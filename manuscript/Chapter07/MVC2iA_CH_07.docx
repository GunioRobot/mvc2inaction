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commentRangeStart w:id="0"/>
      <w:commentRangeStart w:id="1"/>
      <w:r>
        <w:t>Leveraging existing ASP.NET features</w:t>
      </w:r>
      <w:commentRangeEnd w:id="0"/>
      <w:r w:rsidR="004F0126">
        <w:rPr>
          <w:rStyle w:val="CommentReference"/>
          <w:rFonts w:ascii="Times New Roman" w:hAnsi="Times New Roman"/>
          <w:i w:val="0"/>
          <w:color w:val="000000"/>
        </w:rPr>
        <w:commentReference w:id="0"/>
      </w:r>
      <w:commentRangeEnd w:id="1"/>
      <w:r w:rsidR="009974E3">
        <w:rPr>
          <w:rStyle w:val="CommentReference"/>
          <w:rFonts w:ascii="Times New Roman" w:hAnsi="Times New Roman"/>
          <w:i w:val="0"/>
          <w:color w:val="000000"/>
        </w:rPr>
        <w:commentReference w:id="1"/>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2" w:name="_Toc188355271"/>
      <w:r>
        <w:t>Exploring the ASP.NET Server controls supported in ASP.NET MVC</w:t>
      </w:r>
    </w:p>
    <w:p w:rsidR="00F3654E" w:rsidRPr="001B1BC4" w:rsidRDefault="00F3654E" w:rsidP="00F3654E">
      <w:pPr>
        <w:pStyle w:val="ListBullet"/>
        <w:numPr>
          <w:ilvl w:val="0"/>
          <w:numId w:val="28"/>
        </w:numPr>
      </w:pPr>
      <w:r>
        <w:t>Using cache</w:t>
      </w:r>
      <w:ins w:id="3" w:author="Jeffrey" w:date="2010-03-07T23:13:00Z">
        <w:r w:rsidR="00CE6E11">
          <w:fldChar w:fldCharType="begin"/>
        </w:r>
        <w:r w:rsidR="00CE6E11">
          <w:instrText xml:space="preserve"> XE "</w:instrText>
        </w:r>
      </w:ins>
      <w:r w:rsidR="00CE6E11" w:rsidRPr="00666D9F">
        <w:rPr>
          <w:rPrChange w:id="4" w:author="Jeffrey" w:date="2010-03-07T23:13:00Z">
            <w:rPr/>
          </w:rPrChange>
        </w:rPr>
        <w:instrText>cache</w:instrText>
      </w:r>
      <w:ins w:id="5" w:author="Jeffrey" w:date="2010-03-07T23:13:00Z">
        <w:r w:rsidR="00CE6E11">
          <w:instrText xml:space="preserve">" </w:instrText>
        </w:r>
        <w:r w:rsidR="00CE6E11">
          <w:fldChar w:fldCharType="end"/>
        </w:r>
      </w:ins>
      <w:r>
        <w:t xml:space="preserve">, </w:t>
      </w:r>
      <w:r w:rsidRPr="001B1BC4">
        <w:t>cookies</w:t>
      </w:r>
      <w:ins w:id="6" w:author="Jeffrey" w:date="2010-03-07T23:13:00Z">
        <w:r w:rsidR="00CE6E11">
          <w:fldChar w:fldCharType="begin"/>
        </w:r>
        <w:r w:rsidR="00CE6E11">
          <w:instrText xml:space="preserve"> XE "</w:instrText>
        </w:r>
      </w:ins>
      <w:r w:rsidR="00CE6E11" w:rsidRPr="00666D9F">
        <w:rPr>
          <w:rPrChange w:id="7" w:author="Jeffrey" w:date="2010-03-07T23:13:00Z">
            <w:rPr/>
          </w:rPrChange>
        </w:rPr>
        <w:instrText>cookies</w:instrText>
      </w:r>
      <w:ins w:id="8" w:author="Jeffrey" w:date="2010-03-07T23:13:00Z">
        <w:r w:rsidR="00CE6E11">
          <w:instrText xml:space="preserve">" </w:instrText>
        </w:r>
        <w:r w:rsidR="00CE6E11">
          <w:fldChar w:fldCharType="end"/>
        </w:r>
      </w:ins>
      <w:r w:rsidRPr="001B1BC4">
        <w:t>, and session</w:t>
      </w:r>
      <w:ins w:id="9" w:author="Jeffrey" w:date="2010-03-07T23:13:00Z">
        <w:r w:rsidR="00CE6E11">
          <w:fldChar w:fldCharType="begin"/>
        </w:r>
        <w:r w:rsidR="00CE6E11">
          <w:instrText xml:space="preserve"> XE "</w:instrText>
        </w:r>
      </w:ins>
      <w:r w:rsidR="00CE6E11" w:rsidRPr="00666D9F">
        <w:rPr>
          <w:rPrChange w:id="10" w:author="Jeffrey" w:date="2010-03-07T23:13:00Z">
            <w:rPr/>
          </w:rPrChange>
        </w:rPr>
        <w:instrText>session</w:instrText>
      </w:r>
      <w:ins w:id="11" w:author="Jeffrey" w:date="2010-03-07T23:13:00Z">
        <w:r w:rsidR="00CE6E11">
          <w:instrText xml:space="preserve">" </w:instrText>
        </w:r>
        <w:r w:rsidR="00CE6E11">
          <w:fldChar w:fldCharType="end"/>
        </w:r>
      </w:ins>
    </w:p>
    <w:p w:rsidR="00F3654E" w:rsidRPr="001B1BC4" w:rsidRDefault="00F3654E" w:rsidP="00F3654E">
      <w:pPr>
        <w:pStyle w:val="ListBullet"/>
        <w:numPr>
          <w:ilvl w:val="0"/>
          <w:numId w:val="28"/>
        </w:numPr>
      </w:pPr>
      <w:r>
        <w:t>Applying the tracing</w:t>
      </w:r>
      <w:ins w:id="12" w:author="Jeffrey" w:date="2010-03-07T23:13:00Z">
        <w:r w:rsidR="00CE6E11">
          <w:fldChar w:fldCharType="begin"/>
        </w:r>
        <w:r w:rsidR="00CE6E11">
          <w:instrText xml:space="preserve"> XE "</w:instrText>
        </w:r>
      </w:ins>
      <w:r w:rsidR="00CE6E11" w:rsidRPr="00666D9F">
        <w:rPr>
          <w:rPrChange w:id="13" w:author="Jeffrey" w:date="2010-03-07T23:13:00Z">
            <w:rPr/>
          </w:rPrChange>
        </w:rPr>
        <w:instrText>tracing</w:instrText>
      </w:r>
      <w:ins w:id="14" w:author="Jeffrey" w:date="2010-03-07T23:13:00Z">
        <w:r w:rsidR="00CE6E11">
          <w:instrText xml:space="preserve">" </w:instrText>
        </w:r>
        <w:r w:rsidR="00CE6E11">
          <w:fldChar w:fldCharType="end"/>
        </w:r>
      </w:ins>
      <w:r>
        <w:t xml:space="preserve"> feature</w:t>
      </w:r>
    </w:p>
    <w:p w:rsidR="00F3654E" w:rsidRPr="001B1BC4" w:rsidRDefault="00F3654E" w:rsidP="00F3654E">
      <w:pPr>
        <w:pStyle w:val="ListBullet"/>
        <w:numPr>
          <w:ilvl w:val="0"/>
          <w:numId w:val="28"/>
        </w:numPr>
      </w:pPr>
      <w:r>
        <w:t xml:space="preserve">Setting up health </w:t>
      </w:r>
      <w:r w:rsidRPr="001B1BC4">
        <w:t>monitoring</w:t>
      </w:r>
      <w:ins w:id="15" w:author="Jeffrey" w:date="2010-03-07T23:13:00Z">
        <w:r w:rsidR="00CE6E11">
          <w:fldChar w:fldCharType="begin"/>
        </w:r>
        <w:r w:rsidR="00CE6E11">
          <w:instrText xml:space="preserve"> XE "</w:instrText>
        </w:r>
      </w:ins>
      <w:r w:rsidR="00CE6E11" w:rsidRPr="00666D9F">
        <w:rPr>
          <w:rPrChange w:id="16" w:author="Jeffrey" w:date="2010-03-07T23:13:00Z">
            <w:rPr/>
          </w:rPrChange>
        </w:rPr>
        <w:instrText>health monitoring</w:instrText>
      </w:r>
      <w:ins w:id="17" w:author="Jeffrey" w:date="2010-03-07T23:13:00Z">
        <w:r w:rsidR="00CE6E11">
          <w:instrText xml:space="preserve">" </w:instrText>
        </w:r>
        <w:r w:rsidR="00CE6E11">
          <w:fldChar w:fldCharType="end"/>
        </w:r>
      </w:ins>
    </w:p>
    <w:p w:rsidR="00F3654E" w:rsidRPr="001B1BC4" w:rsidRDefault="00F3654E" w:rsidP="00F3654E">
      <w:pPr>
        <w:pStyle w:val="ListBullet"/>
        <w:numPr>
          <w:ilvl w:val="0"/>
          <w:numId w:val="28"/>
        </w:numPr>
      </w:pPr>
      <w:r>
        <w:t>Leveraging site maps</w:t>
      </w:r>
      <w:ins w:id="18" w:author="Jeffrey" w:date="2010-03-07T23:13:00Z">
        <w:r w:rsidR="00CE6E11">
          <w:fldChar w:fldCharType="begin"/>
        </w:r>
        <w:r w:rsidR="00CE6E11">
          <w:instrText xml:space="preserve"> XE "</w:instrText>
        </w:r>
      </w:ins>
      <w:r w:rsidR="00CE6E11" w:rsidRPr="00666D9F">
        <w:rPr>
          <w:rPrChange w:id="19" w:author="Jeffrey" w:date="2010-03-07T23:13:00Z">
            <w:rPr/>
          </w:rPrChange>
        </w:rPr>
        <w:instrText>site maps</w:instrText>
      </w:r>
      <w:ins w:id="20" w:author="Jeffrey" w:date="2010-03-07T23:13:00Z">
        <w:r w:rsidR="00CE6E11">
          <w:instrText xml:space="preserve">" </w:instrText>
        </w:r>
        <w:r w:rsidR="00CE6E11">
          <w:fldChar w:fldCharType="end"/>
        </w:r>
      </w:ins>
    </w:p>
    <w:p w:rsidR="00F3654E" w:rsidRPr="001B1BC4" w:rsidRDefault="00F3654E" w:rsidP="00F3654E">
      <w:pPr>
        <w:pStyle w:val="ListBullet"/>
        <w:numPr>
          <w:ilvl w:val="0"/>
          <w:numId w:val="28"/>
        </w:numPr>
      </w:pPr>
      <w:r>
        <w:t>Configuring membership</w:t>
      </w:r>
      <w:ins w:id="21" w:author="Jeffrey" w:date="2010-03-07T23:13:00Z">
        <w:r w:rsidR="00CE6E11">
          <w:fldChar w:fldCharType="begin"/>
        </w:r>
        <w:r w:rsidR="00CE6E11">
          <w:instrText xml:space="preserve"> XE "</w:instrText>
        </w:r>
      </w:ins>
      <w:r w:rsidR="00CE6E11" w:rsidRPr="00666D9F">
        <w:rPr>
          <w:rPrChange w:id="22" w:author="Jeffrey" w:date="2010-03-07T23:13:00Z">
            <w:rPr/>
          </w:rPrChange>
        </w:rPr>
        <w:instrText>membership</w:instrText>
      </w:r>
      <w:ins w:id="23" w:author="Jeffrey" w:date="2010-03-07T23:13:00Z">
        <w:r w:rsidR="00CE6E11">
          <w:instrText xml:space="preserve">" </w:instrText>
        </w:r>
        <w:r w:rsidR="00CE6E11">
          <w:fldChar w:fldCharType="end"/>
        </w:r>
      </w:ins>
      <w:r>
        <w:t xml:space="preserve">, </w:t>
      </w:r>
      <w:r w:rsidRPr="001B1BC4">
        <w:t>personalization</w:t>
      </w:r>
      <w:ins w:id="24" w:author="Jeffrey" w:date="2010-03-07T23:13:00Z">
        <w:r w:rsidR="00CE6E11">
          <w:fldChar w:fldCharType="begin"/>
        </w:r>
        <w:r w:rsidR="00CE6E11">
          <w:instrText xml:space="preserve"> XE "</w:instrText>
        </w:r>
      </w:ins>
      <w:r w:rsidR="00CE6E11" w:rsidRPr="00666D9F">
        <w:rPr>
          <w:rPrChange w:id="25" w:author="Jeffrey" w:date="2010-03-07T23:13:00Z">
            <w:rPr/>
          </w:rPrChange>
        </w:rPr>
        <w:instrText>personalization</w:instrText>
      </w:r>
      <w:ins w:id="26" w:author="Jeffrey" w:date="2010-03-07T23:13:00Z">
        <w:r w:rsidR="00CE6E11">
          <w:instrText xml:space="preserve">" </w:instrText>
        </w:r>
        <w:r w:rsidR="00CE6E11">
          <w:fldChar w:fldCharType="end"/>
        </w:r>
      </w:ins>
      <w:r>
        <w:t>, and localization</w:t>
      </w:r>
      <w:ins w:id="27" w:author="Jeffrey" w:date="2010-03-07T23:13:00Z">
        <w:r w:rsidR="00CE6E11">
          <w:fldChar w:fldCharType="begin"/>
        </w:r>
        <w:r w:rsidR="00CE6E11">
          <w:instrText xml:space="preserve"> XE "</w:instrText>
        </w:r>
      </w:ins>
      <w:r w:rsidR="00CE6E11" w:rsidRPr="00666D9F">
        <w:rPr>
          <w:rPrChange w:id="28" w:author="Jeffrey" w:date="2010-03-07T23:13:00Z">
            <w:rPr/>
          </w:rPrChange>
        </w:rPr>
        <w:instrText>localization</w:instrText>
      </w:r>
      <w:ins w:id="29" w:author="Jeffrey" w:date="2010-03-07T23:13:00Z">
        <w:r w:rsidR="00CE6E11">
          <w:instrText xml:space="preserve">" </w:instrText>
        </w:r>
        <w:r w:rsidR="00CE6E11">
          <w:fldChar w:fldCharType="end"/>
        </w:r>
      </w:ins>
    </w:p>
    <w:bookmarkEnd w:id="2"/>
    <w:p w:rsidR="00F3654E" w:rsidRPr="001B1BC4" w:rsidRDefault="00F3654E" w:rsidP="00F3654E">
      <w:pPr>
        <w:pStyle w:val="Body1"/>
      </w:pPr>
      <w:r>
        <w:t>Many of us have invested heavily in ASP.NET. With ASP.NET MVC</w:t>
      </w:r>
      <w:r w:rsidR="00E22224">
        <w:fldChar w:fldCharType="begin"/>
      </w:r>
      <w:r>
        <w:instrText xml:space="preserve"> XE "ASP.NET MVC:alternative to Web Forms" </w:instrText>
      </w:r>
      <w:r w:rsidR="00E22224">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 xml:space="preserve">By the end of the chapter, you should feel comfortable </w:t>
      </w:r>
      <w:r w:rsidR="00B637FF">
        <w:t>using</w:t>
      </w:r>
      <w:r w:rsidRPr="001B1BC4">
        <w:t xml:space="preserve"> your existing knowledge of ASP.NET to build robust web sites with ASP.NET MVC.</w:t>
      </w:r>
    </w:p>
    <w:p w:rsidR="00F3654E" w:rsidRDefault="00582661" w:rsidP="00F3654E">
      <w:pPr>
        <w:pStyle w:val="Head1"/>
      </w:pPr>
      <w:bookmarkStart w:id="30" w:name="_Toc225334473"/>
      <w:bookmarkStart w:id="31" w:name="_Toc226367918"/>
      <w:bookmarkStart w:id="32" w:name="_Toc232863467"/>
      <w:bookmarkStart w:id="33" w:name="_Toc232903626"/>
      <w:r>
        <w:t>7</w:t>
      </w:r>
      <w:r w:rsidR="00F3654E">
        <w:t>.1 ASP.NET server controls</w:t>
      </w:r>
      <w:bookmarkEnd w:id="30"/>
      <w:bookmarkEnd w:id="31"/>
      <w:bookmarkEnd w:id="32"/>
      <w:bookmarkEnd w:id="33"/>
      <w:r w:rsidR="00E22224">
        <w:fldChar w:fldCharType="begin"/>
      </w:r>
      <w:r w:rsidR="00F3654E">
        <w:instrText xml:space="preserve"> XE "control:server" </w:instrText>
      </w:r>
      <w:r w:rsidR="00E22224">
        <w:fldChar w:fldCharType="end"/>
      </w:r>
      <w:r w:rsidR="00E22224">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E22224">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r w:rsidRPr="00E4371C">
        <w:rPr>
          <w:rStyle w:val="CodeinText"/>
        </w:rPr>
        <w:t>ViewState</w:t>
      </w:r>
      <w:ins w:id="34" w:author="Jeffrey" w:date="2010-03-07T23:14:00Z">
        <w:r w:rsidR="00781E30">
          <w:rPr>
            <w:rStyle w:val="CodeinText"/>
          </w:rPr>
          <w:fldChar w:fldCharType="begin"/>
        </w:r>
        <w:r w:rsidR="00781E30">
          <w:instrText xml:space="preserve"> XE "</w:instrText>
        </w:r>
      </w:ins>
      <w:r w:rsidR="00781E30" w:rsidRPr="00666D9F">
        <w:rPr>
          <w:rStyle w:val="CodeinText"/>
          <w:rPrChange w:id="35" w:author="Jeffrey" w:date="2010-03-07T23:14:00Z">
            <w:rPr>
              <w:rStyle w:val="CodeinText"/>
            </w:rPr>
          </w:rPrChange>
        </w:rPr>
        <w:instrText>ViewState</w:instrText>
      </w:r>
      <w:ins w:id="36" w:author="Jeffrey" w:date="2010-03-07T23:14:00Z">
        <w:r w:rsidR="00781E30">
          <w:instrText xml:space="preserve">" </w:instrText>
        </w:r>
        <w:r w:rsidR="00781E30">
          <w:rPr>
            <w:rStyle w:val="CodeinText"/>
          </w:rPr>
          <w:fldChar w:fldCharType="end"/>
        </w:r>
      </w:ins>
      <w:r w:rsidRPr="00E4371C">
        <w:t xml:space="preserve"> or generates </w:t>
      </w:r>
      <w:commentRangeStart w:id="37"/>
      <w:commentRangeStart w:id="38"/>
      <w:r w:rsidRPr="00E4371C">
        <w:t xml:space="preserve">postbacks </w:t>
      </w:r>
      <w:commentRangeEnd w:id="37"/>
      <w:r w:rsidR="00733EF2">
        <w:rPr>
          <w:rStyle w:val="CommentReference"/>
          <w:rFonts w:ascii="Times New Roman" w:hAnsi="Times New Roman"/>
        </w:rPr>
        <w:commentReference w:id="37"/>
      </w:r>
      <w:commentRangeEnd w:id="38"/>
      <w:r w:rsidR="00965939">
        <w:rPr>
          <w:rStyle w:val="CommentReference"/>
          <w:rFonts w:ascii="Times New Roman" w:hAnsi="Times New Roman"/>
        </w:rPr>
        <w:commentReference w:id="38"/>
      </w:r>
      <w:r w:rsidRPr="00E4371C">
        <w:t xml:space="preserve">will not be helpful. Some controls will render, but they require a </w:t>
      </w:r>
      <w:r w:rsidRPr="00E4371C">
        <w:rPr>
          <w:rStyle w:val="CodeinText"/>
        </w:rPr>
        <w:t>&lt;form runat="server"&gt;</w:t>
      </w:r>
      <w:r w:rsidRPr="00E4371C">
        <w:t xml:space="preserve"> which you might not want to add. </w:t>
      </w:r>
      <w:r w:rsidRPr="00E4371C">
        <w:lastRenderedPageBreak/>
        <w:t xml:space="preserve">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section, we'll visit the </w:t>
      </w:r>
      <w:r w:rsidRPr="00536C38">
        <w:rPr>
          <w:rStyle w:val="CodeinText"/>
        </w:rPr>
        <w:t>TextBox</w:t>
      </w:r>
      <w:ins w:id="39" w:author="Jeffrey" w:date="2010-03-07T23:14:00Z">
        <w:r w:rsidR="00781E30">
          <w:rPr>
            <w:rStyle w:val="CodeinText"/>
          </w:rPr>
          <w:fldChar w:fldCharType="begin"/>
        </w:r>
        <w:r w:rsidR="00781E30">
          <w:instrText xml:space="preserve"> XE "</w:instrText>
        </w:r>
      </w:ins>
      <w:r w:rsidR="00781E30" w:rsidRPr="00666D9F">
        <w:rPr>
          <w:rStyle w:val="CodeinText"/>
          <w:rPrChange w:id="40" w:author="Jeffrey" w:date="2010-03-07T23:14:00Z">
            <w:rPr>
              <w:rStyle w:val="CodeinText"/>
            </w:rPr>
          </w:rPrChange>
        </w:rPr>
        <w:instrText>TextBox</w:instrText>
      </w:r>
      <w:ins w:id="41" w:author="Jeffrey" w:date="2010-03-07T23:14:00Z">
        <w:r w:rsidR="00781E30">
          <w:instrText xml:space="preserve">" </w:instrText>
        </w:r>
        <w:r w:rsidR="00781E30">
          <w:rPr>
            <w:rStyle w:val="CodeinText"/>
          </w:rPr>
          <w:fldChar w:fldCharType="end"/>
        </w:r>
      </w:ins>
      <w:r>
        <w:t xml:space="preserve">, </w:t>
      </w:r>
      <w:r w:rsidRPr="00536C38">
        <w:rPr>
          <w:rStyle w:val="CodeinText"/>
        </w:rPr>
        <w:t>Menu</w:t>
      </w:r>
      <w:r>
        <w:t xml:space="preserve">, </w:t>
      </w:r>
      <w:r w:rsidRPr="00536C38">
        <w:rPr>
          <w:rStyle w:val="CodeinText"/>
        </w:rPr>
        <w:t>TreeView</w:t>
      </w:r>
      <w:ins w:id="42" w:author="Jeffrey" w:date="2010-03-07T23:14:00Z">
        <w:r w:rsidR="00781E30">
          <w:rPr>
            <w:rStyle w:val="CodeinText"/>
          </w:rPr>
          <w:fldChar w:fldCharType="begin"/>
        </w:r>
        <w:r w:rsidR="00781E30">
          <w:instrText xml:space="preserve"> XE "</w:instrText>
        </w:r>
      </w:ins>
      <w:r w:rsidR="00781E30" w:rsidRPr="00666D9F">
        <w:rPr>
          <w:rStyle w:val="CodeinText"/>
          <w:rPrChange w:id="43" w:author="Jeffrey" w:date="2010-03-07T23:14:00Z">
            <w:rPr>
              <w:rStyle w:val="CodeinText"/>
            </w:rPr>
          </w:rPrChange>
        </w:rPr>
        <w:instrText>TreeView</w:instrText>
      </w:r>
      <w:ins w:id="44" w:author="Jeffrey" w:date="2010-03-07T23:14:00Z">
        <w:r w:rsidR="00781E30">
          <w:instrText xml:space="preserve">" </w:instrText>
        </w:r>
        <w:r w:rsidR="00781E30">
          <w:rPr>
            <w:rStyle w:val="CodeinText"/>
          </w:rPr>
          <w:fldChar w:fldCharType="end"/>
        </w:r>
      </w:ins>
      <w:r>
        <w:t xml:space="preserve">, and </w:t>
      </w:r>
      <w:r w:rsidRPr="00536C38">
        <w:rPr>
          <w:rStyle w:val="CodeinText"/>
        </w:rPr>
        <w:t>GridView</w:t>
      </w:r>
      <w:ins w:id="45" w:author="Jeffrey" w:date="2010-03-07T23:14:00Z">
        <w:r w:rsidR="00781E30">
          <w:rPr>
            <w:rStyle w:val="CodeinText"/>
          </w:rPr>
          <w:fldChar w:fldCharType="begin"/>
        </w:r>
        <w:r w:rsidR="00781E30">
          <w:instrText xml:space="preserve"> XE "</w:instrText>
        </w:r>
      </w:ins>
      <w:r w:rsidR="00781E30" w:rsidRPr="00666D9F">
        <w:rPr>
          <w:rStyle w:val="CodeinText"/>
          <w:rPrChange w:id="46" w:author="Jeffrey" w:date="2010-03-07T23:14:00Z">
            <w:rPr>
              <w:rStyle w:val="CodeinText"/>
            </w:rPr>
          </w:rPrChange>
        </w:rPr>
        <w:instrText>GridView</w:instrText>
      </w:r>
      <w:ins w:id="47" w:author="Jeffrey" w:date="2010-03-07T23:14:00Z">
        <w:r w:rsidR="00781E30">
          <w:instrText xml:space="preserve">" </w:instrText>
        </w:r>
        <w:r w:rsidR="00781E30">
          <w:rPr>
            <w:rStyle w:val="CodeinText"/>
          </w:rPr>
          <w:fldChar w:fldCharType="end"/>
        </w:r>
      </w:ins>
      <w:r>
        <w:t xml:space="preserve"> and see how they function. Finally, we'll see some alternative options to the traditional server-side controls that you </w:t>
      </w:r>
      <w:r w:rsidRPr="00822E2B">
        <w:rPr>
          <w:rStyle w:val="Italics"/>
        </w:rPr>
        <w:t>can</w:t>
      </w:r>
      <w:r>
        <w:t xml:space="preserve"> </w:t>
      </w:r>
      <w:r w:rsidR="002B43FE">
        <w:t>use</w:t>
      </w:r>
      <w:r>
        <w:t xml:space="preserve"> in your ASP.NET MVC applications.</w:t>
      </w:r>
    </w:p>
    <w:p w:rsidR="00F3654E" w:rsidRDefault="00F3654E" w:rsidP="00F3654E">
      <w:pPr>
        <w:pStyle w:val="CalloutHead"/>
      </w:pPr>
      <w:r>
        <w:t>Note</w:t>
      </w:r>
    </w:p>
    <w:p w:rsidR="00F3654E" w:rsidRDefault="00F3654E" w:rsidP="00F3654E">
      <w:pPr>
        <w:pStyle w:val="Callout"/>
      </w:pPr>
      <w:r>
        <w:t xml:space="preserve">The code in this section is purely exploratory. Most of it contains hacks and other workarounds that go against the intended design of an MVC web application. The intent of this section is to see how far we can bend the framework without breaking it. </w:t>
      </w:r>
      <w:r w:rsidR="007F47CB">
        <w:t>We</w:t>
      </w:r>
      <w:r>
        <w:t xml:space="preserve"> would not recommend using these methods in a production application unless absolutely necessary.</w:t>
      </w:r>
      <w:r w:rsidR="00D03393">
        <w:t xml:space="preserve">  Furthermore, server-side controls are changing considerably from .NET 3.5 SP1 to .NET 4</w:t>
      </w:r>
      <w:ins w:id="48" w:author="Jeffrey" w:date="2010-03-07T23:15:00Z">
        <w:r w:rsidR="00781E30">
          <w:fldChar w:fldCharType="begin"/>
        </w:r>
        <w:r w:rsidR="00781E30">
          <w:instrText xml:space="preserve"> XE "</w:instrText>
        </w:r>
      </w:ins>
      <w:r w:rsidR="00781E30" w:rsidRPr="00666D9F">
        <w:rPr>
          <w:rPrChange w:id="49" w:author="Jeffrey" w:date="2010-03-07T23:15:00Z">
            <w:rPr/>
          </w:rPrChange>
        </w:rPr>
        <w:instrText>.NET 4</w:instrText>
      </w:r>
      <w:ins w:id="50" w:author="Jeffrey" w:date="2010-03-07T23:15:00Z">
        <w:r w:rsidR="00781E30">
          <w:instrText xml:space="preserve">" </w:instrText>
        </w:r>
        <w:r w:rsidR="00781E30">
          <w:fldChar w:fldCharType="end"/>
        </w:r>
      </w:ins>
      <w:r w:rsidR="00D03393">
        <w:t xml:space="preserve">.0.  These changes are outside the scope of the book, but expect changes in the rendered </w:t>
      </w:r>
      <w:r w:rsidR="00A83724">
        <w:t xml:space="preserve">HTML </w:t>
      </w:r>
      <w:r w:rsidR="00D03393">
        <w:t>as well as the generated client id.</w:t>
      </w:r>
      <w:r w:rsidR="00F90706">
        <w:t xml:space="preserve">  Going forward, all ASP.NET MVC view helpers</w:t>
      </w:r>
      <w:ins w:id="51" w:author="Jeffrey" w:date="2010-03-07T23:14:00Z">
        <w:r w:rsidR="00781E30">
          <w:fldChar w:fldCharType="begin"/>
        </w:r>
        <w:r w:rsidR="00781E30">
          <w:instrText xml:space="preserve"> XE "</w:instrText>
        </w:r>
      </w:ins>
      <w:r w:rsidR="00781E30" w:rsidRPr="00666D9F">
        <w:rPr>
          <w:rPrChange w:id="52" w:author="Jeffrey" w:date="2010-03-07T23:14:00Z">
            <w:rPr/>
          </w:rPrChange>
        </w:rPr>
        <w:instrText>view helpers</w:instrText>
      </w:r>
      <w:ins w:id="53" w:author="Jeffrey" w:date="2010-03-07T23:14:00Z">
        <w:r w:rsidR="00781E30">
          <w:instrText xml:space="preserve">" </w:instrText>
        </w:r>
        <w:r w:rsidR="00781E30">
          <w:fldChar w:fldCharType="end"/>
        </w:r>
      </w:ins>
      <w:r w:rsidR="00F90706">
        <w:t xml:space="preserve"> will work with Web Forms, and many more Web Forms controls will render fine with MVC views.</w:t>
      </w:r>
    </w:p>
    <w:p w:rsidR="00F3654E" w:rsidRDefault="00582661" w:rsidP="00F3654E">
      <w:pPr>
        <w:pStyle w:val="Head2"/>
      </w:pPr>
      <w:bookmarkStart w:id="54" w:name="_Toc225334474"/>
      <w:bookmarkStart w:id="55" w:name="_Toc226367919"/>
      <w:bookmarkStart w:id="56" w:name="_Toc232863468"/>
      <w:bookmarkStart w:id="57" w:name="_Toc232903627"/>
      <w:r>
        <w:t>7</w:t>
      </w:r>
      <w:r w:rsidR="00F3654E">
        <w:t>.1.1 The TextBox</w:t>
      </w:r>
      <w:bookmarkEnd w:id="54"/>
      <w:bookmarkEnd w:id="55"/>
      <w:bookmarkEnd w:id="56"/>
      <w:bookmarkEnd w:id="57"/>
      <w:r w:rsidR="00E22224">
        <w:fldChar w:fldCharType="begin"/>
      </w:r>
      <w:r w:rsidR="00F3654E">
        <w:instrText xml:space="preserve"> XE "</w:instrText>
      </w:r>
      <w:r w:rsidR="00F3654E" w:rsidRPr="00ED4F0E">
        <w:instrText>TextBox</w:instrText>
      </w:r>
      <w:r w:rsidR="00F3654E">
        <w:instrText xml:space="preserve">" </w:instrText>
      </w:r>
      <w:r w:rsidR="00E22224">
        <w:fldChar w:fldCharType="end"/>
      </w:r>
    </w:p>
    <w:p w:rsidR="00F3654E" w:rsidRDefault="00F3654E" w:rsidP="00F3654E">
      <w:pPr>
        <w:pStyle w:val="Body1"/>
      </w:pPr>
      <w:r>
        <w:t>The first control we'll</w:t>
      </w:r>
      <w:r w:rsidRPr="001B1BC4">
        <w:t xml:space="preserve"> examine is the </w:t>
      </w:r>
      <w:r w:rsidRPr="001B1BC4">
        <w:rPr>
          <w:rStyle w:val="CodeinText"/>
        </w:rPr>
        <w:t>&lt;asp:TextBox</w:t>
      </w:r>
      <w:ins w:id="58" w:author="Jeffrey" w:date="2010-03-07T23:14:00Z">
        <w:r w:rsidR="00781E30">
          <w:rPr>
            <w:rStyle w:val="CodeinText"/>
          </w:rPr>
          <w:fldChar w:fldCharType="begin"/>
        </w:r>
        <w:r w:rsidR="00781E30">
          <w:instrText xml:space="preserve"> XE "</w:instrText>
        </w:r>
      </w:ins>
      <w:r w:rsidR="00781E30" w:rsidRPr="00666D9F">
        <w:rPr>
          <w:rStyle w:val="CodeinText"/>
          <w:rPrChange w:id="59" w:author="Jeffrey" w:date="2010-03-07T23:14:00Z">
            <w:rPr>
              <w:rStyle w:val="CodeinText"/>
            </w:rPr>
          </w:rPrChange>
        </w:rPr>
        <w:instrText>TextBox</w:instrText>
      </w:r>
      <w:ins w:id="60" w:author="Jeffrey" w:date="2010-03-07T23:14:00Z">
        <w:r w:rsidR="00781E30">
          <w:instrText xml:space="preserve">" </w:instrText>
        </w:r>
        <w:r w:rsidR="00781E30">
          <w:rPr>
            <w:rStyle w:val="CodeinText"/>
          </w:rPr>
          <w:fldChar w:fldCharType="end"/>
        </w:r>
      </w:ins>
      <w:r w:rsidRPr="001B1BC4">
        <w:rPr>
          <w:rStyle w:val="CodeinText"/>
        </w:rPr>
        <w:t xml:space="preserve">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t xml:space="preserve">Figure </w:t>
      </w:r>
      <w:r w:rsidR="00582661">
        <w:t>7</w:t>
      </w:r>
      <w:r>
        <w:t xml:space="preserve">.1 The </w:t>
      </w:r>
      <w:r w:rsidRPr="006F3EEC">
        <w:rPr>
          <w:rStyle w:val="CodeinText"/>
        </w:rPr>
        <w:t>TextBox</w:t>
      </w:r>
      <w:ins w:id="61" w:author="Jeffrey" w:date="2010-03-07T23:14:00Z">
        <w:r w:rsidR="00781E30">
          <w:rPr>
            <w:rStyle w:val="CodeinText"/>
          </w:rPr>
          <w:fldChar w:fldCharType="begin"/>
        </w:r>
        <w:r w:rsidR="00781E30">
          <w:instrText xml:space="preserve"> XE "</w:instrText>
        </w:r>
      </w:ins>
      <w:r w:rsidR="00781E30" w:rsidRPr="00666D9F">
        <w:rPr>
          <w:rStyle w:val="CodeinText"/>
          <w:rPrChange w:id="62" w:author="Jeffrey" w:date="2010-03-07T23:14:00Z">
            <w:rPr>
              <w:rStyle w:val="CodeinText"/>
            </w:rPr>
          </w:rPrChange>
        </w:rPr>
        <w:instrText>TextBox</w:instrText>
      </w:r>
      <w:ins w:id="63" w:author="Jeffrey" w:date="2010-03-07T23:14:00Z">
        <w:r w:rsidR="00781E30">
          <w:instrText xml:space="preserve">" </w:instrText>
        </w:r>
        <w:r w:rsidR="00781E30">
          <w:rPr>
            <w:rStyle w:val="CodeinText"/>
          </w:rPr>
          <w:fldChar w:fldCharType="end"/>
        </w:r>
      </w:ins>
      <w:r>
        <w:t xml:space="preserve"> renders correctly.</w:t>
      </w:r>
    </w:p>
    <w:p w:rsidR="00F3654E" w:rsidRDefault="00982080" w:rsidP="00F3654E">
      <w:pPr>
        <w:pStyle w:val="Figure"/>
      </w:pPr>
      <w:r>
        <w:rPr>
          <w:noProof/>
        </w:rPr>
        <w:lastRenderedPageBreak/>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ins w:id="64" w:author="Jeffrey" w:date="2010-03-07T23:14:00Z">
        <w:r w:rsidR="00781E30">
          <w:rPr>
            <w:rStyle w:val="CodeinText"/>
          </w:rPr>
          <w:fldChar w:fldCharType="begin"/>
        </w:r>
        <w:r w:rsidR="00781E30">
          <w:instrText xml:space="preserve"> XE "</w:instrText>
        </w:r>
      </w:ins>
      <w:r w:rsidR="00781E30" w:rsidRPr="00666D9F">
        <w:rPr>
          <w:rStyle w:val="CodeinText"/>
          <w:rPrChange w:id="65" w:author="Jeffrey" w:date="2010-03-07T23:14:00Z">
            <w:rPr>
              <w:rStyle w:val="CodeinText"/>
            </w:rPr>
          </w:rPrChange>
        </w:rPr>
        <w:instrText>TextBox</w:instrText>
      </w:r>
      <w:ins w:id="66" w:author="Jeffrey" w:date="2010-03-07T23:14:00Z">
        <w:r w:rsidR="00781E30">
          <w:instrText xml:space="preserve">" </w:instrText>
        </w:r>
        <w:r w:rsidR="00781E30">
          <w:rPr>
            <w:rStyle w:val="CodeinText"/>
          </w:rPr>
          <w:fldChar w:fldCharType="end"/>
        </w:r>
      </w:ins>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w:t>
      </w:r>
      <w:ins w:id="67" w:author="Jeffrey" w:date="2010-03-07T23:14:00Z">
        <w:r w:rsidR="00781E30">
          <w:rPr>
            <w:rStyle w:val="CodeinText"/>
          </w:rPr>
          <w:fldChar w:fldCharType="begin"/>
        </w:r>
        <w:r w:rsidR="00781E30">
          <w:instrText xml:space="preserve"> XE "</w:instrText>
        </w:r>
      </w:ins>
      <w:r w:rsidR="00781E30" w:rsidRPr="00666D9F">
        <w:rPr>
          <w:rStyle w:val="CodeinText"/>
          <w:rPrChange w:id="68" w:author="Jeffrey" w:date="2010-03-07T23:14:00Z">
            <w:rPr>
              <w:rStyle w:val="CodeinText"/>
            </w:rPr>
          </w:rPrChange>
        </w:rPr>
        <w:instrText>VerifyRenderingInServerForm</w:instrText>
      </w:r>
      <w:ins w:id="69" w:author="Jeffrey" w:date="2010-03-07T23:14:00Z">
        <w:r w:rsidR="00781E30">
          <w:instrText xml:space="preserve">" </w:instrText>
        </w:r>
        <w:r w:rsidR="00781E30">
          <w:rPr>
            <w:rStyle w:val="CodeinText"/>
          </w:rPr>
          <w:fldChar w:fldCharType="end"/>
        </w:r>
      </w:ins>
      <w:r w:rsidRPr="00526D4B">
        <w:rPr>
          <w:rStyle w:val="CodeinText"/>
        </w:rPr>
        <w:t>(Control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w:t>
      </w:r>
      <w:ins w:id="70" w:author="Jeffrey" w:date="2010-03-07T23:14:00Z">
        <w:r w:rsidR="00781E30">
          <w:fldChar w:fldCharType="begin"/>
        </w:r>
        <w:r w:rsidR="00781E30">
          <w:instrText xml:space="preserve"> XE "</w:instrText>
        </w:r>
      </w:ins>
      <w:r w:rsidR="00781E30" w:rsidRPr="00666D9F">
        <w:rPr>
          <w:rStyle w:val="CodeinText"/>
          <w:rPrChange w:id="71" w:author="Jeffrey" w:date="2010-03-07T23:14:00Z">
            <w:rPr>
              <w:rStyle w:val="CodeinText"/>
            </w:rPr>
          </w:rPrChange>
        </w:rPr>
        <w:instrText>VerifyRenderingInServerForm</w:instrText>
      </w:r>
      <w:ins w:id="72" w:author="Jeffrey" w:date="2010-03-07T23:14:00Z">
        <w:r w:rsidR="00781E30">
          <w:instrText xml:space="preserve">" </w:instrText>
        </w:r>
        <w:r w:rsidR="00781E30">
          <w:fldChar w:fldCharType="end"/>
        </w:r>
      </w:ins>
      <w:r w:rsidRPr="00526D4B">
        <w:t>(Control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ins w:id="73" w:author="Jeffrey" w:date="2010-03-07T23:14:00Z">
        <w:r w:rsidR="00781E30">
          <w:rPr>
            <w:rStyle w:val="CodeinText"/>
          </w:rPr>
          <w:fldChar w:fldCharType="begin"/>
        </w:r>
        <w:r w:rsidR="00781E30">
          <w:instrText xml:space="preserve"> XE "</w:instrText>
        </w:r>
      </w:ins>
      <w:r w:rsidR="00781E30" w:rsidRPr="00666D9F">
        <w:rPr>
          <w:rStyle w:val="CodeinText"/>
          <w:rPrChange w:id="74" w:author="Jeffrey" w:date="2010-03-07T23:14:00Z">
            <w:rPr>
              <w:rStyle w:val="CodeinText"/>
            </w:rPr>
          </w:rPrChange>
        </w:rPr>
        <w:instrText>TextBox</w:instrText>
      </w:r>
      <w:ins w:id="75" w:author="Jeffrey" w:date="2010-03-07T23:14:00Z">
        <w:r w:rsidR="00781E30">
          <w:instrText xml:space="preserve">" </w:instrText>
        </w:r>
        <w:r w:rsidR="00781E30">
          <w:rPr>
            <w:rStyle w:val="CodeinText"/>
          </w:rPr>
          <w:fldChar w:fldCharType="end"/>
        </w:r>
      </w:ins>
      <w:r w:rsidRPr="001B1BC4">
        <w:t xml:space="preserve"> (or any other control) in your own form tag, </w:t>
      </w:r>
      <w:r>
        <w:t>to avoid having the</w:t>
      </w:r>
      <w:r w:rsidRPr="001B1BC4">
        <w:t xml:space="preserve"> </w:t>
      </w:r>
      <w:r w:rsidRPr="001B1BC4">
        <w:rPr>
          <w:rStyle w:val="CodeinText"/>
        </w:rPr>
        <w:t>ViewState</w:t>
      </w:r>
      <w:ins w:id="76" w:author="Jeffrey" w:date="2010-03-07T23:14:00Z">
        <w:r w:rsidR="00781E30">
          <w:rPr>
            <w:rStyle w:val="CodeinText"/>
          </w:rPr>
          <w:fldChar w:fldCharType="begin"/>
        </w:r>
        <w:r w:rsidR="00781E30">
          <w:instrText xml:space="preserve"> XE "</w:instrText>
        </w:r>
      </w:ins>
      <w:r w:rsidR="00781E30" w:rsidRPr="00666D9F">
        <w:rPr>
          <w:rStyle w:val="CodeinText"/>
          <w:rPrChange w:id="77" w:author="Jeffrey" w:date="2010-03-07T23:14:00Z">
            <w:rPr>
              <w:rStyle w:val="CodeinText"/>
            </w:rPr>
          </w:rPrChange>
        </w:rPr>
        <w:instrText>ViewState</w:instrText>
      </w:r>
      <w:ins w:id="78" w:author="Jeffrey" w:date="2010-03-07T23:14:00Z">
        <w:r w:rsidR="00781E30">
          <w:instrText xml:space="preserve">" </w:instrText>
        </w:r>
        <w:r w:rsidR="00781E30">
          <w:rPr>
            <w:rStyle w:val="CodeinText"/>
          </w:rPr>
          <w:fldChar w:fldCharType="end"/>
        </w:r>
      </w:ins>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w:t>
      </w:r>
      <w:ins w:id="79" w:author="Jeffrey" w:date="2010-03-07T23:14:00Z">
        <w:r w:rsidR="00781E30">
          <w:rPr>
            <w:rStyle w:val="CodeinText"/>
          </w:rPr>
          <w:fldChar w:fldCharType="begin"/>
        </w:r>
        <w:r w:rsidR="00781E30">
          <w:instrText xml:space="preserve"> XE "</w:instrText>
        </w:r>
      </w:ins>
      <w:r w:rsidR="00781E30" w:rsidRPr="00666D9F">
        <w:rPr>
          <w:rStyle w:val="CodeinText"/>
          <w:rPrChange w:id="80" w:author="Jeffrey" w:date="2010-03-07T23:14:00Z">
            <w:rPr>
              <w:rStyle w:val="CodeinText"/>
            </w:rPr>
          </w:rPrChange>
        </w:rPr>
        <w:instrText>TextBox</w:instrText>
      </w:r>
      <w:ins w:id="81" w:author="Jeffrey" w:date="2010-03-07T23:14:00Z">
        <w:r w:rsidR="00781E30">
          <w:instrText xml:space="preserve">" </w:instrText>
        </w:r>
        <w:r w:rsidR="00781E30">
          <w:rPr>
            <w:rStyle w:val="CodeinText"/>
          </w:rPr>
          <w:fldChar w:fldCharType="end"/>
        </w:r>
      </w:ins>
      <w:r w:rsidRPr="001B1BC4">
        <w:rPr>
          <w:rStyle w:val="CodeinText"/>
        </w:rPr>
        <w:t>("name")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ins w:id="82" w:author="Jeffrey" w:date="2010-03-07T23:21:00Z">
        <w:r w:rsidR="00781E30">
          <w:rPr>
            <w:rStyle w:val="CodeinText"/>
          </w:rPr>
          <w:fldChar w:fldCharType="begin"/>
        </w:r>
        <w:r w:rsidR="00781E30">
          <w:instrText xml:space="preserve"> XE "</w:instrText>
        </w:r>
      </w:ins>
      <w:r w:rsidR="00781E30" w:rsidRPr="00666D9F">
        <w:rPr>
          <w:rStyle w:val="CodeinText"/>
          <w:rPrChange w:id="83" w:author="Jeffrey" w:date="2010-03-07T23:21:00Z">
            <w:rPr>
              <w:rStyle w:val="CodeinText"/>
            </w:rPr>
          </w:rPrChange>
        </w:rPr>
        <w:instrText>WebFormViewEngine</w:instrText>
      </w:r>
      <w:ins w:id="84" w:author="Jeffrey" w:date="2010-03-07T23:21:00Z">
        <w:r w:rsidR="00781E30">
          <w:instrText xml:space="preserve">" </w:instrText>
        </w:r>
        <w:r w:rsidR="00781E30">
          <w:rPr>
            <w:rStyle w:val="CodeinText"/>
          </w:rPr>
          <w:fldChar w:fldCharType="end"/>
        </w:r>
      </w:ins>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85" w:name="_Toc225334475"/>
      <w:bookmarkStart w:id="86" w:name="_Toc226367920"/>
      <w:bookmarkStart w:id="87" w:name="_Toc232863469"/>
      <w:bookmarkStart w:id="88" w:name="_Toc232903628"/>
      <w:r>
        <w:t>7</w:t>
      </w:r>
      <w:r w:rsidR="00F3654E">
        <w:t>.1.2 Other common controls</w:t>
      </w:r>
      <w:bookmarkEnd w:id="85"/>
      <w:bookmarkEnd w:id="86"/>
      <w:bookmarkEnd w:id="87"/>
      <w:bookmarkEnd w:id="88"/>
      <w:ins w:id="89" w:author="Jeffrey" w:date="2010-03-07T23:14:00Z">
        <w:r w:rsidR="00781E30">
          <w:fldChar w:fldCharType="begin"/>
        </w:r>
        <w:r w:rsidR="00781E30">
          <w:instrText xml:space="preserve"> XE "</w:instrText>
        </w:r>
      </w:ins>
      <w:r w:rsidR="00781E30" w:rsidRPr="00666D9F">
        <w:rPr>
          <w:rPrChange w:id="90" w:author="Jeffrey" w:date="2010-03-07T23:14:00Z">
            <w:rPr/>
          </w:rPrChange>
        </w:rPr>
        <w:instrText>common controls</w:instrText>
      </w:r>
      <w:ins w:id="91" w:author="Jeffrey" w:date="2010-03-07T23:14:00Z">
        <w:r w:rsidR="00781E30">
          <w:instrText xml:space="preserve">" </w:instrText>
        </w:r>
        <w:r w:rsidR="00781E30">
          <w:fldChar w:fldCharType="end"/>
        </w:r>
      </w:ins>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E22224"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E22224"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ins w:id="92" w:author="Jeffrey" w:date="2010-03-07T23:15:00Z">
        <w:r w:rsidR="00781E30">
          <w:fldChar w:fldCharType="begin"/>
        </w:r>
        <w:r w:rsidR="00781E30">
          <w:instrText xml:space="preserve"> XE "</w:instrText>
        </w:r>
      </w:ins>
      <w:r w:rsidR="00781E30" w:rsidRPr="00666D9F">
        <w:rPr>
          <w:rPrChange w:id="93" w:author="Jeffrey" w:date="2010-03-07T23:15:00Z">
            <w:rPr/>
          </w:rPrChange>
        </w:rPr>
        <w:instrText>JavaScript</w:instrText>
      </w:r>
      <w:ins w:id="94" w:author="Jeffrey" w:date="2010-03-07T23:15:00Z">
        <w:r w:rsidR="00781E30">
          <w:instrText xml:space="preserve">" </w:instrText>
        </w:r>
        <w:r w:rsidR="00781E30">
          <w:fldChar w:fldCharType="end"/>
        </w:r>
      </w:ins>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ins w:id="95" w:author="Jeffrey" w:date="2010-03-07T23:14:00Z">
        <w:r w:rsidR="00781E30">
          <w:rPr>
            <w:rStyle w:val="CodeinText"/>
          </w:rPr>
          <w:fldChar w:fldCharType="begin"/>
        </w:r>
        <w:r w:rsidR="00781E30">
          <w:instrText xml:space="preserve"> XE "</w:instrText>
        </w:r>
      </w:ins>
      <w:r w:rsidR="00781E30" w:rsidRPr="00666D9F">
        <w:rPr>
          <w:rStyle w:val="CodeinText"/>
          <w:rPrChange w:id="96" w:author="Jeffrey" w:date="2010-03-07T23:14:00Z">
            <w:rPr>
              <w:rStyle w:val="CodeinText"/>
            </w:rPr>
          </w:rPrChange>
        </w:rPr>
        <w:instrText>TextBox</w:instrText>
      </w:r>
      <w:ins w:id="97" w:author="Jeffrey" w:date="2010-03-07T23:14:00Z">
        <w:r w:rsidR="00781E30">
          <w:instrText xml:space="preserve">" </w:instrText>
        </w:r>
        <w:r w:rsidR="00781E30">
          <w:rPr>
            <w:rStyle w:val="CodeinText"/>
          </w:rPr>
          <w:fldChar w:fldCharType="end"/>
        </w:r>
      </w:ins>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commentRangeStart w:id="98"/>
      <w:commentRangeStart w:id="99"/>
      <w:r>
        <w:rPr>
          <w:noProof/>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11780" cy="2436495"/>
                    </a:xfrm>
                    <a:prstGeom prst="rect">
                      <a:avLst/>
                    </a:prstGeom>
                    <a:noFill/>
                    <a:ln w="9525">
                      <a:noFill/>
                      <a:miter lim="800000"/>
                      <a:headEnd/>
                      <a:tailEnd/>
                    </a:ln>
                  </pic:spPr>
                </pic:pic>
              </a:graphicData>
            </a:graphic>
          </wp:inline>
        </w:drawing>
      </w:r>
      <w:commentRangeEnd w:id="98"/>
      <w:r w:rsidR="0043078B">
        <w:rPr>
          <w:rStyle w:val="CommentReference"/>
          <w:vanish/>
        </w:rPr>
        <w:commentReference w:id="98"/>
      </w:r>
      <w:commentRangeEnd w:id="99"/>
      <w:r w:rsidR="00B51578">
        <w:rPr>
          <w:rStyle w:val="CommentReference"/>
        </w:rPr>
        <w:commentReference w:id="99"/>
      </w:r>
    </w:p>
    <w:p w:rsidR="00F3654E" w:rsidRDefault="00F3654E" w:rsidP="00F3654E">
      <w:pPr>
        <w:pStyle w:val="FigureCaption"/>
      </w:pPr>
      <w:r>
        <w:lastRenderedPageBreak/>
        <w:t xml:space="preserve">Figure </w:t>
      </w:r>
      <w:r w:rsidR="00582661">
        <w:t>7</w:t>
      </w:r>
      <w:r>
        <w:t>.3 The menu control renders okay in Firefox</w:t>
      </w:r>
      <w:r w:rsidR="00E22224">
        <w:fldChar w:fldCharType="begin"/>
      </w:r>
      <w:r>
        <w:instrText xml:space="preserve"> XE "Firefox" </w:instrText>
      </w:r>
      <w:r w:rsidR="00E22224">
        <w:fldChar w:fldCharType="end"/>
      </w:r>
      <w:r>
        <w:t xml:space="preserve"> and IE</w:t>
      </w:r>
      <w:r w:rsidR="00E22224">
        <w:fldChar w:fldCharType="begin"/>
      </w:r>
      <w:r>
        <w:instrText xml:space="preserve"> XE "Internet Explorer" </w:instrText>
      </w:r>
      <w:r w:rsidR="00E22224">
        <w:fldChar w:fldCharType="end"/>
      </w:r>
      <w:r w:rsidR="00E22224">
        <w:fldChar w:fldCharType="begin"/>
      </w:r>
      <w:r>
        <w:instrText xml:space="preserve"> XE "menu control:renders  in Firefox and IE" </w:instrText>
      </w:r>
      <w:r w:rsidR="00E22224">
        <w:fldChar w:fldCharType="end"/>
      </w:r>
      <w:r>
        <w:t>. Unfortunately it depends on a server-side form tag. JavaScript</w:t>
      </w:r>
      <w:ins w:id="100" w:author="Jeffrey" w:date="2010-03-07T23:15:00Z">
        <w:r w:rsidR="00781E30">
          <w:fldChar w:fldCharType="begin"/>
        </w:r>
        <w:r w:rsidR="00781E30">
          <w:instrText xml:space="preserve"> XE "</w:instrText>
        </w:r>
      </w:ins>
      <w:r w:rsidR="00781E30" w:rsidRPr="00666D9F">
        <w:rPr>
          <w:rPrChange w:id="101" w:author="Jeffrey" w:date="2010-03-07T23:15:00Z">
            <w:rPr/>
          </w:rPrChange>
        </w:rPr>
        <w:instrText>JavaScript</w:instrText>
      </w:r>
      <w:ins w:id="102" w:author="Jeffrey" w:date="2010-03-07T23:15:00Z">
        <w:r w:rsidR="00781E30">
          <w:instrText xml:space="preserve">" </w:instrText>
        </w:r>
        <w:r w:rsidR="00781E30">
          <w:fldChar w:fldCharType="end"/>
        </w:r>
      </w:ins>
      <w:r>
        <w:t xml:space="preserve"> surgery would be needed to make it function properly. WebKit-based browsers (Chrome</w:t>
      </w:r>
      <w:r w:rsidR="00E22224">
        <w:fldChar w:fldCharType="begin"/>
      </w:r>
      <w:r>
        <w:instrText xml:space="preserve"> XE "Chrome" </w:instrText>
      </w:r>
      <w:r w:rsidR="00E22224">
        <w:fldChar w:fldCharType="end"/>
      </w:r>
      <w:r>
        <w:t xml:space="preserve"> and Safari</w:t>
      </w:r>
      <w:r w:rsidR="00E22224">
        <w:fldChar w:fldCharType="begin"/>
      </w:r>
      <w:r>
        <w:instrText xml:space="preserve"> XE "Safari" </w:instrText>
      </w:r>
      <w:r w:rsidR="00E22224">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r>
        <w:rPr>
          <w:noProof/>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89830" cy="20561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ins w:id="103" w:author="Jeffrey" w:date="2010-03-07T23:15:00Z">
        <w:r w:rsidR="00781E30">
          <w:fldChar w:fldCharType="begin"/>
        </w:r>
        <w:r w:rsidR="00781E30">
          <w:instrText xml:space="preserve"> XE "</w:instrText>
        </w:r>
      </w:ins>
      <w:r w:rsidR="00781E30" w:rsidRPr="00666D9F">
        <w:rPr>
          <w:rPrChange w:id="104" w:author="Jeffrey" w:date="2010-03-07T23:15:00Z">
            <w:rPr/>
          </w:rPrChange>
        </w:rPr>
        <w:instrText>JavaScript</w:instrText>
      </w:r>
      <w:ins w:id="105" w:author="Jeffrey" w:date="2010-03-07T23:15:00Z">
        <w:r w:rsidR="00781E30">
          <w:instrText xml:space="preserve">" </w:instrText>
        </w:r>
        <w:r w:rsidR="00781E30">
          <w:fldChar w:fldCharType="end"/>
        </w:r>
      </w:ins>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Even though .NET 4</w:t>
      </w:r>
      <w:ins w:id="106" w:author="Jeffrey" w:date="2010-03-07T23:15:00Z">
        <w:r w:rsidR="00781E30">
          <w:fldChar w:fldCharType="begin"/>
        </w:r>
        <w:r w:rsidR="00781E30">
          <w:instrText xml:space="preserve"> XE "</w:instrText>
        </w:r>
      </w:ins>
      <w:r w:rsidR="00781E30" w:rsidRPr="00666D9F">
        <w:rPr>
          <w:rPrChange w:id="107" w:author="Jeffrey" w:date="2010-03-07T23:15:00Z">
            <w:rPr/>
          </w:rPrChange>
        </w:rPr>
        <w:instrText>.NET 4</w:instrText>
      </w:r>
      <w:ins w:id="108" w:author="Jeffrey" w:date="2010-03-07T23:15:00Z">
        <w:r w:rsidR="00781E30">
          <w:instrText xml:space="preserve">" </w:instrText>
        </w:r>
        <w:r w:rsidR="00781E30">
          <w:fldChar w:fldCharType="end"/>
        </w:r>
      </w:ins>
      <w:r>
        <w:t xml:space="preserve">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E22224">
        <w:fldChar w:fldCharType="begin"/>
      </w:r>
      <w:r w:rsidR="00F3654E">
        <w:instrText xml:space="preserve"> XE "HTML:want  more control over" </w:instrText>
      </w:r>
      <w:r w:rsidR="00E22224">
        <w:fldChar w:fldCharType="end"/>
      </w:r>
      <w:r w:rsidR="00F3654E">
        <w:t>!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w:t>
      </w:r>
      <w:ins w:id="109" w:author="Jeffrey" w:date="2010-03-07T23:15:00Z">
        <w:r w:rsidR="00781E30">
          <w:fldChar w:fldCharType="begin"/>
        </w:r>
        <w:r w:rsidR="00781E30">
          <w:instrText xml:space="preserve"> XE "</w:instrText>
        </w:r>
      </w:ins>
      <w:r w:rsidR="00781E30" w:rsidRPr="00666D9F">
        <w:rPr>
          <w:rPrChange w:id="110" w:author="Jeffrey" w:date="2010-03-07T23:15:00Z">
            <w:rPr/>
          </w:rPrChange>
        </w:rPr>
        <w:instrText>ClientIDs</w:instrText>
      </w:r>
      <w:ins w:id="111" w:author="Jeffrey" w:date="2010-03-07T23:15:00Z">
        <w:r w:rsidR="00781E30">
          <w:instrText xml:space="preserve">" </w:instrText>
        </w:r>
        <w:r w:rsidR="00781E30">
          <w:fldChar w:fldCharType="end"/>
        </w:r>
      </w:ins>
      <w:r w:rsidR="00F3654E">
        <w:t xml:space="preserve"> for the sake of cross-browser compatibility. Fast forward to 2009/2010. The major browsers now are </w:t>
      </w:r>
      <w:r w:rsidR="00F3654E">
        <w:lastRenderedPageBreak/>
        <w:t>on board with XHTML</w:t>
      </w:r>
      <w:ins w:id="112" w:author="Jeffrey" w:date="2010-03-07T23:15:00Z">
        <w:r w:rsidR="00781E30">
          <w:fldChar w:fldCharType="begin"/>
        </w:r>
        <w:r w:rsidR="00781E30">
          <w:instrText xml:space="preserve"> XE "</w:instrText>
        </w:r>
      </w:ins>
      <w:r w:rsidR="00781E30" w:rsidRPr="00666D9F">
        <w:rPr>
          <w:rPrChange w:id="113" w:author="Jeffrey" w:date="2010-03-07T23:15:00Z">
            <w:rPr/>
          </w:rPrChange>
        </w:rPr>
        <w:instrText>XHTML</w:instrText>
      </w:r>
      <w:ins w:id="114" w:author="Jeffrey" w:date="2010-03-07T23:15:00Z">
        <w:r w:rsidR="00781E30">
          <w:instrText xml:space="preserve">" </w:instrText>
        </w:r>
        <w:r w:rsidR="00781E30">
          <w:fldChar w:fldCharType="end"/>
        </w:r>
      </w:ins>
      <w:r w:rsidR="00F3654E">
        <w:t xml:space="preserve">;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A42C0F" w:rsidP="00F3654E">
      <w:pPr>
        <w:pStyle w:val="Body"/>
      </w:pPr>
      <w:r>
        <w:t xml:space="preserve">Two controls which are very commonly used are </w:t>
      </w:r>
      <w:r w:rsidR="00F3654E" w:rsidRPr="0074419E">
        <w:rPr>
          <w:rStyle w:val="CodeinText"/>
        </w:rPr>
        <w:t>&lt;asp:TreeView</w:t>
      </w:r>
      <w:r w:rsidR="00E22224">
        <w:rPr>
          <w:rStyle w:val="CodeinText"/>
        </w:rPr>
        <w:fldChar w:fldCharType="begin"/>
      </w:r>
      <w:r w:rsidR="00F3654E">
        <w:instrText xml:space="preserve"> XE "</w:instrText>
      </w:r>
      <w:r w:rsidR="00F3654E" w:rsidRPr="00452F3B">
        <w:rPr>
          <w:rStyle w:val="CodeinText"/>
        </w:rPr>
        <w:instrText>TreeView control</w:instrText>
      </w:r>
      <w:r w:rsidR="00F3654E">
        <w:instrText xml:space="preserve">" </w:instrText>
      </w:r>
      <w:r w:rsidR="00E22224">
        <w:rPr>
          <w:rStyle w:val="CodeinText"/>
        </w:rPr>
        <w:fldChar w:fldCharType="end"/>
      </w:r>
      <w:r w:rsidR="00F3654E" w:rsidRPr="0074419E">
        <w:rPr>
          <w:rStyle w:val="CodeinText"/>
        </w:rPr>
        <w:t xml:space="preserve"> /&gt;</w:t>
      </w:r>
      <w:r w:rsidR="00F3654E">
        <w:t xml:space="preserve"> and the </w:t>
      </w:r>
      <w:r w:rsidR="00F3654E" w:rsidRPr="0074419E">
        <w:rPr>
          <w:rStyle w:val="CodeinText"/>
        </w:rPr>
        <w:t>&lt;asp:Calendar</w:t>
      </w:r>
      <w:r w:rsidR="00E22224">
        <w:rPr>
          <w:rStyle w:val="CodeinText"/>
        </w:rPr>
        <w:fldChar w:fldCharType="begin"/>
      </w:r>
      <w:r w:rsidR="00F3654E">
        <w:instrText xml:space="preserve"> XE "</w:instrText>
      </w:r>
      <w:r w:rsidR="00F3654E" w:rsidRPr="00925F85">
        <w:rPr>
          <w:rStyle w:val="CodeinText"/>
        </w:rPr>
        <w:instrText>Calendar control</w:instrText>
      </w:r>
      <w:r w:rsidR="00F3654E">
        <w:instrText xml:space="preserve">" </w:instrText>
      </w:r>
      <w:r w:rsidR="00E22224">
        <w:rPr>
          <w:rStyle w:val="CodeinText"/>
        </w:rPr>
        <w:fldChar w:fldCharType="end"/>
      </w:r>
      <w:r w:rsidR="00F3654E" w:rsidRPr="0074419E">
        <w:rPr>
          <w:rStyle w:val="CodeinText"/>
        </w:rPr>
        <w:t xml:space="preserve"> /&gt;</w:t>
      </w:r>
      <w:r w:rsidR="00F3654E">
        <w:t xml:space="preserve">. The </w:t>
      </w:r>
      <w:r w:rsidR="00F3654E" w:rsidRPr="00E66FFE">
        <w:rPr>
          <w:rStyle w:val="CodeinText"/>
        </w:rPr>
        <w:t>TreeView</w:t>
      </w:r>
      <w:ins w:id="115" w:author="Jeffrey" w:date="2010-03-07T23:14:00Z">
        <w:r w:rsidR="00781E30">
          <w:rPr>
            <w:rStyle w:val="CodeinText"/>
          </w:rPr>
          <w:fldChar w:fldCharType="begin"/>
        </w:r>
        <w:r w:rsidR="00781E30">
          <w:instrText xml:space="preserve"> XE "</w:instrText>
        </w:r>
      </w:ins>
      <w:r w:rsidR="00781E30" w:rsidRPr="00666D9F">
        <w:rPr>
          <w:rStyle w:val="CodeinText"/>
          <w:rPrChange w:id="116" w:author="Jeffrey" w:date="2010-03-07T23:14:00Z">
            <w:rPr>
              <w:rStyle w:val="CodeinText"/>
            </w:rPr>
          </w:rPrChange>
        </w:rPr>
        <w:instrText>TreeView</w:instrText>
      </w:r>
      <w:ins w:id="117" w:author="Jeffrey" w:date="2010-03-07T23:14:00Z">
        <w:r w:rsidR="00781E30">
          <w:instrText xml:space="preserve">" </w:instrText>
        </w:r>
        <w:r w:rsidR="00781E30">
          <w:rPr>
            <w:rStyle w:val="CodeinText"/>
          </w:rPr>
          <w:fldChar w:fldCharType="end"/>
        </w:r>
      </w:ins>
      <w:r w:rsidR="00F3654E">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w:t>
      </w:r>
      <w:ins w:id="118" w:author="Jeffrey" w:date="2010-03-07T23:16:00Z">
        <w:r w:rsidR="00781E30">
          <w:fldChar w:fldCharType="begin"/>
        </w:r>
        <w:r w:rsidR="00781E30">
          <w:instrText xml:space="preserve"> XE "</w:instrText>
        </w:r>
      </w:ins>
      <w:r w:rsidR="00781E30" w:rsidRPr="00666D9F">
        <w:rPr>
          <w:rPrChange w:id="119" w:author="Jeffrey" w:date="2010-03-07T23:16:00Z">
            <w:rPr/>
          </w:rPrChange>
        </w:rPr>
        <w:instrText>jQuery</w:instrText>
      </w:r>
      <w:ins w:id="120" w:author="Jeffrey" w:date="2010-03-07T23:16:00Z">
        <w:r w:rsidR="00781E30">
          <w:instrText xml:space="preserve">" </w:instrText>
        </w:r>
        <w:r w:rsidR="00781E30">
          <w:fldChar w:fldCharType="end"/>
        </w:r>
      </w:ins>
      <w:r w:rsidR="00F3654E">
        <w:t xml:space="preserve"> UI</w:t>
      </w:r>
      <w:ins w:id="121" w:author="Jeffrey" w:date="2010-03-07T23:15:00Z">
        <w:r w:rsidR="00781E30">
          <w:fldChar w:fldCharType="begin"/>
        </w:r>
        <w:r w:rsidR="00781E30">
          <w:instrText xml:space="preserve"> XE "</w:instrText>
        </w:r>
      </w:ins>
      <w:r w:rsidR="00781E30" w:rsidRPr="00666D9F">
        <w:rPr>
          <w:rPrChange w:id="122" w:author="Jeffrey" w:date="2010-03-07T23:15:00Z">
            <w:rPr/>
          </w:rPrChange>
        </w:rPr>
        <w:instrText>jQuery UI</w:instrText>
      </w:r>
      <w:ins w:id="123" w:author="Jeffrey" w:date="2010-03-07T23:15:00Z">
        <w:r w:rsidR="00781E30">
          <w:instrText xml:space="preserve">" </w:instrText>
        </w:r>
        <w:r w:rsidR="00781E30">
          <w:fldChar w:fldCharType="end"/>
        </w:r>
      </w:ins>
      <w:r w:rsidR="00F3654E">
        <w:t>, which has a rich JavaScript</w:t>
      </w:r>
      <w:ins w:id="124" w:author="Jeffrey" w:date="2010-03-07T23:15:00Z">
        <w:r w:rsidR="00781E30">
          <w:fldChar w:fldCharType="begin"/>
        </w:r>
        <w:r w:rsidR="00781E30">
          <w:instrText xml:space="preserve"> XE "</w:instrText>
        </w:r>
      </w:ins>
      <w:r w:rsidR="00781E30" w:rsidRPr="00666D9F">
        <w:rPr>
          <w:rPrChange w:id="125" w:author="Jeffrey" w:date="2010-03-07T23:15:00Z">
            <w:rPr/>
          </w:rPrChange>
        </w:rPr>
        <w:instrText>JavaScript</w:instrText>
      </w:r>
      <w:ins w:id="126" w:author="Jeffrey" w:date="2010-03-07T23:15:00Z">
        <w:r w:rsidR="00781E30">
          <w:instrText xml:space="preserve">" </w:instrText>
        </w:r>
        <w:r w:rsidR="00781E30">
          <w:fldChar w:fldCharType="end"/>
        </w:r>
      </w:ins>
      <w:r w:rsidR="00F3654E">
        <w:t xml:space="preserve"> calendar and more.</w:t>
      </w:r>
    </w:p>
    <w:p w:rsidR="00F3654E" w:rsidRDefault="00C825AF" w:rsidP="00F3654E">
      <w:pPr>
        <w:pStyle w:val="Body"/>
      </w:pPr>
      <w:r>
        <w:t>We</w:t>
      </w:r>
      <w:r w:rsidR="00F3654E">
        <w:t xml:space="preserve"> have so far neglected the big daddy of ASP.NET server controls. Ye</w:t>
      </w:r>
      <w:r>
        <w:t>s, we</w:t>
      </w:r>
      <w:r w:rsidR="00F3654E">
        <w:t xml:space="preserve"> am talking about the </w:t>
      </w:r>
      <w:r w:rsidR="00F3654E" w:rsidRPr="00C87DA7">
        <w:rPr>
          <w:rStyle w:val="CodeinText"/>
        </w:rPr>
        <w:t>GridView</w:t>
      </w:r>
      <w:r w:rsidR="00E22224">
        <w:rPr>
          <w:rStyle w:val="CodeinText"/>
        </w:rPr>
        <w:fldChar w:fldCharType="begin"/>
      </w:r>
      <w:r w:rsidR="00F3654E">
        <w:instrText xml:space="preserve"> XE "</w:instrText>
      </w:r>
      <w:r w:rsidR="00F3654E" w:rsidRPr="00C80A6A">
        <w:rPr>
          <w:rStyle w:val="CodeinText"/>
        </w:rPr>
        <w:instrText>GridView</w:instrText>
      </w:r>
      <w:r w:rsidR="00F3654E">
        <w:instrText xml:space="preserve">" </w:instrText>
      </w:r>
      <w:r w:rsidR="00E22224">
        <w:rPr>
          <w:rStyle w:val="CodeinText"/>
        </w:rPr>
        <w:fldChar w:fldCharType="end"/>
      </w:r>
      <w:r w:rsidR="00F3654E">
        <w:t xml:space="preserve">. The </w:t>
      </w:r>
      <w:r w:rsidR="00F3654E" w:rsidRPr="00FE62DB">
        <w:rPr>
          <w:rStyle w:val="CodeinText"/>
        </w:rPr>
        <w:t>GridView</w:t>
      </w:r>
      <w:r w:rsidR="00F3654E">
        <w:t xml:space="preserve"> is an interesting case, because it has so many different forms. At its simplest, the </w:t>
      </w:r>
      <w:r w:rsidR="00F3654E" w:rsidRPr="00FE62DB">
        <w:rPr>
          <w:rStyle w:val="CodeinText"/>
        </w:rPr>
        <w:t>GridView</w:t>
      </w:r>
      <w:r w:rsidR="00F3654E">
        <w:t xml:space="preserve"> is just an HTML table. It's great for displaying tabular data. If we don't require any postback, then it should work, right? It does but there are a view </w:t>
      </w:r>
      <w:r w:rsidR="00F3654E" w:rsidRPr="00B5200F">
        <w:rPr>
          <w:rStyle w:val="Italics"/>
        </w:rPr>
        <w:t>gotchas</w:t>
      </w:r>
      <w:r w:rsidR="00F3654E">
        <w:t xml:space="preserve"> along the way.</w:t>
      </w:r>
    </w:p>
    <w:p w:rsidR="00F3654E" w:rsidRDefault="00582661" w:rsidP="00F3654E">
      <w:pPr>
        <w:pStyle w:val="Head2"/>
      </w:pPr>
      <w:bookmarkStart w:id="127" w:name="_Toc225334476"/>
      <w:bookmarkStart w:id="128" w:name="_Toc226367921"/>
      <w:bookmarkStart w:id="129" w:name="_Toc232863470"/>
      <w:bookmarkStart w:id="130" w:name="_Toc232903629"/>
      <w:r>
        <w:t>7</w:t>
      </w:r>
      <w:r w:rsidR="00F3654E">
        <w:t>.1.3 The GridView</w:t>
      </w:r>
      <w:bookmarkEnd w:id="127"/>
      <w:bookmarkEnd w:id="128"/>
      <w:bookmarkEnd w:id="129"/>
      <w:bookmarkEnd w:id="130"/>
      <w:ins w:id="131" w:author="Jeffrey" w:date="2010-03-07T23:14:00Z">
        <w:r w:rsidR="00781E30">
          <w:fldChar w:fldCharType="begin"/>
        </w:r>
        <w:r w:rsidR="00781E30">
          <w:instrText xml:space="preserve"> XE "</w:instrText>
        </w:r>
      </w:ins>
      <w:r w:rsidR="00781E30" w:rsidRPr="00666D9F">
        <w:rPr>
          <w:rStyle w:val="CodeinText"/>
          <w:rPrChange w:id="132" w:author="Jeffrey" w:date="2010-03-07T23:14:00Z">
            <w:rPr>
              <w:rStyle w:val="CodeinText"/>
            </w:rPr>
          </w:rPrChange>
        </w:rPr>
        <w:instrText>GridView</w:instrText>
      </w:r>
      <w:ins w:id="133" w:author="Jeffrey" w:date="2010-03-07T23:14:00Z">
        <w:r w:rsidR="00781E30">
          <w:instrText xml:space="preserve">" </w:instrText>
        </w:r>
        <w:r w:rsidR="00781E30">
          <w:fldChar w:fldCharType="end"/>
        </w:r>
      </w:ins>
    </w:p>
    <w:p w:rsidR="00F3654E" w:rsidRDefault="00F3654E" w:rsidP="00F3654E">
      <w:pPr>
        <w:pStyle w:val="Body1"/>
      </w:pPr>
      <w:r>
        <w:t>The first issue is that</w:t>
      </w:r>
      <w:r w:rsidRPr="001B1BC4">
        <w:t xml:space="preserve"> there is no declarative way to bind the </w:t>
      </w:r>
      <w:r w:rsidRPr="001B1BC4">
        <w:rPr>
          <w:rStyle w:val="CodeinText"/>
        </w:rPr>
        <w:t>GridView</w:t>
      </w:r>
      <w:ins w:id="134" w:author="Jeffrey" w:date="2010-03-07T23:14:00Z">
        <w:r w:rsidR="00781E30">
          <w:rPr>
            <w:rStyle w:val="CodeinText"/>
          </w:rPr>
          <w:fldChar w:fldCharType="begin"/>
        </w:r>
        <w:r w:rsidR="00781E30">
          <w:instrText xml:space="preserve"> XE "</w:instrText>
        </w:r>
      </w:ins>
      <w:r w:rsidR="00781E30" w:rsidRPr="00666D9F">
        <w:rPr>
          <w:rStyle w:val="CodeinText"/>
          <w:rPrChange w:id="135" w:author="Jeffrey" w:date="2010-03-07T23:14:00Z">
            <w:rPr>
              <w:rStyle w:val="CodeinText"/>
            </w:rPr>
          </w:rPrChange>
        </w:rPr>
        <w:instrText>GridView</w:instrText>
      </w:r>
      <w:ins w:id="136" w:author="Jeffrey" w:date="2010-03-07T23:14:00Z">
        <w:r w:rsidR="00781E30">
          <w:instrText xml:space="preserve">" </w:instrText>
        </w:r>
        <w:r w:rsidR="00781E30">
          <w:rPr>
            <w:rStyle w:val="CodeinText"/>
          </w:rPr>
          <w:fldChar w:fldCharType="end"/>
        </w:r>
      </w:ins>
      <w:r w:rsidRPr="001B1BC4">
        <w:t xml:space="preserve"> to data coming from </w:t>
      </w:r>
      <w:r w:rsidRPr="001B1BC4">
        <w:rPr>
          <w:rStyle w:val="CodeinText"/>
        </w:rPr>
        <w:t>ViewData</w:t>
      </w:r>
      <w:ins w:id="137" w:author="Jeffrey" w:date="2010-03-07T23:15:00Z">
        <w:r w:rsidR="00781E30">
          <w:rPr>
            <w:rStyle w:val="CodeinText"/>
          </w:rPr>
          <w:fldChar w:fldCharType="begin"/>
        </w:r>
        <w:r w:rsidR="00781E30">
          <w:instrText xml:space="preserve"> XE "</w:instrText>
        </w:r>
      </w:ins>
      <w:r w:rsidR="00781E30" w:rsidRPr="00666D9F">
        <w:rPr>
          <w:rStyle w:val="CodeinText"/>
          <w:rPrChange w:id="138" w:author="Jeffrey" w:date="2010-03-07T23:15:00Z">
            <w:rPr>
              <w:rStyle w:val="CodeinText"/>
            </w:rPr>
          </w:rPrChange>
        </w:rPr>
        <w:instrText>ViewData</w:instrText>
      </w:r>
      <w:ins w:id="139" w:author="Jeffrey" w:date="2010-03-07T23:15:00Z">
        <w:r w:rsidR="00781E30">
          <w:instrText xml:space="preserve">" </w:instrText>
        </w:r>
        <w:r w:rsidR="00781E30">
          <w:rPr>
            <w:rStyle w:val="CodeinText"/>
          </w:rPr>
          <w:fldChar w:fldCharType="end"/>
        </w:r>
      </w:ins>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r w:rsidRPr="001B1BC4">
        <w:t xml:space="preserve">This type of code should send bad vibes up your spine, 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GridView</w:t>
      </w:r>
      <w:ins w:id="140" w:author="Jeffrey" w:date="2010-03-07T23:14:00Z">
        <w:r w:rsidR="00781E30">
          <w:rPr>
            <w:rStyle w:val="CodeinText"/>
          </w:rPr>
          <w:fldChar w:fldCharType="begin"/>
        </w:r>
        <w:r w:rsidR="00781E30">
          <w:instrText xml:space="preserve"> XE "</w:instrText>
        </w:r>
      </w:ins>
      <w:r w:rsidR="00781E30" w:rsidRPr="00666D9F">
        <w:rPr>
          <w:rStyle w:val="CodeinText"/>
          <w:rPrChange w:id="141" w:author="Jeffrey" w:date="2010-03-07T23:14:00Z">
            <w:rPr>
              <w:rStyle w:val="CodeinText"/>
            </w:rPr>
          </w:rPrChange>
        </w:rPr>
        <w:instrText>GridView</w:instrText>
      </w:r>
      <w:ins w:id="142" w:author="Jeffrey" w:date="2010-03-07T23:14:00Z">
        <w:r w:rsidR="00781E30">
          <w:instrText xml:space="preserve">" </w:instrText>
        </w:r>
        <w:r w:rsidR="00781E30">
          <w:rPr>
            <w:rStyle w:val="CodeinText"/>
          </w:rPr>
          <w:fldChar w:fldCharType="end"/>
        </w:r>
      </w:ins>
      <w:r w:rsidRPr="00E453C3">
        <w:rPr>
          <w:rStyle w:val="CodeinText"/>
        </w:rPr>
        <w:t xml:space="preserve">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w:t>
      </w:r>
      <w:ins w:id="143" w:author="Jeffrey" w:date="2010-03-07T23:15:00Z">
        <w:r w:rsidR="00781E30">
          <w:fldChar w:fldCharType="begin"/>
        </w:r>
        <w:r w:rsidR="00781E30">
          <w:instrText xml:space="preserve"> XE "</w:instrText>
        </w:r>
      </w:ins>
      <w:r w:rsidR="00781E30" w:rsidRPr="00666D9F">
        <w:rPr>
          <w:rStyle w:val="CodeinText"/>
          <w:rPrChange w:id="144" w:author="Jeffrey" w:date="2010-03-07T23:15:00Z">
            <w:rPr>
              <w:rStyle w:val="CodeinText"/>
            </w:rPr>
          </w:rPrChange>
        </w:rPr>
        <w:instrText>DataSource</w:instrText>
      </w:r>
      <w:ins w:id="145" w:author="Jeffrey" w:date="2010-03-07T23:15:00Z">
        <w:r w:rsidR="00781E30">
          <w:instrText xml:space="preserve">" </w:instrText>
        </w:r>
        <w:r w:rsidR="00781E30">
          <w:fldChar w:fldCharType="end"/>
        </w:r>
      </w:ins>
      <w:r w:rsidRPr="004E6CF8">
        <w:t xml:space="preserv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ins w:id="146" w:author="Jeffrey" w:date="2010-03-07T23:15:00Z">
        <w:r w:rsidR="00781E30">
          <w:rPr>
            <w:rStyle w:val="CodeinText"/>
          </w:rPr>
          <w:fldChar w:fldCharType="begin"/>
        </w:r>
        <w:r w:rsidR="00781E30">
          <w:instrText xml:space="preserve"> XE "</w:instrText>
        </w:r>
      </w:ins>
      <w:r w:rsidR="00781E30" w:rsidRPr="00666D9F">
        <w:rPr>
          <w:rStyle w:val="CodeinText"/>
          <w:rPrChange w:id="147" w:author="Jeffrey" w:date="2010-03-07T23:15:00Z">
            <w:rPr>
              <w:rStyle w:val="CodeinText"/>
            </w:rPr>
          </w:rPrChange>
        </w:rPr>
        <w:instrText>DataSource</w:instrText>
      </w:r>
      <w:ins w:id="148" w:author="Jeffrey" w:date="2010-03-07T23:15:00Z">
        <w:r w:rsidR="00781E30">
          <w:instrText xml:space="preserve">" </w:instrText>
        </w:r>
        <w:r w:rsidR="00781E30">
          <w:rPr>
            <w:rStyle w:val="CodeinText"/>
          </w:rPr>
          <w:fldChar w:fldCharType="end"/>
        </w:r>
      </w:ins>
      <w:r>
        <w:t xml:space="preserve"> controls such as </w:t>
      </w:r>
      <w:r w:rsidRPr="003B5D47">
        <w:rPr>
          <w:rStyle w:val="CodeinText"/>
        </w:rPr>
        <w:t>ObjectDataSource</w:t>
      </w:r>
      <w:ins w:id="149" w:author="Jeffrey" w:date="2010-03-07T23:15:00Z">
        <w:r w:rsidR="00781E30">
          <w:rPr>
            <w:rStyle w:val="CodeinText"/>
          </w:rPr>
          <w:fldChar w:fldCharType="begin"/>
        </w:r>
        <w:r w:rsidR="00781E30">
          <w:instrText xml:space="preserve"> XE "</w:instrText>
        </w:r>
      </w:ins>
      <w:r w:rsidR="00781E30" w:rsidRPr="00666D9F">
        <w:rPr>
          <w:rStyle w:val="CodeinText"/>
          <w:rPrChange w:id="150" w:author="Jeffrey" w:date="2010-03-07T23:15:00Z">
            <w:rPr>
              <w:rStyle w:val="CodeinText"/>
            </w:rPr>
          </w:rPrChange>
        </w:rPr>
        <w:instrText>ObjectDataSource</w:instrText>
      </w:r>
      <w:ins w:id="151" w:author="Jeffrey" w:date="2010-03-07T23:15:00Z">
        <w:r w:rsidR="00781E30">
          <w:instrText xml:space="preserve">" </w:instrText>
        </w:r>
        <w:r w:rsidR="00781E30">
          <w:rPr>
            <w:rStyle w:val="CodeinText"/>
          </w:rPr>
          <w:fldChar w:fldCharType="end"/>
        </w:r>
      </w:ins>
      <w:r>
        <w:t xml:space="preserve">, </w:t>
      </w:r>
      <w:r w:rsidRPr="003B5D47">
        <w:rPr>
          <w:rStyle w:val="CodeinText"/>
        </w:rPr>
        <w:t>SqlDataSource</w:t>
      </w:r>
      <w:ins w:id="152" w:author="Jeffrey" w:date="2010-03-07T23:15:00Z">
        <w:r w:rsidR="00781E30">
          <w:rPr>
            <w:rStyle w:val="CodeinText"/>
          </w:rPr>
          <w:fldChar w:fldCharType="begin"/>
        </w:r>
        <w:r w:rsidR="00781E30">
          <w:instrText xml:space="preserve"> XE "</w:instrText>
        </w:r>
      </w:ins>
      <w:r w:rsidR="00781E30" w:rsidRPr="00666D9F">
        <w:rPr>
          <w:rStyle w:val="CodeinText"/>
          <w:rPrChange w:id="153" w:author="Jeffrey" w:date="2010-03-07T23:15:00Z">
            <w:rPr>
              <w:rStyle w:val="CodeinText"/>
            </w:rPr>
          </w:rPrChange>
        </w:rPr>
        <w:instrText>SqlDataSource</w:instrText>
      </w:r>
      <w:ins w:id="154" w:author="Jeffrey" w:date="2010-03-07T23:15:00Z">
        <w:r w:rsidR="00781E30">
          <w:instrText xml:space="preserve">" </w:instrText>
        </w:r>
        <w:r w:rsidR="00781E30">
          <w:rPr>
            <w:rStyle w:val="CodeinText"/>
          </w:rPr>
          <w:fldChar w:fldCharType="end"/>
        </w:r>
      </w:ins>
      <w:r>
        <w:t xml:space="preserve">, and </w:t>
      </w:r>
      <w:r w:rsidRPr="003B5D47">
        <w:rPr>
          <w:rStyle w:val="CodeinText"/>
        </w:rPr>
        <w:t>XmlDataSource</w:t>
      </w:r>
      <w:ins w:id="155" w:author="Jeffrey" w:date="2010-03-07T23:15:00Z">
        <w:r w:rsidR="00781E30">
          <w:rPr>
            <w:rStyle w:val="CodeinText"/>
          </w:rPr>
          <w:fldChar w:fldCharType="begin"/>
        </w:r>
        <w:r w:rsidR="00781E30">
          <w:instrText xml:space="preserve"> XE "</w:instrText>
        </w:r>
      </w:ins>
      <w:r w:rsidR="00781E30" w:rsidRPr="00666D9F">
        <w:rPr>
          <w:rStyle w:val="CodeinText"/>
          <w:rPrChange w:id="156" w:author="Jeffrey" w:date="2010-03-07T23:15:00Z">
            <w:rPr>
              <w:rStyle w:val="CodeinText"/>
            </w:rPr>
          </w:rPrChange>
        </w:rPr>
        <w:instrText>XmlDataSource</w:instrText>
      </w:r>
      <w:ins w:id="157" w:author="Jeffrey" w:date="2010-03-07T23:15:00Z">
        <w:r w:rsidR="00781E30">
          <w:instrText xml:space="preserve">" </w:instrText>
        </w:r>
        <w:r w:rsidR="00781E30">
          <w:rPr>
            <w:rStyle w:val="CodeinText"/>
          </w:rPr>
          <w:fldChar w:fldCharType="end"/>
        </w:r>
      </w:ins>
      <w:r>
        <w:t>. Of course, in doing this you have completely circumvented the MVC pattern</w:t>
      </w:r>
      <w:ins w:id="158" w:author="Jeffrey" w:date="2010-03-07T23:15:00Z">
        <w:r w:rsidR="00781E30">
          <w:fldChar w:fldCharType="begin"/>
        </w:r>
        <w:r w:rsidR="00781E30">
          <w:instrText xml:space="preserve"> XE "</w:instrText>
        </w:r>
      </w:ins>
      <w:r w:rsidR="00781E30" w:rsidRPr="00666D9F">
        <w:rPr>
          <w:rPrChange w:id="159" w:author="Jeffrey" w:date="2010-03-07T23:15:00Z">
            <w:rPr/>
          </w:rPrChange>
        </w:rPr>
        <w:instrText>MVC pattern</w:instrText>
      </w:r>
      <w:ins w:id="160" w:author="Jeffrey" w:date="2010-03-07T23:15:00Z">
        <w:r w:rsidR="00781E30">
          <w:instrText xml:space="preserve">" </w:instrText>
        </w:r>
        <w:r w:rsidR="00781E30">
          <w:fldChar w:fldCharType="end"/>
        </w:r>
      </w:ins>
      <w:r>
        <w:t xml:space="preserve">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w:t>
      </w:r>
      <w:ins w:id="161" w:author="Jeffrey" w:date="2010-03-07T23:14:00Z">
        <w:r w:rsidR="00781E30">
          <w:fldChar w:fldCharType="begin"/>
        </w:r>
        <w:r w:rsidR="00781E30">
          <w:instrText xml:space="preserve"> XE "</w:instrText>
        </w:r>
      </w:ins>
      <w:r w:rsidR="00781E30" w:rsidRPr="00666D9F">
        <w:rPr>
          <w:rStyle w:val="CodeinText"/>
          <w:rPrChange w:id="162" w:author="Jeffrey" w:date="2010-03-07T23:14:00Z">
            <w:rPr>
              <w:rStyle w:val="CodeinText"/>
            </w:rPr>
          </w:rPrChange>
        </w:rPr>
        <w:instrText>GridView</w:instrText>
      </w:r>
      <w:ins w:id="163" w:author="Jeffrey" w:date="2010-03-07T23:14:00Z">
        <w:r w:rsidR="00781E30">
          <w:instrText xml:space="preserve">" </w:instrText>
        </w:r>
        <w:r w:rsidR="00781E30">
          <w:fldChar w:fldCharType="end"/>
        </w:r>
      </w:ins>
      <w:r>
        <w:t xml:space="preserve">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ins w:id="164" w:author="Jeffrey" w:date="2010-03-07T23:14:00Z">
        <w:r w:rsidR="00781E30">
          <w:rPr>
            <w:rStyle w:val="CodeinText"/>
          </w:rPr>
          <w:fldChar w:fldCharType="begin"/>
        </w:r>
        <w:r w:rsidR="00781E30">
          <w:instrText xml:space="preserve"> XE "</w:instrText>
        </w:r>
      </w:ins>
      <w:r w:rsidR="00781E30" w:rsidRPr="00666D9F">
        <w:rPr>
          <w:rStyle w:val="CodeinText"/>
          <w:rPrChange w:id="165" w:author="Jeffrey" w:date="2010-03-07T23:14:00Z">
            <w:rPr>
              <w:rStyle w:val="CodeinText"/>
            </w:rPr>
          </w:rPrChange>
        </w:rPr>
        <w:instrText>GridView</w:instrText>
      </w:r>
      <w:ins w:id="166" w:author="Jeffrey" w:date="2010-03-07T23:14:00Z">
        <w:r w:rsidR="00781E30">
          <w:instrText xml:space="preserve">" </w:instrText>
        </w:r>
        <w:r w:rsidR="00781E30">
          <w:rPr>
            <w:rStyle w:val="CodeinText"/>
          </w:rPr>
          <w:fldChar w:fldCharType="end"/>
        </w:r>
      </w:ins>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In fact, UI component vendors like Telerik</w:t>
      </w:r>
      <w:ins w:id="167" w:author="Jeffrey" w:date="2010-03-07T23:16:00Z">
        <w:r w:rsidR="00781E30">
          <w:fldChar w:fldCharType="begin"/>
        </w:r>
        <w:r w:rsidR="00781E30">
          <w:instrText xml:space="preserve"> XE "</w:instrText>
        </w:r>
      </w:ins>
      <w:r w:rsidR="00781E30" w:rsidRPr="00666D9F">
        <w:rPr>
          <w:rPrChange w:id="168" w:author="Jeffrey" w:date="2010-03-07T23:16:00Z">
            <w:rPr/>
          </w:rPrChange>
        </w:rPr>
        <w:instrText>Telerik</w:instrText>
      </w:r>
      <w:ins w:id="169" w:author="Jeffrey" w:date="2010-03-07T23:16:00Z">
        <w:r w:rsidR="00781E30">
          <w:instrText xml:space="preserve">" </w:instrText>
        </w:r>
        <w:r w:rsidR="00781E30">
          <w:fldChar w:fldCharType="end"/>
        </w:r>
      </w:ins>
      <w:r w:rsidR="003D4CFF">
        <w:t xml:space="preserve"> are already offering UI components for use with ASP.NET MVC.  You can find a free grid component here: </w:t>
      </w:r>
      <w:hyperlink r:id="rId13" w:history="1">
        <w:r w:rsidR="003D4CFF">
          <w:rPr>
            <w:rStyle w:val="Hyperlink"/>
          </w:rPr>
          <w:t>http://www.telerik.com/products/aspnet-mvc/grid.aspx</w:t>
        </w:r>
      </w:hyperlink>
      <w:r w:rsidR="003D4CFF">
        <w:t>.</w:t>
      </w:r>
    </w:p>
    <w:p w:rsidR="00F3654E" w:rsidRDefault="00582661" w:rsidP="00F3654E">
      <w:pPr>
        <w:pStyle w:val="Head2"/>
      </w:pPr>
      <w:bookmarkStart w:id="170" w:name="_Toc225334477"/>
      <w:bookmarkStart w:id="171" w:name="_Toc226367922"/>
      <w:bookmarkStart w:id="172" w:name="_Toc232863471"/>
      <w:bookmarkStart w:id="173" w:name="_Toc232903630"/>
      <w:r>
        <w:t>7</w:t>
      </w:r>
      <w:r w:rsidR="00F3654E">
        <w:t>.1.4 Where do I get the good stuff?</w:t>
      </w:r>
      <w:bookmarkEnd w:id="170"/>
      <w:bookmarkEnd w:id="171"/>
      <w:bookmarkEnd w:id="172"/>
      <w:bookmarkEnd w:id="173"/>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ins w:id="174" w:author="Jeffrey" w:date="2010-03-07T23:14:00Z">
        <w:r w:rsidR="00781E30">
          <w:rPr>
            <w:rStyle w:val="CodeinText"/>
          </w:rPr>
          <w:fldChar w:fldCharType="begin"/>
        </w:r>
        <w:r w:rsidR="00781E30">
          <w:instrText xml:space="preserve"> XE "</w:instrText>
        </w:r>
      </w:ins>
      <w:r w:rsidR="00781E30" w:rsidRPr="00666D9F">
        <w:rPr>
          <w:rStyle w:val="CodeinText"/>
          <w:rPrChange w:id="175" w:author="Jeffrey" w:date="2010-03-07T23:14:00Z">
            <w:rPr>
              <w:rStyle w:val="CodeinText"/>
            </w:rPr>
          </w:rPrChange>
        </w:rPr>
        <w:instrText>TreeView</w:instrText>
      </w:r>
      <w:ins w:id="176" w:author="Jeffrey" w:date="2010-03-07T23:14:00Z">
        <w:r w:rsidR="00781E30">
          <w:instrText xml:space="preserve">" </w:instrText>
        </w:r>
        <w:r w:rsidR="00781E30">
          <w:rPr>
            <w:rStyle w:val="CodeinText"/>
          </w:rPr>
          <w:fldChar w:fldCharType="end"/>
        </w:r>
      </w:ins>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ins w:id="177" w:author="Jeffrey" w:date="2010-03-07T23:15:00Z">
        <w:r w:rsidR="00781E30">
          <w:fldChar w:fldCharType="begin"/>
        </w:r>
        <w:r w:rsidR="00781E30">
          <w:instrText xml:space="preserve"> XE "</w:instrText>
        </w:r>
      </w:ins>
      <w:r w:rsidR="00781E30" w:rsidRPr="00666D9F">
        <w:rPr>
          <w:rPrChange w:id="178" w:author="Jeffrey" w:date="2010-03-07T23:15:00Z">
            <w:rPr/>
          </w:rPrChange>
        </w:rPr>
        <w:instrText>JavaScript</w:instrText>
      </w:r>
      <w:ins w:id="179" w:author="Jeffrey" w:date="2010-03-07T23:15:00Z">
        <w:r w:rsidR="00781E30">
          <w:instrText xml:space="preserve">" </w:instrText>
        </w:r>
        <w:r w:rsidR="00781E30">
          <w:fldChar w:fldCharType="end"/>
        </w:r>
      </w:ins>
      <w:r w:rsidRPr="001B1BC4">
        <w:t xml:space="preserve"> and CSS</w:t>
      </w:r>
      <w:ins w:id="180" w:author="Jeffrey" w:date="2010-03-07T23:16:00Z">
        <w:r w:rsidR="00781E30">
          <w:fldChar w:fldCharType="begin"/>
        </w:r>
        <w:r w:rsidR="00781E30">
          <w:instrText xml:space="preserve"> XE "</w:instrText>
        </w:r>
      </w:ins>
      <w:r w:rsidR="00781E30" w:rsidRPr="00666D9F">
        <w:rPr>
          <w:rPrChange w:id="181" w:author="Jeffrey" w:date="2010-03-07T23:16:00Z">
            <w:rPr/>
          </w:rPrChange>
        </w:rPr>
        <w:instrText>CSS</w:instrText>
      </w:r>
      <w:ins w:id="182" w:author="Jeffrey" w:date="2010-03-07T23:16:00Z">
        <w:r w:rsidR="00781E30">
          <w:instrText xml:space="preserve">" </w:instrText>
        </w:r>
        <w:r w:rsidR="00781E30">
          <w:fldChar w:fldCharType="end"/>
        </w:r>
      </w:ins>
      <w:r w:rsidRPr="001B1BC4">
        <w:t>.</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ins w:id="183" w:author="Jeffrey" w:date="2010-03-07T23:16:00Z">
        <w:r w:rsidR="00781E30">
          <w:fldChar w:fldCharType="begin"/>
        </w:r>
        <w:r w:rsidR="00781E30">
          <w:instrText xml:space="preserve"> XE "</w:instrText>
        </w:r>
      </w:ins>
      <w:r w:rsidR="00781E30" w:rsidRPr="00666D9F">
        <w:rPr>
          <w:rPrChange w:id="184" w:author="Jeffrey" w:date="2010-03-07T23:16:00Z">
            <w:rPr/>
          </w:rPrChange>
        </w:rPr>
        <w:instrText>jQuery</w:instrText>
      </w:r>
      <w:ins w:id="185" w:author="Jeffrey" w:date="2010-03-07T23:16:00Z">
        <w:r w:rsidR="00781E30">
          <w:instrText xml:space="preserve">" </w:instrText>
        </w:r>
        <w:r w:rsidR="00781E30">
          <w:fldChar w:fldCharType="end"/>
        </w:r>
      </w:ins>
      <w:r w:rsidRPr="001B1BC4">
        <w:t>.</w:t>
      </w:r>
    </w:p>
    <w:p w:rsidR="00F3654E" w:rsidRPr="001B1BC4" w:rsidRDefault="00F3654E" w:rsidP="00F3654E">
      <w:pPr>
        <w:pStyle w:val="ListBullet"/>
        <w:numPr>
          <w:ilvl w:val="0"/>
          <w:numId w:val="28"/>
        </w:numPr>
      </w:pPr>
      <w:r w:rsidRPr="00F908C5">
        <w:t>jQuery</w:t>
      </w:r>
      <w:ins w:id="186" w:author="Jeffrey" w:date="2010-03-07T23:16:00Z">
        <w:r w:rsidR="00781E30">
          <w:fldChar w:fldCharType="begin"/>
        </w:r>
        <w:r w:rsidR="00781E30">
          <w:instrText xml:space="preserve"> XE "</w:instrText>
        </w:r>
      </w:ins>
      <w:r w:rsidR="00781E30" w:rsidRPr="00666D9F">
        <w:rPr>
          <w:rPrChange w:id="187" w:author="Jeffrey" w:date="2010-03-07T23:16:00Z">
            <w:rPr/>
          </w:rPrChange>
        </w:rPr>
        <w:instrText>jQuery</w:instrText>
      </w:r>
      <w:ins w:id="188" w:author="Jeffrey" w:date="2010-03-07T23:16:00Z">
        <w:r w:rsidR="00781E30">
          <w:instrText xml:space="preserve">" </w:instrText>
        </w:r>
        <w:r w:rsidR="00781E30">
          <w:fldChar w:fldCharType="end"/>
        </w:r>
      </w:ins>
      <w:r w:rsidRPr="00F908C5">
        <w:t xml:space="preserve"> Treeview</w:t>
      </w:r>
      <w:ins w:id="189" w:author="Jeffrey" w:date="2010-03-07T23:16:00Z">
        <w:r w:rsidR="00781E30">
          <w:fldChar w:fldCharType="begin"/>
        </w:r>
        <w:r w:rsidR="00781E30">
          <w:instrText xml:space="preserve"> XE "</w:instrText>
        </w:r>
      </w:ins>
      <w:r w:rsidR="00781E30" w:rsidRPr="00666D9F">
        <w:rPr>
          <w:rPrChange w:id="190" w:author="Jeffrey" w:date="2010-03-07T23:16:00Z">
            <w:rPr/>
          </w:rPrChange>
        </w:rPr>
        <w:instrText>jQuery Treeview</w:instrText>
      </w:r>
      <w:ins w:id="191" w:author="Jeffrey" w:date="2010-03-07T23:16:00Z">
        <w:r w:rsidR="00781E30">
          <w:instrText xml:space="preserve">" </w:instrText>
        </w:r>
        <w:r w:rsidR="00781E30">
          <w:fldChar w:fldCharType="end"/>
        </w:r>
      </w:ins>
      <w:r w:rsidRPr="00F908C5">
        <w:t xml:space="preserve"> </w:t>
      </w:r>
      <w:r>
        <w:t>e</w:t>
      </w:r>
      <w:r w:rsidRPr="00F908C5">
        <w:t>xample:</w:t>
      </w:r>
      <w:r w:rsidRPr="00D33B9C">
        <w:t xml:space="preserve"> </w:t>
      </w:r>
      <w:commentRangeStart w:id="192"/>
      <w:commentRangeStart w:id="193"/>
      <w:r w:rsidR="00E22224">
        <w:fldChar w:fldCharType="begin"/>
      </w:r>
      <w:r w:rsidR="002D047E">
        <w:instrText>HYPERLINK "http://jquery.bassistance.de/treeview/demo/"</w:instrText>
      </w:r>
      <w:r w:rsidR="00E22224">
        <w:fldChar w:fldCharType="separate"/>
      </w:r>
      <w:r w:rsidRPr="001B1BC4">
        <w:t>http://jquery.bassistance.de/treeview/demo/</w:t>
      </w:r>
      <w:r w:rsidR="00E22224">
        <w:fldChar w:fldCharType="end"/>
      </w:r>
      <w:commentRangeEnd w:id="192"/>
      <w:r w:rsidR="0028596B">
        <w:rPr>
          <w:rStyle w:val="CommentReference"/>
          <w:rFonts w:ascii="Times New Roman" w:hAnsi="Times New Roman"/>
        </w:rPr>
        <w:commentReference w:id="192"/>
      </w:r>
      <w:commentRangeEnd w:id="193"/>
      <w:r w:rsidR="000726A5">
        <w:rPr>
          <w:rStyle w:val="CommentReference"/>
          <w:rFonts w:ascii="Times New Roman" w:hAnsi="Times New Roman"/>
        </w:rPr>
        <w:commentReference w:id="193"/>
      </w:r>
    </w:p>
    <w:p w:rsidR="00F3654E" w:rsidRPr="001B1BC4" w:rsidRDefault="00F3654E" w:rsidP="00F3654E">
      <w:pPr>
        <w:pStyle w:val="ListBullet"/>
        <w:numPr>
          <w:ilvl w:val="0"/>
          <w:numId w:val="28"/>
        </w:numPr>
      </w:pPr>
      <w:r w:rsidRPr="00F908C5">
        <w:lastRenderedPageBreak/>
        <w:t>jQuery</w:t>
      </w:r>
      <w:ins w:id="194" w:author="Jeffrey" w:date="2010-03-07T23:16:00Z">
        <w:r w:rsidR="00781E30">
          <w:fldChar w:fldCharType="begin"/>
        </w:r>
        <w:r w:rsidR="00781E30">
          <w:instrText xml:space="preserve"> XE "</w:instrText>
        </w:r>
      </w:ins>
      <w:r w:rsidR="00781E30" w:rsidRPr="00666D9F">
        <w:rPr>
          <w:rPrChange w:id="195" w:author="Jeffrey" w:date="2010-03-07T23:16:00Z">
            <w:rPr/>
          </w:rPrChange>
        </w:rPr>
        <w:instrText>jQuery</w:instrText>
      </w:r>
      <w:ins w:id="196" w:author="Jeffrey" w:date="2010-03-07T23:16:00Z">
        <w:r w:rsidR="00781E30">
          <w:instrText xml:space="preserve">" </w:instrText>
        </w:r>
        <w:r w:rsidR="00781E30">
          <w:fldChar w:fldCharType="end"/>
        </w:r>
      </w:ins>
      <w:r w:rsidRPr="00F908C5">
        <w:t xml:space="preserve"> Menu</w:t>
      </w:r>
      <w:ins w:id="197" w:author="Jeffrey" w:date="2010-03-07T23:16:00Z">
        <w:r w:rsidR="00781E30">
          <w:fldChar w:fldCharType="begin"/>
        </w:r>
        <w:r w:rsidR="00781E30">
          <w:instrText xml:space="preserve"> XE "</w:instrText>
        </w:r>
      </w:ins>
      <w:r w:rsidR="00781E30" w:rsidRPr="00666D9F">
        <w:rPr>
          <w:rPrChange w:id="198" w:author="Jeffrey" w:date="2010-03-07T23:16:00Z">
            <w:rPr/>
          </w:rPrChange>
        </w:rPr>
        <w:instrText>jQuery Menu</w:instrText>
      </w:r>
      <w:ins w:id="199" w:author="Jeffrey" w:date="2010-03-07T23:16:00Z">
        <w:r w:rsidR="00781E30">
          <w:instrText xml:space="preserve">" </w:instrText>
        </w:r>
        <w:r w:rsidR="00781E30">
          <w:fldChar w:fldCharType="end"/>
        </w:r>
      </w:ins>
      <w:r w:rsidRPr="00F908C5">
        <w:t xml:space="preserve"> </w:t>
      </w:r>
      <w:r>
        <w:t>e</w:t>
      </w:r>
      <w:r w:rsidRPr="00F908C5">
        <w:t>xample:</w:t>
      </w:r>
      <w:r w:rsidRPr="001B1BC4">
        <w:t xml:space="preserve"> </w:t>
      </w:r>
      <w:hyperlink r:id="rId14" w:history="1">
        <w:r w:rsidRPr="001B1BC4">
          <w:t>http://jdsharp.us/jQuery/plugins/jdMenu/</w:t>
        </w:r>
      </w:hyperlink>
    </w:p>
    <w:p w:rsidR="00F3654E" w:rsidRPr="001B1BC4" w:rsidRDefault="00F3654E" w:rsidP="00F3654E">
      <w:pPr>
        <w:pStyle w:val="ListBullet"/>
        <w:numPr>
          <w:ilvl w:val="0"/>
          <w:numId w:val="28"/>
        </w:numPr>
      </w:pPr>
      <w:r w:rsidRPr="00F908C5">
        <w:t>jQuery</w:t>
      </w:r>
      <w:ins w:id="200" w:author="Jeffrey" w:date="2010-03-07T23:16:00Z">
        <w:r w:rsidR="00781E30">
          <w:fldChar w:fldCharType="begin"/>
        </w:r>
        <w:r w:rsidR="00781E30">
          <w:instrText xml:space="preserve"> XE "</w:instrText>
        </w:r>
      </w:ins>
      <w:r w:rsidR="00781E30" w:rsidRPr="00666D9F">
        <w:rPr>
          <w:rPrChange w:id="201" w:author="Jeffrey" w:date="2010-03-07T23:16:00Z">
            <w:rPr/>
          </w:rPrChange>
        </w:rPr>
        <w:instrText>jQuery</w:instrText>
      </w:r>
      <w:ins w:id="202" w:author="Jeffrey" w:date="2010-03-07T23:16:00Z">
        <w:r w:rsidR="00781E30">
          <w:instrText xml:space="preserve">" </w:instrText>
        </w:r>
        <w:r w:rsidR="00781E30">
          <w:fldChar w:fldCharType="end"/>
        </w:r>
      </w:ins>
      <w:r w:rsidRPr="00F908C5">
        <w:t xml:space="preserve"> Tabs</w:t>
      </w:r>
      <w:ins w:id="203" w:author="Jeffrey" w:date="2010-03-07T23:16:00Z">
        <w:r w:rsidR="00781E30">
          <w:fldChar w:fldCharType="begin"/>
        </w:r>
        <w:r w:rsidR="00781E30">
          <w:instrText xml:space="preserve"> XE "</w:instrText>
        </w:r>
      </w:ins>
      <w:r w:rsidR="00781E30" w:rsidRPr="00666D9F">
        <w:rPr>
          <w:rPrChange w:id="204" w:author="Jeffrey" w:date="2010-03-07T23:16:00Z">
            <w:rPr/>
          </w:rPrChange>
        </w:rPr>
        <w:instrText>jQuery Tabs</w:instrText>
      </w:r>
      <w:ins w:id="205" w:author="Jeffrey" w:date="2010-03-07T23:16:00Z">
        <w:r w:rsidR="00781E30">
          <w:instrText xml:space="preserve">" </w:instrText>
        </w:r>
        <w:r w:rsidR="00781E30">
          <w:fldChar w:fldCharType="end"/>
        </w:r>
      </w:ins>
      <w:r w:rsidRPr="00F908C5">
        <w:t xml:space="preserve"> </w:t>
      </w:r>
      <w:r>
        <w:t>e</w:t>
      </w:r>
      <w:r w:rsidRPr="00F908C5">
        <w:t>xample:</w:t>
      </w:r>
      <w:r w:rsidRPr="001B1BC4">
        <w:t xml:space="preserve"> </w:t>
      </w:r>
      <w:r w:rsidR="00E22224">
        <w:fldChar w:fldCharType="begin"/>
      </w:r>
      <w:r w:rsidR="0028596B">
        <w:instrText xml:space="preserve"> HYPERLINK "</w:instrText>
      </w:r>
      <w:commentRangeStart w:id="206"/>
      <w:commentRangeStart w:id="207"/>
      <w:r w:rsidR="0028596B" w:rsidRPr="001B1BC4">
        <w:instrText>http://stilbuero.de/jquery/tabs</w:instrText>
      </w:r>
      <w:r w:rsidR="0028596B">
        <w:instrText>_3</w:instrText>
      </w:r>
      <w:r w:rsidR="0028596B" w:rsidRPr="001B1BC4">
        <w:instrText>/</w:instrText>
      </w:r>
      <w:commentRangeEnd w:id="206"/>
      <w:r w:rsidR="0028596B">
        <w:instrText xml:space="preserve">" </w:instrText>
      </w:r>
      <w:r w:rsidR="00E22224">
        <w:fldChar w:fldCharType="separate"/>
      </w:r>
      <w:r w:rsidR="0028596B" w:rsidRPr="00435375">
        <w:rPr>
          <w:rStyle w:val="Hyperlink"/>
        </w:rPr>
        <w:t>http://stilbuero.de/jquery/tabs_3/</w:t>
      </w:r>
      <w:r w:rsidR="00E22224">
        <w:fldChar w:fldCharType="end"/>
      </w:r>
      <w:r w:rsidR="0028596B">
        <w:rPr>
          <w:rStyle w:val="CommentReference"/>
          <w:rFonts w:ascii="Times New Roman" w:hAnsi="Times New Roman"/>
        </w:rPr>
        <w:commentReference w:id="206"/>
      </w:r>
      <w:commentRangeEnd w:id="207"/>
      <w:r w:rsidR="00617A22">
        <w:rPr>
          <w:rStyle w:val="CommentReference"/>
          <w:rFonts w:ascii="Times New Roman" w:hAnsi="Times New Roman"/>
        </w:rPr>
        <w:commentReference w:id="207"/>
      </w:r>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w:t>
      </w:r>
      <w:r w:rsidR="00C825AF">
        <w:t>use</w:t>
      </w:r>
      <w:r>
        <w:t xml:space="preserve"> the ASP.NET platform in the same way as before. The first topic we'll investigate is state management. </w:t>
      </w:r>
    </w:p>
    <w:p w:rsidR="00F3654E" w:rsidRDefault="00582661" w:rsidP="00F3654E">
      <w:pPr>
        <w:pStyle w:val="Head1"/>
      </w:pPr>
      <w:bookmarkStart w:id="208" w:name="_Toc225334478"/>
      <w:bookmarkStart w:id="209" w:name="_Toc226367923"/>
      <w:bookmarkStart w:id="210" w:name="_Toc232863472"/>
      <w:bookmarkStart w:id="211" w:name="_Toc232903631"/>
      <w:r>
        <w:t>7</w:t>
      </w:r>
      <w:r w:rsidR="00F3654E">
        <w:t>.2 State management</w:t>
      </w:r>
      <w:bookmarkEnd w:id="208"/>
      <w:bookmarkEnd w:id="209"/>
      <w:bookmarkEnd w:id="210"/>
      <w:bookmarkEnd w:id="211"/>
      <w:ins w:id="212" w:author="Jeffrey" w:date="2010-03-07T23:16:00Z">
        <w:r w:rsidR="00781E30">
          <w:fldChar w:fldCharType="begin"/>
        </w:r>
        <w:r w:rsidR="00781E30">
          <w:instrText xml:space="preserve"> XE "</w:instrText>
        </w:r>
      </w:ins>
      <w:r w:rsidR="00781E30" w:rsidRPr="00666D9F">
        <w:rPr>
          <w:rPrChange w:id="213" w:author="Jeffrey" w:date="2010-03-07T23:16:00Z">
            <w:rPr/>
          </w:rPrChange>
        </w:rPr>
        <w:instrText>State management</w:instrText>
      </w:r>
      <w:ins w:id="214" w:author="Jeffrey" w:date="2010-03-07T23:16:00Z">
        <w:r w:rsidR="00781E30">
          <w:instrText xml:space="preserve">" </w:instrText>
        </w:r>
        <w:r w:rsidR="00781E30">
          <w:fldChar w:fldCharType="end"/>
        </w:r>
      </w:ins>
    </w:p>
    <w:p w:rsidR="00F3654E" w:rsidRDefault="00F3654E" w:rsidP="00F3654E">
      <w:pPr>
        <w:pStyle w:val="Body1"/>
      </w:pPr>
      <w:r>
        <w:t>One of ASP.NET's strong points is state management</w:t>
      </w:r>
      <w:r w:rsidR="00E22224">
        <w:fldChar w:fldCharType="begin"/>
      </w:r>
      <w:r>
        <w:instrText xml:space="preserve"> XE "</w:instrText>
      </w:r>
      <w:r w:rsidRPr="00CF53B8">
        <w:instrText>state management</w:instrText>
      </w:r>
      <w:r>
        <w:instrText xml:space="preserve">" </w:instrText>
      </w:r>
      <w:r w:rsidR="00E22224">
        <w:fldChar w:fldCharType="end"/>
      </w:r>
      <w:r>
        <w:t>.  ASP.NET has excellent support for caching</w:t>
      </w:r>
      <w:ins w:id="215" w:author="Jeffrey" w:date="2010-03-07T23:17:00Z">
        <w:r w:rsidR="00781E30">
          <w:fldChar w:fldCharType="begin"/>
        </w:r>
        <w:r w:rsidR="00781E30">
          <w:instrText xml:space="preserve"> XE "</w:instrText>
        </w:r>
      </w:ins>
      <w:r w:rsidR="00781E30" w:rsidRPr="00666D9F">
        <w:rPr>
          <w:rPrChange w:id="216" w:author="Jeffrey" w:date="2010-03-07T23:17:00Z">
            <w:rPr/>
          </w:rPrChange>
        </w:rPr>
        <w:instrText>caching</w:instrText>
      </w:r>
      <w:ins w:id="217" w:author="Jeffrey" w:date="2010-03-07T23:17:00Z">
        <w:r w:rsidR="00781E30">
          <w:instrText xml:space="preserve">" </w:instrText>
        </w:r>
        <w:r w:rsidR="00781E30">
          <w:fldChar w:fldCharType="end"/>
        </w:r>
      </w:ins>
      <w:r>
        <w:t>, cookies</w:t>
      </w:r>
      <w:ins w:id="218" w:author="Jeffrey" w:date="2010-03-07T23:13:00Z">
        <w:r w:rsidR="00CE6E11">
          <w:fldChar w:fldCharType="begin"/>
        </w:r>
        <w:r w:rsidR="00CE6E11">
          <w:instrText xml:space="preserve"> XE "</w:instrText>
        </w:r>
      </w:ins>
      <w:r w:rsidR="00CE6E11" w:rsidRPr="00666D9F">
        <w:rPr>
          <w:rPrChange w:id="219" w:author="Jeffrey" w:date="2010-03-07T23:13:00Z">
            <w:rPr/>
          </w:rPrChange>
        </w:rPr>
        <w:instrText>cookies</w:instrText>
      </w:r>
      <w:ins w:id="220" w:author="Jeffrey" w:date="2010-03-07T23:13:00Z">
        <w:r w:rsidR="00CE6E11">
          <w:instrText xml:space="preserve">" </w:instrText>
        </w:r>
        <w:r w:rsidR="00CE6E11">
          <w:fldChar w:fldCharType="end"/>
        </w:r>
      </w:ins>
      <w:r>
        <w:t>, and user sessions</w:t>
      </w:r>
      <w:ins w:id="221" w:author="Jeffrey" w:date="2010-03-07T23:16:00Z">
        <w:r w:rsidR="00781E30">
          <w:fldChar w:fldCharType="begin"/>
        </w:r>
        <w:r w:rsidR="00781E30">
          <w:instrText xml:space="preserve"> XE "</w:instrText>
        </w:r>
      </w:ins>
      <w:r w:rsidR="00781E30" w:rsidRPr="00666D9F">
        <w:rPr>
          <w:rPrChange w:id="222" w:author="Jeffrey" w:date="2010-03-07T23:16:00Z">
            <w:rPr/>
          </w:rPrChange>
        </w:rPr>
        <w:instrText>user sessions</w:instrText>
      </w:r>
      <w:ins w:id="223" w:author="Jeffrey" w:date="2010-03-07T23:16:00Z">
        <w:r w:rsidR="00781E30">
          <w:instrText xml:space="preserve">" </w:instrText>
        </w:r>
        <w:r w:rsidR="00781E30">
          <w:fldChar w:fldCharType="end"/>
        </w:r>
      </w:ins>
      <w:r>
        <w:t>. In ASP.NET MVC we can leverage these as we have in the past. State management</w:t>
      </w:r>
      <w:ins w:id="224" w:author="Jeffrey" w:date="2010-03-07T23:16:00Z">
        <w:r w:rsidR="00781E30">
          <w:fldChar w:fldCharType="begin"/>
        </w:r>
        <w:r w:rsidR="00781E30">
          <w:instrText xml:space="preserve"> XE "</w:instrText>
        </w:r>
      </w:ins>
      <w:r w:rsidR="00781E30" w:rsidRPr="00666D9F">
        <w:rPr>
          <w:rPrChange w:id="225" w:author="Jeffrey" w:date="2010-03-07T23:16:00Z">
            <w:rPr/>
          </w:rPrChange>
        </w:rPr>
        <w:instrText>State management</w:instrText>
      </w:r>
      <w:ins w:id="226" w:author="Jeffrey" w:date="2010-03-07T23:16:00Z">
        <w:r w:rsidR="00781E30">
          <w:instrText xml:space="preserve">" </w:instrText>
        </w:r>
        <w:r w:rsidR="00781E30">
          <w:fldChar w:fldCharType="end"/>
        </w:r>
      </w:ins>
      <w:r>
        <w:t xml:space="preserve"> refers to the storage and retrieval of </w:t>
      </w:r>
      <w:r w:rsidRPr="00822E2B">
        <w:rPr>
          <w:rStyle w:val="Italics"/>
        </w:rPr>
        <w:t>state</w:t>
      </w:r>
      <w:r>
        <w:t>. As we all know, the web is a stateless environment, so special techniques have to be used to retain data about the user’s current state and recent activity. Session state</w:t>
      </w:r>
      <w:ins w:id="227" w:author="Jeffrey" w:date="2010-03-07T23:17:00Z">
        <w:r w:rsidR="00781E30">
          <w:fldChar w:fldCharType="begin"/>
        </w:r>
        <w:r w:rsidR="00781E30">
          <w:instrText xml:space="preserve"> XE "</w:instrText>
        </w:r>
      </w:ins>
      <w:r w:rsidR="00781E30" w:rsidRPr="00666D9F">
        <w:rPr>
          <w:rPrChange w:id="228" w:author="Jeffrey" w:date="2010-03-07T23:17:00Z">
            <w:rPr/>
          </w:rPrChange>
        </w:rPr>
        <w:instrText>Session state</w:instrText>
      </w:r>
      <w:ins w:id="229" w:author="Jeffrey" w:date="2010-03-07T23:17:00Z">
        <w:r w:rsidR="00781E30">
          <w:instrText xml:space="preserve">" </w:instrText>
        </w:r>
        <w:r w:rsidR="00781E30">
          <w:fldChar w:fldCharType="end"/>
        </w:r>
      </w:ins>
      <w:r>
        <w:t xml:space="preserv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w:t>
      </w:r>
      <w:commentRangeStart w:id="230"/>
      <w:commentRangeStart w:id="231"/>
      <w:del w:id="232" w:author="Jeffrey" w:date="2010-03-07T22:31:00Z">
        <w:r w:rsidDel="00617A22">
          <w:delText>Cache</w:delText>
        </w:r>
        <w:commentRangeEnd w:id="230"/>
        <w:r w:rsidR="00874C5F" w:rsidDel="00617A22">
          <w:rPr>
            <w:rStyle w:val="CommentReference"/>
            <w:rFonts w:ascii="Times New Roman" w:hAnsi="Times New Roman"/>
            <w:vanish/>
          </w:rPr>
          <w:commentReference w:id="230"/>
        </w:r>
        <w:commentRangeEnd w:id="231"/>
        <w:r w:rsidR="00C825AF" w:rsidDel="00617A22">
          <w:rPr>
            <w:rStyle w:val="CommentReference"/>
            <w:rFonts w:ascii="Times New Roman" w:hAnsi="Times New Roman"/>
          </w:rPr>
          <w:commentReference w:id="231"/>
        </w:r>
        <w:r w:rsidDel="00617A22">
          <w:delText xml:space="preserve"> </w:delText>
        </w:r>
      </w:del>
      <w:ins w:id="233" w:author="Jeffrey" w:date="2010-03-07T22:31:00Z">
        <w:r w:rsidR="00617A22">
          <w:t>cache</w:t>
        </w:r>
      </w:ins>
      <w:ins w:id="234" w:author="Jeffrey" w:date="2010-03-07T23:13:00Z">
        <w:r w:rsidR="00CE6E11">
          <w:fldChar w:fldCharType="begin"/>
        </w:r>
        <w:r w:rsidR="00CE6E11">
          <w:instrText xml:space="preserve"> XE "</w:instrText>
        </w:r>
      </w:ins>
      <w:r w:rsidR="00CE6E11" w:rsidRPr="00666D9F">
        <w:rPr>
          <w:rPrChange w:id="235" w:author="Jeffrey" w:date="2010-03-07T23:13:00Z">
            <w:rPr/>
          </w:rPrChange>
        </w:rPr>
        <w:instrText>cache</w:instrText>
      </w:r>
      <w:ins w:id="236" w:author="Jeffrey" w:date="2010-03-07T23:13:00Z">
        <w:r w:rsidR="00CE6E11">
          <w:instrText xml:space="preserve">" </w:instrText>
        </w:r>
        <w:r w:rsidR="00CE6E11">
          <w:fldChar w:fldCharType="end"/>
        </w:r>
      </w:ins>
      <w:ins w:id="237" w:author="Jeffrey" w:date="2010-03-07T22:31:00Z">
        <w:r w:rsidR="00617A22">
          <w:t xml:space="preserve"> </w:t>
        </w:r>
      </w:ins>
      <w:commentRangeStart w:id="238"/>
      <w:commentRangeStart w:id="239"/>
      <w:r>
        <w:t>first</w:t>
      </w:r>
      <w:commentRangeEnd w:id="238"/>
      <w:r w:rsidR="00911C0A">
        <w:rPr>
          <w:rStyle w:val="CommentReference"/>
          <w:rFonts w:ascii="Times New Roman" w:hAnsi="Times New Roman"/>
          <w:vanish/>
        </w:rPr>
        <w:commentReference w:id="238"/>
      </w:r>
      <w:commentRangeEnd w:id="239"/>
      <w:r w:rsidR="00617A22">
        <w:rPr>
          <w:rStyle w:val="CommentReference"/>
          <w:rFonts w:ascii="Times New Roman" w:hAnsi="Times New Roman"/>
        </w:rPr>
        <w:commentReference w:id="239"/>
      </w:r>
      <w:r>
        <w:t>.</w:t>
      </w:r>
    </w:p>
    <w:p w:rsidR="00F3654E" w:rsidRPr="00823242" w:rsidRDefault="00582661" w:rsidP="00F3654E">
      <w:pPr>
        <w:pStyle w:val="Head2"/>
      </w:pPr>
      <w:bookmarkStart w:id="240" w:name="_Toc225334479"/>
      <w:bookmarkStart w:id="241" w:name="_Toc226367924"/>
      <w:bookmarkStart w:id="242" w:name="_Toc232863473"/>
      <w:bookmarkStart w:id="243" w:name="_Toc232903632"/>
      <w:r>
        <w:t>7</w:t>
      </w:r>
      <w:r w:rsidR="00F3654E">
        <w:t>.2.1 Caching</w:t>
      </w:r>
      <w:bookmarkEnd w:id="240"/>
      <w:bookmarkEnd w:id="241"/>
      <w:bookmarkEnd w:id="242"/>
      <w:bookmarkEnd w:id="243"/>
      <w:ins w:id="244" w:author="Jeffrey" w:date="2010-03-07T23:17:00Z">
        <w:r w:rsidR="00781E30">
          <w:fldChar w:fldCharType="begin"/>
        </w:r>
        <w:r w:rsidR="00781E30">
          <w:instrText xml:space="preserve"> XE "</w:instrText>
        </w:r>
      </w:ins>
      <w:r w:rsidR="00781E30" w:rsidRPr="00666D9F">
        <w:rPr>
          <w:rPrChange w:id="245" w:author="Jeffrey" w:date="2010-03-07T23:17:00Z">
            <w:rPr/>
          </w:rPrChange>
        </w:rPr>
        <w:instrText>Caching</w:instrText>
      </w:r>
      <w:ins w:id="246" w:author="Jeffrey" w:date="2010-03-07T23:17:00Z">
        <w:r w:rsidR="00781E30">
          <w:instrText xml:space="preserve">" </w:instrText>
        </w:r>
        <w:r w:rsidR="00781E30">
          <w:fldChar w:fldCharType="end"/>
        </w:r>
      </w:ins>
    </w:p>
    <w:p w:rsidR="00F3654E" w:rsidRDefault="00F3654E" w:rsidP="00F3654E">
      <w:pPr>
        <w:pStyle w:val="Body1"/>
      </w:pPr>
      <w:r>
        <w:t>Caching</w:t>
      </w:r>
      <w:r w:rsidR="00E22224" w:rsidRPr="001B1BC4">
        <w:fldChar w:fldCharType="begin"/>
      </w:r>
      <w:r w:rsidRPr="001B1BC4">
        <w:instrText xml:space="preserve"> XE "caching" </w:instrText>
      </w:r>
      <w:r w:rsidR="00E22224"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With ASP.NET we can also cache</w:t>
      </w:r>
      <w:ins w:id="247" w:author="Jeffrey" w:date="2010-03-07T23:13:00Z">
        <w:r w:rsidR="00CE6E11">
          <w:fldChar w:fldCharType="begin"/>
        </w:r>
        <w:r w:rsidR="00CE6E11">
          <w:instrText xml:space="preserve"> XE "</w:instrText>
        </w:r>
      </w:ins>
      <w:r w:rsidR="00CE6E11" w:rsidRPr="00666D9F">
        <w:rPr>
          <w:rPrChange w:id="248" w:author="Jeffrey" w:date="2010-03-07T23:13:00Z">
            <w:rPr/>
          </w:rPrChange>
        </w:rPr>
        <w:instrText>cache</w:instrText>
      </w:r>
      <w:ins w:id="249" w:author="Jeffrey" w:date="2010-03-07T23:13:00Z">
        <w:r w:rsidR="00CE6E11">
          <w:instrText xml:space="preserve">" </w:instrText>
        </w:r>
        <w:r w:rsidR="00CE6E11">
          <w:fldChar w:fldCharType="end"/>
        </w:r>
      </w:ins>
      <w:r w:rsidRPr="001B1BC4">
        <w:t xml:space="preserv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Pr="00D33B9C" w:rsidRDefault="00F3654E" w:rsidP="00911C0A">
      <w:pPr>
        <w:pStyle w:val="Callout"/>
      </w:pPr>
      <w:r>
        <w:t>Caching</w:t>
      </w:r>
      <w:ins w:id="250" w:author="Jeffrey" w:date="2010-03-07T23:17:00Z">
        <w:r w:rsidR="00781E30">
          <w:fldChar w:fldCharType="begin"/>
        </w:r>
        <w:r w:rsidR="00781E30">
          <w:instrText xml:space="preserve"> XE "</w:instrText>
        </w:r>
      </w:ins>
      <w:r w:rsidR="00781E30" w:rsidRPr="00666D9F">
        <w:rPr>
          <w:rPrChange w:id="251" w:author="Jeffrey" w:date="2010-03-07T23:17:00Z">
            <w:rPr/>
          </w:rPrChange>
        </w:rPr>
        <w:instrText>Caching</w:instrText>
      </w:r>
      <w:ins w:id="252" w:author="Jeffrey" w:date="2010-03-07T23:17:00Z">
        <w:r w:rsidR="00781E30">
          <w:instrText xml:space="preserve">" </w:instrText>
        </w:r>
        <w:r w:rsidR="00781E30">
          <w:fldChar w:fldCharType="end"/>
        </w:r>
      </w:ins>
      <w:r>
        <w:t xml:space="preserve"> tips and strategies are out of the scope of this book. Correctly applying caching</w:t>
      </w:r>
      <w:ins w:id="253" w:author="Jeffrey" w:date="2010-03-07T23:17:00Z">
        <w:r w:rsidR="00781E30">
          <w:fldChar w:fldCharType="begin"/>
        </w:r>
        <w:r w:rsidR="00781E30">
          <w:instrText xml:space="preserve"> XE "</w:instrText>
        </w:r>
      </w:ins>
      <w:r w:rsidR="00781E30" w:rsidRPr="00666D9F">
        <w:rPr>
          <w:rPrChange w:id="254" w:author="Jeffrey" w:date="2010-03-07T23:17:00Z">
            <w:rPr/>
          </w:rPrChange>
        </w:rPr>
        <w:instrText>caching</w:instrText>
      </w:r>
      <w:ins w:id="255" w:author="Jeffrey" w:date="2010-03-07T23:17:00Z">
        <w:r w:rsidR="00781E30">
          <w:instrText xml:space="preserve">" </w:instrText>
        </w:r>
        <w:r w:rsidR="00781E30">
          <w:fldChar w:fldCharType="end"/>
        </w:r>
      </w:ins>
      <w:r>
        <w:t xml:space="preserve">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r w:rsidR="00911C0A">
        <w:t xml:space="preserve"> (http://mng.bz/xz2d)</w:t>
      </w:r>
      <w:r w:rsidR="00911C0A">
        <w:rPr>
          <w:rStyle w:val="CommentReference"/>
          <w:rFonts w:ascii="Times New Roman" w:hAnsi="Times New Roman"/>
          <w:vanish/>
        </w:rPr>
        <w:t xml:space="preserve"> </w:t>
      </w:r>
      <w:commentRangeStart w:id="256"/>
      <w:r w:rsidR="00874C5F">
        <w:rPr>
          <w:rStyle w:val="CommentReference"/>
          <w:rFonts w:ascii="Times New Roman" w:hAnsi="Times New Roman"/>
          <w:vanish/>
        </w:rPr>
        <w:commentReference w:id="257"/>
      </w:r>
      <w:commentRangeEnd w:id="256"/>
      <w:r w:rsidR="00C825AF">
        <w:rPr>
          <w:rStyle w:val="CommentReference"/>
          <w:rFonts w:ascii="Times New Roman" w:hAnsi="Times New Roman"/>
        </w:rPr>
        <w:commentReference w:id="256"/>
      </w:r>
    </w:p>
    <w:p w:rsidR="00F3654E" w:rsidRPr="001B1BC4" w:rsidRDefault="00936BB3" w:rsidP="00F3654E">
      <w:pPr>
        <w:pStyle w:val="Body1"/>
      </w:pPr>
      <w:commentRangeStart w:id="258"/>
      <w:r>
        <w:t>In</w:t>
      </w:r>
      <w:commentRangeEnd w:id="258"/>
      <w:r w:rsidR="00911C0A">
        <w:rPr>
          <w:rStyle w:val="CommentReference"/>
          <w:rFonts w:ascii="Times New Roman" w:hAnsi="Times New Roman"/>
          <w:vanish/>
        </w:rPr>
        <w:commentReference w:id="258"/>
      </w:r>
      <w:r>
        <w:t xml:space="preserve"> an ASP.NET</w:t>
      </w:r>
      <w:r w:rsidR="00F3654E" w:rsidRPr="001B1BC4">
        <w:t>, caching</w:t>
      </w:r>
      <w:ins w:id="259" w:author="Jeffrey" w:date="2010-03-07T23:17:00Z">
        <w:r w:rsidR="00781E30">
          <w:fldChar w:fldCharType="begin"/>
        </w:r>
        <w:r w:rsidR="00781E30">
          <w:instrText xml:space="preserve"> XE "</w:instrText>
        </w:r>
      </w:ins>
      <w:r w:rsidR="00781E30" w:rsidRPr="00666D9F">
        <w:rPr>
          <w:rPrChange w:id="260" w:author="Jeffrey" w:date="2010-03-07T23:17:00Z">
            <w:rPr/>
          </w:rPrChange>
        </w:rPr>
        <w:instrText>caching</w:instrText>
      </w:r>
      <w:ins w:id="261" w:author="Jeffrey" w:date="2010-03-07T23:17:00Z">
        <w:r w:rsidR="00781E30">
          <w:instrText xml:space="preserve">" </w:instrText>
        </w:r>
        <w:r w:rsidR="00781E30">
          <w:fldChar w:fldCharType="end"/>
        </w:r>
      </w:ins>
      <w:r w:rsidR="00F3654E" w:rsidRPr="001B1BC4">
        <w:t xml:space="preserve"> frequently accessed sets of data is accomplished </w:t>
      </w:r>
      <w:r w:rsidR="00F3654E">
        <w:t xml:space="preserve">by using </w:t>
      </w:r>
      <w:r w:rsidR="00F3654E" w:rsidRPr="001B1BC4">
        <w:t xml:space="preserve">the </w:t>
      </w:r>
      <w:r w:rsidR="00F3654E" w:rsidRPr="001B1BC4">
        <w:rPr>
          <w:rStyle w:val="CodeinText"/>
        </w:rPr>
        <w:t>Cache</w:t>
      </w:r>
      <w:ins w:id="262" w:author="Jeffrey" w:date="2010-03-07T23:17:00Z">
        <w:r w:rsidR="00781E30">
          <w:rPr>
            <w:rStyle w:val="CodeinText"/>
          </w:rPr>
          <w:fldChar w:fldCharType="begin"/>
        </w:r>
        <w:r w:rsidR="00781E30">
          <w:instrText xml:space="preserve"> XE "</w:instrText>
        </w:r>
      </w:ins>
      <w:r w:rsidR="00781E30" w:rsidRPr="00666D9F">
        <w:rPr>
          <w:rStyle w:val="CodeinText"/>
          <w:rPrChange w:id="263" w:author="Jeffrey" w:date="2010-03-07T23:17:00Z">
            <w:rPr>
              <w:rStyle w:val="CodeinText"/>
            </w:rPr>
          </w:rPrChange>
        </w:rPr>
        <w:instrText>Cache</w:instrText>
      </w:r>
      <w:ins w:id="264" w:author="Jeffrey" w:date="2010-03-07T23:17:00Z">
        <w:r w:rsidR="00781E30">
          <w:instrText xml:space="preserve">" </w:instrText>
        </w:r>
        <w:r w:rsidR="00781E30">
          <w:rPr>
            <w:rStyle w:val="CodeinText"/>
          </w:rPr>
          <w:fldChar w:fldCharType="end"/>
        </w:r>
      </w:ins>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ins w:id="265" w:author="Jeffrey" w:date="2010-03-07T23:17:00Z">
        <w:r w:rsidR="00781E30">
          <w:rPr>
            <w:rStyle w:val="CodeinText"/>
          </w:rPr>
          <w:fldChar w:fldCharType="begin"/>
        </w:r>
        <w:r w:rsidR="00781E30">
          <w:instrText xml:space="preserve"> XE "</w:instrText>
        </w:r>
      </w:ins>
      <w:r w:rsidR="00781E30" w:rsidRPr="00666D9F">
        <w:rPr>
          <w:rStyle w:val="CodeinText"/>
          <w:rPrChange w:id="266" w:author="Jeffrey" w:date="2010-03-07T23:17:00Z">
            <w:rPr>
              <w:rStyle w:val="CodeinText"/>
            </w:rPr>
          </w:rPrChange>
        </w:rPr>
        <w:instrText>HttpRuntime</w:instrText>
      </w:r>
      <w:ins w:id="267" w:author="Jeffrey" w:date="2010-03-07T23:17:00Z">
        <w:r w:rsidR="00781E30">
          <w:instrText xml:space="preserve">" </w:instrText>
        </w:r>
        <w:r w:rsidR="00781E30">
          <w:rPr>
            <w:rStyle w:val="CodeinText"/>
          </w:rPr>
          <w:fldChar w:fldCharType="end"/>
        </w:r>
      </w:ins>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We can access the cache</w:t>
      </w:r>
      <w:ins w:id="268" w:author="Jeffrey" w:date="2010-03-07T23:13:00Z">
        <w:r w:rsidR="00CE6E11">
          <w:fldChar w:fldCharType="begin"/>
        </w:r>
        <w:r w:rsidR="00CE6E11">
          <w:instrText xml:space="preserve"> XE "</w:instrText>
        </w:r>
      </w:ins>
      <w:r w:rsidR="00CE6E11" w:rsidRPr="00666D9F">
        <w:rPr>
          <w:rPrChange w:id="269" w:author="Jeffrey" w:date="2010-03-07T23:13:00Z">
            <w:rPr/>
          </w:rPrChange>
        </w:rPr>
        <w:instrText>cache</w:instrText>
      </w:r>
      <w:ins w:id="270" w:author="Jeffrey" w:date="2010-03-07T23:13:00Z">
        <w:r w:rsidR="00CE6E11">
          <w:instrText xml:space="preserve">" </w:instrText>
        </w:r>
        <w:r w:rsidR="00CE6E11">
          <w:fldChar w:fldCharType="end"/>
        </w:r>
      </w:ins>
      <w:r w:rsidR="00F3654E" w:rsidRPr="001B1BC4">
        <w:t xml:space="preserve"> via </w:t>
      </w:r>
      <w:r w:rsidR="00F3654E" w:rsidRPr="001B1BC4">
        <w:rPr>
          <w:rStyle w:val="CodeinText"/>
        </w:rPr>
        <w:t>ControllerContext</w:t>
      </w:r>
      <w:ins w:id="271" w:author="Jeffrey" w:date="2010-03-07T23:17:00Z">
        <w:r w:rsidR="00781E30">
          <w:rPr>
            <w:rStyle w:val="CodeinText"/>
          </w:rPr>
          <w:fldChar w:fldCharType="begin"/>
        </w:r>
        <w:r w:rsidR="00781E30">
          <w:instrText xml:space="preserve"> XE "</w:instrText>
        </w:r>
      </w:ins>
      <w:r w:rsidR="00781E30" w:rsidRPr="00666D9F">
        <w:rPr>
          <w:rStyle w:val="CodeinText"/>
          <w:rPrChange w:id="272" w:author="Jeffrey" w:date="2010-03-07T23:17:00Z">
            <w:rPr>
              <w:rStyle w:val="CodeinText"/>
            </w:rPr>
          </w:rPrChange>
        </w:rPr>
        <w:instrText>ControllerContext</w:instrText>
      </w:r>
      <w:ins w:id="273" w:author="Jeffrey" w:date="2010-03-07T23:17:00Z">
        <w:r w:rsidR="00781E30">
          <w:instrText xml:space="preserve">" </w:instrText>
        </w:r>
        <w:r w:rsidR="00781E30">
          <w:rPr>
            <w:rStyle w:val="CodeinText"/>
          </w:rPr>
          <w:fldChar w:fldCharType="end"/>
        </w:r>
      </w:ins>
      <w:r w:rsidR="00F3654E" w:rsidRPr="001B1BC4">
        <w:rPr>
          <w:rStyle w:val="CodeinText"/>
        </w:rPr>
        <w:t>.HttpContext</w:t>
      </w:r>
      <w:ins w:id="274" w:author="Jeffrey" w:date="2010-03-07T23:17:00Z">
        <w:r w:rsidR="00781E30">
          <w:rPr>
            <w:rStyle w:val="CodeinText"/>
          </w:rPr>
          <w:fldChar w:fldCharType="begin"/>
        </w:r>
        <w:r w:rsidR="00781E30">
          <w:instrText xml:space="preserve"> XE </w:instrText>
        </w:r>
        <w:r w:rsidR="00781E30">
          <w:lastRenderedPageBreak/>
          <w:instrText>"</w:instrText>
        </w:r>
      </w:ins>
      <w:r w:rsidR="00781E30" w:rsidRPr="00666D9F">
        <w:rPr>
          <w:rStyle w:val="CodeinText"/>
          <w:rPrChange w:id="275" w:author="Jeffrey" w:date="2010-03-07T23:17:00Z">
            <w:rPr>
              <w:rStyle w:val="CodeinText"/>
            </w:rPr>
          </w:rPrChange>
        </w:rPr>
        <w:instrText>HttpContext</w:instrText>
      </w:r>
      <w:ins w:id="276" w:author="Jeffrey" w:date="2010-03-07T23:17:00Z">
        <w:r w:rsidR="00781E30">
          <w:instrText xml:space="preserve">" </w:instrText>
        </w:r>
        <w:r w:rsidR="00781E30">
          <w:rPr>
            <w:rStyle w:val="CodeinText"/>
          </w:rPr>
          <w:fldChar w:fldCharType="end"/>
        </w:r>
      </w:ins>
      <w:r w:rsidR="00F3654E" w:rsidRPr="001B1BC4">
        <w:rPr>
          <w:rStyle w:val="CodeinText"/>
        </w:rPr>
        <w: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w:t>
      </w:r>
      <w:ins w:id="277" w:author="Jeffrey" w:date="2010-03-07T23:18:00Z">
        <w:r w:rsidR="00781E30">
          <w:fldChar w:fldCharType="begin"/>
        </w:r>
        <w:r w:rsidR="00781E30">
          <w:instrText xml:space="preserve"> XE "</w:instrText>
        </w:r>
      </w:ins>
      <w:r w:rsidR="00781E30" w:rsidRPr="00666D9F">
        <w:rPr>
          <w:rPrChange w:id="278" w:author="Jeffrey" w:date="2010-03-07T23:18:00Z">
            <w:rPr/>
          </w:rPrChange>
        </w:rPr>
        <w:instrText>System.Web.Abstractions.dll</w:instrText>
      </w:r>
      <w:ins w:id="279" w:author="Jeffrey" w:date="2010-03-07T23:18:00Z">
        <w:r w:rsidR="00781E30">
          <w:instrText xml:space="preserve">" </w:instrText>
        </w:r>
        <w:r w:rsidR="00781E30">
          <w:fldChar w:fldCharType="end"/>
        </w:r>
      </w:ins>
      <w:r w:rsidR="00721AD6">
        <w:t xml:space="preserve"> contains abstract wrappers around so much of the core of ASP.NET, some parts, like caching, are still very concrete.</w:t>
      </w:r>
      <w:r w:rsidR="00F3654E">
        <w:t xml:space="preserve"> </w:t>
      </w:r>
      <w:r w:rsidR="00F3654E" w:rsidRPr="001B1BC4">
        <w:t>To cope with this, we can wrap the cache in our own interface</w:t>
      </w:r>
      <w:r w:rsidR="00E22224" w:rsidRPr="001B1BC4">
        <w:fldChar w:fldCharType="begin"/>
      </w:r>
      <w:r w:rsidR="00F3654E" w:rsidRPr="001B1BC4">
        <w:instrText xml:space="preserve"> XE "caching:making Cache testable" </w:instrText>
      </w:r>
      <w:r w:rsidR="00E22224"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r>
        <w:t xml:space="preserve">Listing </w:t>
      </w:r>
      <w:r w:rsidR="00582661">
        <w:t>7</w:t>
      </w:r>
      <w:r>
        <w:t>.2 Wrapping the cache</w:t>
      </w:r>
      <w:ins w:id="280" w:author="Jeffrey" w:date="2010-03-07T23:13:00Z">
        <w:r w:rsidR="00CE6E11">
          <w:fldChar w:fldCharType="begin"/>
        </w:r>
        <w:r w:rsidR="00CE6E11">
          <w:instrText xml:space="preserve"> XE "</w:instrText>
        </w:r>
      </w:ins>
      <w:r w:rsidR="00CE6E11" w:rsidRPr="00666D9F">
        <w:rPr>
          <w:rPrChange w:id="281" w:author="Jeffrey" w:date="2010-03-07T23:13:00Z">
            <w:rPr/>
          </w:rPrChange>
        </w:rPr>
        <w:instrText>cache</w:instrText>
      </w:r>
      <w:ins w:id="282" w:author="Jeffrey" w:date="2010-03-07T23:13:00Z">
        <w:r w:rsidR="00CE6E11">
          <w:instrText xml:space="preserve">" </w:instrText>
        </w:r>
        <w:r w:rsidR="00CE6E11">
          <w:fldChar w:fldCharType="end"/>
        </w:r>
      </w:ins>
      <w:r>
        <w:t xml:space="preserve"> in our own, testable interface</w:t>
      </w:r>
    </w:p>
    <w:p w:rsidR="00F3654E" w:rsidRPr="00911E19" w:rsidRDefault="00F3654E" w:rsidP="00F3654E">
      <w:pPr>
        <w:pStyle w:val="Code"/>
      </w:pPr>
      <w:r w:rsidRPr="00911E19">
        <w:t>public interface ICache</w:t>
      </w:r>
      <w:ins w:id="283" w:author="Jeffrey" w:date="2010-03-07T23:18:00Z">
        <w:r w:rsidR="00781E30">
          <w:fldChar w:fldCharType="begin"/>
        </w:r>
        <w:r w:rsidR="00781E30">
          <w:instrText xml:space="preserve"> XE "</w:instrText>
        </w:r>
      </w:ins>
      <w:r w:rsidR="00781E30" w:rsidRPr="00666D9F">
        <w:rPr>
          <w:rStyle w:val="CodeinText"/>
          <w:rPrChange w:id="284" w:author="Jeffrey" w:date="2010-03-07T23:18:00Z">
            <w:rPr>
              <w:rStyle w:val="CodeinText"/>
            </w:rPr>
          </w:rPrChange>
        </w:rPr>
        <w:instrText>ICache</w:instrText>
      </w:r>
      <w:ins w:id="285" w:author="Jeffrey" w:date="2010-03-07T23:18:00Z">
        <w:r w:rsidR="00781E30">
          <w:instrText xml:space="preserve">" </w:instrText>
        </w:r>
        <w:r w:rsidR="00781E30">
          <w:fldChar w:fldCharType="end"/>
        </w:r>
      </w:ins>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ins w:id="286" w:author="Jeffrey" w:date="2010-03-07T23:18:00Z">
        <w:r w:rsidR="00781E30">
          <w:fldChar w:fldCharType="begin"/>
        </w:r>
        <w:r w:rsidR="00781E30">
          <w:instrText xml:space="preserve"> XE "</w:instrText>
        </w:r>
      </w:ins>
      <w:r w:rsidR="00781E30" w:rsidRPr="00666D9F">
        <w:rPr>
          <w:rStyle w:val="CodeinText"/>
          <w:rPrChange w:id="287" w:author="Jeffrey" w:date="2010-03-07T23:18:00Z">
            <w:rPr>
              <w:rStyle w:val="CodeinText"/>
            </w:rPr>
          </w:rPrChange>
        </w:rPr>
        <w:instrText>ICache</w:instrText>
      </w:r>
      <w:ins w:id="288" w:author="Jeffrey" w:date="2010-03-07T23:18:00Z">
        <w:r w:rsidR="00781E30">
          <w:instrText xml:space="preserve">" </w:instrText>
        </w:r>
        <w:r w:rsidR="00781E30">
          <w:fldChar w:fldCharType="end"/>
        </w:r>
      </w:ins>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w:t>
      </w:r>
      <w:ins w:id="289" w:author="Jeffrey" w:date="2010-03-07T23:17:00Z">
        <w:r w:rsidR="00781E30">
          <w:fldChar w:fldCharType="begin"/>
        </w:r>
        <w:r w:rsidR="00781E30">
          <w:instrText xml:space="preserve"> XE "</w:instrText>
        </w:r>
      </w:ins>
      <w:r w:rsidR="00781E30" w:rsidRPr="00666D9F">
        <w:rPr>
          <w:rStyle w:val="CodeinText"/>
          <w:rPrChange w:id="290" w:author="Jeffrey" w:date="2010-03-07T23:17:00Z">
            <w:rPr>
              <w:rStyle w:val="CodeinText"/>
            </w:rPr>
          </w:rPrChange>
        </w:rPr>
        <w:instrText>HttpContext</w:instrText>
      </w:r>
      <w:ins w:id="291" w:author="Jeffrey" w:date="2010-03-07T23:17:00Z">
        <w:r w:rsidR="00781E30">
          <w:instrText xml:space="preserve">" </w:instrText>
        </w:r>
        <w:r w:rsidR="00781E30">
          <w:fldChar w:fldCharType="end"/>
        </w:r>
      </w:ins>
      <w:r w:rsidRPr="00911E19">
        <w:t>.Current.Cache</w:t>
      </w:r>
      <w:ins w:id="292" w:author="Jeffrey" w:date="2010-03-07T23:17:00Z">
        <w:r w:rsidR="00781E30">
          <w:fldChar w:fldCharType="begin"/>
        </w:r>
        <w:r w:rsidR="00781E30">
          <w:instrText xml:space="preserve"> XE "</w:instrText>
        </w:r>
      </w:ins>
      <w:r w:rsidR="00781E30" w:rsidRPr="00666D9F">
        <w:rPr>
          <w:rStyle w:val="CodeinText"/>
          <w:rPrChange w:id="293" w:author="Jeffrey" w:date="2010-03-07T23:17:00Z">
            <w:rPr>
              <w:rStyle w:val="CodeinText"/>
            </w:rPr>
          </w:rPrChange>
        </w:rPr>
        <w:instrText>Cache</w:instrText>
      </w:r>
      <w:ins w:id="294" w:author="Jeffrey" w:date="2010-03-07T23:17:00Z">
        <w:r w:rsidR="00781E30">
          <w:instrText xml:space="preserve">" </w:instrText>
        </w:r>
        <w:r w:rsidR="00781E30">
          <w:fldChar w:fldCharType="end"/>
        </w:r>
      </w:ins>
      <w:r w:rsidRPr="00911E19">
        <w:t>[key];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w:t>
      </w:r>
      <w:ins w:id="295" w:author="Jeffrey" w:date="2010-03-07T23:17:00Z">
        <w:r w:rsidR="00781E30">
          <w:fldChar w:fldCharType="begin"/>
        </w:r>
        <w:r w:rsidR="00781E30">
          <w:instrText xml:space="preserve"> XE "</w:instrText>
        </w:r>
      </w:ins>
      <w:r w:rsidR="00781E30" w:rsidRPr="00666D9F">
        <w:rPr>
          <w:rStyle w:val="CodeinText"/>
          <w:rPrChange w:id="296" w:author="Jeffrey" w:date="2010-03-07T23:17:00Z">
            <w:rPr>
              <w:rStyle w:val="CodeinText"/>
            </w:rPr>
          </w:rPrChange>
        </w:rPr>
        <w:instrText>HttpContext</w:instrText>
      </w:r>
      <w:ins w:id="297" w:author="Jeffrey" w:date="2010-03-07T23:17:00Z">
        <w:r w:rsidR="00781E30">
          <w:instrText xml:space="preserve">" </w:instrText>
        </w:r>
        <w:r w:rsidR="00781E30">
          <w:fldChar w:fldCharType="end"/>
        </w:r>
      </w:ins>
      <w:r w:rsidRPr="00911E19">
        <w:t>.Current.Cache</w:t>
      </w:r>
      <w:ins w:id="298" w:author="Jeffrey" w:date="2010-03-07T23:17:00Z">
        <w:r w:rsidR="00781E30">
          <w:fldChar w:fldCharType="begin"/>
        </w:r>
        <w:r w:rsidR="00781E30">
          <w:instrText xml:space="preserve"> XE "</w:instrText>
        </w:r>
      </w:ins>
      <w:r w:rsidR="00781E30" w:rsidRPr="00666D9F">
        <w:rPr>
          <w:rStyle w:val="CodeinText"/>
          <w:rPrChange w:id="299" w:author="Jeffrey" w:date="2010-03-07T23:17:00Z">
            <w:rPr>
              <w:rStyle w:val="CodeinText"/>
            </w:rPr>
          </w:rPrChange>
        </w:rPr>
        <w:instrText>Cache</w:instrText>
      </w:r>
      <w:ins w:id="300" w:author="Jeffrey" w:date="2010-03-07T23:17:00Z">
        <w:r w:rsidR="00781E30">
          <w:instrText xml:space="preserve">" </w:instrText>
        </w:r>
        <w:r w:rsidR="00781E30">
          <w:fldChar w:fldCharType="end"/>
        </w:r>
      </w:ins>
      <w:r w:rsidRPr="00911E19">
        <w:t>.Insert(key,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w:t>
      </w:r>
      <w:ins w:id="301" w:author="Jeffrey" w:date="2010-03-07T23:17:00Z">
        <w:r w:rsidR="00781E30">
          <w:fldChar w:fldCharType="begin"/>
        </w:r>
        <w:r w:rsidR="00781E30">
          <w:instrText xml:space="preserve"> XE "</w:instrText>
        </w:r>
      </w:ins>
      <w:r w:rsidR="00781E30" w:rsidRPr="00666D9F">
        <w:rPr>
          <w:rStyle w:val="CodeinText"/>
          <w:rPrChange w:id="302" w:author="Jeffrey" w:date="2010-03-07T23:17:00Z">
            <w:rPr>
              <w:rStyle w:val="CodeinText"/>
            </w:rPr>
          </w:rPrChange>
        </w:rPr>
        <w:instrText>HttpContext</w:instrText>
      </w:r>
      <w:ins w:id="303" w:author="Jeffrey" w:date="2010-03-07T23:17:00Z">
        <w:r w:rsidR="00781E30">
          <w:instrText xml:space="preserve">" </w:instrText>
        </w:r>
        <w:r w:rsidR="00781E30">
          <w:fldChar w:fldCharType="end"/>
        </w:r>
      </w:ins>
      <w:r w:rsidRPr="00911E19">
        <w:t>.Current.Cache</w:t>
      </w:r>
      <w:ins w:id="304" w:author="Jeffrey" w:date="2010-03-07T23:17:00Z">
        <w:r w:rsidR="00781E30">
          <w:fldChar w:fldCharType="begin"/>
        </w:r>
        <w:r w:rsidR="00781E30">
          <w:instrText xml:space="preserve"> XE "</w:instrText>
        </w:r>
      </w:ins>
      <w:r w:rsidR="00781E30" w:rsidRPr="00666D9F">
        <w:rPr>
          <w:rStyle w:val="CodeinText"/>
          <w:rPrChange w:id="305" w:author="Jeffrey" w:date="2010-03-07T23:17:00Z">
            <w:rPr>
              <w:rStyle w:val="CodeinText"/>
            </w:rPr>
          </w:rPrChange>
        </w:rPr>
        <w:instrText>Cache</w:instrText>
      </w:r>
      <w:ins w:id="306" w:author="Jeffrey" w:date="2010-03-07T23:17:00Z">
        <w:r w:rsidR="00781E30">
          <w:instrText xml:space="preserve">" </w:instrText>
        </w:r>
        <w:r w:rsidR="00781E30">
          <w:fldChar w:fldCharType="end"/>
        </w:r>
      </w:ins>
      <w:r w:rsidRPr="00911E19">
        <w:t>.Get(key)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C825AF" w:rsidRDefault="00C825AF" w:rsidP="00F3654E">
      <w:pPr>
        <w:pStyle w:val="Code"/>
      </w:pPr>
    </w:p>
    <w:p w:rsidR="00C825AF" w:rsidRDefault="00C825AF" w:rsidP="00C825AF">
      <w:pPr>
        <w:pStyle w:val="Body"/>
      </w:pPr>
      <w:r>
        <w:t>Because we have wrapped the cache</w:t>
      </w:r>
      <w:ins w:id="307" w:author="Jeffrey" w:date="2010-03-07T23:13:00Z">
        <w:r w:rsidR="00CE6E11">
          <w:fldChar w:fldCharType="begin"/>
        </w:r>
        <w:r w:rsidR="00CE6E11">
          <w:instrText xml:space="preserve"> XE "</w:instrText>
        </w:r>
      </w:ins>
      <w:r w:rsidR="00CE6E11" w:rsidRPr="00666D9F">
        <w:rPr>
          <w:rPrChange w:id="308" w:author="Jeffrey" w:date="2010-03-07T23:13:00Z">
            <w:rPr/>
          </w:rPrChange>
        </w:rPr>
        <w:instrText>cache</w:instrText>
      </w:r>
      <w:ins w:id="309" w:author="Jeffrey" w:date="2010-03-07T23:13:00Z">
        <w:r w:rsidR="00CE6E11">
          <w:instrText xml:space="preserve">" </w:instrText>
        </w:r>
        <w:r w:rsidR="00CE6E11">
          <w:fldChar w:fldCharType="end"/>
        </w:r>
      </w:ins>
      <w:r>
        <w:t xml:space="preserve">, we are able to use a simplified API and couple our code to an abstract cache instead of the ASP.NET cache.  </w:t>
      </w:r>
    </w:p>
    <w:p w:rsidR="00F3654E" w:rsidRDefault="00F3654E" w:rsidP="00F3654E">
      <w:pPr>
        <w:pStyle w:val="CodeListingCaption"/>
      </w:pPr>
      <w:r>
        <w:t xml:space="preserve">Listing </w:t>
      </w:r>
      <w:r w:rsidR="00582661">
        <w:t>7</w:t>
      </w:r>
      <w:r>
        <w:t>.3 Using the cache</w:t>
      </w:r>
      <w:ins w:id="310" w:author="Jeffrey" w:date="2010-03-07T23:13:00Z">
        <w:r w:rsidR="00CE6E11">
          <w:fldChar w:fldCharType="begin"/>
        </w:r>
        <w:r w:rsidR="00CE6E11">
          <w:instrText xml:space="preserve"> XE "</w:instrText>
        </w:r>
      </w:ins>
      <w:r w:rsidR="00CE6E11" w:rsidRPr="00666D9F">
        <w:rPr>
          <w:rPrChange w:id="311" w:author="Jeffrey" w:date="2010-03-07T23:13:00Z">
            <w:rPr/>
          </w:rPrChange>
        </w:rPr>
        <w:instrText>cache</w:instrText>
      </w:r>
      <w:ins w:id="312" w:author="Jeffrey" w:date="2010-03-07T23:13:00Z">
        <w:r w:rsidR="00CE6E11">
          <w:instrText xml:space="preserve">" </w:instrText>
        </w:r>
        <w:r w:rsidR="00CE6E11">
          <w:fldChar w:fldCharType="end"/>
        </w:r>
      </w:ins>
      <w:r>
        <w:t xml:space="preserve"> wrapper in our controllers</w:t>
      </w:r>
    </w:p>
    <w:p w:rsidR="00F3654E" w:rsidRDefault="00F3654E" w:rsidP="00F3654E">
      <w:pPr>
        <w:pStyle w:val="Code"/>
      </w:pPr>
      <w:r>
        <w:t>private ICache</w:t>
      </w:r>
      <w:ins w:id="313" w:author="Jeffrey" w:date="2010-03-07T23:18:00Z">
        <w:r w:rsidR="00781E30">
          <w:fldChar w:fldCharType="begin"/>
        </w:r>
        <w:r w:rsidR="00781E30">
          <w:instrText xml:space="preserve"> XE "</w:instrText>
        </w:r>
      </w:ins>
      <w:r w:rsidR="00781E30" w:rsidRPr="00666D9F">
        <w:rPr>
          <w:rStyle w:val="CodeinText"/>
          <w:rPrChange w:id="314" w:author="Jeffrey" w:date="2010-03-07T23:18:00Z">
            <w:rPr>
              <w:rStyle w:val="CodeinText"/>
            </w:rPr>
          </w:rPrChange>
        </w:rPr>
        <w:instrText>ICache</w:instrText>
      </w:r>
      <w:ins w:id="315" w:author="Jeffrey" w:date="2010-03-07T23:18:00Z">
        <w:r w:rsidR="00781E30">
          <w:instrText xml:space="preserve">" </w:instrText>
        </w:r>
        <w:r w:rsidR="00781E30">
          <w:fldChar w:fldCharType="end"/>
        </w:r>
      </w:ins>
      <w:r>
        <w:t xml:space="preserve"> _cache</w:t>
      </w:r>
      <w:ins w:id="316" w:author="Jeffrey" w:date="2010-03-07T23:13:00Z">
        <w:r w:rsidR="00CE6E11">
          <w:fldChar w:fldCharType="begin"/>
        </w:r>
        <w:r w:rsidR="00CE6E11">
          <w:instrText xml:space="preserve"> XE "</w:instrText>
        </w:r>
      </w:ins>
      <w:r w:rsidR="00CE6E11" w:rsidRPr="00666D9F">
        <w:rPr>
          <w:rPrChange w:id="317" w:author="Jeffrey" w:date="2010-03-07T23:13:00Z">
            <w:rPr/>
          </w:rPrChange>
        </w:rPr>
        <w:instrText>cache</w:instrText>
      </w:r>
      <w:ins w:id="318" w:author="Jeffrey" w:date="2010-03-07T23:13:00Z">
        <w:r w:rsidR="00CE6E11">
          <w:instrText xml:space="preserve">" </w:instrText>
        </w:r>
        <w:r w:rsidR="00CE6E11">
          <w:fldChar w:fldCharType="end"/>
        </w:r>
      </w:ins>
      <w:r>
        <w:t>;</w:t>
      </w:r>
    </w:p>
    <w:p w:rsidR="00F3654E" w:rsidRDefault="00F3654E" w:rsidP="00F3654E">
      <w:pPr>
        <w:pStyle w:val="Code"/>
      </w:pPr>
    </w:p>
    <w:p w:rsidR="00F3654E" w:rsidRDefault="00F3654E" w:rsidP="00F3654E">
      <w:pPr>
        <w:pStyle w:val="Code"/>
      </w:pPr>
      <w:r>
        <w:t>public HomeController(ICache</w:t>
      </w:r>
      <w:ins w:id="319" w:author="Jeffrey" w:date="2010-03-07T23:18:00Z">
        <w:r w:rsidR="00781E30">
          <w:fldChar w:fldCharType="begin"/>
        </w:r>
        <w:r w:rsidR="00781E30">
          <w:instrText xml:space="preserve"> XE "</w:instrText>
        </w:r>
      </w:ins>
      <w:r w:rsidR="00781E30" w:rsidRPr="00666D9F">
        <w:rPr>
          <w:rStyle w:val="CodeinText"/>
          <w:rPrChange w:id="320" w:author="Jeffrey" w:date="2010-03-07T23:18:00Z">
            <w:rPr>
              <w:rStyle w:val="CodeinText"/>
            </w:rPr>
          </w:rPrChange>
        </w:rPr>
        <w:instrText>ICache</w:instrText>
      </w:r>
      <w:ins w:id="321" w:author="Jeffrey" w:date="2010-03-07T23:18:00Z">
        <w:r w:rsidR="00781E30">
          <w:instrText xml:space="preserve">" </w:instrText>
        </w:r>
        <w:r w:rsidR="00781E30">
          <w:fldChar w:fldCharType="end"/>
        </w:r>
      </w:ins>
      <w:r>
        <w:t xml:space="preserve"> cache</w:t>
      </w:r>
      <w:ins w:id="322" w:author="Jeffrey" w:date="2010-03-07T23:13:00Z">
        <w:r w:rsidR="00CE6E11">
          <w:fldChar w:fldCharType="begin"/>
        </w:r>
        <w:r w:rsidR="00CE6E11">
          <w:instrText xml:space="preserve"> XE "</w:instrText>
        </w:r>
      </w:ins>
      <w:r w:rsidR="00CE6E11" w:rsidRPr="00666D9F">
        <w:rPr>
          <w:rPrChange w:id="323" w:author="Jeffrey" w:date="2010-03-07T23:13:00Z">
            <w:rPr/>
          </w:rPrChange>
        </w:rPr>
        <w:instrText>cache</w:instrText>
      </w:r>
      <w:ins w:id="324" w:author="Jeffrey" w:date="2010-03-07T23:13:00Z">
        <w:r w:rsidR="00CE6E11">
          <w:instrText xml:space="preserve">" </w:instrText>
        </w:r>
        <w:r w:rsidR="00CE6E11">
          <w:fldChar w:fldCharType="end"/>
        </w:r>
      </w:ins>
      <w:r>
        <w:t>)</w:t>
      </w:r>
      <w:r w:rsidR="00C825AF">
        <w:t xml:space="preserve">                #1</w:t>
      </w:r>
    </w:p>
    <w:p w:rsidR="00F3654E" w:rsidRDefault="00F3654E" w:rsidP="00F3654E">
      <w:pPr>
        <w:pStyle w:val="Code"/>
      </w:pPr>
      <w:r>
        <w:t>{</w:t>
      </w:r>
    </w:p>
    <w:p w:rsidR="00F3654E" w:rsidRDefault="00F3654E" w:rsidP="00F3654E">
      <w:pPr>
        <w:pStyle w:val="Code"/>
      </w:pPr>
      <w:r>
        <w:t xml:space="preserve">   _cache</w:t>
      </w:r>
      <w:ins w:id="325" w:author="Jeffrey" w:date="2010-03-07T23:13:00Z">
        <w:r w:rsidR="00CE6E11">
          <w:fldChar w:fldCharType="begin"/>
        </w:r>
        <w:r w:rsidR="00CE6E11">
          <w:instrText xml:space="preserve"> XE "</w:instrText>
        </w:r>
      </w:ins>
      <w:r w:rsidR="00CE6E11" w:rsidRPr="00666D9F">
        <w:rPr>
          <w:rPrChange w:id="326" w:author="Jeffrey" w:date="2010-03-07T23:13:00Z">
            <w:rPr/>
          </w:rPrChange>
        </w:rPr>
        <w:instrText>cache</w:instrText>
      </w:r>
      <w:ins w:id="327" w:author="Jeffrey" w:date="2010-03-07T23:13:00Z">
        <w:r w:rsidR="00CE6E11">
          <w:instrText xml:space="preserve">" </w:instrText>
        </w:r>
        <w:r w:rsidR="00CE6E11">
          <w:fldChar w:fldCharType="end"/>
        </w:r>
      </w:ins>
      <w:r>
        <w:t xml:space="preserv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lastRenderedPageBreak/>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w:t>
      </w:r>
      <w:ins w:id="328" w:author="Jeffrey" w:date="2010-03-07T23:13:00Z">
        <w:r w:rsidR="00CE6E11">
          <w:fldChar w:fldCharType="begin"/>
        </w:r>
        <w:r w:rsidR="00CE6E11">
          <w:instrText xml:space="preserve"> XE "</w:instrText>
        </w:r>
      </w:ins>
      <w:r w:rsidR="00CE6E11" w:rsidRPr="00666D9F">
        <w:rPr>
          <w:rPrChange w:id="329" w:author="Jeffrey" w:date="2010-03-07T23:13:00Z">
            <w:rPr/>
          </w:rPrChange>
        </w:rPr>
        <w:instrText>cache</w:instrText>
      </w:r>
      <w:ins w:id="330" w:author="Jeffrey" w:date="2010-03-07T23:13:00Z">
        <w:r w:rsidR="00CE6E11">
          <w:instrText xml:space="preserve">" </w:instrText>
        </w:r>
        <w:r w:rsidR="00CE6E11">
          <w:fldChar w:fldCharType="end"/>
        </w:r>
      </w:ins>
      <w:r w:rsidRPr="00911E19">
        <w:t>.Exists(key))</w:t>
      </w:r>
    </w:p>
    <w:p w:rsidR="00F3654E" w:rsidRPr="00911E19" w:rsidRDefault="00F3654E" w:rsidP="00F3654E">
      <w:pPr>
        <w:pStyle w:val="Code"/>
      </w:pPr>
      <w:r w:rsidRPr="00911E19">
        <w:t xml:space="preserve">        _cache</w:t>
      </w:r>
      <w:ins w:id="331" w:author="Jeffrey" w:date="2010-03-07T23:13:00Z">
        <w:r w:rsidR="00CE6E11">
          <w:fldChar w:fldCharType="begin"/>
        </w:r>
        <w:r w:rsidR="00CE6E11">
          <w:instrText xml:space="preserve"> XE "</w:instrText>
        </w:r>
      </w:ins>
      <w:r w:rsidR="00CE6E11" w:rsidRPr="00666D9F">
        <w:rPr>
          <w:rPrChange w:id="332" w:author="Jeffrey" w:date="2010-03-07T23:13:00Z">
            <w:rPr/>
          </w:rPrChange>
        </w:rPr>
        <w:instrText>cache</w:instrText>
      </w:r>
      <w:ins w:id="333" w:author="Jeffrey" w:date="2010-03-07T23:13:00Z">
        <w:r w:rsidR="00CE6E11">
          <w:instrText xml:space="preserve">" </w:instrText>
        </w:r>
        <w:r w:rsidR="00CE6E11">
          <w:fldChar w:fldCharType="end"/>
        </w:r>
      </w:ins>
      <w:r w:rsidRPr="00911E19">
        <w:t>.Add(key,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w:t>
      </w:r>
      <w:ins w:id="334" w:author="Jeffrey" w:date="2010-03-07T23:13:00Z">
        <w:r w:rsidR="00CE6E11">
          <w:fldChar w:fldCharType="begin"/>
        </w:r>
        <w:r w:rsidR="00CE6E11">
          <w:instrText xml:space="preserve"> XE "</w:instrText>
        </w:r>
      </w:ins>
      <w:r w:rsidR="00CE6E11" w:rsidRPr="00666D9F">
        <w:rPr>
          <w:rPrChange w:id="335" w:author="Jeffrey" w:date="2010-03-07T23:13:00Z">
            <w:rPr/>
          </w:rPrChange>
        </w:rPr>
        <w:instrText>cache</w:instrText>
      </w:r>
      <w:ins w:id="336" w:author="Jeffrey" w:date="2010-03-07T23:13:00Z">
        <w:r w:rsidR="00CE6E11">
          <w:instrText xml:space="preserve">" </w:instrText>
        </w:r>
        <w:r w:rsidR="00CE6E11">
          <w:fldChar w:fldCharType="end"/>
        </w:r>
      </w:ins>
      <w:r w:rsidRPr="00911E19">
        <w:t>.Get&lt;string&gt;(key);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C825AF" w:rsidRDefault="00C825AF" w:rsidP="00C825AF">
      <w:pPr>
        <w:pStyle w:val="Body"/>
      </w:pPr>
      <w:r>
        <w:t xml:space="preserve">Our </w:t>
      </w:r>
      <w:r w:rsidRPr="00C825AF">
        <w:rPr>
          <w:rStyle w:val="CodeinText"/>
        </w:rPr>
        <w:t>HomeController</w:t>
      </w:r>
      <w:r>
        <w:t xml:space="preserve"> depends on </w:t>
      </w:r>
      <w:r w:rsidRPr="00C825AF">
        <w:rPr>
          <w:rStyle w:val="CodeinText"/>
        </w:rPr>
        <w:t>ICache</w:t>
      </w:r>
      <w:ins w:id="337" w:author="Jeffrey" w:date="2010-03-07T23:18:00Z">
        <w:r w:rsidR="00781E30">
          <w:rPr>
            <w:rStyle w:val="CodeinText"/>
          </w:rPr>
          <w:fldChar w:fldCharType="begin"/>
        </w:r>
        <w:r w:rsidR="00781E30">
          <w:instrText xml:space="preserve"> XE "</w:instrText>
        </w:r>
      </w:ins>
      <w:r w:rsidR="00781E30" w:rsidRPr="00666D9F">
        <w:rPr>
          <w:rStyle w:val="CodeinText"/>
          <w:rPrChange w:id="338" w:author="Jeffrey" w:date="2010-03-07T23:18:00Z">
            <w:rPr>
              <w:rStyle w:val="CodeinText"/>
            </w:rPr>
          </w:rPrChange>
        </w:rPr>
        <w:instrText>ICache</w:instrText>
      </w:r>
      <w:ins w:id="339" w:author="Jeffrey" w:date="2010-03-07T23:18:00Z">
        <w:r w:rsidR="00781E30">
          <w:instrText xml:space="preserve">" </w:instrText>
        </w:r>
        <w:r w:rsidR="00781E30">
          <w:rPr>
            <w:rStyle w:val="CodeinText"/>
          </w:rPr>
          <w:fldChar w:fldCharType="end"/>
        </w:r>
      </w:ins>
      <w:r>
        <w:t>, but it has no idea about the ASP.NET cache</w:t>
      </w:r>
      <w:ins w:id="340" w:author="Jeffrey" w:date="2010-03-07T23:13:00Z">
        <w:r w:rsidR="00CE6E11">
          <w:fldChar w:fldCharType="begin"/>
        </w:r>
        <w:r w:rsidR="00CE6E11">
          <w:instrText xml:space="preserve"> XE "</w:instrText>
        </w:r>
      </w:ins>
      <w:r w:rsidR="00CE6E11" w:rsidRPr="00666D9F">
        <w:rPr>
          <w:rPrChange w:id="341" w:author="Jeffrey" w:date="2010-03-07T23:13:00Z">
            <w:rPr/>
          </w:rPrChange>
        </w:rPr>
        <w:instrText>cache</w:instrText>
      </w:r>
      <w:ins w:id="342" w:author="Jeffrey" w:date="2010-03-07T23:13:00Z">
        <w:r w:rsidR="00CE6E11">
          <w:instrText xml:space="preserve">" </w:instrText>
        </w:r>
        <w:r w:rsidR="00CE6E11">
          <w:fldChar w:fldCharType="end"/>
        </w:r>
      </w:ins>
      <w:r>
        <w:t xml:space="preserve">.  The controller accepts the cache instance in the constructor </w:t>
      </w:r>
      <w:r w:rsidRPr="00C825AF">
        <w:rPr>
          <w:b/>
        </w:rPr>
        <w:t>(1)</w:t>
      </w:r>
      <w:r>
        <w:t>.</w:t>
      </w:r>
    </w:p>
    <w:p w:rsidR="00F3654E" w:rsidRDefault="00F3654E" w:rsidP="00F3654E">
      <w:pPr>
        <w:pStyle w:val="CodeListingCaption"/>
      </w:pPr>
      <w:r>
        <w:t xml:space="preserve">Listing </w:t>
      </w:r>
      <w:r w:rsidR="00582661">
        <w:t>7</w:t>
      </w:r>
      <w:r>
        <w:t>.4 Testing an action that accesses the cache</w:t>
      </w:r>
      <w:ins w:id="343" w:author="Jeffrey" w:date="2010-03-07T23:13:00Z">
        <w:r w:rsidR="00CE6E11">
          <w:fldChar w:fldCharType="begin"/>
        </w:r>
        <w:r w:rsidR="00CE6E11">
          <w:instrText xml:space="preserve"> XE "</w:instrText>
        </w:r>
      </w:ins>
      <w:r w:rsidR="00CE6E11" w:rsidRPr="00666D9F">
        <w:rPr>
          <w:rPrChange w:id="344" w:author="Jeffrey" w:date="2010-03-07T23:13:00Z">
            <w:rPr/>
          </w:rPrChange>
        </w:rPr>
        <w:instrText>cache</w:instrText>
      </w:r>
      <w:ins w:id="345" w:author="Jeffrey" w:date="2010-03-07T23:13:00Z">
        <w:r w:rsidR="00CE6E11">
          <w:instrText xml:space="preserve">" </w:instrText>
        </w:r>
        <w:r w:rsidR="00CE6E11">
          <w:fldChar w:fldCharType="end"/>
        </w:r>
      </w:ins>
    </w:p>
    <w:p w:rsidR="00F3654E" w:rsidRPr="0077781E" w:rsidRDefault="00F3654E" w:rsidP="00F3654E">
      <w:pPr>
        <w:pStyle w:val="Code"/>
      </w:pPr>
      <w:r w:rsidRPr="0077781E">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t xml:space="preserve">    var fakeCache = MockRepository.GenerateStub&lt;ICache</w:t>
      </w:r>
      <w:ins w:id="346" w:author="Jeffrey" w:date="2010-03-07T23:18:00Z">
        <w:r w:rsidR="00781E30">
          <w:fldChar w:fldCharType="begin"/>
        </w:r>
        <w:r w:rsidR="00781E30">
          <w:instrText xml:space="preserve"> XE "</w:instrText>
        </w:r>
      </w:ins>
      <w:r w:rsidR="00781E30" w:rsidRPr="00666D9F">
        <w:rPr>
          <w:rStyle w:val="CodeinText"/>
          <w:rPrChange w:id="347" w:author="Jeffrey" w:date="2010-03-07T23:18:00Z">
            <w:rPr>
              <w:rStyle w:val="CodeinText"/>
            </w:rPr>
          </w:rPrChange>
        </w:rPr>
        <w:instrText>ICache</w:instrText>
      </w:r>
      <w:ins w:id="348" w:author="Jeffrey" w:date="2010-03-07T23:18:00Z">
        <w:r w:rsidR="00781E30">
          <w:instrText xml:space="preserve">" </w:instrText>
        </w:r>
        <w:r w:rsidR="00781E30">
          <w:fldChar w:fldCharType="end"/>
        </w:r>
      </w:ins>
      <w:r w:rsidRPr="0077781E">
        <w:t>&gt;();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ins w:id="349" w:author="Jeffrey" w:date="2010-03-07T23:13:00Z">
        <w:r w:rsidR="00CE6E11">
          <w:fldChar w:fldCharType="begin"/>
        </w:r>
        <w:r w:rsidR="00CE6E11">
          <w:instrText xml:space="preserve"> XE "</w:instrText>
        </w:r>
      </w:ins>
      <w:r w:rsidR="00CE6E11" w:rsidRPr="00666D9F">
        <w:rPr>
          <w:rPrChange w:id="350" w:author="Jeffrey" w:date="2010-03-07T23:13:00Z">
            <w:rPr/>
          </w:rPrChange>
        </w:rPr>
        <w:instrText>cache</w:instrText>
      </w:r>
      <w:ins w:id="351" w:author="Jeffrey" w:date="2010-03-07T23:13:00Z">
        <w:r w:rsidR="00CE6E11">
          <w:instrText xml:space="preserve">" </w:instrText>
        </w:r>
        <w:r w:rsidR="00CE6E11">
          <w:fldChar w:fldCharType="end"/>
        </w:r>
      </w:ins>
    </w:p>
    <w:p w:rsidR="00F3654E" w:rsidRDefault="00F3654E" w:rsidP="00F3654E">
      <w:pPr>
        <w:pStyle w:val="CodeAnnotation"/>
      </w:pPr>
      <w:r>
        <w:t>#B Invoke action on controller</w:t>
      </w:r>
    </w:p>
    <w:p w:rsidR="00F3654E" w:rsidRDefault="00F3654E" w:rsidP="00F3654E">
      <w:pPr>
        <w:pStyle w:val="CodeAnnotation"/>
      </w:pPr>
      <w:r>
        <w:t>#C Assert methods called on cache</w:t>
      </w:r>
      <w:ins w:id="352" w:author="Jeffrey" w:date="2010-03-07T23:13:00Z">
        <w:r w:rsidR="00CE6E11">
          <w:fldChar w:fldCharType="begin"/>
        </w:r>
        <w:r w:rsidR="00CE6E11">
          <w:instrText xml:space="preserve"> XE "</w:instrText>
        </w:r>
      </w:ins>
      <w:r w:rsidR="00CE6E11" w:rsidRPr="00666D9F">
        <w:rPr>
          <w:rPrChange w:id="353" w:author="Jeffrey" w:date="2010-03-07T23:13:00Z">
            <w:rPr/>
          </w:rPrChange>
        </w:rPr>
        <w:instrText>cache</w:instrText>
      </w:r>
      <w:ins w:id="354" w:author="Jeffrey" w:date="2010-03-07T23:13:00Z">
        <w:r w:rsidR="00CE6E11">
          <w:instrText xml:space="preserve">" </w:instrText>
        </w:r>
        <w:r w:rsidR="00CE6E11">
          <w:fldChar w:fldCharType="end"/>
        </w:r>
      </w:ins>
    </w:p>
    <w:p w:rsidR="00F3654E" w:rsidRDefault="00F3654E" w:rsidP="00F3654E">
      <w:pPr>
        <w:pStyle w:val="Code"/>
        <w:ind w:left="0"/>
      </w:pPr>
    </w:p>
    <w:p w:rsidR="00F3654E" w:rsidRPr="001B1BC4" w:rsidRDefault="00F3654E" w:rsidP="00F3654E">
      <w:pPr>
        <w:pStyle w:val="Body1"/>
      </w:pPr>
      <w:r>
        <w:t>Wrapping the cache</w:t>
      </w:r>
      <w:ins w:id="355" w:author="Jeffrey" w:date="2010-03-07T23:13:00Z">
        <w:r w:rsidR="00CE6E11">
          <w:fldChar w:fldCharType="begin"/>
        </w:r>
        <w:r w:rsidR="00CE6E11">
          <w:instrText xml:space="preserve"> XE "</w:instrText>
        </w:r>
      </w:ins>
      <w:r w:rsidR="00CE6E11" w:rsidRPr="00666D9F">
        <w:rPr>
          <w:rPrChange w:id="356" w:author="Jeffrey" w:date="2010-03-07T23:13:00Z">
            <w:rPr/>
          </w:rPrChange>
        </w:rPr>
        <w:instrText>cache</w:instrText>
      </w:r>
      <w:ins w:id="357" w:author="Jeffrey" w:date="2010-03-07T23:13:00Z">
        <w:r w:rsidR="00CE6E11">
          <w:instrText xml:space="preserve">" </w:instrText>
        </w:r>
        <w:r w:rsidR="00CE6E11">
          <w:fldChar w:fldCharType="end"/>
        </w:r>
      </w:ins>
      <w:r>
        <w:t xml:space="preserve"> in our interface</w:t>
      </w:r>
      <w:r w:rsidR="00E22224">
        <w:fldChar w:fldCharType="begin"/>
      </w:r>
      <w:r>
        <w:instrText xml:space="preserve"> XE "cache:wrapping in our interface" </w:instrText>
      </w:r>
      <w:r w:rsidR="00E22224">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It’s generally not a recommended practice to specify your data caching</w:t>
      </w:r>
      <w:ins w:id="358" w:author="Jeffrey" w:date="2010-03-07T23:17:00Z">
        <w:r w:rsidR="00781E30">
          <w:fldChar w:fldCharType="begin"/>
        </w:r>
        <w:r w:rsidR="00781E30">
          <w:instrText xml:space="preserve"> XE "</w:instrText>
        </w:r>
      </w:ins>
      <w:r w:rsidR="00781E30" w:rsidRPr="00666D9F">
        <w:rPr>
          <w:rPrChange w:id="359" w:author="Jeffrey" w:date="2010-03-07T23:17:00Z">
            <w:rPr/>
          </w:rPrChange>
        </w:rPr>
        <w:instrText>caching</w:instrText>
      </w:r>
      <w:ins w:id="360" w:author="Jeffrey" w:date="2010-03-07T23:17:00Z">
        <w:r w:rsidR="00781E30">
          <w:instrText xml:space="preserve">" </w:instrText>
        </w:r>
        <w:r w:rsidR="00781E30">
          <w:fldChar w:fldCharType="end"/>
        </w:r>
      </w:ins>
      <w:r>
        <w:t xml:space="preserve"> strategy directly in your controllers. Application services can easily use this </w:t>
      </w:r>
      <w:r w:rsidRPr="009507E2">
        <w:rPr>
          <w:rStyle w:val="CodeinText"/>
        </w:rPr>
        <w:t>ICache</w:t>
      </w:r>
      <w:ins w:id="361" w:author="Jeffrey" w:date="2010-03-07T23:18:00Z">
        <w:r w:rsidR="00781E30">
          <w:rPr>
            <w:rStyle w:val="CodeinText"/>
          </w:rPr>
          <w:fldChar w:fldCharType="begin"/>
        </w:r>
        <w:r w:rsidR="00781E30">
          <w:instrText xml:space="preserve"> XE "</w:instrText>
        </w:r>
      </w:ins>
      <w:r w:rsidR="00781E30" w:rsidRPr="00666D9F">
        <w:rPr>
          <w:rStyle w:val="CodeinText"/>
          <w:rPrChange w:id="362" w:author="Jeffrey" w:date="2010-03-07T23:18:00Z">
            <w:rPr>
              <w:rStyle w:val="CodeinText"/>
            </w:rPr>
          </w:rPrChange>
        </w:rPr>
        <w:instrText>ICache</w:instrText>
      </w:r>
      <w:ins w:id="363" w:author="Jeffrey" w:date="2010-03-07T23:18:00Z">
        <w:r w:rsidR="00781E30">
          <w:instrText xml:space="preserve">" </w:instrText>
        </w:r>
        <w:r w:rsidR="00781E30">
          <w:rPr>
            <w:rStyle w:val="CodeinText"/>
          </w:rPr>
          <w:fldChar w:fldCharType="end"/>
        </w:r>
      </w:ins>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w:t>
      </w:r>
      <w:ins w:id="364" w:author="Jeffrey" w:date="2010-03-07T23:13:00Z">
        <w:r w:rsidR="00CE6E11">
          <w:fldChar w:fldCharType="begin"/>
        </w:r>
        <w:r w:rsidR="00CE6E11">
          <w:instrText xml:space="preserve"> XE "</w:instrText>
        </w:r>
      </w:ins>
      <w:r w:rsidR="00CE6E11" w:rsidRPr="00666D9F">
        <w:rPr>
          <w:rPrChange w:id="365" w:author="Jeffrey" w:date="2010-03-07T23:13:00Z">
            <w:rPr/>
          </w:rPrChange>
        </w:rPr>
        <w:instrText>cache</w:instrText>
      </w:r>
      <w:ins w:id="366" w:author="Jeffrey" w:date="2010-03-07T23:13:00Z">
        <w:r w:rsidR="00CE6E11">
          <w:instrText xml:space="preserve">" </w:instrText>
        </w:r>
        <w:r w:rsidR="00CE6E11">
          <w:fldChar w:fldCharType="end"/>
        </w:r>
      </w:ins>
      <w:r w:rsidRPr="001B1BC4">
        <w:t xml:space="preserve"> dependencies</w:t>
      </w:r>
      <w:r w:rsidR="00E22224">
        <w:fldChar w:fldCharType="begin"/>
      </w:r>
      <w:r>
        <w:instrText xml:space="preserve"> XE "</w:instrText>
      </w:r>
      <w:r w:rsidRPr="001B1BC4">
        <w:instrText>cache</w:instrText>
      </w:r>
      <w:r>
        <w:instrText>:</w:instrText>
      </w:r>
      <w:r w:rsidRPr="001B1BC4">
        <w:instrText>dependencies</w:instrText>
      </w:r>
      <w:r>
        <w:instrText xml:space="preserve">" </w:instrText>
      </w:r>
      <w:r w:rsidR="00E22224">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lastRenderedPageBreak/>
        <w:t>Output caching</w:t>
      </w:r>
      <w:r w:rsidR="00E22224">
        <w:fldChar w:fldCharType="begin"/>
      </w:r>
      <w:r>
        <w:instrText xml:space="preserve"> XE "output caching" </w:instrText>
      </w:r>
      <w:r w:rsidR="00E22224">
        <w:fldChar w:fldCharType="end"/>
      </w:r>
      <w:r w:rsidR="00E22224" w:rsidRPr="001B1BC4">
        <w:fldChar w:fldCharType="begin"/>
      </w:r>
      <w:r w:rsidRPr="001B1BC4">
        <w:instrText xml:space="preserve"> XE "caching:</w:instrText>
      </w:r>
      <w:r>
        <w:instrText>output</w:instrText>
      </w:r>
      <w:r w:rsidRPr="001B1BC4">
        <w:instrText xml:space="preserve">" </w:instrText>
      </w:r>
      <w:r w:rsidR="00E22224" w:rsidRPr="001B1BC4">
        <w:fldChar w:fldCharType="end"/>
      </w:r>
      <w:r w:rsidRPr="001B1BC4">
        <w:t xml:space="preserve"> is another powerful feature of ASP.NET.</w:t>
      </w:r>
      <w:r>
        <w:t xml:space="preserve"> </w:t>
      </w:r>
      <w:r w:rsidRPr="001B1BC4">
        <w:t>It allows you to take the rendered HTML of a page or user control, cache</w:t>
      </w:r>
      <w:ins w:id="367" w:author="Jeffrey" w:date="2010-03-07T23:13:00Z">
        <w:r w:rsidR="00CE6E11">
          <w:fldChar w:fldCharType="begin"/>
        </w:r>
        <w:r w:rsidR="00CE6E11">
          <w:instrText xml:space="preserve"> XE "</w:instrText>
        </w:r>
      </w:ins>
      <w:r w:rsidR="00CE6E11" w:rsidRPr="00666D9F">
        <w:rPr>
          <w:rPrChange w:id="368" w:author="Jeffrey" w:date="2010-03-07T23:13:00Z">
            <w:rPr/>
          </w:rPrChange>
        </w:rPr>
        <w:instrText>cache</w:instrText>
      </w:r>
      <w:ins w:id="369" w:author="Jeffrey" w:date="2010-03-07T23:13:00Z">
        <w:r w:rsidR="00CE6E11">
          <w:instrText xml:space="preserve">" </w:instrText>
        </w:r>
        <w:r w:rsidR="00CE6E11">
          <w:fldChar w:fldCharType="end"/>
        </w:r>
      </w:ins>
      <w:r w:rsidRPr="001B1BC4">
        <w:t xml:space="preserv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ins w:id="370" w:author="Jeffrey" w:date="2010-03-07T23:17:00Z">
        <w:r w:rsidR="00781E30">
          <w:fldChar w:fldCharType="begin"/>
        </w:r>
        <w:r w:rsidR="00781E30">
          <w:instrText xml:space="preserve"> XE "</w:instrText>
        </w:r>
      </w:ins>
      <w:r w:rsidR="00781E30" w:rsidRPr="00666D9F">
        <w:rPr>
          <w:rPrChange w:id="371" w:author="Jeffrey" w:date="2010-03-07T23:17:00Z">
            <w:rPr/>
          </w:rPrChange>
        </w:rPr>
        <w:instrText>caching</w:instrText>
      </w:r>
      <w:ins w:id="372" w:author="Jeffrey" w:date="2010-03-07T23:17:00Z">
        <w:r w:rsidR="00781E30">
          <w:instrText xml:space="preserve">" </w:instrText>
        </w:r>
        <w:r w:rsidR="00781E30">
          <w:fldChar w:fldCharType="end"/>
        </w:r>
      </w:ins>
      <w:r w:rsidRPr="001B1BC4">
        <w:t>.</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w:t>
      </w:r>
      <w:ins w:id="373" w:author="Jeffrey" w:date="2010-03-07T23:17:00Z">
        <w:r w:rsidR="00781E30">
          <w:fldChar w:fldCharType="begin"/>
        </w:r>
        <w:r w:rsidR="00781E30">
          <w:instrText xml:space="preserve"> XE "</w:instrText>
        </w:r>
      </w:ins>
      <w:r w:rsidR="00781E30" w:rsidRPr="00666D9F">
        <w:rPr>
          <w:rPrChange w:id="374" w:author="Jeffrey" w:date="2010-03-07T23:17:00Z">
            <w:rPr/>
          </w:rPrChange>
        </w:rPr>
        <w:instrText>Caching</w:instrText>
      </w:r>
      <w:ins w:id="375" w:author="Jeffrey" w:date="2010-03-07T23:17:00Z">
        <w:r w:rsidR="00781E30">
          <w:instrText xml:space="preserve">" </w:instrText>
        </w:r>
        <w:r w:rsidR="00781E30">
          <w:fldChar w:fldCharType="end"/>
        </w:r>
      </w:ins>
      <w:r>
        <w:t xml:space="preserve"> the result of an action for 100 seconds</w:t>
      </w:r>
    </w:p>
    <w:p w:rsidR="00F3654E" w:rsidRPr="00EB73DE" w:rsidRDefault="00F3654E" w:rsidP="00F3654E">
      <w:pPr>
        <w:pStyle w:val="Code"/>
      </w:pPr>
      <w:r w:rsidRPr="00EB73DE">
        <w:t>[OutputCache</w:t>
      </w:r>
      <w:ins w:id="376" w:author="Jeffrey" w:date="2010-03-07T23:18:00Z">
        <w:r w:rsidR="00781E30">
          <w:fldChar w:fldCharType="begin"/>
        </w:r>
        <w:r w:rsidR="00781E30">
          <w:instrText xml:space="preserve"> XE "</w:instrText>
        </w:r>
      </w:ins>
      <w:r w:rsidR="00781E30" w:rsidRPr="00666D9F">
        <w:rPr>
          <w:rStyle w:val="CodeinText"/>
          <w:rPrChange w:id="377" w:author="Jeffrey" w:date="2010-03-07T23:18:00Z">
            <w:rPr>
              <w:rStyle w:val="CodeinText"/>
            </w:rPr>
          </w:rPrChange>
        </w:rPr>
        <w:instrText>OutputCache</w:instrText>
      </w:r>
      <w:ins w:id="378" w:author="Jeffrey" w:date="2010-03-07T23:18:00Z">
        <w:r w:rsidR="00781E30">
          <w:instrText xml:space="preserve">" </w:instrText>
        </w:r>
        <w:r w:rsidR="00781E30">
          <w:fldChar w:fldCharType="end"/>
        </w:r>
      </w:ins>
      <w:r w:rsidRPr="00EB73DE">
        <w:t>(Duration=100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w:t>
      </w:r>
      <w:ins w:id="379" w:author="Jeffrey" w:date="2010-03-07T23:15:00Z">
        <w:r w:rsidR="00781E30">
          <w:fldChar w:fldCharType="begin"/>
        </w:r>
        <w:r w:rsidR="00781E30">
          <w:instrText xml:space="preserve"> XE "</w:instrText>
        </w:r>
      </w:ins>
      <w:r w:rsidR="00781E30" w:rsidRPr="00666D9F">
        <w:rPr>
          <w:rStyle w:val="CodeinText"/>
          <w:rPrChange w:id="380" w:author="Jeffrey" w:date="2010-03-07T23:15:00Z">
            <w:rPr>
              <w:rStyle w:val="CodeinText"/>
            </w:rPr>
          </w:rPrChange>
        </w:rPr>
        <w:instrText>ViewData</w:instrText>
      </w:r>
      <w:ins w:id="381" w:author="Jeffrey" w:date="2010-03-07T23:15:00Z">
        <w:r w:rsidR="00781E30">
          <w:instrText xml:space="preserve">" </w:instrText>
        </w:r>
        <w:r w:rsidR="00781E30">
          <w:fldChar w:fldCharType="end"/>
        </w:r>
      </w:ins>
      <w:r w:rsidRPr="00EB73DE">
        <w:t>["time"]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rPr>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ins w:id="382" w:author="Jeffrey" w:date="2010-03-07T23:18:00Z">
        <w:r w:rsidR="00781E30">
          <w:rPr>
            <w:rStyle w:val="CodeinText"/>
          </w:rPr>
          <w:fldChar w:fldCharType="begin"/>
        </w:r>
        <w:r w:rsidR="00781E30">
          <w:instrText xml:space="preserve"> XE "</w:instrText>
        </w:r>
      </w:ins>
      <w:r w:rsidR="00781E30" w:rsidRPr="00666D9F">
        <w:rPr>
          <w:rStyle w:val="CodeinText"/>
          <w:rPrChange w:id="383" w:author="Jeffrey" w:date="2010-03-07T23:18:00Z">
            <w:rPr>
              <w:rStyle w:val="CodeinText"/>
            </w:rPr>
          </w:rPrChange>
        </w:rPr>
        <w:instrText>OutputCache</w:instrText>
      </w:r>
      <w:ins w:id="384" w:author="Jeffrey" w:date="2010-03-07T23:18:00Z">
        <w:r w:rsidR="00781E30">
          <w:instrText xml:space="preserve">" </w:instrText>
        </w:r>
        <w:r w:rsidR="00781E30">
          <w:rPr>
            <w:rStyle w:val="CodeinText"/>
          </w:rPr>
          <w:fldChar w:fldCharType="end"/>
        </w:r>
      </w:ins>
      <w:r w:rsidRPr="001B1BC4">
        <w:t xml:space="preserve"> attribute in </w:t>
      </w:r>
      <w:r>
        <w:t>l</w:t>
      </w:r>
      <w:r w:rsidRPr="001B1BC4">
        <w:t xml:space="preserve">isting </w:t>
      </w:r>
      <w:r w:rsidR="00582661">
        <w:t>7</w:t>
      </w:r>
      <w:r w:rsidRPr="001B1BC4">
        <w:t>.5).</w:t>
      </w:r>
      <w:r>
        <w:t xml:space="preserve"> </w:t>
      </w:r>
      <w:r w:rsidRPr="001B1BC4">
        <w:t>Of course we can vary the cache</w:t>
      </w:r>
      <w:ins w:id="385" w:author="Jeffrey" w:date="2010-03-07T23:13:00Z">
        <w:r w:rsidR="00CE6E11">
          <w:fldChar w:fldCharType="begin"/>
        </w:r>
        <w:r w:rsidR="00CE6E11">
          <w:instrText xml:space="preserve"> XE "</w:instrText>
        </w:r>
      </w:ins>
      <w:r w:rsidR="00CE6E11" w:rsidRPr="00666D9F">
        <w:rPr>
          <w:rPrChange w:id="386" w:author="Jeffrey" w:date="2010-03-07T23:13:00Z">
            <w:rPr/>
          </w:rPrChange>
        </w:rPr>
        <w:instrText>cache</w:instrText>
      </w:r>
      <w:ins w:id="387" w:author="Jeffrey" w:date="2010-03-07T23:13:00Z">
        <w:r w:rsidR="00CE6E11">
          <w:instrText xml:space="preserve">" </w:instrText>
        </w:r>
        <w:r w:rsidR="00CE6E11">
          <w:fldChar w:fldCharType="end"/>
        </w:r>
      </w:ins>
      <w:r w:rsidRPr="001B1BC4">
        <w:t xml:space="preserve"> based on a number of criteria, such as a specific HTTP Header value, or a query string value.</w:t>
      </w:r>
      <w:r>
        <w:t xml:space="preserve"> </w:t>
      </w:r>
      <w:r w:rsidRPr="001B1BC4">
        <w:t>All of the features that worked with output caching</w:t>
      </w:r>
      <w:ins w:id="388" w:author="Jeffrey" w:date="2010-03-07T23:17:00Z">
        <w:r w:rsidR="00781E30">
          <w:fldChar w:fldCharType="begin"/>
        </w:r>
        <w:r w:rsidR="00781E30">
          <w:instrText xml:space="preserve"> XE "</w:instrText>
        </w:r>
      </w:ins>
      <w:r w:rsidR="00781E30" w:rsidRPr="00666D9F">
        <w:rPr>
          <w:rPrChange w:id="389" w:author="Jeffrey" w:date="2010-03-07T23:17:00Z">
            <w:rPr/>
          </w:rPrChange>
        </w:rPr>
        <w:instrText>caching</w:instrText>
      </w:r>
      <w:ins w:id="390" w:author="Jeffrey" w:date="2010-03-07T23:17:00Z">
        <w:r w:rsidR="00781E30">
          <w:instrText xml:space="preserve">" </w:instrText>
        </w:r>
        <w:r w:rsidR="00781E30">
          <w:fldChar w:fldCharType="end"/>
        </w:r>
      </w:ins>
      <w:r w:rsidRPr="001B1BC4">
        <w:t xml:space="preserve"> in Web</w:t>
      </w:r>
      <w:r>
        <w:t xml:space="preserve"> </w:t>
      </w:r>
      <w:r w:rsidRPr="001B1BC4">
        <w:t>Forms also work in ASP.NET MVC.</w:t>
      </w:r>
    </w:p>
    <w:p w:rsidR="00F3654E" w:rsidRDefault="00F3654E" w:rsidP="00F3654E">
      <w:pPr>
        <w:pStyle w:val="Body"/>
      </w:pPr>
      <w:r>
        <w:lastRenderedPageBreak/>
        <w:t xml:space="preserve">A limitation of the </w:t>
      </w:r>
      <w:r w:rsidRPr="001B1BC4">
        <w:rPr>
          <w:rStyle w:val="CodeinText"/>
        </w:rPr>
        <w:t>OutputCache</w:t>
      </w:r>
      <w:ins w:id="391" w:author="Jeffrey" w:date="2010-03-07T23:18:00Z">
        <w:r w:rsidR="00781E30">
          <w:rPr>
            <w:rStyle w:val="CodeinText"/>
          </w:rPr>
          <w:fldChar w:fldCharType="begin"/>
        </w:r>
        <w:r w:rsidR="00781E30">
          <w:instrText xml:space="preserve"> XE "</w:instrText>
        </w:r>
      </w:ins>
      <w:r w:rsidR="00781E30" w:rsidRPr="00666D9F">
        <w:rPr>
          <w:rStyle w:val="CodeinText"/>
          <w:rPrChange w:id="392" w:author="Jeffrey" w:date="2010-03-07T23:18:00Z">
            <w:rPr>
              <w:rStyle w:val="CodeinText"/>
            </w:rPr>
          </w:rPrChange>
        </w:rPr>
        <w:instrText>OutputCache</w:instrText>
      </w:r>
      <w:ins w:id="393" w:author="Jeffrey" w:date="2010-03-07T23:18:00Z">
        <w:r w:rsidR="00781E30">
          <w:instrText xml:space="preserve">" </w:instrText>
        </w:r>
        <w:r w:rsidR="00781E30">
          <w:rPr>
            <w:rStyle w:val="CodeinText"/>
          </w:rPr>
          <w:fldChar w:fldCharType="end"/>
        </w:r>
      </w:ins>
      <w:r w:rsidRPr="001B1BC4">
        <w:t xml:space="preserve"> attribute is that it only works at the action level.</w:t>
      </w:r>
      <w:r>
        <w:t xml:space="preserve"> </w:t>
      </w:r>
      <w:r w:rsidRPr="001B1BC4">
        <w:t xml:space="preserve">If you render </w:t>
      </w:r>
      <w:ins w:id="394" w:author="Jeffrey" w:date="2010-03-07T22:32:00Z">
        <w:r w:rsidR="00D36B25">
          <w:t xml:space="preserve">other actions </w:t>
        </w:r>
      </w:ins>
      <w:commentRangeStart w:id="395"/>
      <w:commentRangeStart w:id="396"/>
      <w:del w:id="397" w:author="Jeffrey" w:date="2010-03-07T22:32:00Z">
        <w:r w:rsidRPr="001B1BC4" w:rsidDel="00D36B25">
          <w:delText xml:space="preserve">user controls </w:delText>
        </w:r>
      </w:del>
      <w:r w:rsidRPr="001B1BC4">
        <w:t xml:space="preserve">on your main view with </w:t>
      </w:r>
      <w:r w:rsidRPr="001B1BC4">
        <w:rPr>
          <w:rStyle w:val="CodeinText"/>
        </w:rPr>
        <w:t>Html.RenderAction</w:t>
      </w:r>
      <w:ins w:id="398" w:author="Jeffrey" w:date="2010-03-07T23:18:00Z">
        <w:r w:rsidR="00781E30">
          <w:rPr>
            <w:rStyle w:val="CodeinText"/>
          </w:rPr>
          <w:fldChar w:fldCharType="begin"/>
        </w:r>
        <w:r w:rsidR="00781E30">
          <w:instrText xml:space="preserve"> XE "</w:instrText>
        </w:r>
      </w:ins>
      <w:r w:rsidR="00781E30" w:rsidRPr="00666D9F">
        <w:rPr>
          <w:rStyle w:val="CodeinText"/>
          <w:rPrChange w:id="399" w:author="Jeffrey" w:date="2010-03-07T23:18:00Z">
            <w:rPr>
              <w:rStyle w:val="CodeinText"/>
            </w:rPr>
          </w:rPrChange>
        </w:rPr>
        <w:instrText>Html.RenderAction</w:instrText>
      </w:r>
      <w:ins w:id="400" w:author="Jeffrey" w:date="2010-03-07T23:18:00Z">
        <w:r w:rsidR="00781E30">
          <w:instrText xml:space="preserve">" </w:instrText>
        </w:r>
        <w:r w:rsidR="00781E30">
          <w:rPr>
            <w:rStyle w:val="CodeinText"/>
          </w:rPr>
          <w:fldChar w:fldCharType="end"/>
        </w:r>
      </w:ins>
      <w:r w:rsidRPr="001B1BC4">
        <w:rPr>
          <w:rStyle w:val="CodeinText"/>
        </w:rPr>
        <w:t>("someAction")</w:t>
      </w:r>
      <w:r>
        <w:t xml:space="preserve"> </w:t>
      </w:r>
      <w:commentRangeEnd w:id="395"/>
      <w:r w:rsidR="00FB3A5B">
        <w:rPr>
          <w:rStyle w:val="CommentReference"/>
          <w:rFonts w:ascii="Times New Roman" w:hAnsi="Times New Roman"/>
        </w:rPr>
        <w:commentReference w:id="395"/>
      </w:r>
      <w:commentRangeEnd w:id="396"/>
      <w:r w:rsidR="00D36B25">
        <w:rPr>
          <w:rStyle w:val="CommentReference"/>
          <w:rFonts w:ascii="Times New Roman" w:hAnsi="Times New Roman"/>
        </w:rPr>
        <w:commentReference w:id="396"/>
      </w:r>
      <w:r w:rsidRPr="001B1BC4">
        <w:t>the cached version of that action will be used for the partial HTML snippet.</w:t>
      </w:r>
      <w:r>
        <w:t xml:space="preserve"> </w:t>
      </w:r>
      <w:r w:rsidRPr="001B1BC4">
        <w:t>This is an excellent way of achieving page fragment caching</w:t>
      </w:r>
      <w:r w:rsidR="00E22224"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E22224" w:rsidRPr="001B1BC4">
        <w:fldChar w:fldCharType="end"/>
      </w:r>
      <w:r w:rsidRPr="001B1BC4">
        <w:t>.</w:t>
      </w:r>
      <w:r>
        <w:t xml:space="preserve"> </w:t>
      </w:r>
      <w:r w:rsidRPr="001B1BC4">
        <w:t xml:space="preserve">If instead you use </w:t>
      </w:r>
      <w:r w:rsidRPr="001B1BC4">
        <w:rPr>
          <w:rStyle w:val="CodeinText"/>
        </w:rPr>
        <w:t>Html.RenderPartial</w:t>
      </w:r>
      <w:ins w:id="401" w:author="Jeffrey" w:date="2010-03-07T23:18:00Z">
        <w:r w:rsidR="00781E30">
          <w:rPr>
            <w:rStyle w:val="CodeinText"/>
          </w:rPr>
          <w:fldChar w:fldCharType="begin"/>
        </w:r>
        <w:r w:rsidR="00781E30">
          <w:instrText xml:space="preserve"> XE "</w:instrText>
        </w:r>
      </w:ins>
      <w:r w:rsidR="00781E30" w:rsidRPr="00666D9F">
        <w:rPr>
          <w:rStyle w:val="CodeinText"/>
          <w:rPrChange w:id="402" w:author="Jeffrey" w:date="2010-03-07T23:18:00Z">
            <w:rPr>
              <w:rStyle w:val="CodeinText"/>
            </w:rPr>
          </w:rPrChange>
        </w:rPr>
        <w:instrText>RenderPartial</w:instrText>
      </w:r>
      <w:ins w:id="403" w:author="Jeffrey" w:date="2010-03-07T23:18:00Z">
        <w:r w:rsidR="00781E30">
          <w:instrText xml:space="preserve">" </w:instrText>
        </w:r>
        <w:r w:rsidR="00781E30">
          <w:rPr>
            <w:rStyle w:val="CodeinText"/>
          </w:rPr>
          <w:fldChar w:fldCharType="end"/>
        </w:r>
      </w:ins>
      <w:r w:rsidRPr="001B1BC4">
        <w:rPr>
          <w:rStyle w:val="CodeinText"/>
        </w:rPr>
        <w:t>()</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w:t>
      </w:r>
      <w:ins w:id="404" w:author="Jeffrey" w:date="2010-03-07T23:13:00Z">
        <w:r w:rsidR="00CE6E11">
          <w:fldChar w:fldCharType="begin"/>
        </w:r>
        <w:r w:rsidR="00CE6E11">
          <w:instrText xml:space="preserve"> XE "</w:instrText>
        </w:r>
      </w:ins>
      <w:r w:rsidR="00CE6E11" w:rsidRPr="00666D9F">
        <w:rPr>
          <w:rPrChange w:id="405" w:author="Jeffrey" w:date="2010-03-07T23:13:00Z">
            <w:rPr/>
          </w:rPrChange>
        </w:rPr>
        <w:instrText>cache</w:instrText>
      </w:r>
      <w:ins w:id="406" w:author="Jeffrey" w:date="2010-03-07T23:13:00Z">
        <w:r w:rsidR="00CE6E11">
          <w:instrText xml:space="preserve">" </w:instrText>
        </w:r>
        <w:r w:rsidR="00CE6E11">
          <w:fldChar w:fldCharType="end"/>
        </w:r>
      </w:ins>
      <w:r w:rsidRPr="001B1BC4">
        <w:t xml:space="preserv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rPr>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.7 StackOverflow.com is a good example of how you can use output caching</w:t>
      </w:r>
      <w:ins w:id="407" w:author="Jeffrey" w:date="2010-03-07T23:17:00Z">
        <w:r w:rsidR="00781E30">
          <w:fldChar w:fldCharType="begin"/>
        </w:r>
        <w:r w:rsidR="00781E30">
          <w:instrText xml:space="preserve"> XE "</w:instrText>
        </w:r>
      </w:ins>
      <w:r w:rsidR="00781E30" w:rsidRPr="00666D9F">
        <w:rPr>
          <w:rPrChange w:id="408" w:author="Jeffrey" w:date="2010-03-07T23:17:00Z">
            <w:rPr/>
          </w:rPrChange>
        </w:rPr>
        <w:instrText>caching</w:instrText>
      </w:r>
      <w:ins w:id="409" w:author="Jeffrey" w:date="2010-03-07T23:17:00Z">
        <w:r w:rsidR="00781E30">
          <w:instrText xml:space="preserve">" </w:instrText>
        </w:r>
        <w:r w:rsidR="00781E30">
          <w:fldChar w:fldCharType="end"/>
        </w:r>
      </w:ins>
      <w:r>
        <w:t xml:space="preserve"> in combination with </w:t>
      </w:r>
      <w:r w:rsidRPr="00E453C3">
        <w:rPr>
          <w:rStyle w:val="CodeinText"/>
        </w:rPr>
        <w:t>Html.RenderAction</w:t>
      </w:r>
      <w:ins w:id="410" w:author="Jeffrey" w:date="2010-03-07T23:18:00Z">
        <w:r w:rsidR="00781E30">
          <w:rPr>
            <w:rStyle w:val="CodeinText"/>
          </w:rPr>
          <w:fldChar w:fldCharType="begin"/>
        </w:r>
        <w:r w:rsidR="00781E30">
          <w:instrText xml:space="preserve"> XE "</w:instrText>
        </w:r>
      </w:ins>
      <w:r w:rsidR="00781E30" w:rsidRPr="00666D9F">
        <w:rPr>
          <w:rStyle w:val="CodeinText"/>
          <w:rPrChange w:id="411" w:author="Jeffrey" w:date="2010-03-07T23:18:00Z">
            <w:rPr>
              <w:rStyle w:val="CodeinText"/>
            </w:rPr>
          </w:rPrChange>
        </w:rPr>
        <w:instrText>Html.RenderAction</w:instrText>
      </w:r>
      <w:ins w:id="412" w:author="Jeffrey" w:date="2010-03-07T23:18:00Z">
        <w:r w:rsidR="00781E30">
          <w:instrText xml:space="preserve">" </w:instrText>
        </w:r>
        <w:r w:rsidR="00781E30">
          <w:rPr>
            <w:rStyle w:val="CodeinText"/>
          </w:rPr>
          <w:fldChar w:fldCharType="end"/>
        </w:r>
      </w:ins>
      <w:r w:rsidRPr="00E453C3">
        <w:rPr>
          <w:rStyle w:val="CodeinText"/>
        </w:rPr>
        <w:t>()</w:t>
      </w:r>
      <w:r>
        <w:t xml:space="preserve"> to cache</w:t>
      </w:r>
      <w:ins w:id="413" w:author="Jeffrey" w:date="2010-03-07T23:13:00Z">
        <w:r w:rsidR="00CE6E11">
          <w:fldChar w:fldCharType="begin"/>
        </w:r>
        <w:r w:rsidR="00CE6E11">
          <w:instrText xml:space="preserve"> XE "</w:instrText>
        </w:r>
      </w:ins>
      <w:r w:rsidR="00CE6E11" w:rsidRPr="00666D9F">
        <w:rPr>
          <w:rPrChange w:id="414" w:author="Jeffrey" w:date="2010-03-07T23:13:00Z">
            <w:rPr/>
          </w:rPrChange>
        </w:rPr>
        <w:instrText>cache</w:instrText>
      </w:r>
      <w:ins w:id="415" w:author="Jeffrey" w:date="2010-03-07T23:13:00Z">
        <w:r w:rsidR="00CE6E11">
          <w:instrText xml:space="preserve">" </w:instrText>
        </w:r>
        <w:r w:rsidR="00CE6E11">
          <w:fldChar w:fldCharType="end"/>
        </w:r>
      </w:ins>
      <w:r>
        <w:t xml:space="preserve"> different regions of the page. On the home page, some sections can be cached globally, and other sections are rendered per user.</w:t>
      </w:r>
    </w:p>
    <w:p w:rsidR="00F3654E" w:rsidRDefault="00F3654E" w:rsidP="00F3654E">
      <w:pPr>
        <w:pStyle w:val="Body"/>
      </w:pPr>
      <w:r w:rsidRPr="001B1BC4">
        <w:lastRenderedPageBreak/>
        <w:t>Now that we have examined how to leverage ASP.NET cache</w:t>
      </w:r>
      <w:ins w:id="416" w:author="Jeffrey" w:date="2010-03-07T23:13:00Z">
        <w:r w:rsidR="00CE6E11">
          <w:fldChar w:fldCharType="begin"/>
        </w:r>
        <w:r w:rsidR="00CE6E11">
          <w:instrText xml:space="preserve"> XE "</w:instrText>
        </w:r>
      </w:ins>
      <w:r w:rsidR="00CE6E11" w:rsidRPr="00666D9F">
        <w:rPr>
          <w:rPrChange w:id="417" w:author="Jeffrey" w:date="2010-03-07T23:13:00Z">
            <w:rPr/>
          </w:rPrChange>
        </w:rPr>
        <w:instrText>cache</w:instrText>
      </w:r>
      <w:ins w:id="418" w:author="Jeffrey" w:date="2010-03-07T23:13:00Z">
        <w:r w:rsidR="00CE6E11">
          <w:instrText xml:space="preserve">" </w:instrText>
        </w:r>
        <w:r w:rsidR="00CE6E11">
          <w:fldChar w:fldCharType="end"/>
        </w:r>
      </w:ins>
      <w:r w:rsidRPr="001B1BC4">
        <w:t xml:space="preserve"> in our apps, we can move on to session</w:t>
      </w:r>
      <w:ins w:id="419" w:author="Jeffrey" w:date="2010-03-07T23:13:00Z">
        <w:r w:rsidR="00CE6E11">
          <w:fldChar w:fldCharType="begin"/>
        </w:r>
        <w:r w:rsidR="00CE6E11">
          <w:instrText xml:space="preserve"> XE "</w:instrText>
        </w:r>
      </w:ins>
      <w:r w:rsidR="00CE6E11" w:rsidRPr="00666D9F">
        <w:rPr>
          <w:rPrChange w:id="420" w:author="Jeffrey" w:date="2010-03-07T23:13:00Z">
            <w:rPr/>
          </w:rPrChange>
        </w:rPr>
        <w:instrText>session</w:instrText>
      </w:r>
      <w:ins w:id="421" w:author="Jeffrey" w:date="2010-03-07T23:13:00Z">
        <w:r w:rsidR="00CE6E11">
          <w:instrText xml:space="preserve">" </w:instrText>
        </w:r>
        <w:r w:rsidR="00CE6E11">
          <w:fldChar w:fldCharType="end"/>
        </w:r>
      </w:ins>
      <w:r w:rsidRPr="001B1BC4">
        <w:t xml:space="preserve"> state.</w:t>
      </w:r>
    </w:p>
    <w:p w:rsidR="00F3654E" w:rsidRDefault="00582661" w:rsidP="00F3654E">
      <w:pPr>
        <w:pStyle w:val="Head2"/>
      </w:pPr>
      <w:bookmarkStart w:id="422" w:name="_Toc225334480"/>
      <w:bookmarkStart w:id="423" w:name="_Toc226367925"/>
      <w:bookmarkStart w:id="424" w:name="_Toc232863474"/>
      <w:bookmarkStart w:id="425" w:name="_Toc232903633"/>
      <w:r>
        <w:t>7</w:t>
      </w:r>
      <w:r w:rsidR="00F3654E">
        <w:t>.2.2 Session state</w:t>
      </w:r>
      <w:bookmarkEnd w:id="422"/>
      <w:bookmarkEnd w:id="423"/>
      <w:bookmarkEnd w:id="424"/>
      <w:bookmarkEnd w:id="425"/>
      <w:r w:rsidR="00E22224">
        <w:fldChar w:fldCharType="begin"/>
      </w:r>
      <w:r w:rsidR="00F3654E">
        <w:instrText xml:space="preserve"> XE "state:session" </w:instrText>
      </w:r>
      <w:r w:rsidR="00E22224">
        <w:fldChar w:fldCharType="end"/>
      </w:r>
      <w:r w:rsidR="00E22224">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E22224">
        <w:fldChar w:fldCharType="end"/>
      </w:r>
    </w:p>
    <w:p w:rsidR="00F3654E" w:rsidRDefault="00F3654E" w:rsidP="00F3654E">
      <w:pPr>
        <w:pStyle w:val="Body1"/>
      </w:pPr>
      <w:r>
        <w:t>In a web application, session</w:t>
      </w:r>
      <w:ins w:id="426" w:author="Jeffrey" w:date="2010-03-07T23:13:00Z">
        <w:r w:rsidR="00CE6E11">
          <w:fldChar w:fldCharType="begin"/>
        </w:r>
        <w:r w:rsidR="00CE6E11">
          <w:instrText xml:space="preserve"> XE "</w:instrText>
        </w:r>
      </w:ins>
      <w:r w:rsidR="00CE6E11" w:rsidRPr="00666D9F">
        <w:rPr>
          <w:rPrChange w:id="427" w:author="Jeffrey" w:date="2010-03-07T23:13:00Z">
            <w:rPr/>
          </w:rPrChange>
        </w:rPr>
        <w:instrText>session</w:instrText>
      </w:r>
      <w:ins w:id="428" w:author="Jeffrey" w:date="2010-03-07T23:13:00Z">
        <w:r w:rsidR="00CE6E11">
          <w:instrText xml:space="preserve">" </w:instrText>
        </w:r>
        <w:r w:rsidR="00CE6E11">
          <w:fldChar w:fldCharType="end"/>
        </w:r>
      </w:ins>
      <w:r>
        <w:t xml:space="preserve">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ins w:id="429" w:author="Jeffrey" w:date="2010-03-07T23:17:00Z">
        <w:r w:rsidR="00781E30">
          <w:rPr>
            <w:rStyle w:val="CodeinText"/>
          </w:rPr>
          <w:fldChar w:fldCharType="begin"/>
        </w:r>
        <w:r w:rsidR="00781E30">
          <w:instrText xml:space="preserve"> XE "</w:instrText>
        </w:r>
      </w:ins>
      <w:r w:rsidR="00781E30" w:rsidRPr="00666D9F">
        <w:rPr>
          <w:rStyle w:val="CodeinText"/>
          <w:rPrChange w:id="430" w:author="Jeffrey" w:date="2010-03-07T23:17:00Z">
            <w:rPr>
              <w:rStyle w:val="CodeinText"/>
            </w:rPr>
          </w:rPrChange>
        </w:rPr>
        <w:instrText>Cache</w:instrText>
      </w:r>
      <w:ins w:id="431" w:author="Jeffrey" w:date="2010-03-07T23:17:00Z">
        <w:r w:rsidR="00781E30">
          <w:instrText xml:space="preserve">" </w:instrText>
        </w:r>
        <w:r w:rsidR="00781E30">
          <w:rPr>
            <w:rStyle w:val="CodeinText"/>
          </w:rPr>
          <w:fldChar w:fldCharType="end"/>
        </w:r>
      </w:ins>
      <w:r>
        <w:t xml:space="preserve">, </w:t>
      </w:r>
      <w:r w:rsidRPr="00737C80">
        <w:rPr>
          <w:rStyle w:val="CodeinText"/>
        </w:rPr>
        <w:t>Session</w:t>
      </w:r>
      <w:r>
        <w:t xml:space="preserve"> depends deeply on </w:t>
      </w:r>
      <w:r w:rsidRPr="00737C80">
        <w:rPr>
          <w:rStyle w:val="CodeinText"/>
        </w:rPr>
        <w:t>HttpContext</w:t>
      </w:r>
      <w:ins w:id="432" w:author="Jeffrey" w:date="2010-03-07T23:17:00Z">
        <w:r w:rsidR="00781E30">
          <w:rPr>
            <w:rStyle w:val="CodeinText"/>
          </w:rPr>
          <w:fldChar w:fldCharType="begin"/>
        </w:r>
        <w:r w:rsidR="00781E30">
          <w:instrText xml:space="preserve"> XE "</w:instrText>
        </w:r>
      </w:ins>
      <w:r w:rsidR="00781E30" w:rsidRPr="00666D9F">
        <w:rPr>
          <w:rStyle w:val="CodeinText"/>
          <w:rPrChange w:id="433" w:author="Jeffrey" w:date="2010-03-07T23:17:00Z">
            <w:rPr>
              <w:rStyle w:val="CodeinText"/>
            </w:rPr>
          </w:rPrChange>
        </w:rPr>
        <w:instrText>HttpContext</w:instrText>
      </w:r>
      <w:ins w:id="434" w:author="Jeffrey" w:date="2010-03-07T23:17:00Z">
        <w:r w:rsidR="00781E30">
          <w:instrText xml:space="preserve">" </w:instrText>
        </w:r>
        <w:r w:rsidR="00781E30">
          <w:rPr>
            <w:rStyle w:val="CodeinText"/>
          </w:rPr>
          <w:fldChar w:fldCharType="end"/>
        </w:r>
      </w:ins>
      <w:r>
        <w:t xml:space="preserve">. Luckily, ASP.NET </w:t>
      </w:r>
      <w:r w:rsidR="0015454D">
        <w:t xml:space="preserve">3.5 SP1 </w:t>
      </w:r>
      <w:r>
        <w:t xml:space="preserve">has wrapped this object for us, in </w:t>
      </w:r>
      <w:r w:rsidRPr="00737C80">
        <w:rPr>
          <w:rStyle w:val="CodeinText"/>
        </w:rPr>
        <w:t>HttpSessionStateBase</w:t>
      </w:r>
      <w:ins w:id="435" w:author="Jeffrey" w:date="2010-03-07T23:18:00Z">
        <w:r w:rsidR="00781E30">
          <w:rPr>
            <w:rStyle w:val="CodeinText"/>
          </w:rPr>
          <w:fldChar w:fldCharType="begin"/>
        </w:r>
        <w:r w:rsidR="00781E30">
          <w:instrText xml:space="preserve"> XE "</w:instrText>
        </w:r>
      </w:ins>
      <w:r w:rsidR="00781E30" w:rsidRPr="00666D9F">
        <w:rPr>
          <w:rStyle w:val="CodeinText"/>
          <w:rPrChange w:id="436" w:author="Jeffrey" w:date="2010-03-07T23:18:00Z">
            <w:rPr>
              <w:rStyle w:val="CodeinText"/>
            </w:rPr>
          </w:rPrChange>
        </w:rPr>
        <w:instrText>HttpSessionStateBase</w:instrText>
      </w:r>
      <w:ins w:id="437" w:author="Jeffrey" w:date="2010-03-07T23:18:00Z">
        <w:r w:rsidR="00781E30">
          <w:instrText xml:space="preserve">" </w:instrText>
        </w:r>
        <w:r w:rsidR="00781E30">
          <w:rPr>
            <w:rStyle w:val="CodeinText"/>
          </w:rPr>
          <w:fldChar w:fldCharType="end"/>
        </w:r>
      </w:ins>
      <w:r>
        <w:t xml:space="preserve">. This is an abstract base class that mirrors the public API of the real </w:t>
      </w:r>
      <w:r w:rsidRPr="00737C80">
        <w:rPr>
          <w:rStyle w:val="CodeinText"/>
        </w:rPr>
        <w:t>HttpSessionState</w:t>
      </w:r>
      <w:ins w:id="438" w:author="Jeffrey" w:date="2010-03-07T23:19:00Z">
        <w:r w:rsidR="00781E30">
          <w:rPr>
            <w:rStyle w:val="CodeinText"/>
          </w:rPr>
          <w:fldChar w:fldCharType="begin"/>
        </w:r>
        <w:r w:rsidR="00781E30">
          <w:instrText xml:space="preserve"> XE "</w:instrText>
        </w:r>
      </w:ins>
      <w:r w:rsidR="00781E30" w:rsidRPr="00666D9F">
        <w:rPr>
          <w:rStyle w:val="CodeinText"/>
          <w:rPrChange w:id="439" w:author="Jeffrey" w:date="2010-03-07T23:19:00Z">
            <w:rPr>
              <w:rStyle w:val="CodeinText"/>
            </w:rPr>
          </w:rPrChange>
        </w:rPr>
        <w:instrText>HttpSessionState</w:instrText>
      </w:r>
      <w:ins w:id="440" w:author="Jeffrey" w:date="2010-03-07T23:19:00Z">
        <w:r w:rsidR="00781E30">
          <w:instrText xml:space="preserve">" </w:instrText>
        </w:r>
        <w:r w:rsidR="00781E30">
          <w:rPr>
            <w:rStyle w:val="CodeinText"/>
          </w:rPr>
          <w:fldChar w:fldCharType="end"/>
        </w:r>
      </w:ins>
      <w:r>
        <w:t xml:space="preserve"> class. We can now easily replace this with a mock object in our unit tests. Listing </w:t>
      </w:r>
      <w:r w:rsidR="00582661">
        <w:t>7</w:t>
      </w:r>
      <w:r>
        <w:t>.6 contains an action that uses session</w:t>
      </w:r>
      <w:ins w:id="441" w:author="Jeffrey" w:date="2010-03-07T23:13:00Z">
        <w:r w:rsidR="00CE6E11">
          <w:fldChar w:fldCharType="begin"/>
        </w:r>
        <w:r w:rsidR="00CE6E11">
          <w:instrText xml:space="preserve"> XE "</w:instrText>
        </w:r>
      </w:ins>
      <w:r w:rsidR="00CE6E11" w:rsidRPr="00666D9F">
        <w:rPr>
          <w:rPrChange w:id="442" w:author="Jeffrey" w:date="2010-03-07T23:13:00Z">
            <w:rPr/>
          </w:rPrChange>
        </w:rPr>
        <w:instrText>session</w:instrText>
      </w:r>
      <w:ins w:id="443" w:author="Jeffrey" w:date="2010-03-07T23:13:00Z">
        <w:r w:rsidR="00CE6E11">
          <w:instrText xml:space="preserve">" </w:instrText>
        </w:r>
        <w:r w:rsidR="00CE6E11">
          <w:fldChar w:fldCharType="end"/>
        </w:r>
      </w:ins>
      <w:r>
        <w:t xml:space="preserve"> state, and the respective test is shown in listing </w:t>
      </w:r>
      <w:r w:rsidR="00582661">
        <w:t>7</w:t>
      </w:r>
      <w:r>
        <w:t>.7 with the use of the Rhino Mocks</w:t>
      </w:r>
      <w:r w:rsidR="00E22224">
        <w:fldChar w:fldCharType="begin"/>
      </w:r>
      <w:r>
        <w:instrText xml:space="preserve"> XE "Rhino Mocks" </w:instrText>
      </w:r>
      <w:r w:rsidR="00E22224">
        <w:fldChar w:fldCharType="end"/>
      </w:r>
      <w:r>
        <w:t xml:space="preserve"> dynamic mocking</w:t>
      </w:r>
      <w:ins w:id="444" w:author="Jeffrey" w:date="2010-03-07T23:19:00Z">
        <w:r w:rsidR="00781E30">
          <w:fldChar w:fldCharType="begin"/>
        </w:r>
        <w:r w:rsidR="00781E30">
          <w:instrText xml:space="preserve"> XE "</w:instrText>
        </w:r>
      </w:ins>
      <w:r w:rsidR="00781E30" w:rsidRPr="00666D9F">
        <w:rPr>
          <w:rPrChange w:id="445" w:author="Jeffrey" w:date="2010-03-07T23:19:00Z">
            <w:rPr/>
          </w:rPrChange>
        </w:rPr>
        <w:instrText>dynamic mocking</w:instrText>
      </w:r>
      <w:ins w:id="446" w:author="Jeffrey" w:date="2010-03-07T23:19:00Z">
        <w:r w:rsidR="00781E30">
          <w:instrText xml:space="preserve">" </w:instrText>
        </w:r>
        <w:r w:rsidR="00781E30">
          <w:fldChar w:fldCharType="end"/>
        </w:r>
      </w:ins>
      <w:r>
        <w:t xml:space="preserve"> library (note the calls to</w:t>
      </w:r>
      <w:r w:rsidRPr="00D030C7">
        <w:rPr>
          <w:rStyle w:val="CodeinText"/>
        </w:rPr>
        <w:t xml:space="preserve"> Expect</w:t>
      </w:r>
      <w:r>
        <w:t>).</w:t>
      </w:r>
    </w:p>
    <w:p w:rsidR="00F3654E" w:rsidRDefault="00F3654E" w:rsidP="00F3654E">
      <w:pPr>
        <w:pStyle w:val="CodeListingCaption"/>
      </w:pPr>
      <w:r>
        <w:t xml:space="preserve">Listing </w:t>
      </w:r>
      <w:r w:rsidR="00582661">
        <w:t>7</w:t>
      </w:r>
      <w:r>
        <w:t xml:space="preserve">.6 An action that uses </w:t>
      </w:r>
      <w:r w:rsidRPr="00E453C3">
        <w:rPr>
          <w:rStyle w:val="CodeinText"/>
        </w:rPr>
        <w:t>Session</w:t>
      </w:r>
      <w:r>
        <w:t xml:space="preserve"> </w:t>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9C3383" w:rsidRDefault="009C3383" w:rsidP="009C3383">
      <w:pPr>
        <w:pStyle w:val="Body"/>
      </w:pPr>
      <w:r>
        <w:t>Just like previous versions of Active Server Pages (ASP), you can access the session</w:t>
      </w:r>
      <w:ins w:id="447" w:author="Jeffrey" w:date="2010-03-07T23:13:00Z">
        <w:r w:rsidR="00CE6E11">
          <w:fldChar w:fldCharType="begin"/>
        </w:r>
        <w:r w:rsidR="00CE6E11">
          <w:instrText xml:space="preserve"> XE "</w:instrText>
        </w:r>
      </w:ins>
      <w:r w:rsidR="00CE6E11" w:rsidRPr="00666D9F">
        <w:rPr>
          <w:rPrChange w:id="448" w:author="Jeffrey" w:date="2010-03-07T23:13:00Z">
            <w:rPr/>
          </w:rPrChange>
        </w:rPr>
        <w:instrText>session</w:instrText>
      </w:r>
      <w:ins w:id="449" w:author="Jeffrey" w:date="2010-03-07T23:13:00Z">
        <w:r w:rsidR="00CE6E11">
          <w:instrText xml:space="preserve">" </w:instrText>
        </w:r>
        <w:r w:rsidR="00CE6E11">
          <w:fldChar w:fldCharType="end"/>
        </w:r>
      </w:ins>
      <w:r>
        <w:t xml:space="preserve"> directly via a property reference </w:t>
      </w:r>
      <w:r w:rsidRPr="009C3383">
        <w:rPr>
          <w:b/>
        </w:rPr>
        <w:t>(1)</w:t>
      </w:r>
      <w:r>
        <w:t>.  This programming experience goes all the way back to ASP 1.0 and has been carried through ASP.NET and ASP.NET MVC.</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w:t>
      </w:r>
      <w:ins w:id="450" w:author="Jeffrey" w:date="2010-03-07T23:18:00Z">
        <w:r w:rsidR="00781E30">
          <w:fldChar w:fldCharType="begin"/>
        </w:r>
        <w:r w:rsidR="00781E30">
          <w:instrText xml:space="preserve"> XE "</w:instrText>
        </w:r>
      </w:ins>
      <w:r w:rsidR="00781E30" w:rsidRPr="00666D9F">
        <w:rPr>
          <w:rStyle w:val="CodeinText"/>
          <w:rPrChange w:id="451" w:author="Jeffrey" w:date="2010-03-07T23:18:00Z">
            <w:rPr>
              <w:rStyle w:val="CodeinText"/>
            </w:rPr>
          </w:rPrChange>
        </w:rPr>
        <w:instrText>HttpSessionStateBase</w:instrText>
      </w:r>
      <w:ins w:id="452" w:author="Jeffrey" w:date="2010-03-07T23:18:00Z">
        <w:r w:rsidR="00781E30">
          <w:instrText xml:space="preserve">" </w:instrText>
        </w:r>
        <w:r w:rsidR="00781E30">
          <w:fldChar w:fldCharType="end"/>
        </w:r>
      </w:ins>
      <w:r w:rsidRPr="002A7CDF">
        <w:t>&gt;();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lastRenderedPageBreak/>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w:t>
      </w:r>
      <w:ins w:id="453" w:author="Jeffrey" w:date="2010-03-07T23:17:00Z">
        <w:r w:rsidR="00781E30">
          <w:fldChar w:fldCharType="begin"/>
        </w:r>
        <w:r w:rsidR="00781E30">
          <w:instrText xml:space="preserve"> XE "</w:instrText>
        </w:r>
      </w:ins>
      <w:r w:rsidR="00781E30" w:rsidRPr="00666D9F">
        <w:rPr>
          <w:rStyle w:val="CodeinText"/>
          <w:rPrChange w:id="454" w:author="Jeffrey" w:date="2010-03-07T23:17:00Z">
            <w:rPr>
              <w:rStyle w:val="CodeinText"/>
            </w:rPr>
          </w:rPrChange>
        </w:rPr>
        <w:instrText>ControllerContext</w:instrText>
      </w:r>
      <w:ins w:id="455" w:author="Jeffrey" w:date="2010-03-07T23:17:00Z">
        <w:r w:rsidR="00781E30">
          <w:instrText xml:space="preserve">" </w:instrText>
        </w:r>
        <w:r w:rsidR="00781E30">
          <w:fldChar w:fldCharType="end"/>
        </w:r>
      </w:ins>
      <w:r w:rsidRPr="002A7CDF">
        <w:t xml:space="preserve"> =</w:t>
      </w:r>
    </w:p>
    <w:p w:rsidR="00F3654E" w:rsidRPr="002A7CDF" w:rsidRDefault="00F3654E" w:rsidP="00F3654E">
      <w:pPr>
        <w:pStyle w:val="Code"/>
      </w:pPr>
      <w:r>
        <w:t xml:space="preserve">        </w:t>
      </w:r>
      <w:r w:rsidRPr="002A7CDF">
        <w:t>new ControllerContext</w:t>
      </w:r>
      <w:ins w:id="456" w:author="Jeffrey" w:date="2010-03-07T23:17:00Z">
        <w:r w:rsidR="00781E30">
          <w:fldChar w:fldCharType="begin"/>
        </w:r>
        <w:r w:rsidR="00781E30">
          <w:instrText xml:space="preserve"> XE "</w:instrText>
        </w:r>
      </w:ins>
      <w:r w:rsidR="00781E30" w:rsidRPr="00666D9F">
        <w:rPr>
          <w:rStyle w:val="CodeinText"/>
          <w:rPrChange w:id="457" w:author="Jeffrey" w:date="2010-03-07T23:17:00Z">
            <w:rPr>
              <w:rStyle w:val="CodeinText"/>
            </w:rPr>
          </w:rPrChange>
        </w:rPr>
        <w:instrText>ControllerContext</w:instrText>
      </w:r>
      <w:ins w:id="458" w:author="Jeffrey" w:date="2010-03-07T23:17:00Z">
        <w:r w:rsidR="00781E30">
          <w:instrText xml:space="preserve">" </w:instrText>
        </w:r>
        <w:r w:rsidR="00781E30">
          <w:fldChar w:fldCharType="end"/>
        </w:r>
      </w:ins>
      <w:r w:rsidRPr="002A7CDF">
        <w: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ins w:id="459" w:author="Jeffrey" w:date="2010-03-07T23:13:00Z">
        <w:r w:rsidR="00CE6E11">
          <w:fldChar w:fldCharType="begin"/>
        </w:r>
        <w:r w:rsidR="00CE6E11">
          <w:instrText xml:space="preserve"> XE "</w:instrText>
        </w:r>
      </w:ins>
      <w:r w:rsidR="00CE6E11" w:rsidRPr="00666D9F">
        <w:rPr>
          <w:rPrChange w:id="460" w:author="Jeffrey" w:date="2010-03-07T23:13:00Z">
            <w:rPr/>
          </w:rPrChange>
        </w:rPr>
        <w:instrText>session</w:instrText>
      </w:r>
      <w:ins w:id="461" w:author="Jeffrey" w:date="2010-03-07T23:13:00Z">
        <w:r w:rsidR="00CE6E11">
          <w:instrText xml:space="preserve">" </w:instrText>
        </w:r>
        <w:r w:rsidR="00CE6E11">
          <w:fldChar w:fldCharType="end"/>
        </w:r>
      </w:ins>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ins w:id="462" w:author="Jeffrey" w:date="2010-03-07T23:17:00Z">
        <w:r w:rsidR="00781E30">
          <w:rPr>
            <w:rStyle w:val="CodeinText"/>
          </w:rPr>
          <w:fldChar w:fldCharType="begin"/>
        </w:r>
        <w:r w:rsidR="00781E30">
          <w:instrText xml:space="preserve"> XE "</w:instrText>
        </w:r>
      </w:ins>
      <w:r w:rsidR="00781E30" w:rsidRPr="00666D9F">
        <w:rPr>
          <w:rStyle w:val="CodeinText"/>
          <w:rPrChange w:id="463" w:author="Jeffrey" w:date="2010-03-07T23:17:00Z">
            <w:rPr>
              <w:rStyle w:val="CodeinText"/>
            </w:rPr>
          </w:rPrChange>
        </w:rPr>
        <w:instrText>HttpContext</w:instrText>
      </w:r>
      <w:ins w:id="464" w:author="Jeffrey" w:date="2010-03-07T23:17:00Z">
        <w:r w:rsidR="00781E30">
          <w:instrText xml:space="preserve">" </w:instrText>
        </w:r>
        <w:r w:rsidR="00781E30">
          <w:rPr>
            <w:rStyle w:val="CodeinText"/>
          </w:rPr>
          <w:fldChar w:fldCharType="end"/>
        </w:r>
      </w:ins>
      <w:r w:rsidRPr="001B1BC4">
        <w:t xml:space="preserve"> property (which in turn comes from </w:t>
      </w:r>
      <w:r w:rsidRPr="001B1BC4">
        <w:rPr>
          <w:rStyle w:val="CodeinText"/>
        </w:rPr>
        <w:t>ControllerContext</w:t>
      </w:r>
      <w:ins w:id="465" w:author="Jeffrey" w:date="2010-03-07T23:17:00Z">
        <w:r w:rsidR="00781E30">
          <w:rPr>
            <w:rStyle w:val="CodeinText"/>
          </w:rPr>
          <w:fldChar w:fldCharType="begin"/>
        </w:r>
        <w:r w:rsidR="00781E30">
          <w:instrText xml:space="preserve"> XE "</w:instrText>
        </w:r>
      </w:ins>
      <w:r w:rsidR="00781E30" w:rsidRPr="00666D9F">
        <w:rPr>
          <w:rStyle w:val="CodeinText"/>
          <w:rPrChange w:id="466" w:author="Jeffrey" w:date="2010-03-07T23:17:00Z">
            <w:rPr>
              <w:rStyle w:val="CodeinText"/>
            </w:rPr>
          </w:rPrChange>
        </w:rPr>
        <w:instrText>ControllerContext</w:instrText>
      </w:r>
      <w:ins w:id="467" w:author="Jeffrey" w:date="2010-03-07T23:17:00Z">
        <w:r w:rsidR="00781E30">
          <w:instrText xml:space="preserve">" </w:instrText>
        </w:r>
        <w:r w:rsidR="00781E30">
          <w:rPr>
            <w:rStyle w:val="CodeinText"/>
          </w:rPr>
          <w:fldChar w:fldCharType="end"/>
        </w:r>
      </w:ins>
      <w:r w:rsidRPr="001B1BC4">
        <w:rPr>
          <w:rStyle w:val="CodeinText"/>
        </w:rPr>
        <w:t>.HttpContext</w:t>
      </w:r>
      <w:r w:rsidRPr="001B1BC4">
        <w:t>), so we must create a stub for it to return our mocked session</w:t>
      </w:r>
      <w:ins w:id="468" w:author="Jeffrey" w:date="2010-03-07T23:13:00Z">
        <w:r w:rsidR="00CE6E11">
          <w:fldChar w:fldCharType="begin"/>
        </w:r>
        <w:r w:rsidR="00CE6E11">
          <w:instrText xml:space="preserve"> XE "</w:instrText>
        </w:r>
      </w:ins>
      <w:r w:rsidR="00CE6E11" w:rsidRPr="00666D9F">
        <w:rPr>
          <w:rPrChange w:id="469" w:author="Jeffrey" w:date="2010-03-07T23:13:00Z">
            <w:rPr/>
          </w:rPrChange>
        </w:rPr>
        <w:instrText>session</w:instrText>
      </w:r>
      <w:ins w:id="470" w:author="Jeffrey" w:date="2010-03-07T23:13:00Z">
        <w:r w:rsidR="00CE6E11">
          <w:instrText xml:space="preserve">" </w:instrText>
        </w:r>
        <w:r w:rsidR="00CE6E11">
          <w:fldChar w:fldCharType="end"/>
        </w:r>
      </w:ins>
      <w:r w:rsidRPr="001B1BC4">
        <w:t xml:space="preserve">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w:t>
      </w:r>
      <w:ins w:id="471" w:author="Jeffrey" w:date="2010-03-07T23:17:00Z">
        <w:r w:rsidR="00781E30">
          <w:fldChar w:fldCharType="begin"/>
        </w:r>
        <w:r w:rsidR="00781E30">
          <w:instrText xml:space="preserve"> XE "</w:instrText>
        </w:r>
      </w:ins>
      <w:r w:rsidR="00781E30" w:rsidRPr="00666D9F">
        <w:rPr>
          <w:rStyle w:val="CodeinText"/>
          <w:rPrChange w:id="472" w:author="Jeffrey" w:date="2010-03-07T23:17:00Z">
            <w:rPr>
              <w:rStyle w:val="CodeinText"/>
            </w:rPr>
          </w:rPrChange>
        </w:rPr>
        <w:instrText>HttpContext</w:instrText>
      </w:r>
      <w:ins w:id="473" w:author="Jeffrey" w:date="2010-03-07T23:17:00Z">
        <w:r w:rsidR="00781E30">
          <w:instrText xml:space="preserve">" </w:instrText>
        </w:r>
        <w:r w:rsidR="00781E30">
          <w:fldChar w:fldCharType="end"/>
        </w:r>
      </w:ins>
      <w:r w:rsidRPr="00046FA2">
        <w: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w:t>
      </w:r>
      <w:ins w:id="474" w:author="Jeffrey" w:date="2010-03-07T23:13:00Z">
        <w:r w:rsidR="00CE6E11">
          <w:fldChar w:fldCharType="begin"/>
        </w:r>
        <w:r w:rsidR="00CE6E11">
          <w:instrText xml:space="preserve"> XE "</w:instrText>
        </w:r>
      </w:ins>
      <w:r w:rsidR="00CE6E11" w:rsidRPr="00666D9F">
        <w:rPr>
          <w:rPrChange w:id="475" w:author="Jeffrey" w:date="2010-03-07T23:13:00Z">
            <w:rPr/>
          </w:rPrChange>
        </w:rPr>
        <w:instrText>cookies</w:instrText>
      </w:r>
      <w:ins w:id="476" w:author="Jeffrey" w:date="2010-03-07T23:13:00Z">
        <w:r w:rsidR="00CE6E11">
          <w:instrText xml:space="preserve">" </w:instrText>
        </w:r>
        <w:r w:rsidR="00CE6E11">
          <w:fldChar w:fldCharType="end"/>
        </w:r>
      </w:ins>
      <w:r>
        <w:t>, which we'll examine next.</w:t>
      </w:r>
    </w:p>
    <w:p w:rsidR="00F3654E" w:rsidRDefault="00582661" w:rsidP="00F3654E">
      <w:pPr>
        <w:pStyle w:val="Head2"/>
      </w:pPr>
      <w:bookmarkStart w:id="477" w:name="_Toc225334481"/>
      <w:bookmarkStart w:id="478" w:name="_Toc226367926"/>
      <w:bookmarkStart w:id="479" w:name="_Toc232863475"/>
      <w:bookmarkStart w:id="480" w:name="_Toc232903634"/>
      <w:r>
        <w:t>7</w:t>
      </w:r>
      <w:r w:rsidR="00F3654E">
        <w:t>.2.3 Cookies</w:t>
      </w:r>
      <w:bookmarkEnd w:id="477"/>
      <w:bookmarkEnd w:id="478"/>
      <w:bookmarkEnd w:id="479"/>
      <w:bookmarkEnd w:id="480"/>
      <w:r w:rsidR="00E22224">
        <w:fldChar w:fldCharType="begin"/>
      </w:r>
      <w:r w:rsidR="00F3654E">
        <w:instrText xml:space="preserve"> XE "</w:instrText>
      </w:r>
      <w:r w:rsidR="00F3654E" w:rsidRPr="005F01DD">
        <w:instrText>HttpCookies</w:instrText>
      </w:r>
      <w:r w:rsidR="00F3654E">
        <w:instrText xml:space="preserve">" </w:instrText>
      </w:r>
      <w:r w:rsidR="00E22224">
        <w:fldChar w:fldCharType="end"/>
      </w:r>
    </w:p>
    <w:p w:rsidR="00F3654E" w:rsidRDefault="00F3654E" w:rsidP="00F3654E">
      <w:pPr>
        <w:pStyle w:val="Body1"/>
      </w:pPr>
      <w:r>
        <w:t>Cookies</w:t>
      </w:r>
      <w:r w:rsidR="00E22224">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E22224">
        <w:fldChar w:fldCharType="end"/>
      </w:r>
      <w:r>
        <w:t xml:space="preserve"> store tiny bits of information in the client's browser. They can be useful to track information, such as where a user has been. By default, the user’s session</w:t>
      </w:r>
      <w:ins w:id="481" w:author="Jeffrey" w:date="2010-03-07T23:13:00Z">
        <w:r w:rsidR="00CE6E11">
          <w:fldChar w:fldCharType="begin"/>
        </w:r>
        <w:r w:rsidR="00CE6E11">
          <w:instrText xml:space="preserve"> XE "</w:instrText>
        </w:r>
      </w:ins>
      <w:r w:rsidR="00CE6E11" w:rsidRPr="00666D9F">
        <w:rPr>
          <w:rPrChange w:id="482" w:author="Jeffrey" w:date="2010-03-07T23:13:00Z">
            <w:rPr/>
          </w:rPrChange>
        </w:rPr>
        <w:instrText>session</w:instrText>
      </w:r>
      <w:ins w:id="483" w:author="Jeffrey" w:date="2010-03-07T23:13:00Z">
        <w:r w:rsidR="00CE6E11">
          <w:instrText xml:space="preserve">" </w:instrText>
        </w:r>
        <w:r w:rsidR="00CE6E11">
          <w:fldChar w:fldCharType="end"/>
        </w:r>
      </w:ins>
      <w:r>
        <w:t xml:space="preserve">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E22224">
        <w:fldChar w:fldCharType="begin"/>
      </w:r>
      <w:r>
        <w:instrText xml:space="preserve"> XE "Web Forms:adding HttpCookies" </w:instrText>
      </w:r>
      <w:r w:rsidR="00E22224">
        <w:fldChar w:fldCharType="end"/>
      </w:r>
      <w:r>
        <w:t>, you</w:t>
      </w:r>
      <w:r w:rsidR="002B52FD">
        <w:t xml:space="preserve"> are used to </w:t>
      </w:r>
      <w:r>
        <w:t>add</w:t>
      </w:r>
      <w:r w:rsidR="002B52FD">
        <w:t>ing</w:t>
      </w:r>
      <w:r>
        <w:t xml:space="preserve"> cookies</w:t>
      </w:r>
      <w:r w:rsidR="00E22224">
        <w:fldChar w:fldCharType="begin"/>
      </w:r>
      <w:r>
        <w:instrText xml:space="preserve"> XE "</w:instrText>
      </w:r>
      <w:r w:rsidRPr="004132BD">
        <w:instrText>HttpCookies:adding to the response</w:instrText>
      </w:r>
      <w:r>
        <w:instrText xml:space="preserve">" </w:instrText>
      </w:r>
      <w:r w:rsidR="00E22224">
        <w:fldChar w:fldCharType="end"/>
      </w:r>
      <w:r>
        <w:t xml:space="preserve"> like this:</w:t>
      </w:r>
    </w:p>
    <w:p w:rsidR="00F3654E" w:rsidRPr="00A61CAB" w:rsidRDefault="00F3654E" w:rsidP="00F3654E">
      <w:pPr>
        <w:pStyle w:val="Body"/>
      </w:pPr>
    </w:p>
    <w:p w:rsidR="00F3654E" w:rsidRDefault="00F3654E" w:rsidP="00F3654E">
      <w:pPr>
        <w:pStyle w:val="Code"/>
      </w:pPr>
      <w:r>
        <w:t>Response</w:t>
      </w:r>
      <w:ins w:id="484" w:author="Jeffrey" w:date="2010-03-07T23:19:00Z">
        <w:r w:rsidR="00781E30">
          <w:fldChar w:fldCharType="begin"/>
        </w:r>
        <w:r w:rsidR="00781E30">
          <w:instrText xml:space="preserve"> XE "</w:instrText>
        </w:r>
      </w:ins>
      <w:r w:rsidR="00781E30" w:rsidRPr="00666D9F">
        <w:rPr>
          <w:rStyle w:val="CodeinText"/>
          <w:rPrChange w:id="485" w:author="Jeffrey" w:date="2010-03-07T23:19:00Z">
            <w:rPr>
              <w:rStyle w:val="CodeinText"/>
            </w:rPr>
          </w:rPrChange>
        </w:rPr>
        <w:instrText>Response</w:instrText>
      </w:r>
      <w:ins w:id="486" w:author="Jeffrey" w:date="2010-03-07T23:19:00Z">
        <w:r w:rsidR="00781E30">
          <w:instrText xml:space="preserve">" </w:instrText>
        </w:r>
        <w:r w:rsidR="00781E30">
          <w:fldChar w:fldCharType="end"/>
        </w:r>
      </w:ins>
      <w:r>
        <w:t>.Cookies.Add( new HttpCookie("locale", "en-US") );</w:t>
      </w:r>
    </w:p>
    <w:p w:rsidR="00F3654E" w:rsidRDefault="00F3654E" w:rsidP="00F3654E">
      <w:pPr>
        <w:pStyle w:val="Body"/>
      </w:pPr>
    </w:p>
    <w:p w:rsidR="00F3654E" w:rsidRPr="001B1BC4" w:rsidRDefault="00F3654E" w:rsidP="00F3654E">
      <w:pPr>
        <w:pStyle w:val="Body1"/>
      </w:pPr>
      <w:r>
        <w:lastRenderedPageBreak/>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ins w:id="487" w:author="Jeffrey" w:date="2010-03-07T23:19:00Z">
        <w:r w:rsidR="00781E30">
          <w:rPr>
            <w:rStyle w:val="CodeinText"/>
          </w:rPr>
          <w:fldChar w:fldCharType="begin"/>
        </w:r>
        <w:r w:rsidR="00781E30">
          <w:instrText xml:space="preserve"> XE "</w:instrText>
        </w:r>
      </w:ins>
      <w:r w:rsidR="00781E30" w:rsidRPr="00666D9F">
        <w:rPr>
          <w:rStyle w:val="CodeinText"/>
          <w:rPrChange w:id="488" w:author="Jeffrey" w:date="2010-03-07T23:19:00Z">
            <w:rPr>
              <w:rStyle w:val="CodeinText"/>
            </w:rPr>
          </w:rPrChange>
        </w:rPr>
        <w:instrText>Response</w:instrText>
      </w:r>
      <w:ins w:id="489" w:author="Jeffrey" w:date="2010-03-07T23:19:00Z">
        <w:r w:rsidR="00781E30">
          <w:instrText xml:space="preserve">" </w:instrText>
        </w:r>
        <w:r w:rsidR="00781E30">
          <w:rPr>
            <w:rStyle w:val="CodeinText"/>
          </w:rPr>
          <w:fldChar w:fldCharType="end"/>
        </w:r>
      </w:ins>
      <w:r w:rsidRPr="001B1BC4">
        <w:t xml:space="preserve"> property of the controller is </w:t>
      </w:r>
      <w:r w:rsidRPr="001B1BC4">
        <w:rPr>
          <w:rStyle w:val="CodeinText"/>
        </w:rPr>
        <w:t>HttpResponseBase</w:t>
      </w:r>
      <w:ins w:id="490" w:author="Jeffrey" w:date="2010-03-07T23:19:00Z">
        <w:r w:rsidR="00781E30">
          <w:rPr>
            <w:rStyle w:val="CodeinText"/>
          </w:rPr>
          <w:fldChar w:fldCharType="begin"/>
        </w:r>
        <w:r w:rsidR="00781E30">
          <w:instrText xml:space="preserve"> XE "</w:instrText>
        </w:r>
      </w:ins>
      <w:r w:rsidR="00781E30" w:rsidRPr="00666D9F">
        <w:rPr>
          <w:rStyle w:val="CodeinText"/>
          <w:rPrChange w:id="491" w:author="Jeffrey" w:date="2010-03-07T23:19:00Z">
            <w:rPr>
              <w:rStyle w:val="CodeinText"/>
            </w:rPr>
          </w:rPrChange>
        </w:rPr>
        <w:instrText>HttpResponseBase</w:instrText>
      </w:r>
      <w:ins w:id="492" w:author="Jeffrey" w:date="2010-03-07T23:19:00Z">
        <w:r w:rsidR="00781E30">
          <w:instrText xml:space="preserve">" </w:instrText>
        </w:r>
        <w:r w:rsidR="00781E30">
          <w:rPr>
            <w:rStyle w:val="CodeinText"/>
          </w:rPr>
          <w:fldChar w:fldCharType="end"/>
        </w:r>
      </w:ins>
      <w:r w:rsidRPr="001B1BC4">
        <w:t xml:space="preserve">, rather than the sealed </w:t>
      </w:r>
      <w:r w:rsidRPr="001B1BC4">
        <w:rPr>
          <w:rStyle w:val="CodeinText"/>
        </w:rPr>
        <w:t>HttpResponse</w:t>
      </w:r>
      <w:ins w:id="493" w:author="Jeffrey" w:date="2010-03-07T23:19:00Z">
        <w:r w:rsidR="00781E30">
          <w:rPr>
            <w:rStyle w:val="CodeinText"/>
          </w:rPr>
          <w:fldChar w:fldCharType="begin"/>
        </w:r>
        <w:r w:rsidR="00781E30">
          <w:instrText xml:space="preserve"> XE "</w:instrText>
        </w:r>
      </w:ins>
      <w:r w:rsidR="00781E30" w:rsidRPr="00666D9F">
        <w:rPr>
          <w:rStyle w:val="CodeinText"/>
          <w:rPrChange w:id="494" w:author="Jeffrey" w:date="2010-03-07T23:19:00Z">
            <w:rPr>
              <w:rStyle w:val="CodeinText"/>
            </w:rPr>
          </w:rPrChange>
        </w:rPr>
        <w:instrText>HttpResponse</w:instrText>
      </w:r>
      <w:ins w:id="495" w:author="Jeffrey" w:date="2010-03-07T23:19:00Z">
        <w:r w:rsidR="00781E30">
          <w:instrText xml:space="preserve">" </w:instrText>
        </w:r>
        <w:r w:rsidR="00781E30">
          <w:rPr>
            <w:rStyle w:val="CodeinText"/>
          </w:rPr>
          <w:fldChar w:fldCharType="end"/>
        </w:r>
      </w:ins>
      <w:r w:rsidRPr="001B1BC4">
        <w:t xml:space="preserve"> class in Web</w:t>
      </w:r>
      <w:r>
        <w:t xml:space="preserve"> </w:t>
      </w:r>
      <w:r w:rsidRPr="001B1BC4">
        <w:t>Forms.</w:t>
      </w:r>
      <w:r>
        <w:t xml:space="preserve"> </w:t>
      </w:r>
      <w:r w:rsidRPr="001B1BC4">
        <w:t>Testing actions that use cookies</w:t>
      </w:r>
      <w:ins w:id="496" w:author="Jeffrey" w:date="2010-03-07T23:13:00Z">
        <w:r w:rsidR="00CE6E11">
          <w:fldChar w:fldCharType="begin"/>
        </w:r>
        <w:r w:rsidR="00CE6E11">
          <w:instrText xml:space="preserve"> XE "</w:instrText>
        </w:r>
      </w:ins>
      <w:r w:rsidR="00CE6E11" w:rsidRPr="00666D9F">
        <w:rPr>
          <w:rPrChange w:id="497" w:author="Jeffrey" w:date="2010-03-07T23:13:00Z">
            <w:rPr/>
          </w:rPrChange>
        </w:rPr>
        <w:instrText>cookies</w:instrText>
      </w:r>
      <w:ins w:id="498" w:author="Jeffrey" w:date="2010-03-07T23:13:00Z">
        <w:r w:rsidR="00CE6E11">
          <w:instrText xml:space="preserve">" </w:instrText>
        </w:r>
        <w:r w:rsidR="00CE6E11">
          <w:fldChar w:fldCharType="end"/>
        </w:r>
      </w:ins>
      <w:r w:rsidRPr="001B1BC4">
        <w:t xml:space="preserve"> is similar to </w:t>
      </w:r>
      <w:r>
        <w:t>the method we used to</w:t>
      </w:r>
      <w:r w:rsidRPr="001B1BC4">
        <w:t xml:space="preserve"> test</w:t>
      </w:r>
      <w:r>
        <w:t xml:space="preserve"> </w:t>
      </w:r>
      <w:r w:rsidRPr="001B1BC4">
        <w:t xml:space="preserve">against the </w:t>
      </w:r>
      <w:r w:rsidRPr="001B1BC4">
        <w:rPr>
          <w:rStyle w:val="CodeinText"/>
        </w:rPr>
        <w:t>Cache</w:t>
      </w:r>
      <w:ins w:id="499" w:author="Jeffrey" w:date="2010-03-07T23:17:00Z">
        <w:r w:rsidR="00781E30">
          <w:rPr>
            <w:rStyle w:val="CodeinText"/>
          </w:rPr>
          <w:fldChar w:fldCharType="begin"/>
        </w:r>
        <w:r w:rsidR="00781E30">
          <w:instrText xml:space="preserve"> XE "</w:instrText>
        </w:r>
      </w:ins>
      <w:r w:rsidR="00781E30" w:rsidRPr="00666D9F">
        <w:rPr>
          <w:rStyle w:val="CodeinText"/>
          <w:rPrChange w:id="500" w:author="Jeffrey" w:date="2010-03-07T23:17:00Z">
            <w:rPr>
              <w:rStyle w:val="CodeinText"/>
            </w:rPr>
          </w:rPrChange>
        </w:rPr>
        <w:instrText>Cache</w:instrText>
      </w:r>
      <w:ins w:id="501" w:author="Jeffrey" w:date="2010-03-07T23:17:00Z">
        <w:r w:rsidR="00781E30">
          <w:instrText xml:space="preserve">" </w:instrText>
        </w:r>
        <w:r w:rsidR="00781E30">
          <w:rPr>
            <w:rStyle w:val="CodeinText"/>
          </w:rPr>
          <w:fldChar w:fldCharType="end"/>
        </w:r>
      </w:ins>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502" w:name="_Toc225334482"/>
      <w:bookmarkStart w:id="503" w:name="_Toc226367927"/>
      <w:bookmarkStart w:id="504" w:name="_Toc232863476"/>
      <w:bookmarkStart w:id="505" w:name="_Toc232903635"/>
      <w:r>
        <w:t>7</w:t>
      </w:r>
      <w:r w:rsidR="00F3654E">
        <w:t>.2.4 Request storage</w:t>
      </w:r>
      <w:bookmarkEnd w:id="502"/>
      <w:bookmarkEnd w:id="503"/>
      <w:bookmarkEnd w:id="504"/>
      <w:bookmarkEnd w:id="505"/>
      <w:r w:rsidR="00E22224">
        <w:fldChar w:fldCharType="begin"/>
      </w:r>
      <w:r w:rsidR="00F3654E">
        <w:instrText xml:space="preserve"> XE "storage:request" </w:instrText>
      </w:r>
      <w:r w:rsidR="00E22224">
        <w:fldChar w:fldCharType="end"/>
      </w:r>
      <w:r w:rsidR="00E22224">
        <w:fldChar w:fldCharType="begin"/>
      </w:r>
      <w:r w:rsidR="00F3654E">
        <w:instrText xml:space="preserve"> XE "</w:instrText>
      </w:r>
      <w:r w:rsidR="00F3654E" w:rsidRPr="00154475">
        <w:instrText>request storage</w:instrText>
      </w:r>
      <w:r w:rsidR="00F3654E">
        <w:instrText xml:space="preserve">" </w:instrText>
      </w:r>
      <w:r w:rsidR="00E22224">
        <w:fldChar w:fldCharType="end"/>
      </w:r>
    </w:p>
    <w:p w:rsidR="00F3654E" w:rsidRDefault="00F3654E" w:rsidP="00F3654E">
      <w:pPr>
        <w:pStyle w:val="Body1"/>
      </w:pPr>
      <w:r>
        <w:t xml:space="preserve">Sometimes you require data to be stored for a single web request only. Because individual requests are served by threads, </w:t>
      </w:r>
      <w:commentRangeStart w:id="506"/>
      <w:commentRangeStart w:id="507"/>
      <w:r>
        <w:t>it</w:t>
      </w:r>
      <w:ins w:id="508" w:author="Jeffrey" w:date="2010-03-07T22:33:00Z">
        <w:r w:rsidR="00D36B25">
          <w:t xml:space="preserve"> might be </w:t>
        </w:r>
      </w:ins>
      <w:del w:id="509" w:author="Jeffrey" w:date="2010-03-07T22:33:00Z">
        <w:r w:rsidDel="00D36B25">
          <w:delText xml:space="preserve">’s </w:delText>
        </w:r>
      </w:del>
      <w:r>
        <w:t>tempting</w:t>
      </w:r>
      <w:commentRangeEnd w:id="506"/>
      <w:r w:rsidR="00E4019B">
        <w:rPr>
          <w:rStyle w:val="CommentReference"/>
          <w:rFonts w:ascii="Times New Roman" w:hAnsi="Times New Roman"/>
        </w:rPr>
        <w:commentReference w:id="506"/>
      </w:r>
      <w:commentRangeEnd w:id="507"/>
      <w:r w:rsidR="00D36B25">
        <w:rPr>
          <w:rStyle w:val="CommentReference"/>
          <w:rFonts w:ascii="Times New Roman" w:hAnsi="Times New Roman"/>
        </w:rPr>
        <w:commentReference w:id="507"/>
      </w:r>
      <w:r>
        <w:t xml:space="preserve"> to put a </w:t>
      </w:r>
      <w:r w:rsidRPr="001B1BC4">
        <w:rPr>
          <w:rStyle w:val="CodeinText"/>
        </w:rPr>
        <w:t>[ThreadStatic</w:t>
      </w:r>
      <w:ins w:id="510" w:author="Jeffrey" w:date="2010-03-07T23:19:00Z">
        <w:r w:rsidR="00781E30">
          <w:rPr>
            <w:rStyle w:val="CodeinText"/>
          </w:rPr>
          <w:fldChar w:fldCharType="begin"/>
        </w:r>
        <w:r w:rsidR="00781E30">
          <w:instrText xml:space="preserve"> XE "</w:instrText>
        </w:r>
      </w:ins>
      <w:r w:rsidR="00781E30" w:rsidRPr="00666D9F">
        <w:rPr>
          <w:rStyle w:val="CodeinText"/>
          <w:rPrChange w:id="511" w:author="Jeffrey" w:date="2010-03-07T23:19:00Z">
            <w:rPr>
              <w:rStyle w:val="CodeinText"/>
            </w:rPr>
          </w:rPrChange>
        </w:rPr>
        <w:instrText>ThreadStatic</w:instrText>
      </w:r>
      <w:ins w:id="512" w:author="Jeffrey" w:date="2010-03-07T23:19:00Z">
        <w:r w:rsidR="00781E30">
          <w:instrText xml:space="preserve">" </w:instrText>
        </w:r>
        <w:r w:rsidR="00781E30">
          <w:rPr>
            <w:rStyle w:val="CodeinText"/>
          </w:rPr>
          <w:fldChar w:fldCharType="end"/>
        </w:r>
      </w:ins>
      <w:r w:rsidRPr="001B1BC4">
        <w:rPr>
          <w:rStyle w:val="CodeinText"/>
        </w:rPr>
        <w:t>]</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E22224">
        <w:fldChar w:fldCharType="begin"/>
      </w:r>
      <w:r>
        <w:instrText xml:space="preserve"> XE "</w:instrText>
      </w:r>
      <w:r w:rsidRPr="00C353F9">
        <w:instrText>NHibernate</w:instrText>
      </w:r>
      <w:r>
        <w:instrText xml:space="preserve">" </w:instrText>
      </w:r>
      <w:r w:rsidR="00E22224">
        <w:fldChar w:fldCharType="end"/>
      </w:r>
      <w:r>
        <w:t xml:space="preserve"> Session-per-Request pattern</w:t>
      </w:r>
      <w:ins w:id="513" w:author="Jeffrey" w:date="2010-03-07T23:19:00Z">
        <w:r w:rsidR="00781E30">
          <w:fldChar w:fldCharType="begin"/>
        </w:r>
        <w:r w:rsidR="00781E30">
          <w:instrText xml:space="preserve"> XE "</w:instrText>
        </w:r>
      </w:ins>
      <w:r w:rsidR="00781E30" w:rsidRPr="00666D9F">
        <w:rPr>
          <w:rPrChange w:id="514" w:author="Jeffrey" w:date="2010-03-07T23:19:00Z">
            <w:rPr/>
          </w:rPrChange>
        </w:rPr>
        <w:instrText>Session-per-Request pattern</w:instrText>
      </w:r>
      <w:ins w:id="515" w:author="Jeffrey" w:date="2010-03-07T23:19:00Z">
        <w:r w:rsidR="00781E30">
          <w:instrText xml:space="preserve">" </w:instrText>
        </w:r>
        <w:r w:rsidR="00781E30">
          <w:fldChar w:fldCharType="end"/>
        </w:r>
      </w:ins>
    </w:p>
    <w:p w:rsidR="00F3654E" w:rsidRPr="00DD4D48" w:rsidRDefault="00F3654E" w:rsidP="00F3654E">
      <w:pPr>
        <w:pStyle w:val="Sidebar"/>
        <w:rPr>
          <w:rStyle w:val="CodeinText"/>
          <w:b/>
        </w:rPr>
      </w:pPr>
      <w:r>
        <w:t>If you're familiar with NHibernate (</w:t>
      </w:r>
      <w:hyperlink r:id="rId17" w:history="1">
        <w:r w:rsidRPr="00C8325D">
          <w:t>http://nhibernate.org</w:t>
        </w:r>
      </w:hyperlink>
      <w:r>
        <w:t>) you may be familiar with the Session-per-Request</w:t>
      </w:r>
      <w:r w:rsidR="00E22224">
        <w:fldChar w:fldCharType="begin"/>
      </w:r>
      <w:r>
        <w:instrText xml:space="preserve"> XE "patterns:Session-per-Request" </w:instrText>
      </w:r>
      <w:r w:rsidR="00E22224">
        <w:fldChar w:fldCharType="end"/>
      </w:r>
      <w:r>
        <w:t xml:space="preserve"> pattern</w:t>
      </w:r>
      <w:r w:rsidR="00E22224">
        <w:fldChar w:fldCharType="begin"/>
      </w:r>
      <w:r>
        <w:instrText xml:space="preserve"> XE "Session-per-Request pattern" </w:instrText>
      </w:r>
      <w:r w:rsidR="00E22224">
        <w:fldChar w:fldCharType="end"/>
      </w:r>
      <w:r>
        <w:t>. It refers to the lifecycle of the NHibernate Session object, and in web environments it is common to open the session</w:t>
      </w:r>
      <w:ins w:id="516" w:author="Jeffrey" w:date="2010-03-07T23:13:00Z">
        <w:r w:rsidR="00CE6E11">
          <w:fldChar w:fldCharType="begin"/>
        </w:r>
        <w:r w:rsidR="00CE6E11">
          <w:instrText xml:space="preserve"> XE "</w:instrText>
        </w:r>
      </w:ins>
      <w:r w:rsidR="00CE6E11" w:rsidRPr="00666D9F">
        <w:rPr>
          <w:rPrChange w:id="517" w:author="Jeffrey" w:date="2010-03-07T23:13:00Z">
            <w:rPr/>
          </w:rPrChange>
        </w:rPr>
        <w:instrText>session</w:instrText>
      </w:r>
      <w:ins w:id="518" w:author="Jeffrey" w:date="2010-03-07T23:13:00Z">
        <w:r w:rsidR="00CE6E11">
          <w:instrText xml:space="preserve">" </w:instrText>
        </w:r>
        <w:r w:rsidR="00CE6E11">
          <w:fldChar w:fldCharType="end"/>
        </w:r>
      </w:ins>
      <w:r>
        <w:t xml:space="preserve"> at the beginning of the request, and close it at the end. Throughout the request, the current session is available in </w:t>
      </w:r>
      <w:r w:rsidR="002B52FD">
        <w:rPr>
          <w:rStyle w:val="CodeinText"/>
        </w:rPr>
        <w:t>HttpContext</w:t>
      </w:r>
      <w:ins w:id="519" w:author="Jeffrey" w:date="2010-03-07T23:17:00Z">
        <w:r w:rsidR="00781E30">
          <w:rPr>
            <w:rStyle w:val="CodeinText"/>
          </w:rPr>
          <w:fldChar w:fldCharType="begin"/>
        </w:r>
        <w:r w:rsidR="00781E30">
          <w:instrText xml:space="preserve"> XE "</w:instrText>
        </w:r>
      </w:ins>
      <w:r w:rsidR="00781E30" w:rsidRPr="00666D9F">
        <w:rPr>
          <w:rStyle w:val="CodeinText"/>
          <w:rPrChange w:id="520" w:author="Jeffrey" w:date="2010-03-07T23:17:00Z">
            <w:rPr>
              <w:rStyle w:val="CodeinText"/>
            </w:rPr>
          </w:rPrChange>
        </w:rPr>
        <w:instrText>HttpContext</w:instrText>
      </w:r>
      <w:ins w:id="521" w:author="Jeffrey" w:date="2010-03-07T23:17:00Z">
        <w:r w:rsidR="00781E30">
          <w:instrText xml:space="preserve">" </w:instrText>
        </w:r>
        <w:r w:rsidR="00781E30">
          <w:rPr>
            <w:rStyle w:val="CodeinText"/>
          </w:rPr>
          <w:fldChar w:fldCharType="end"/>
        </w:r>
      </w:ins>
      <w:r w:rsidR="002B52FD">
        <w:rPr>
          <w:rStyle w:val="CodeinText"/>
        </w:rPr>
        <w:t>.Ite</w:t>
      </w:r>
      <w:r w:rsidRPr="005D3A58">
        <w:rPr>
          <w:rStyle w:val="CodeinText"/>
        </w:rPr>
        <w:t>ms</w:t>
      </w:r>
      <w:r>
        <w:t>. There is</w:t>
      </w:r>
      <w:r w:rsidR="00A94393">
        <w:t xml:space="preserve"> an example of this in </w:t>
      </w:r>
      <w:r w:rsidR="003E236A">
        <w:t>C</w:t>
      </w:r>
      <w:r w:rsidR="00A94393">
        <w:t>hapter 2</w:t>
      </w:r>
      <w:r>
        <w:t>3.</w:t>
      </w:r>
    </w:p>
    <w:p w:rsidR="00F3654E" w:rsidRPr="001B1BC4" w:rsidRDefault="00F3654E" w:rsidP="00F3654E">
      <w:pPr>
        <w:pStyle w:val="Body1"/>
      </w:pPr>
      <w:r>
        <w:t>You access Request Storage through</w:t>
      </w:r>
      <w:r w:rsidRPr="001B1BC4">
        <w:t xml:space="preserve"> </w:t>
      </w:r>
      <w:r w:rsidRPr="001B1BC4">
        <w:rPr>
          <w:rStyle w:val="CodeinText"/>
        </w:rPr>
        <w:t>HttpContext</w:t>
      </w:r>
      <w:ins w:id="522" w:author="Jeffrey" w:date="2010-03-07T23:17:00Z">
        <w:r w:rsidR="00781E30">
          <w:rPr>
            <w:rStyle w:val="CodeinText"/>
          </w:rPr>
          <w:fldChar w:fldCharType="begin"/>
        </w:r>
        <w:r w:rsidR="00781E30">
          <w:instrText xml:space="preserve"> XE "</w:instrText>
        </w:r>
      </w:ins>
      <w:r w:rsidR="00781E30" w:rsidRPr="00666D9F">
        <w:rPr>
          <w:rStyle w:val="CodeinText"/>
          <w:rPrChange w:id="523" w:author="Jeffrey" w:date="2010-03-07T23:17:00Z">
            <w:rPr>
              <w:rStyle w:val="CodeinText"/>
            </w:rPr>
          </w:rPrChange>
        </w:rPr>
        <w:instrText>HttpContext</w:instrText>
      </w:r>
      <w:ins w:id="524" w:author="Jeffrey" w:date="2010-03-07T23:17:00Z">
        <w:r w:rsidR="00781E30">
          <w:instrText xml:space="preserve">" </w:instrText>
        </w:r>
        <w:r w:rsidR="00781E30">
          <w:rPr>
            <w:rStyle w:val="CodeinText"/>
          </w:rPr>
          <w:fldChar w:fldCharType="end"/>
        </w:r>
      </w:ins>
      <w:r w:rsidRPr="001B1BC4">
        <w:rPr>
          <w:rStyle w:val="CodeinText"/>
        </w:rPr>
        <w: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ins w:id="525" w:author="Jeffrey" w:date="2010-03-07T23:20:00Z">
        <w:r w:rsidR="00781E30">
          <w:rPr>
            <w:rStyle w:val="CodeinText"/>
          </w:rPr>
          <w:fldChar w:fldCharType="begin"/>
        </w:r>
        <w:r w:rsidR="00781E30">
          <w:instrText xml:space="preserve"> XE "</w:instrText>
        </w:r>
      </w:ins>
      <w:r w:rsidR="00781E30" w:rsidRPr="00666D9F">
        <w:rPr>
          <w:rStyle w:val="CodeinText"/>
          <w:rPrChange w:id="526" w:author="Jeffrey" w:date="2010-03-07T23:20:00Z">
            <w:rPr>
              <w:rStyle w:val="CodeinText"/>
            </w:rPr>
          </w:rPrChange>
        </w:rPr>
        <w:instrText>Controller</w:instrText>
      </w:r>
      <w:ins w:id="527" w:author="Jeffrey" w:date="2010-03-07T23:20:00Z">
        <w:r w:rsidR="00781E30">
          <w:instrText xml:space="preserve">" </w:instrText>
        </w:r>
        <w:r w:rsidR="00781E30">
          <w:rPr>
            <w:rStyle w:val="CodeinText"/>
          </w:rPr>
          <w:fldChar w:fldCharType="end"/>
        </w:r>
      </w:ins>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tab/>
        <w:t>We have examined each of the ways of storing and retrieving data in ASP.NET and how they work with MVC. Next, we'll investigate the tracing</w:t>
      </w:r>
      <w:ins w:id="528" w:author="Jeffrey" w:date="2010-03-07T23:13:00Z">
        <w:r w:rsidR="00CE6E11">
          <w:fldChar w:fldCharType="begin"/>
        </w:r>
        <w:r w:rsidR="00CE6E11">
          <w:instrText xml:space="preserve"> XE "</w:instrText>
        </w:r>
      </w:ins>
      <w:r w:rsidR="00CE6E11" w:rsidRPr="00666D9F">
        <w:rPr>
          <w:rPrChange w:id="529" w:author="Jeffrey" w:date="2010-03-07T23:13:00Z">
            <w:rPr/>
          </w:rPrChange>
        </w:rPr>
        <w:instrText>tracing</w:instrText>
      </w:r>
      <w:ins w:id="530" w:author="Jeffrey" w:date="2010-03-07T23:13:00Z">
        <w:r w:rsidR="00CE6E11">
          <w:instrText xml:space="preserve">" </w:instrText>
        </w:r>
        <w:r w:rsidR="00CE6E11">
          <w:fldChar w:fldCharType="end"/>
        </w:r>
      </w:ins>
      <w:r>
        <w:t xml:space="preserve"> and debugging experience.</w:t>
      </w:r>
    </w:p>
    <w:p w:rsidR="00F3654E" w:rsidRDefault="00582661" w:rsidP="00F3654E">
      <w:pPr>
        <w:pStyle w:val="Head1"/>
      </w:pPr>
      <w:bookmarkStart w:id="531" w:name="_Toc225334483"/>
      <w:bookmarkStart w:id="532" w:name="_Toc226367928"/>
      <w:bookmarkStart w:id="533" w:name="_Toc232863477"/>
      <w:bookmarkStart w:id="534" w:name="_Toc232903636"/>
      <w:r>
        <w:t>7</w:t>
      </w:r>
      <w:r w:rsidR="00F3654E">
        <w:t>.3 Tracing</w:t>
      </w:r>
      <w:r w:rsidR="00E22224">
        <w:fldChar w:fldCharType="begin"/>
      </w:r>
      <w:r w:rsidR="00F3654E">
        <w:instrText xml:space="preserve"> XE "t</w:instrText>
      </w:r>
      <w:r w:rsidR="00F3654E" w:rsidRPr="00752501">
        <w:instrText>racing</w:instrText>
      </w:r>
      <w:r w:rsidR="00F3654E">
        <w:instrText xml:space="preserve">" </w:instrText>
      </w:r>
      <w:r w:rsidR="00E22224">
        <w:fldChar w:fldCharType="end"/>
      </w:r>
      <w:r w:rsidR="00F3654E">
        <w:t xml:space="preserve"> and debugging</w:t>
      </w:r>
      <w:bookmarkEnd w:id="531"/>
      <w:bookmarkEnd w:id="532"/>
      <w:bookmarkEnd w:id="533"/>
      <w:bookmarkEnd w:id="534"/>
      <w:r w:rsidR="00E22224">
        <w:fldChar w:fldCharType="begin"/>
      </w:r>
      <w:r w:rsidR="00F3654E">
        <w:instrText xml:space="preserve"> XE "d</w:instrText>
      </w:r>
      <w:r w:rsidR="00F3654E" w:rsidRPr="00FA6277">
        <w:instrText>ebugging</w:instrText>
      </w:r>
      <w:r w:rsidR="00F3654E">
        <w:instrText xml:space="preserve">" </w:instrText>
      </w:r>
      <w:r w:rsidR="00E22224">
        <w:fldChar w:fldCharType="end"/>
      </w:r>
    </w:p>
    <w:p w:rsidR="00F3654E" w:rsidRDefault="00F3654E" w:rsidP="00F3654E">
      <w:pPr>
        <w:pStyle w:val="Body1"/>
      </w:pPr>
      <w:r>
        <w:t xml:space="preserve">Tracing and debugging work much as they </w:t>
      </w:r>
      <w:r w:rsidR="00D61AAE">
        <w:t>have since ASP.NET 2.0</w:t>
      </w:r>
      <w:r>
        <w:t>. The same techniques for placing breakpoints and stepping through code with Visual Studio apply. With tracing</w:t>
      </w:r>
      <w:ins w:id="535" w:author="Jeffrey" w:date="2010-03-07T23:13:00Z">
        <w:r w:rsidR="00CE6E11">
          <w:fldChar w:fldCharType="begin"/>
        </w:r>
        <w:r w:rsidR="00CE6E11">
          <w:instrText xml:space="preserve"> XE "</w:instrText>
        </w:r>
      </w:ins>
      <w:r w:rsidR="00CE6E11" w:rsidRPr="00666D9F">
        <w:rPr>
          <w:rPrChange w:id="536" w:author="Jeffrey" w:date="2010-03-07T23:13:00Z">
            <w:rPr/>
          </w:rPrChange>
        </w:rPr>
        <w:instrText>tracing</w:instrText>
      </w:r>
      <w:ins w:id="537" w:author="Jeffrey" w:date="2010-03-07T23:13:00Z">
        <w:r w:rsidR="00CE6E11">
          <w:instrText xml:space="preserve">" </w:instrText>
        </w:r>
        <w:r w:rsidR="00CE6E11">
          <w:fldChar w:fldCharType="end"/>
        </w:r>
      </w:ins>
      <w:r>
        <w:t xml:space="preserve">, however, there is a slightly different story. </w:t>
      </w:r>
    </w:p>
    <w:p w:rsidR="00F3654E" w:rsidRPr="001B1BC4" w:rsidRDefault="00F3654E" w:rsidP="00F3654E">
      <w:pPr>
        <w:pStyle w:val="Body"/>
      </w:pPr>
      <w:r>
        <w:t>Configuring tracing</w:t>
      </w:r>
      <w:ins w:id="538" w:author="Jeffrey" w:date="2010-03-07T23:13:00Z">
        <w:r w:rsidR="00CE6E11">
          <w:fldChar w:fldCharType="begin"/>
        </w:r>
        <w:r w:rsidR="00CE6E11">
          <w:instrText xml:space="preserve"> XE "</w:instrText>
        </w:r>
      </w:ins>
      <w:r w:rsidR="00CE6E11" w:rsidRPr="00666D9F">
        <w:rPr>
          <w:rPrChange w:id="539" w:author="Jeffrey" w:date="2010-03-07T23:13:00Z">
            <w:rPr/>
          </w:rPrChange>
        </w:rPr>
        <w:instrText>tracing</w:instrText>
      </w:r>
      <w:ins w:id="540" w:author="Jeffrey" w:date="2010-03-07T23:13:00Z">
        <w:r w:rsidR="00CE6E11">
          <w:instrText xml:space="preserve">" </w:instrText>
        </w:r>
        <w:r w:rsidR="00CE6E11">
          <w:fldChar w:fldCharType="end"/>
        </w:r>
      </w:ins>
      <w:r>
        <w:t xml:space="preserve">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.8 Enabling tracing</w:t>
      </w:r>
      <w:ins w:id="541" w:author="Jeffrey" w:date="2010-03-07T23:13:00Z">
        <w:r w:rsidR="00CE6E11">
          <w:fldChar w:fldCharType="begin"/>
        </w:r>
        <w:r w:rsidR="00CE6E11">
          <w:instrText xml:space="preserve"> XE "</w:instrText>
        </w:r>
      </w:ins>
      <w:r w:rsidR="00CE6E11" w:rsidRPr="00666D9F">
        <w:rPr>
          <w:rPrChange w:id="542" w:author="Jeffrey" w:date="2010-03-07T23:13:00Z">
            <w:rPr/>
          </w:rPrChange>
        </w:rPr>
        <w:instrText>tracing</w:instrText>
      </w:r>
      <w:ins w:id="543" w:author="Jeffrey" w:date="2010-03-07T23:13:00Z">
        <w:r w:rsidR="00CE6E11">
          <w:instrText xml:space="preserve">" </w:instrText>
        </w:r>
        <w:r w:rsidR="00CE6E11">
          <w:fldChar w:fldCharType="end"/>
        </w:r>
      </w:ins>
      <w:r>
        <w:t xml:space="preserve"> with the </w:t>
      </w:r>
      <w:r w:rsidRPr="00E453C3">
        <w:rPr>
          <w:rStyle w:val="CodeinText"/>
        </w:rPr>
        <w:t>web.config</w:t>
      </w:r>
    </w:p>
    <w:p w:rsidR="00F3654E" w:rsidRPr="001F2ECD" w:rsidRDefault="00F3654E" w:rsidP="00F3654E">
      <w:pPr>
        <w:pStyle w:val="Code"/>
      </w:pPr>
      <w:r w:rsidRPr="001F2ECD">
        <w:lastRenderedPageBreak/>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w:t>
      </w:r>
      <w:ins w:id="544" w:author="Jeffrey" w:date="2010-03-07T23:13:00Z">
        <w:r w:rsidR="00CE6E11">
          <w:fldChar w:fldCharType="begin"/>
        </w:r>
        <w:r w:rsidR="00CE6E11">
          <w:instrText xml:space="preserve"> XE "</w:instrText>
        </w:r>
      </w:ins>
      <w:r w:rsidR="00CE6E11" w:rsidRPr="00666D9F">
        <w:rPr>
          <w:rPrChange w:id="545" w:author="Jeffrey" w:date="2010-03-07T23:13:00Z">
            <w:rPr/>
          </w:rPrChange>
        </w:rPr>
        <w:instrText>tracing</w:instrText>
      </w:r>
      <w:ins w:id="546" w:author="Jeffrey" w:date="2010-03-07T23:13:00Z">
        <w:r w:rsidR="00CE6E11">
          <w:instrText xml:space="preserve">" </w:instrText>
        </w:r>
        <w:r w:rsidR="00CE6E11">
          <w:fldChar w:fldCharType="end"/>
        </w:r>
      </w:ins>
      <w:r>
        <w:t xml:space="preserve"> information appended to the bottom.</w:t>
      </w:r>
    </w:p>
    <w:p w:rsidR="00F3654E" w:rsidRDefault="00F3654E" w:rsidP="00F3654E">
      <w:pPr>
        <w:pStyle w:val="Body"/>
      </w:pPr>
    </w:p>
    <w:p w:rsidR="00F3654E" w:rsidRDefault="00982080" w:rsidP="00F3654E">
      <w:pPr>
        <w:pStyle w:val="Figure"/>
      </w:pPr>
      <w:r>
        <w:rPr>
          <w:noProof/>
        </w:rPr>
        <w:drawing>
          <wp:inline distT="0" distB="0" distL="0" distR="0">
            <wp:extent cx="4781550" cy="210330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778483" cy="210196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r>
        <w:rPr>
          <w:noProof/>
        </w:rPr>
        <w:lastRenderedPageBreak/>
        <w:drawing>
          <wp:inline distT="0" distB="0" distL="0" distR="0">
            <wp:extent cx="4812030" cy="2793662"/>
            <wp:effectExtent l="19050" t="0" r="762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19" cstate="print"/>
                    <a:srcRect/>
                    <a:stretch>
                      <a:fillRect/>
                    </a:stretch>
                  </pic:blipFill>
                  <pic:spPr bwMode="auto">
                    <a:xfrm>
                      <a:off x="0" y="0"/>
                      <a:ext cx="4816515" cy="2796266"/>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.9 Viewing the tracing</w:t>
      </w:r>
      <w:ins w:id="547" w:author="Jeffrey" w:date="2010-03-07T23:13:00Z">
        <w:r w:rsidR="00CE6E11">
          <w:fldChar w:fldCharType="begin"/>
        </w:r>
        <w:r w:rsidR="00CE6E11">
          <w:instrText xml:space="preserve"> XE "</w:instrText>
        </w:r>
      </w:ins>
      <w:r w:rsidR="00CE6E11" w:rsidRPr="00666D9F">
        <w:rPr>
          <w:rPrChange w:id="548" w:author="Jeffrey" w:date="2010-03-07T23:13:00Z">
            <w:rPr/>
          </w:rPrChange>
        </w:rPr>
        <w:instrText>tracing</w:instrText>
      </w:r>
      <w:ins w:id="549" w:author="Jeffrey" w:date="2010-03-07T23:13:00Z">
        <w:r w:rsidR="00CE6E11">
          <w:instrText xml:space="preserve">" </w:instrText>
        </w:r>
        <w:r w:rsidR="00CE6E11">
          <w:fldChar w:fldCharType="end"/>
        </w:r>
      </w:ins>
      <w:r>
        <w:t xml:space="preserve">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550" w:name="_Toc225334484"/>
      <w:bookmarkStart w:id="551" w:name="_Toc226367929"/>
      <w:bookmarkStart w:id="552" w:name="_Toc232863478"/>
      <w:bookmarkStart w:id="553" w:name="_Toc232903637"/>
      <w:r>
        <w:t>7</w:t>
      </w:r>
      <w:r w:rsidR="00F3654E">
        <w:t>.3.1 TraceContext</w:t>
      </w:r>
      <w:bookmarkEnd w:id="550"/>
      <w:bookmarkEnd w:id="551"/>
      <w:bookmarkEnd w:id="552"/>
      <w:bookmarkEnd w:id="553"/>
      <w:ins w:id="554" w:author="Jeffrey" w:date="2010-03-07T23:20:00Z">
        <w:r w:rsidR="00781E30">
          <w:fldChar w:fldCharType="begin"/>
        </w:r>
        <w:r w:rsidR="00781E30">
          <w:instrText xml:space="preserve"> XE "</w:instrText>
        </w:r>
      </w:ins>
      <w:r w:rsidR="00781E30" w:rsidRPr="00666D9F">
        <w:rPr>
          <w:rStyle w:val="CodeinText"/>
          <w:rPrChange w:id="555" w:author="Jeffrey" w:date="2010-03-07T23:20:00Z">
            <w:rPr>
              <w:rStyle w:val="CodeinText"/>
            </w:rPr>
          </w:rPrChange>
        </w:rPr>
        <w:instrText>TraceContext</w:instrText>
      </w:r>
      <w:ins w:id="556" w:author="Jeffrey" w:date="2010-03-07T23:20:00Z">
        <w:r w:rsidR="00781E30">
          <w:instrText xml:space="preserve">" </w:instrText>
        </w:r>
        <w:r w:rsidR="00781E30">
          <w:fldChar w:fldCharType="end"/>
        </w:r>
      </w:ins>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ins w:id="557" w:author="Jeffrey" w:date="2010-03-07T23:20:00Z">
        <w:r w:rsidR="00781E30">
          <w:rPr>
            <w:rStyle w:val="CodeinText"/>
          </w:rPr>
          <w:fldChar w:fldCharType="begin"/>
        </w:r>
        <w:r w:rsidR="00781E30">
          <w:instrText xml:space="preserve"> XE "</w:instrText>
        </w:r>
      </w:ins>
      <w:r w:rsidR="00781E30" w:rsidRPr="00666D9F">
        <w:rPr>
          <w:rStyle w:val="CodeinText"/>
          <w:rPrChange w:id="558" w:author="Jeffrey" w:date="2010-03-07T23:20:00Z">
            <w:rPr>
              <w:rStyle w:val="CodeinText"/>
            </w:rPr>
          </w:rPrChange>
        </w:rPr>
        <w:instrText>TraceContext</w:instrText>
      </w:r>
      <w:ins w:id="559" w:author="Jeffrey" w:date="2010-03-07T23:20:00Z">
        <w:r w:rsidR="00781E30">
          <w:instrText xml:space="preserve">" </w:instrText>
        </w:r>
        <w:r w:rsidR="00781E30">
          <w:rPr>
            <w:rStyle w:val="CodeinText"/>
          </w:rPr>
          <w:fldChar w:fldCharType="end"/>
        </w:r>
      </w:ins>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w:t>
      </w:r>
      <w:ins w:id="560" w:author="Jeffrey" w:date="2010-03-07T23:13:00Z">
        <w:r w:rsidR="00CE6E11">
          <w:fldChar w:fldCharType="begin"/>
        </w:r>
        <w:r w:rsidR="00CE6E11">
          <w:instrText xml:space="preserve"> XE "</w:instrText>
        </w:r>
      </w:ins>
      <w:r w:rsidR="00CE6E11" w:rsidRPr="00666D9F">
        <w:rPr>
          <w:rPrChange w:id="561" w:author="Jeffrey" w:date="2010-03-07T23:13:00Z">
            <w:rPr/>
          </w:rPrChange>
        </w:rPr>
        <w:instrText>tracing</w:instrText>
      </w:r>
      <w:ins w:id="562" w:author="Jeffrey" w:date="2010-03-07T23:13:00Z">
        <w:r w:rsidR="00CE6E11">
          <w:instrText xml:space="preserve">" </w:instrText>
        </w:r>
        <w:r w:rsidR="00CE6E11">
          <w:fldChar w:fldCharType="end"/>
        </w:r>
      </w:ins>
      <w:r w:rsidRPr="001B1BC4">
        <w:t xml:space="preserve">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ins w:id="563" w:author="Jeffrey" w:date="2010-03-07T23:20:00Z">
        <w:r w:rsidR="00781E30">
          <w:rPr>
            <w:rStyle w:val="CodeinText"/>
          </w:rPr>
          <w:fldChar w:fldCharType="begin"/>
        </w:r>
        <w:r w:rsidR="00781E30">
          <w:instrText xml:space="preserve"> XE "</w:instrText>
        </w:r>
      </w:ins>
      <w:r w:rsidR="00781E30" w:rsidRPr="00666D9F">
        <w:rPr>
          <w:rStyle w:val="CodeinText"/>
          <w:rPrChange w:id="564" w:author="Jeffrey" w:date="2010-03-07T23:20:00Z">
            <w:rPr>
              <w:rStyle w:val="CodeinText"/>
            </w:rPr>
          </w:rPrChange>
        </w:rPr>
        <w:instrText>TraceContext</w:instrText>
      </w:r>
      <w:ins w:id="565" w:author="Jeffrey" w:date="2010-03-07T23:20:00Z">
        <w:r w:rsidR="00781E30">
          <w:instrText xml:space="preserve">" </w:instrText>
        </w:r>
        <w:r w:rsidR="00781E30">
          <w:rPr>
            <w:rStyle w:val="CodeinText"/>
          </w:rPr>
          <w:fldChar w:fldCharType="end"/>
        </w:r>
      </w:ins>
      <w:r w:rsidRPr="001B1BC4">
        <w:t xml:space="preserve"> class in your controller; however these statements won't ever make their way to the list of messages in the trace log (on your page or on Trace.axd</w:t>
      </w:r>
      <w:r w:rsidR="00E22224" w:rsidRPr="001B1BC4">
        <w:fldChar w:fldCharType="begin"/>
      </w:r>
      <w:r w:rsidRPr="001B1BC4">
        <w:instrText xml:space="preserve"> XE "Trace.axd" </w:instrText>
      </w:r>
      <w:r w:rsidR="00E22224" w:rsidRPr="001B1BC4">
        <w:fldChar w:fldCharType="end"/>
      </w:r>
      <w:r w:rsidRPr="001B1BC4">
        <w:t xml:space="preserve">).  Instead, you can </w:t>
      </w:r>
      <w:r w:rsidR="009869BE">
        <w:t>use</w:t>
      </w:r>
      <w:r w:rsidRPr="001B1BC4">
        <w:t xml:space="preserv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E22224">
        <w:fldChar w:fldCharType="begin"/>
      </w:r>
      <w:r>
        <w:instrText xml:space="preserve"> XE "</w:instrText>
      </w:r>
      <w:r w:rsidRPr="001B1BC4">
        <w:instrText>log4net</w:instrText>
      </w:r>
      <w:r>
        <w:instrText xml:space="preserve">" </w:instrText>
      </w:r>
      <w:r w:rsidR="00E22224">
        <w:fldChar w:fldCharType="end"/>
      </w:r>
      <w:r w:rsidRPr="001B1BC4">
        <w:t xml:space="preserve"> or NLog</w:t>
      </w:r>
      <w:r w:rsidR="00E22224">
        <w:fldChar w:fldCharType="begin"/>
      </w:r>
      <w:r>
        <w:instrText xml:space="preserve"> XE "</w:instrText>
      </w:r>
      <w:r w:rsidRPr="001B1BC4">
        <w:instrText>NLog</w:instrText>
      </w:r>
      <w:r>
        <w:instrText xml:space="preserve">" </w:instrText>
      </w:r>
      <w:r w:rsidR="00E22224">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0"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t xml:space="preserve">You debug ASP.NET MVC applications just as you would any .NET application. Tracing, however, does not offer as much for MVC. Instead, you can lean on the built-in </w:t>
      </w:r>
      <w:r w:rsidRPr="00822E2B">
        <w:rPr>
          <w:rStyle w:val="CodeinText"/>
        </w:rPr>
        <w:lastRenderedPageBreak/>
        <w:t>TraceListener</w:t>
      </w:r>
      <w:r>
        <w:t>s in .NET, or utilize a good logging library like those mentioned earlier.  Another aspect of error logging is called health monitoring</w:t>
      </w:r>
      <w:ins w:id="566" w:author="Jeffrey" w:date="2010-03-07T23:13:00Z">
        <w:r w:rsidR="00CE6E11">
          <w:fldChar w:fldCharType="begin"/>
        </w:r>
        <w:r w:rsidR="00CE6E11">
          <w:instrText xml:space="preserve"> XE "</w:instrText>
        </w:r>
      </w:ins>
      <w:r w:rsidR="00CE6E11" w:rsidRPr="00666D9F">
        <w:rPr>
          <w:rPrChange w:id="567" w:author="Jeffrey" w:date="2010-03-07T23:13:00Z">
            <w:rPr/>
          </w:rPrChange>
        </w:rPr>
        <w:instrText>health monitoring</w:instrText>
      </w:r>
      <w:ins w:id="568" w:author="Jeffrey" w:date="2010-03-07T23:13:00Z">
        <w:r w:rsidR="00CE6E11">
          <w:instrText xml:space="preserve">" </w:instrText>
        </w:r>
        <w:r w:rsidR="00CE6E11">
          <w:fldChar w:fldCharType="end"/>
        </w:r>
      </w:ins>
      <w:r>
        <w:t>.</w:t>
      </w:r>
    </w:p>
    <w:p w:rsidR="00F3654E" w:rsidRDefault="00582661" w:rsidP="00F3654E">
      <w:pPr>
        <w:pStyle w:val="Head2"/>
      </w:pPr>
      <w:bookmarkStart w:id="569" w:name="_Toc225334485"/>
      <w:bookmarkStart w:id="570" w:name="_Toc226367930"/>
      <w:bookmarkStart w:id="571" w:name="_Toc232863479"/>
      <w:bookmarkStart w:id="572" w:name="_Toc232903638"/>
      <w:r>
        <w:t>7</w:t>
      </w:r>
      <w:r w:rsidR="00F3654E">
        <w:t>.3.2 Health monitoring</w:t>
      </w:r>
      <w:bookmarkEnd w:id="569"/>
      <w:bookmarkEnd w:id="570"/>
      <w:bookmarkEnd w:id="571"/>
      <w:bookmarkEnd w:id="572"/>
      <w:r w:rsidR="00E22224">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E22224">
        <w:fldChar w:fldCharType="end"/>
      </w:r>
    </w:p>
    <w:p w:rsidR="00F3654E" w:rsidRDefault="00F3654E" w:rsidP="00F3654E">
      <w:pPr>
        <w:pStyle w:val="Body1"/>
      </w:pPr>
      <w:r>
        <w:t>Health monitoring is related to tracing</w:t>
      </w:r>
      <w:ins w:id="573" w:author="Jeffrey" w:date="2010-03-07T23:13:00Z">
        <w:r w:rsidR="00CE6E11">
          <w:fldChar w:fldCharType="begin"/>
        </w:r>
        <w:r w:rsidR="00CE6E11">
          <w:instrText xml:space="preserve"> XE "</w:instrText>
        </w:r>
      </w:ins>
      <w:r w:rsidR="00CE6E11" w:rsidRPr="00666D9F">
        <w:rPr>
          <w:rPrChange w:id="574" w:author="Jeffrey" w:date="2010-03-07T23:13:00Z">
            <w:rPr/>
          </w:rPrChange>
        </w:rPr>
        <w:instrText>tracing</w:instrText>
      </w:r>
      <w:ins w:id="575" w:author="Jeffrey" w:date="2010-03-07T23:13:00Z">
        <w:r w:rsidR="00CE6E11">
          <w:instrText xml:space="preserve">" </w:instrText>
        </w:r>
        <w:r w:rsidR="00CE6E11">
          <w:fldChar w:fldCharType="end"/>
        </w:r>
      </w:ins>
      <w:r>
        <w:t xml:space="preserve">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576" w:name="_Toc225334486"/>
      <w:bookmarkStart w:id="577" w:name="_Toc226367931"/>
      <w:bookmarkStart w:id="578" w:name="_Toc232863480"/>
      <w:bookmarkStart w:id="579" w:name="_Toc232903639"/>
      <w:r>
        <w:t>7</w:t>
      </w:r>
      <w:r w:rsidR="00F3654E">
        <w:t>.4 Implementing personalization</w:t>
      </w:r>
      <w:r w:rsidR="00E22224">
        <w:fldChar w:fldCharType="begin"/>
      </w:r>
      <w:r w:rsidR="00F3654E">
        <w:instrText xml:space="preserve"> XE "p</w:instrText>
      </w:r>
      <w:r w:rsidR="00F3654E" w:rsidRPr="00E4006B">
        <w:instrText>ersonalization</w:instrText>
      </w:r>
      <w:r w:rsidR="00F3654E">
        <w:instrText xml:space="preserve">" </w:instrText>
      </w:r>
      <w:r w:rsidR="00E22224">
        <w:fldChar w:fldCharType="end"/>
      </w:r>
      <w:r w:rsidR="00F3654E">
        <w:t xml:space="preserve"> and localization</w:t>
      </w:r>
      <w:bookmarkEnd w:id="576"/>
      <w:bookmarkEnd w:id="577"/>
      <w:bookmarkEnd w:id="578"/>
      <w:bookmarkEnd w:id="579"/>
      <w:r w:rsidR="00E22224">
        <w:fldChar w:fldCharType="begin"/>
      </w:r>
      <w:r w:rsidR="00F3654E">
        <w:instrText xml:space="preserve"> XE "l</w:instrText>
      </w:r>
      <w:r w:rsidR="00F3654E" w:rsidRPr="004426B3">
        <w:instrText>ocalization</w:instrText>
      </w:r>
      <w:r w:rsidR="00F3654E">
        <w:instrText xml:space="preserve">" </w:instrText>
      </w:r>
      <w:r w:rsidR="00E22224">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w:t>
      </w:r>
      <w:ins w:id="580" w:author="Jeffrey" w:date="2010-03-07T23:13:00Z">
        <w:r w:rsidR="00CE6E11">
          <w:fldChar w:fldCharType="begin"/>
        </w:r>
        <w:r w:rsidR="00CE6E11">
          <w:instrText xml:space="preserve"> XE "</w:instrText>
        </w:r>
      </w:ins>
      <w:r w:rsidR="00CE6E11" w:rsidRPr="00666D9F">
        <w:rPr>
          <w:rPrChange w:id="581" w:author="Jeffrey" w:date="2010-03-07T23:13:00Z">
            <w:rPr/>
          </w:rPrChange>
        </w:rPr>
        <w:instrText>personalization</w:instrText>
      </w:r>
      <w:ins w:id="582" w:author="Jeffrey" w:date="2010-03-07T23:13:00Z">
        <w:r w:rsidR="00CE6E11">
          <w:instrText xml:space="preserve">" </w:instrText>
        </w:r>
        <w:r w:rsidR="00CE6E11">
          <w:fldChar w:fldCharType="end"/>
        </w:r>
      </w:ins>
      <w:r>
        <w:t xml:space="preserve"> and localization</w:t>
      </w:r>
      <w:ins w:id="583" w:author="Jeffrey" w:date="2010-03-07T23:13:00Z">
        <w:r w:rsidR="00CE6E11">
          <w:fldChar w:fldCharType="begin"/>
        </w:r>
        <w:r w:rsidR="00CE6E11">
          <w:instrText xml:space="preserve"> XE "</w:instrText>
        </w:r>
      </w:ins>
      <w:r w:rsidR="00CE6E11" w:rsidRPr="00666D9F">
        <w:rPr>
          <w:rPrChange w:id="584" w:author="Jeffrey" w:date="2010-03-07T23:13:00Z">
            <w:rPr/>
          </w:rPrChange>
        </w:rPr>
        <w:instrText>localization</w:instrText>
      </w:r>
      <w:ins w:id="585" w:author="Jeffrey" w:date="2010-03-07T23:13:00Z">
        <w:r w:rsidR="00CE6E11">
          <w:instrText xml:space="preserve">" </w:instrText>
        </w:r>
        <w:r w:rsidR="00CE6E11">
          <w:fldChar w:fldCharType="end"/>
        </w:r>
      </w:ins>
      <w:r>
        <w:t xml:space="preserve"> work similarly in ASP.NET MVC, but we'll look at a couple examples to highlight the difference in usage.</w:t>
      </w:r>
    </w:p>
    <w:p w:rsidR="00F3654E" w:rsidRDefault="00582661" w:rsidP="00F3654E">
      <w:pPr>
        <w:pStyle w:val="Head2"/>
      </w:pPr>
      <w:bookmarkStart w:id="586" w:name="_Toc225334487"/>
      <w:bookmarkStart w:id="587" w:name="_Toc226367932"/>
      <w:bookmarkStart w:id="588" w:name="_Toc232863481"/>
      <w:bookmarkStart w:id="589" w:name="_Toc232903640"/>
      <w:r>
        <w:t>7</w:t>
      </w:r>
      <w:r w:rsidR="00F3654E">
        <w:t>.4.1 Leveraging ASP.NET personalization</w:t>
      </w:r>
      <w:bookmarkEnd w:id="586"/>
      <w:bookmarkEnd w:id="587"/>
      <w:bookmarkEnd w:id="588"/>
      <w:bookmarkEnd w:id="589"/>
      <w:ins w:id="590" w:author="Jeffrey" w:date="2010-03-07T23:13:00Z">
        <w:r w:rsidR="00CE6E11">
          <w:fldChar w:fldCharType="begin"/>
        </w:r>
        <w:r w:rsidR="00CE6E11">
          <w:instrText xml:space="preserve"> XE "</w:instrText>
        </w:r>
      </w:ins>
      <w:r w:rsidR="00CE6E11" w:rsidRPr="00666D9F">
        <w:rPr>
          <w:rPrChange w:id="591" w:author="Jeffrey" w:date="2010-03-07T23:13:00Z">
            <w:rPr/>
          </w:rPrChange>
        </w:rPr>
        <w:instrText>personalization</w:instrText>
      </w:r>
      <w:ins w:id="592" w:author="Jeffrey" w:date="2010-03-07T23:13:00Z">
        <w:r w:rsidR="00CE6E11">
          <w:instrText xml:space="preserve">" </w:instrText>
        </w:r>
        <w:r w:rsidR="00CE6E11">
          <w:fldChar w:fldCharType="end"/>
        </w:r>
      </w:ins>
    </w:p>
    <w:p w:rsidR="00F3654E" w:rsidRDefault="00F3654E" w:rsidP="00F3654E">
      <w:pPr>
        <w:pStyle w:val="Body1"/>
      </w:pPr>
      <w:r>
        <w:t>ASP.NET personalization</w:t>
      </w:r>
      <w:ins w:id="593" w:author="Jeffrey" w:date="2010-03-07T23:13:00Z">
        <w:r w:rsidR="00CE6E11">
          <w:fldChar w:fldCharType="begin"/>
        </w:r>
        <w:r w:rsidR="00CE6E11">
          <w:instrText xml:space="preserve"> XE "</w:instrText>
        </w:r>
      </w:ins>
      <w:r w:rsidR="00CE6E11" w:rsidRPr="00666D9F">
        <w:rPr>
          <w:rPrChange w:id="594" w:author="Jeffrey" w:date="2010-03-07T23:13:00Z">
            <w:rPr/>
          </w:rPrChange>
        </w:rPr>
        <w:instrText>personalization</w:instrText>
      </w:r>
      <w:ins w:id="595" w:author="Jeffrey" w:date="2010-03-07T23:13:00Z">
        <w:r w:rsidR="00CE6E11">
          <w:instrText xml:space="preserve">" </w:instrText>
        </w:r>
        <w:r w:rsidR="00CE6E11">
          <w:fldChar w:fldCharType="end"/>
        </w:r>
      </w:ins>
      <w:r>
        <w:t xml:space="preserve"> requires database objects to be created.  You can create these</w:t>
      </w:r>
      <w:r w:rsidR="00E22224">
        <w:fldChar w:fldCharType="begin"/>
      </w:r>
      <w:r>
        <w:instrText xml:space="preserve"> XE "personalization</w:instrText>
      </w:r>
      <w:r w:rsidRPr="00B37E0B">
        <w:instrText>:building SQL tables for</w:instrText>
      </w:r>
      <w:r>
        <w:instrText xml:space="preserve">" </w:instrText>
      </w:r>
      <w:r w:rsidR="00E22224">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This will install database support for profiles, roles, membership</w:t>
      </w:r>
      <w:ins w:id="596" w:author="Jeffrey" w:date="2010-03-07T23:13:00Z">
        <w:r w:rsidR="00CE6E11">
          <w:fldChar w:fldCharType="begin"/>
        </w:r>
        <w:r w:rsidR="00CE6E11">
          <w:instrText xml:space="preserve"> XE "</w:instrText>
        </w:r>
      </w:ins>
      <w:r w:rsidR="00CE6E11" w:rsidRPr="00666D9F">
        <w:rPr>
          <w:rPrChange w:id="597" w:author="Jeffrey" w:date="2010-03-07T23:13:00Z">
            <w:rPr/>
          </w:rPrChange>
        </w:rPr>
        <w:instrText>membership</w:instrText>
      </w:r>
      <w:ins w:id="598" w:author="Jeffrey" w:date="2010-03-07T23:13:00Z">
        <w:r w:rsidR="00CE6E11">
          <w:instrText xml:space="preserve">" </w:instrText>
        </w:r>
        <w:r w:rsidR="00CE6E11">
          <w:fldChar w:fldCharType="end"/>
        </w:r>
      </w:ins>
      <w:r>
        <w:t>, and personalization</w:t>
      </w:r>
      <w:ins w:id="599" w:author="Jeffrey" w:date="2010-03-07T23:13:00Z">
        <w:r w:rsidR="00CE6E11">
          <w:fldChar w:fldCharType="begin"/>
        </w:r>
        <w:r w:rsidR="00CE6E11">
          <w:instrText xml:space="preserve"> XE "</w:instrText>
        </w:r>
      </w:ins>
      <w:r w:rsidR="00CE6E11" w:rsidRPr="00666D9F">
        <w:rPr>
          <w:rPrChange w:id="600" w:author="Jeffrey" w:date="2010-03-07T23:13:00Z">
            <w:rPr/>
          </w:rPrChange>
        </w:rPr>
        <w:instrText>personalization</w:instrText>
      </w:r>
      <w:ins w:id="601" w:author="Jeffrey" w:date="2010-03-07T23:13:00Z">
        <w:r w:rsidR="00CE6E11">
          <w:instrText xml:space="preserve">" </w:instrText>
        </w:r>
        <w:r w:rsidR="00CE6E11">
          <w:fldChar w:fldCharType="end"/>
        </w:r>
      </w:ins>
      <w:r>
        <w:t xml:space="preserve">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E22224">
        <w:fldChar w:fldCharType="begin"/>
      </w:r>
      <w:r>
        <w:instrText xml:space="preserve"> XE "personalization</w:instrText>
      </w:r>
      <w:r w:rsidRPr="00F141F8">
        <w:instrText>:configuring</w:instrText>
      </w:r>
      <w:r>
        <w:instrText xml:space="preserve">" </w:instrText>
      </w:r>
      <w:r w:rsidR="00E22224">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lastRenderedPageBreak/>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ins w:id="602" w:author="Jeffrey" w:date="2010-03-07T23:15:00Z">
        <w:r w:rsidR="00781E30">
          <w:rPr>
            <w:rStyle w:val="CodeinText"/>
          </w:rPr>
          <w:fldChar w:fldCharType="begin"/>
        </w:r>
        <w:r w:rsidR="00781E30">
          <w:instrText xml:space="preserve"> XE "</w:instrText>
        </w:r>
      </w:ins>
      <w:r w:rsidR="00781E30" w:rsidRPr="00666D9F">
        <w:rPr>
          <w:rStyle w:val="CodeinText"/>
          <w:rPrChange w:id="603" w:author="Jeffrey" w:date="2010-03-07T23:15:00Z">
            <w:rPr>
              <w:rStyle w:val="CodeinText"/>
            </w:rPr>
          </w:rPrChange>
        </w:rPr>
        <w:instrText>ViewData</w:instrText>
      </w:r>
      <w:ins w:id="604" w:author="Jeffrey" w:date="2010-03-07T23:15:00Z">
        <w:r w:rsidR="00781E30">
          <w:instrText xml:space="preserve">" </w:instrText>
        </w:r>
        <w:r w:rsidR="00781E30">
          <w:rPr>
            <w:rStyle w:val="CodeinText"/>
          </w:rPr>
          <w:fldChar w:fldCharType="end"/>
        </w:r>
      </w:ins>
      <w:r>
        <w:t xml:space="preserve">, we can choose between explicitly 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commentRangeStart w:id="605"/>
      <w:commentRangeStart w:id="606"/>
      <w:r>
        <w:t xml:space="preserve">Listing </w:t>
      </w:r>
      <w:r w:rsidR="00582661">
        <w:t>7</w:t>
      </w:r>
      <w:r>
        <w:t>.10 Passing the profile dictionary to the view</w:t>
      </w:r>
      <w:commentRangeEnd w:id="605"/>
      <w:r w:rsidR="00602F7D">
        <w:rPr>
          <w:rStyle w:val="CommentReference"/>
          <w:rFonts w:ascii="Times New Roman" w:hAnsi="Times New Roman"/>
          <w:b w:val="0"/>
          <w:vanish/>
          <w:color w:val="000000"/>
        </w:rPr>
        <w:commentReference w:id="605"/>
      </w:r>
      <w:commentRangeEnd w:id="606"/>
      <w:r w:rsidR="009869BE">
        <w:rPr>
          <w:rStyle w:val="CommentReference"/>
          <w:rFonts w:ascii="Times New Roman" w:hAnsi="Times New Roman"/>
          <w:b w:val="0"/>
          <w:color w:val="000000"/>
        </w:rPr>
        <w:commentReference w:id="606"/>
      </w:r>
    </w:p>
    <w:p w:rsidR="00F3654E" w:rsidRPr="00755BB7" w:rsidRDefault="00F3654E" w:rsidP="00F3654E">
      <w:pPr>
        <w:pStyle w:val="Code"/>
      </w:pPr>
      <w:commentRangeStart w:id="607"/>
      <w:commentRangeStart w:id="608"/>
      <w:r w:rsidRPr="00755BB7">
        <w:t>public</w:t>
      </w:r>
      <w:commentRangeEnd w:id="607"/>
      <w:r w:rsidR="00911C0A">
        <w:rPr>
          <w:rStyle w:val="CommentReference"/>
          <w:rFonts w:ascii="Times New Roman" w:hAnsi="Times New Roman"/>
          <w:snapToGrid/>
          <w:vanish/>
        </w:rPr>
        <w:commentReference w:id="607"/>
      </w:r>
      <w:commentRangeEnd w:id="608"/>
      <w:r w:rsidR="00C70812">
        <w:rPr>
          <w:rStyle w:val="CommentReference"/>
          <w:rFonts w:ascii="Times New Roman" w:hAnsi="Times New Roman"/>
          <w:snapToGrid/>
        </w:rPr>
        <w:commentReference w:id="608"/>
      </w:r>
      <w:r w:rsidRPr="00755BB7">
        <w:t xml:space="preserve"> class ProfileController : Controller</w:t>
      </w:r>
      <w:ins w:id="609" w:author="Jeffrey" w:date="2010-03-07T23:20:00Z">
        <w:r w:rsidR="00781E30">
          <w:fldChar w:fldCharType="begin"/>
        </w:r>
        <w:r w:rsidR="00781E30">
          <w:instrText xml:space="preserve"> XE "</w:instrText>
        </w:r>
      </w:ins>
      <w:r w:rsidR="00781E30" w:rsidRPr="00666D9F">
        <w:rPr>
          <w:rStyle w:val="CodeinText"/>
          <w:rPrChange w:id="610" w:author="Jeffrey" w:date="2010-03-07T23:20:00Z">
            <w:rPr>
              <w:rStyle w:val="CodeinText"/>
            </w:rPr>
          </w:rPrChange>
        </w:rPr>
        <w:instrText>Controller</w:instrText>
      </w:r>
      <w:ins w:id="611" w:author="Jeffrey" w:date="2010-03-07T23:20:00Z">
        <w:r w:rsidR="00781E30">
          <w:instrText xml:space="preserve">" </w:instrText>
        </w:r>
        <w:r w:rsidR="00781E30">
          <w:fldChar w:fldCharType="end"/>
        </w:r>
      </w:ins>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w:t>
      </w:r>
      <w:ins w:id="612" w:author="Jeffrey" w:date="2010-03-07T23:17:00Z">
        <w:r w:rsidR="00781E30">
          <w:fldChar w:fldCharType="begin"/>
        </w:r>
        <w:r w:rsidR="00781E30">
          <w:instrText xml:space="preserve"> XE "</w:instrText>
        </w:r>
      </w:ins>
      <w:r w:rsidR="00781E30" w:rsidRPr="00666D9F">
        <w:rPr>
          <w:rStyle w:val="CodeinText"/>
          <w:rPrChange w:id="613" w:author="Jeffrey" w:date="2010-03-07T23:17:00Z">
            <w:rPr>
              <w:rStyle w:val="CodeinText"/>
            </w:rPr>
          </w:rPrChange>
        </w:rPr>
        <w:instrText>ControllerContext</w:instrText>
      </w:r>
      <w:ins w:id="614" w:author="Jeffrey" w:date="2010-03-07T23:17:00Z">
        <w:r w:rsidR="00781E30">
          <w:instrText xml:space="preserve">" </w:instrText>
        </w:r>
        <w:r w:rsidR="00781E30">
          <w:fldChar w:fldCharType="end"/>
        </w:r>
      </w:ins>
      <w:r w:rsidRPr="00755BB7">
        <w:t>.HttpContext</w:t>
      </w:r>
      <w:ins w:id="615" w:author="Jeffrey" w:date="2010-03-07T23:17:00Z">
        <w:r w:rsidR="00781E30">
          <w:fldChar w:fldCharType="begin"/>
        </w:r>
        <w:r w:rsidR="00781E30">
          <w:instrText xml:space="preserve"> XE "</w:instrText>
        </w:r>
      </w:ins>
      <w:r w:rsidR="00781E30" w:rsidRPr="00666D9F">
        <w:rPr>
          <w:rStyle w:val="CodeinText"/>
          <w:rPrChange w:id="616" w:author="Jeffrey" w:date="2010-03-07T23:17:00Z">
            <w:rPr>
              <w:rStyle w:val="CodeinText"/>
            </w:rPr>
          </w:rPrChange>
        </w:rPr>
        <w:instrText>HttpContext</w:instrText>
      </w:r>
      <w:ins w:id="617" w:author="Jeffrey" w:date="2010-03-07T23:17:00Z">
        <w:r w:rsidR="00781E30">
          <w:instrText xml:space="preserve">" </w:instrText>
        </w:r>
        <w:r w:rsidR="00781E30">
          <w:fldChar w:fldCharType="end"/>
        </w:r>
      </w:ins>
      <w:r w:rsidRPr="00755BB7">
        <w:t>.Profile;</w:t>
      </w:r>
      <w:r w:rsidR="00D15A55">
        <w:t xml:space="preserve">         #A</w:t>
      </w:r>
    </w:p>
    <w:p w:rsidR="00F3654E" w:rsidRPr="00755BB7" w:rsidRDefault="00F3654E" w:rsidP="00F3654E">
      <w:pPr>
        <w:pStyle w:val="Code"/>
      </w:pPr>
      <w:r w:rsidRPr="00755BB7">
        <w:t xml:space="preserve">        return View(profile);</w:t>
      </w:r>
      <w:r w:rsidR="00D15A55">
        <w:t xml:space="preserve">                                        #B</w:t>
      </w:r>
    </w:p>
    <w:p w:rsidR="00F3654E" w:rsidRPr="00755BB7" w:rsidRDefault="00F3654E" w:rsidP="00F3654E">
      <w:pPr>
        <w:pStyle w:val="Code"/>
      </w:pPr>
      <w:r w:rsidRPr="00755BB7">
        <w:t xml:space="preserve">    }</w:t>
      </w:r>
    </w:p>
    <w:p w:rsidR="00F3654E" w:rsidRDefault="00F3654E" w:rsidP="00F3654E">
      <w:pPr>
        <w:pStyle w:val="Code"/>
      </w:pPr>
      <w:r w:rsidRPr="00755BB7">
        <w:t>}</w:t>
      </w:r>
    </w:p>
    <w:p w:rsidR="00E22224" w:rsidRDefault="00D15A55">
      <w:pPr>
        <w:pStyle w:val="CodeAnnotation"/>
      </w:pPr>
      <w:r>
        <w:t>#A Access Profile from HttpContext</w:t>
      </w:r>
      <w:ins w:id="618" w:author="Jeffrey" w:date="2010-03-07T23:17:00Z">
        <w:r w:rsidR="00781E30">
          <w:fldChar w:fldCharType="begin"/>
        </w:r>
        <w:r w:rsidR="00781E30">
          <w:instrText xml:space="preserve"> XE "</w:instrText>
        </w:r>
      </w:ins>
      <w:r w:rsidR="00781E30" w:rsidRPr="00666D9F">
        <w:rPr>
          <w:rStyle w:val="CodeinText"/>
          <w:rPrChange w:id="619" w:author="Jeffrey" w:date="2010-03-07T23:17:00Z">
            <w:rPr>
              <w:rStyle w:val="CodeinText"/>
            </w:rPr>
          </w:rPrChange>
        </w:rPr>
        <w:instrText>HttpContext</w:instrText>
      </w:r>
      <w:ins w:id="620" w:author="Jeffrey" w:date="2010-03-07T23:17:00Z">
        <w:r w:rsidR="00781E30">
          <w:instrText xml:space="preserve">" </w:instrText>
        </w:r>
        <w:r w:rsidR="00781E30">
          <w:fldChar w:fldCharType="end"/>
        </w:r>
      </w:ins>
    </w:p>
    <w:p w:rsidR="00E22224" w:rsidRDefault="00D15A55">
      <w:pPr>
        <w:pStyle w:val="CodeAnnotation"/>
      </w:pPr>
      <w:r>
        <w:t>#B Send Profile to the view</w:t>
      </w:r>
    </w:p>
    <w:p w:rsidR="00F3654E" w:rsidRDefault="00F3654E" w:rsidP="00F3654E">
      <w:pPr>
        <w:pStyle w:val="CodeListingCaption"/>
      </w:pPr>
      <w:commentRangeStart w:id="621"/>
      <w:r>
        <w:t xml:space="preserve">Listing </w:t>
      </w:r>
      <w:r w:rsidR="00582661">
        <w:t>7</w:t>
      </w:r>
      <w:r>
        <w:t>.11 Displaying profile</w:t>
      </w:r>
      <w:r w:rsidR="00E22224">
        <w:fldChar w:fldCharType="begin"/>
      </w:r>
      <w:r>
        <w:instrText xml:space="preserve"> XE "personalization</w:instrText>
      </w:r>
      <w:r w:rsidRPr="00E4462B">
        <w:instrText>:display profile data</w:instrText>
      </w:r>
      <w:r>
        <w:instrText xml:space="preserve">" </w:instrText>
      </w:r>
      <w:r w:rsidR="00E22224">
        <w:fldChar w:fldCharType="end"/>
      </w:r>
      <w:r>
        <w:t xml:space="preserve"> data on the view</w:t>
      </w:r>
      <w:commentRangeEnd w:id="621"/>
      <w:r w:rsidR="00B27331">
        <w:rPr>
          <w:rStyle w:val="CommentReference"/>
          <w:rFonts w:ascii="Times New Roman" w:hAnsi="Times New Roman"/>
          <w:b w:val="0"/>
          <w:color w:val="000000"/>
        </w:rPr>
        <w:commentReference w:id="621"/>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r w:rsidR="00B27331">
        <w:t xml:space="preserve">                            |#A</w:t>
      </w:r>
    </w:p>
    <w:p w:rsidR="00F3654E" w:rsidRPr="003A7CCC" w:rsidRDefault="00F3654E" w:rsidP="00F3654E">
      <w:pPr>
        <w:pStyle w:val="Code"/>
      </w:pPr>
      <w:r w:rsidRPr="003A7CCC">
        <w:t>Age: &lt;%= Model["Age"] %&gt;&lt;br /&gt;</w:t>
      </w:r>
      <w:r w:rsidR="00B27331">
        <w:t xml:space="preserve">                                       |#A</w:t>
      </w:r>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pPr>
    </w:p>
    <w:p w:rsidR="00E22224" w:rsidRDefault="00B27331">
      <w:pPr>
        <w:pStyle w:val="CodeAnnotation"/>
      </w:pPr>
      <w:r>
        <w:t>#A Display Profile attributes</w:t>
      </w:r>
    </w:p>
    <w:p w:rsidR="00F3654E" w:rsidRDefault="00F3654E" w:rsidP="00F3654E">
      <w:pPr>
        <w:pStyle w:val="CodeListingCaption"/>
      </w:pPr>
      <w:r>
        <w:t xml:space="preserve">Listing </w:t>
      </w:r>
      <w:r w:rsidR="00582661">
        <w:t>7</w:t>
      </w:r>
      <w:r>
        <w:t>.12 Editing the profile data</w:t>
      </w:r>
      <w:r w:rsidR="00E22224">
        <w:fldChar w:fldCharType="begin"/>
      </w:r>
      <w:r>
        <w:instrText xml:space="preserve"> XE "personalization</w:instrText>
      </w:r>
      <w:r w:rsidRPr="00266773">
        <w:instrText>:editing profile data</w:instrText>
      </w:r>
      <w:r>
        <w:instrText xml:space="preserve">" </w:instrText>
      </w:r>
      <w:r w:rsidR="00E22224">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w:t>
      </w:r>
      <w:ins w:id="622" w:author="Jeffrey" w:date="2010-03-07T23:14:00Z">
        <w:r w:rsidR="00781E30">
          <w:fldChar w:fldCharType="begin"/>
        </w:r>
        <w:r w:rsidR="00781E30">
          <w:instrText xml:space="preserve"> XE "</w:instrText>
        </w:r>
      </w:ins>
      <w:r w:rsidR="00781E30" w:rsidRPr="00666D9F">
        <w:rPr>
          <w:rStyle w:val="CodeinText"/>
          <w:rPrChange w:id="623" w:author="Jeffrey" w:date="2010-03-07T23:14:00Z">
            <w:rPr>
              <w:rStyle w:val="CodeinText"/>
            </w:rPr>
          </w:rPrChange>
        </w:rPr>
        <w:instrText>TextBox</w:instrText>
      </w:r>
      <w:ins w:id="624" w:author="Jeffrey" w:date="2010-03-07T23:14:00Z">
        <w:r w:rsidR="00781E30">
          <w:instrText xml:space="preserve">" </w:instrText>
        </w:r>
        <w:r w:rsidR="00781E30">
          <w:fldChar w:fldCharType="end"/>
        </w:r>
      </w:ins>
      <w:r>
        <w:t>("nickName")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w:t>
      </w:r>
      <w:ins w:id="625" w:author="Jeffrey" w:date="2010-03-07T23:14:00Z">
        <w:r w:rsidR="00781E30">
          <w:fldChar w:fldCharType="begin"/>
        </w:r>
        <w:r w:rsidR="00781E30">
          <w:instrText xml:space="preserve"> XE "</w:instrText>
        </w:r>
      </w:ins>
      <w:r w:rsidR="00781E30" w:rsidRPr="00666D9F">
        <w:rPr>
          <w:rStyle w:val="CodeinText"/>
          <w:rPrChange w:id="626" w:author="Jeffrey" w:date="2010-03-07T23:14:00Z">
            <w:rPr>
              <w:rStyle w:val="CodeinText"/>
            </w:rPr>
          </w:rPrChange>
        </w:rPr>
        <w:instrText>TextBox</w:instrText>
      </w:r>
      <w:ins w:id="627" w:author="Jeffrey" w:date="2010-03-07T23:14:00Z">
        <w:r w:rsidR="00781E30">
          <w:instrText xml:space="preserve">" </w:instrText>
        </w:r>
        <w:r w:rsidR="00781E30">
          <w:fldChar w:fldCharType="end"/>
        </w:r>
      </w:ins>
      <w:r w:rsidRPr="00210117">
        <w:t>("age")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lastRenderedPageBreak/>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628" w:name="_Toc225334488"/>
      <w:bookmarkStart w:id="629" w:name="_Toc226367933"/>
      <w:bookmarkStart w:id="630" w:name="_Toc232863482"/>
      <w:bookmarkStart w:id="631" w:name="_Toc232903641"/>
      <w:r>
        <w:t>7</w:t>
      </w:r>
      <w:r w:rsidR="00F3654E">
        <w:t>.4.2 Leveraging ASP.NET localization</w:t>
      </w:r>
      <w:bookmarkEnd w:id="628"/>
      <w:bookmarkEnd w:id="629"/>
      <w:bookmarkEnd w:id="630"/>
      <w:bookmarkEnd w:id="631"/>
      <w:ins w:id="632" w:author="Jeffrey" w:date="2010-03-07T23:13:00Z">
        <w:r w:rsidR="00CE6E11">
          <w:fldChar w:fldCharType="begin"/>
        </w:r>
        <w:r w:rsidR="00CE6E11">
          <w:instrText xml:space="preserve"> XE "</w:instrText>
        </w:r>
      </w:ins>
      <w:r w:rsidR="00CE6E11" w:rsidRPr="00666D9F">
        <w:rPr>
          <w:rPrChange w:id="633" w:author="Jeffrey" w:date="2010-03-07T23:13:00Z">
            <w:rPr/>
          </w:rPrChange>
        </w:rPr>
        <w:instrText>localization</w:instrText>
      </w:r>
      <w:ins w:id="634" w:author="Jeffrey" w:date="2010-03-07T23:13:00Z">
        <w:r w:rsidR="00CE6E11">
          <w:instrText xml:space="preserve">" </w:instrText>
        </w:r>
        <w:r w:rsidR="00CE6E11">
          <w:fldChar w:fldCharType="end"/>
        </w:r>
      </w:ins>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w:t>
      </w:r>
      <w:ins w:id="635" w:author="Jeffrey" w:date="2010-03-07T23:20:00Z">
        <w:r w:rsidR="00781E30">
          <w:fldChar w:fldCharType="begin"/>
        </w:r>
        <w:r w:rsidR="00781E30">
          <w:instrText xml:space="preserve"> XE "</w:instrText>
        </w:r>
      </w:ins>
      <w:r w:rsidR="00781E30" w:rsidRPr="00666D9F">
        <w:rPr>
          <w:rPrChange w:id="636" w:author="Jeffrey" w:date="2010-03-07T23:20:00Z">
            <w:rPr/>
          </w:rPrChange>
        </w:rPr>
        <w:instrText>culture</w:instrText>
      </w:r>
      <w:ins w:id="637" w:author="Jeffrey" w:date="2010-03-07T23:20:00Z">
        <w:r w:rsidR="00781E30">
          <w:instrText xml:space="preserve">" </w:instrText>
        </w:r>
        <w:r w:rsidR="00781E30">
          <w:fldChar w:fldCharType="end"/>
        </w:r>
      </w:ins>
      <w:r>
        <w:t xml:space="preserve"> support can increase sales or reach and make your site much more popular (and profitable!).</w:t>
      </w:r>
    </w:p>
    <w:p w:rsidR="00F3654E" w:rsidRDefault="00F3654E" w:rsidP="00F3654E">
      <w:pPr>
        <w:pStyle w:val="Body"/>
      </w:pPr>
      <w:r>
        <w:t>.NET gave us resource</w:t>
      </w:r>
      <w:r w:rsidR="00E22224">
        <w:fldChar w:fldCharType="begin"/>
      </w:r>
      <w:r>
        <w:instrText xml:space="preserve"> XE "</w:instrText>
      </w:r>
      <w:r w:rsidRPr="005A6B72">
        <w:instrText>resources</w:instrText>
      </w:r>
      <w:r>
        <w:instrText xml:space="preserve">" </w:instrText>
      </w:r>
      <w:r w:rsidR="00E22224">
        <w:fldChar w:fldCharType="end"/>
      </w:r>
      <w:r>
        <w:t xml:space="preserve"> files (</w:t>
      </w:r>
      <w:r w:rsidRPr="00F2270A">
        <w:rPr>
          <w:rStyle w:val="CodeinText"/>
        </w:rPr>
        <w:t>.resx</w:t>
      </w:r>
      <w:r>
        <w:t>) that can house the translations for text or images that you would display on the screen. You would create a localized version of this resource file for each culture</w:t>
      </w:r>
      <w:ins w:id="638" w:author="Jeffrey" w:date="2010-03-07T23:20:00Z">
        <w:r w:rsidR="00781E30">
          <w:fldChar w:fldCharType="begin"/>
        </w:r>
        <w:r w:rsidR="00781E30">
          <w:instrText xml:space="preserve"> XE "</w:instrText>
        </w:r>
      </w:ins>
      <w:r w:rsidR="00781E30" w:rsidRPr="00666D9F">
        <w:rPr>
          <w:rPrChange w:id="639" w:author="Jeffrey" w:date="2010-03-07T23:20:00Z">
            <w:rPr/>
          </w:rPrChange>
        </w:rPr>
        <w:instrText>culture</w:instrText>
      </w:r>
      <w:ins w:id="640" w:author="Jeffrey" w:date="2010-03-07T23:20:00Z">
        <w:r w:rsidR="00781E30">
          <w:instrText xml:space="preserve">" </w:instrText>
        </w:r>
        <w:r w:rsidR="00781E30">
          <w:fldChar w:fldCharType="end"/>
        </w:r>
      </w:ins>
      <w:r>
        <w:t xml:space="preserve"> you wanted to support. In addition, localization</w:t>
      </w:r>
      <w:ins w:id="641" w:author="Jeffrey" w:date="2010-03-07T23:13:00Z">
        <w:r w:rsidR="00CE6E11">
          <w:fldChar w:fldCharType="begin"/>
        </w:r>
        <w:r w:rsidR="00CE6E11">
          <w:instrText xml:space="preserve"> XE "</w:instrText>
        </w:r>
      </w:ins>
      <w:r w:rsidR="00CE6E11" w:rsidRPr="00666D9F">
        <w:rPr>
          <w:rPrChange w:id="642" w:author="Jeffrey" w:date="2010-03-07T23:13:00Z">
            <w:rPr/>
          </w:rPrChange>
        </w:rPr>
        <w:instrText>localization</w:instrText>
      </w:r>
      <w:ins w:id="643" w:author="Jeffrey" w:date="2010-03-07T23:13:00Z">
        <w:r w:rsidR="00CE6E11">
          <w:instrText xml:space="preserve">" </w:instrText>
        </w:r>
        <w:r w:rsidR="00CE6E11">
          <w:fldChar w:fldCharType="end"/>
        </w:r>
      </w:ins>
      <w:r>
        <w:t xml:space="preserve"> controls how numbers are formatted on the screen, and whether the text reads left-to-right or right-to-left.</w:t>
      </w:r>
    </w:p>
    <w:p w:rsidR="00F3654E" w:rsidRDefault="00F3654E" w:rsidP="00F3654E">
      <w:pPr>
        <w:pStyle w:val="Body"/>
      </w:pPr>
      <w:r>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E22224">
        <w:fldChar w:fldCharType="begin"/>
      </w:r>
      <w:r>
        <w:instrText xml:space="preserve"> XE "l</w:instrText>
      </w:r>
      <w:r w:rsidRPr="00382097">
        <w:instrText>ocalization:adding global resources</w:instrText>
      </w:r>
      <w:r>
        <w:instrText xml:space="preserve">" </w:instrText>
      </w:r>
      <w:r w:rsidR="00E22224">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1" cstate="print"/>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r>
        <w:rPr>
          <w:noProof/>
        </w:rPr>
        <w:drawing>
          <wp:inline distT="0" distB="0" distL="0" distR="0">
            <wp:extent cx="4789170" cy="951783"/>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2" cstate="print"/>
                    <a:srcRect/>
                    <a:stretch>
                      <a:fillRect/>
                    </a:stretch>
                  </pic:blipFill>
                  <pic:spPr bwMode="auto">
                    <a:xfrm>
                      <a:off x="0" y="0"/>
                      <a:ext cx="4787632" cy="951477"/>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ins w:id="644" w:author="Jeffrey" w:date="2010-03-07T23:20:00Z">
        <w:r w:rsidR="00781E30">
          <w:fldChar w:fldCharType="begin"/>
        </w:r>
        <w:r w:rsidR="00781E30">
          <w:instrText xml:space="preserve"> XE "</w:instrText>
        </w:r>
      </w:ins>
      <w:r w:rsidR="00781E30" w:rsidRPr="00666D9F">
        <w:rPr>
          <w:rPrChange w:id="645" w:author="Jeffrey" w:date="2010-03-07T23:20:00Z">
            <w:rPr/>
          </w:rPrChange>
        </w:rPr>
        <w:instrText>culture</w:instrText>
      </w:r>
      <w:ins w:id="646" w:author="Jeffrey" w:date="2010-03-07T23:20:00Z">
        <w:r w:rsidR="00781E30">
          <w:instrText xml:space="preserve">" </w:instrText>
        </w:r>
        <w:r w:rsidR="00781E30">
          <w:fldChar w:fldCharType="end"/>
        </w:r>
      </w:ins>
      <w:r w:rsidRPr="001B1BC4">
        <w:t>.</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E22224">
        <w:fldChar w:fldCharType="begin"/>
      </w:r>
      <w:r>
        <w:instrText xml:space="preserve"> XE "l</w:instrText>
      </w:r>
      <w:r w:rsidRPr="00E83388">
        <w:instrText>ocalization:getting localized strings</w:instrText>
      </w:r>
      <w:r>
        <w:instrText xml:space="preserve">" </w:instrText>
      </w:r>
      <w:r w:rsidR="00E22224">
        <w:fldChar w:fldCharType="end"/>
      </w:r>
      <w:r>
        <w:t xml:space="preserve"> of the resource file based on the current culture</w:t>
      </w:r>
      <w:ins w:id="647" w:author="Jeffrey" w:date="2010-03-07T23:20:00Z">
        <w:r w:rsidR="00781E30">
          <w:fldChar w:fldCharType="begin"/>
        </w:r>
        <w:r w:rsidR="00781E30">
          <w:instrText xml:space="preserve"> XE "</w:instrText>
        </w:r>
      </w:ins>
      <w:r w:rsidR="00781E30" w:rsidRPr="00666D9F">
        <w:rPr>
          <w:rPrChange w:id="648" w:author="Jeffrey" w:date="2010-03-07T23:20:00Z">
            <w:rPr/>
          </w:rPrChange>
        </w:rPr>
        <w:instrText>culture</w:instrText>
      </w:r>
      <w:ins w:id="649" w:author="Jeffrey" w:date="2010-03-07T23:20:00Z">
        <w:r w:rsidR="00781E30">
          <w:instrText xml:space="preserve">" </w:instrText>
        </w:r>
        <w:r w:rsidR="00781E30">
          <w:fldChar w:fldCharType="end"/>
        </w:r>
      </w:ins>
    </w:p>
    <w:p w:rsidR="00F3654E" w:rsidRPr="0018490C" w:rsidRDefault="00F3654E" w:rsidP="00F3654E">
      <w:pPr>
        <w:pStyle w:val="Code"/>
      </w:pPr>
      <w:r w:rsidRPr="0018490C">
        <w:t>public class HomeController : Controller</w:t>
      </w:r>
      <w:ins w:id="650" w:author="Jeffrey" w:date="2010-03-07T23:20:00Z">
        <w:r w:rsidR="00781E30">
          <w:fldChar w:fldCharType="begin"/>
        </w:r>
        <w:r w:rsidR="00781E30">
          <w:instrText xml:space="preserve"> XE "</w:instrText>
        </w:r>
      </w:ins>
      <w:r w:rsidR="00781E30" w:rsidRPr="00666D9F">
        <w:rPr>
          <w:rStyle w:val="CodeinText"/>
          <w:rPrChange w:id="651" w:author="Jeffrey" w:date="2010-03-07T23:20:00Z">
            <w:rPr>
              <w:rStyle w:val="CodeinText"/>
            </w:rPr>
          </w:rPrChange>
        </w:rPr>
        <w:instrText>Controller</w:instrText>
      </w:r>
      <w:ins w:id="652" w:author="Jeffrey" w:date="2010-03-07T23:20:00Z">
        <w:r w:rsidR="00781E30">
          <w:instrText xml:space="preserve">" </w:instrText>
        </w:r>
        <w:r w:rsidR="00781E30">
          <w:fldChar w:fldCharType="end"/>
        </w:r>
      </w:ins>
    </w:p>
    <w:p w:rsidR="00F3654E" w:rsidRPr="0018490C" w:rsidRDefault="00F3654E" w:rsidP="00F3654E">
      <w:pPr>
        <w:pStyle w:val="Code"/>
      </w:pPr>
      <w:r w:rsidRPr="0018490C">
        <w:lastRenderedPageBreak/>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w:t>
      </w:r>
      <w:ins w:id="653" w:author="Jeffrey" w:date="2010-03-07T23:15:00Z">
        <w:r w:rsidR="00781E30">
          <w:fldChar w:fldCharType="begin"/>
        </w:r>
        <w:r w:rsidR="00781E30">
          <w:instrText xml:space="preserve"> XE "</w:instrText>
        </w:r>
      </w:ins>
      <w:r w:rsidR="00781E30" w:rsidRPr="00666D9F">
        <w:rPr>
          <w:rStyle w:val="CodeinText"/>
          <w:rPrChange w:id="654" w:author="Jeffrey" w:date="2010-03-07T23:15:00Z">
            <w:rPr>
              <w:rStyle w:val="CodeinText"/>
            </w:rPr>
          </w:rPrChange>
        </w:rPr>
        <w:instrText>ViewData</w:instrText>
      </w:r>
      <w:ins w:id="655" w:author="Jeffrey" w:date="2010-03-07T23:15:00Z">
        <w:r w:rsidR="00781E30">
          <w:instrText xml:space="preserve">" </w:instrText>
        </w:r>
        <w:r w:rsidR="00781E30">
          <w:fldChar w:fldCharType="end"/>
        </w:r>
      </w:ins>
      <w:r w:rsidRPr="0018490C">
        <w:t xml:space="preserve">["Title"] = </w:t>
      </w:r>
      <w:r>
        <w:t>Get</w:t>
      </w:r>
      <w:r w:rsidRPr="0018490C">
        <w:t>Resource("PageTitle");</w:t>
      </w:r>
    </w:p>
    <w:p w:rsidR="00F3654E" w:rsidRPr="0018490C" w:rsidRDefault="00F3654E" w:rsidP="00F3654E">
      <w:pPr>
        <w:pStyle w:val="Code"/>
      </w:pPr>
      <w:r w:rsidRPr="0018490C">
        <w:t xml:space="preserve">        ViewData</w:t>
      </w:r>
      <w:ins w:id="656" w:author="Jeffrey" w:date="2010-03-07T23:15:00Z">
        <w:r w:rsidR="00781E30">
          <w:fldChar w:fldCharType="begin"/>
        </w:r>
        <w:r w:rsidR="00781E30">
          <w:instrText xml:space="preserve"> XE "</w:instrText>
        </w:r>
      </w:ins>
      <w:r w:rsidR="00781E30" w:rsidRPr="00666D9F">
        <w:rPr>
          <w:rStyle w:val="CodeinText"/>
          <w:rPrChange w:id="657" w:author="Jeffrey" w:date="2010-03-07T23:15:00Z">
            <w:rPr>
              <w:rStyle w:val="CodeinText"/>
            </w:rPr>
          </w:rPrChange>
        </w:rPr>
        <w:instrText>ViewData</w:instrText>
      </w:r>
      <w:ins w:id="658" w:author="Jeffrey" w:date="2010-03-07T23:15:00Z">
        <w:r w:rsidR="00781E30">
          <w:instrText xml:space="preserve">" </w:instrText>
        </w:r>
        <w:r w:rsidR="00781E30">
          <w:fldChar w:fldCharType="end"/>
        </w:r>
      </w:ins>
      <w:r w:rsidRPr="0018490C">
        <w:t xml:space="preserve">["Message"]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w:t>
      </w:r>
      <w:ins w:id="659" w:author="Jeffrey" w:date="2010-03-07T23:17:00Z">
        <w:r w:rsidR="00781E30">
          <w:fldChar w:fldCharType="begin"/>
        </w:r>
        <w:r w:rsidR="00781E30">
          <w:instrText xml:space="preserve"> XE "</w:instrText>
        </w:r>
      </w:ins>
      <w:r w:rsidR="00781E30" w:rsidRPr="00666D9F">
        <w:rPr>
          <w:rStyle w:val="CodeinText"/>
          <w:rPrChange w:id="660" w:author="Jeffrey" w:date="2010-03-07T23:17:00Z">
            <w:rPr>
              <w:rStyle w:val="CodeinText"/>
            </w:rPr>
          </w:rPrChange>
        </w:rPr>
        <w:instrText>ControllerContext</w:instrText>
      </w:r>
      <w:ins w:id="661" w:author="Jeffrey" w:date="2010-03-07T23:17:00Z">
        <w:r w:rsidR="00781E30">
          <w:instrText xml:space="preserve">" </w:instrText>
        </w:r>
        <w:r w:rsidR="00781E30">
          <w:fldChar w:fldCharType="end"/>
        </w:r>
      </w:ins>
      <w:r w:rsidRPr="0018490C">
        <w:t>.HttpContext</w:t>
      </w:r>
      <w:ins w:id="662" w:author="Jeffrey" w:date="2010-03-07T23:17:00Z">
        <w:r w:rsidR="00781E30">
          <w:fldChar w:fldCharType="begin"/>
        </w:r>
        <w:r w:rsidR="00781E30">
          <w:instrText xml:space="preserve"> XE "</w:instrText>
        </w:r>
      </w:ins>
      <w:r w:rsidR="00781E30" w:rsidRPr="00666D9F">
        <w:rPr>
          <w:rStyle w:val="CodeinText"/>
          <w:rPrChange w:id="663" w:author="Jeffrey" w:date="2010-03-07T23:17:00Z">
            <w:rPr>
              <w:rStyle w:val="CodeinText"/>
            </w:rPr>
          </w:rPrChange>
        </w:rPr>
        <w:instrText>HttpContext</w:instrText>
      </w:r>
      <w:ins w:id="664" w:author="Jeffrey" w:date="2010-03-07T23:17:00Z">
        <w:r w:rsidR="00781E30">
          <w:instrText xml:space="preserve">" </w:instrText>
        </w:r>
        <w:r w:rsidR="00781E30">
          <w:fldChar w:fldCharType="end"/>
        </w:r>
      </w:ins>
      <w:r w:rsidRPr="0018490C">
        <w:t>;</w:t>
      </w:r>
    </w:p>
    <w:p w:rsidR="00F3654E" w:rsidRPr="0018490C" w:rsidRDefault="00F3654E" w:rsidP="00F3654E">
      <w:pPr>
        <w:pStyle w:val="Code"/>
      </w:pPr>
      <w:r w:rsidRPr="0018490C">
        <w:t xml:space="preserve">        var culture</w:t>
      </w:r>
      <w:ins w:id="665" w:author="Jeffrey" w:date="2010-03-07T23:20:00Z">
        <w:r w:rsidR="00781E30">
          <w:fldChar w:fldCharType="begin"/>
        </w:r>
        <w:r w:rsidR="00781E30">
          <w:instrText xml:space="preserve"> XE "</w:instrText>
        </w:r>
      </w:ins>
      <w:r w:rsidR="00781E30" w:rsidRPr="00666D9F">
        <w:rPr>
          <w:rPrChange w:id="666" w:author="Jeffrey" w:date="2010-03-07T23:20:00Z">
            <w:rPr/>
          </w:rPrChange>
        </w:rPr>
        <w:instrText>culture</w:instrText>
      </w:r>
      <w:ins w:id="667" w:author="Jeffrey" w:date="2010-03-07T23:20:00Z">
        <w:r w:rsidR="00781E30">
          <w:instrText xml:space="preserve">" </w:instrText>
        </w:r>
        <w:r w:rsidR="00781E30">
          <w:fldChar w:fldCharType="end"/>
        </w:r>
      </w:ins>
      <w:r w:rsidRPr="0018490C">
        <w:t xml:space="preserv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ins w:id="668" w:author="Jeffrey" w:date="2010-03-07T23:20:00Z">
        <w:r w:rsidR="00781E30">
          <w:fldChar w:fldCharType="begin"/>
        </w:r>
        <w:r w:rsidR="00781E30">
          <w:instrText xml:space="preserve"> XE "</w:instrText>
        </w:r>
      </w:ins>
      <w:r w:rsidR="00781E30" w:rsidRPr="00666D9F">
        <w:rPr>
          <w:rPrChange w:id="669" w:author="Jeffrey" w:date="2010-03-07T23:20:00Z">
            <w:rPr/>
          </w:rPrChange>
        </w:rPr>
        <w:instrText>culture</w:instrText>
      </w:r>
      <w:ins w:id="670" w:author="Jeffrey" w:date="2010-03-07T23:20:00Z">
        <w:r w:rsidR="00781E30">
          <w:instrText xml:space="preserve">" </w:instrText>
        </w:r>
        <w:r w:rsidR="00781E30">
          <w:fldChar w:fldCharType="end"/>
        </w:r>
      </w:ins>
      <w:r w:rsidRPr="0018490C">
        <w:t>);</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E22224" w:rsidRPr="001B1BC4">
        <w:fldChar w:fldCharType="begin"/>
      </w:r>
      <w:r w:rsidRPr="001B1BC4">
        <w:instrText xml:space="preserve"> XE "localization:adding an additional culture" </w:instrText>
      </w:r>
      <w:r w:rsidR="00E22224" w:rsidRPr="001B1BC4">
        <w:fldChar w:fldCharType="end"/>
      </w:r>
      <w:r w:rsidRPr="001B1BC4">
        <w:t xml:space="preserve"> for the </w:t>
      </w:r>
      <w:r w:rsidRPr="001B1BC4">
        <w:rPr>
          <w:rStyle w:val="CodeinText"/>
        </w:rPr>
        <w:t>es-ES</w:t>
      </w:r>
      <w:r w:rsidRPr="001B1BC4">
        <w:t xml:space="preserve"> culture</w:t>
      </w:r>
      <w:ins w:id="671" w:author="Jeffrey" w:date="2010-03-07T23:20:00Z">
        <w:r w:rsidR="00781E30">
          <w:fldChar w:fldCharType="begin"/>
        </w:r>
        <w:r w:rsidR="00781E30">
          <w:instrText xml:space="preserve"> XE "</w:instrText>
        </w:r>
      </w:ins>
      <w:r w:rsidR="00781E30" w:rsidRPr="00666D9F">
        <w:rPr>
          <w:rPrChange w:id="672" w:author="Jeffrey" w:date="2010-03-07T23:20:00Z">
            <w:rPr/>
          </w:rPrChange>
        </w:rPr>
        <w:instrText>culture</w:instrText>
      </w:r>
      <w:ins w:id="673" w:author="Jeffrey" w:date="2010-03-07T23:20:00Z">
        <w:r w:rsidR="00781E30">
          <w:instrText xml:space="preserve">" </w:instrText>
        </w:r>
        <w:r w:rsidR="00781E30">
          <w:fldChar w:fldCharType="end"/>
        </w:r>
      </w:ins>
      <w:r>
        <w:t>—</w:t>
      </w:r>
      <w:r w:rsidRPr="001B1BC4">
        <w:t>Spanish</w:t>
      </w:r>
      <w:ins w:id="674" w:author="Jeffrey" w:date="2010-03-07T23:20:00Z">
        <w:r w:rsidR="00781E30">
          <w:fldChar w:fldCharType="begin"/>
        </w:r>
        <w:r w:rsidR="00781E30">
          <w:instrText xml:space="preserve"> XE "</w:instrText>
        </w:r>
      </w:ins>
      <w:r w:rsidR="00781E30" w:rsidRPr="00666D9F">
        <w:rPr>
          <w:rPrChange w:id="675" w:author="Jeffrey" w:date="2010-03-07T23:20:00Z">
            <w:rPr/>
          </w:rPrChange>
        </w:rPr>
        <w:instrText>Spanish</w:instrText>
      </w:r>
      <w:ins w:id="676" w:author="Jeffrey" w:date="2010-03-07T23:20:00Z">
        <w:r w:rsidR="00781E30">
          <w:instrText xml:space="preserve">" </w:instrText>
        </w:r>
        <w:r w:rsidR="00781E30">
          <w:fldChar w:fldCharType="end"/>
        </w:r>
      </w:ins>
      <w:r w:rsidRPr="001B1BC4">
        <w:t xml:space="preserve"> (Spain).</w:t>
      </w:r>
      <w:r>
        <w:t xml:space="preserve"> </w:t>
      </w:r>
      <w:r w:rsidRPr="001B1BC4">
        <w:t xml:space="preserve">To do this, add another resource file in </w:t>
      </w:r>
      <w:r w:rsidRPr="001B1BC4">
        <w:rPr>
          <w:rStyle w:val="CodeinText"/>
        </w:rPr>
        <w:t>App_GlobalResources</w:t>
      </w:r>
      <w:ins w:id="677" w:author="Jeffrey" w:date="2010-03-07T23:20:00Z">
        <w:r w:rsidR="00781E30">
          <w:rPr>
            <w:rStyle w:val="CodeinText"/>
          </w:rPr>
          <w:fldChar w:fldCharType="begin"/>
        </w:r>
        <w:r w:rsidR="00781E30">
          <w:instrText xml:space="preserve"> XE "</w:instrText>
        </w:r>
      </w:ins>
      <w:r w:rsidR="00781E30" w:rsidRPr="00666D9F">
        <w:rPr>
          <w:rStyle w:val="CodeinText"/>
          <w:rPrChange w:id="678" w:author="Jeffrey" w:date="2010-03-07T23:20:00Z">
            <w:rPr>
              <w:rStyle w:val="CodeinText"/>
            </w:rPr>
          </w:rPrChange>
        </w:rPr>
        <w:instrText>App_GlobalResources</w:instrText>
      </w:r>
      <w:ins w:id="679" w:author="Jeffrey" w:date="2010-03-07T23:20:00Z">
        <w:r w:rsidR="00781E30">
          <w:instrText xml:space="preserve">" </w:instrText>
        </w:r>
        <w:r w:rsidR="00781E30">
          <w:rPr>
            <w:rStyle w:val="CodeinText"/>
          </w:rPr>
          <w:fldChar w:fldCharType="end"/>
        </w:r>
      </w:ins>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r>
        <w:rPr>
          <w:noProof/>
        </w:rPr>
        <w:drawing>
          <wp:inline distT="0" distB="0" distL="0" distR="0">
            <wp:extent cx="4347210" cy="934195"/>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3" cstate="print"/>
                    <a:srcRect/>
                    <a:stretch>
                      <a:fillRect/>
                    </a:stretch>
                  </pic:blipFill>
                  <pic:spPr bwMode="auto">
                    <a:xfrm>
                      <a:off x="0" y="0"/>
                      <a:ext cx="4349995" cy="93479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.12 A localized resource file for Spanish</w:t>
      </w:r>
      <w:ins w:id="680" w:author="Jeffrey" w:date="2010-03-07T23:20:00Z">
        <w:r w:rsidR="00781E30">
          <w:fldChar w:fldCharType="begin"/>
        </w:r>
        <w:r w:rsidR="00781E30">
          <w:instrText xml:space="preserve"> XE "</w:instrText>
        </w:r>
      </w:ins>
      <w:r w:rsidR="00781E30" w:rsidRPr="00666D9F">
        <w:rPr>
          <w:rPrChange w:id="681" w:author="Jeffrey" w:date="2010-03-07T23:20:00Z">
            <w:rPr/>
          </w:rPrChange>
        </w:rPr>
        <w:instrText>Spanish</w:instrText>
      </w:r>
      <w:ins w:id="682" w:author="Jeffrey" w:date="2010-03-07T23:20:00Z">
        <w:r w:rsidR="00781E30">
          <w:instrText xml:space="preserve">" </w:instrText>
        </w:r>
        <w:r w:rsidR="00781E30">
          <w:fldChar w:fldCharType="end"/>
        </w:r>
      </w:ins>
      <w:r>
        <w:t xml:space="preserve"> (es-ES)</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ins w:id="683" w:author="Jeffrey" w:date="2010-03-07T23:20:00Z">
        <w:r w:rsidR="00781E30">
          <w:rPr>
            <w:rStyle w:val="CodeinText"/>
          </w:rPr>
          <w:fldChar w:fldCharType="begin"/>
        </w:r>
        <w:r w:rsidR="00781E30">
          <w:instrText xml:space="preserve"> XE "</w:instrText>
        </w:r>
      </w:ins>
      <w:r w:rsidR="00781E30" w:rsidRPr="00666D9F">
        <w:rPr>
          <w:rStyle w:val="CodeinText"/>
          <w:rPrChange w:id="684" w:author="Jeffrey" w:date="2010-03-07T23:20:00Z">
            <w:rPr>
              <w:rStyle w:val="CodeinText"/>
            </w:rPr>
          </w:rPrChange>
        </w:rPr>
        <w:instrText>App_GlobalResources</w:instrText>
      </w:r>
      <w:ins w:id="685" w:author="Jeffrey" w:date="2010-03-07T23:20:00Z">
        <w:r w:rsidR="00781E30">
          <w:instrText xml:space="preserve">" </w:instrText>
        </w:r>
        <w:r w:rsidR="00781E30">
          <w:rPr>
            <w:rStyle w:val="CodeinText"/>
          </w:rPr>
          <w:fldChar w:fldCharType="end"/>
        </w:r>
      </w:ins>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w:t>
      </w:r>
      <w:ins w:id="686" w:author="Jeffrey" w:date="2010-03-07T23:20:00Z">
        <w:r w:rsidR="00781E30">
          <w:fldChar w:fldCharType="begin"/>
        </w:r>
        <w:r w:rsidR="00781E30">
          <w:instrText xml:space="preserve"> XE "</w:instrText>
        </w:r>
      </w:ins>
      <w:r w:rsidR="00781E30" w:rsidRPr="00666D9F">
        <w:rPr>
          <w:rPrChange w:id="687" w:author="Jeffrey" w:date="2010-03-07T23:20:00Z">
            <w:rPr/>
          </w:rPrChange>
        </w:rPr>
        <w:instrText>culture</w:instrText>
      </w:r>
      <w:ins w:id="688" w:author="Jeffrey" w:date="2010-03-07T23:20:00Z">
        <w:r w:rsidR="00781E30">
          <w:instrText xml:space="preserve">" </w:instrText>
        </w:r>
        <w:r w:rsidR="00781E30">
          <w:fldChar w:fldCharType="end"/>
        </w:r>
      </w:ins>
      <w:r w:rsidRPr="001B1BC4">
        <w:t xml:space="preserve"> in question (in this case Spanish</w:t>
      </w:r>
      <w:ins w:id="689" w:author="Jeffrey" w:date="2010-03-07T23:20:00Z">
        <w:r w:rsidR="00781E30">
          <w:fldChar w:fldCharType="begin"/>
        </w:r>
        <w:r w:rsidR="00781E30">
          <w:instrText xml:space="preserve"> XE "</w:instrText>
        </w:r>
      </w:ins>
      <w:r w:rsidR="00781E30" w:rsidRPr="00666D9F">
        <w:rPr>
          <w:rPrChange w:id="690" w:author="Jeffrey" w:date="2010-03-07T23:20:00Z">
            <w:rPr/>
          </w:rPrChange>
        </w:rPr>
        <w:instrText>Spanish</w:instrText>
      </w:r>
      <w:ins w:id="691" w:author="Jeffrey" w:date="2010-03-07T23:20:00Z">
        <w:r w:rsidR="00781E30">
          <w:instrText xml:space="preserve">" </w:instrText>
        </w:r>
        <w:r w:rsidR="00781E30">
          <w:fldChar w:fldCharType="end"/>
        </w:r>
      </w:ins>
      <w:r w:rsidRPr="001B1BC4">
        <w:t>).</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804410" cy="23852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805445" cy="2385773"/>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How did it know which culture</w:t>
      </w:r>
      <w:ins w:id="692" w:author="Jeffrey" w:date="2010-03-07T23:20:00Z">
        <w:r w:rsidR="00781E30">
          <w:fldChar w:fldCharType="begin"/>
        </w:r>
        <w:r w:rsidR="00781E30">
          <w:instrText xml:space="preserve"> XE "</w:instrText>
        </w:r>
      </w:ins>
      <w:r w:rsidR="00781E30" w:rsidRPr="00666D9F">
        <w:rPr>
          <w:rPrChange w:id="693" w:author="Jeffrey" w:date="2010-03-07T23:20:00Z">
            <w:rPr/>
          </w:rPrChange>
        </w:rPr>
        <w:instrText>culture</w:instrText>
      </w:r>
      <w:ins w:id="694" w:author="Jeffrey" w:date="2010-03-07T23:20:00Z">
        <w:r w:rsidR="00781E30">
          <w:instrText xml:space="preserve">" </w:instrText>
        </w:r>
        <w:r w:rsidR="00781E30">
          <w:fldChar w:fldCharType="end"/>
        </w:r>
      </w:ins>
      <w:r>
        <w:t xml:space="preserve"> we wanted to display? How do Spanish</w:t>
      </w:r>
      <w:ins w:id="695" w:author="Jeffrey" w:date="2010-03-07T23:20:00Z">
        <w:r w:rsidR="00781E30">
          <w:fldChar w:fldCharType="begin"/>
        </w:r>
        <w:r w:rsidR="00781E30">
          <w:instrText xml:space="preserve"> XE "</w:instrText>
        </w:r>
      </w:ins>
      <w:r w:rsidR="00781E30" w:rsidRPr="00666D9F">
        <w:rPr>
          <w:rPrChange w:id="696" w:author="Jeffrey" w:date="2010-03-07T23:20:00Z">
            <w:rPr/>
          </w:rPrChange>
        </w:rPr>
        <w:instrText>Spanish</w:instrText>
      </w:r>
      <w:ins w:id="697" w:author="Jeffrey" w:date="2010-03-07T23:20:00Z">
        <w:r w:rsidR="00781E30">
          <w:instrText xml:space="preserve">" </w:instrText>
        </w:r>
        <w:r w:rsidR="00781E30">
          <w:fldChar w:fldCharType="end"/>
        </w:r>
      </w:ins>
      <w:r>
        <w:t xml:space="preserve">-speaking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E22224">
        <w:fldChar w:fldCharType="begin"/>
      </w:r>
      <w:r>
        <w:instrText xml:space="preserve"> XE "</w:instrText>
      </w:r>
      <w:r w:rsidRPr="001B1BC4">
        <w:instrText>Firefox</w:instrText>
      </w:r>
      <w:r>
        <w:instrText xml:space="preserve">" </w:instrText>
      </w:r>
      <w:r w:rsidR="00E22224">
        <w:fldChar w:fldCharType="end"/>
      </w:r>
      <w:r w:rsidR="00E22224">
        <w:fldChar w:fldCharType="begin"/>
      </w:r>
      <w:r>
        <w:instrText xml:space="preserve"> XE "</w:instrText>
      </w:r>
      <w:r w:rsidRPr="001B1BC4">
        <w:instrText>Mozilla Firefox</w:instrText>
      </w:r>
      <w:r>
        <w:instrText xml:space="preserve">" </w:instrText>
      </w:r>
      <w:r w:rsidR="00E22224">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E22224" w:rsidRPr="00CA3AEF">
        <w:fldChar w:fldCharType="begin"/>
      </w:r>
      <w:r w:rsidRPr="00CA3AEF">
        <w:instrText xml:space="preserve"> XE "localization:configuring Firefox to prefer a different language" </w:instrText>
      </w:r>
      <w:r w:rsidR="00E22224"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r>
        <w:t xml:space="preserve">Listing </w:t>
      </w:r>
      <w:r w:rsidR="00582661">
        <w:t>7</w:t>
      </w:r>
      <w:r>
        <w:t>.14 Enabling autoculture selection</w:t>
      </w:r>
      <w:r w:rsidR="00E22224">
        <w:fldChar w:fldCharType="begin"/>
      </w:r>
      <w:r>
        <w:instrText xml:space="preserve"> XE "</w:instrText>
      </w:r>
      <w:r w:rsidRPr="00E92FBD">
        <w:instrText>localization:enabling autoculture selection from the browser</w:instrText>
      </w:r>
      <w:r>
        <w:instrText xml:space="preserve">" </w:instrText>
      </w:r>
      <w:r w:rsidR="00E22224">
        <w:fldChar w:fldCharType="end"/>
      </w:r>
      <w:r>
        <w:t xml:space="preserve"> from the browser</w:t>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w:t>
      </w:r>
      <w:ins w:id="698" w:author="Jeffrey" w:date="2010-03-07T23:20:00Z">
        <w:r w:rsidR="00781E30">
          <w:fldChar w:fldCharType="begin"/>
        </w:r>
        <w:r w:rsidR="00781E30">
          <w:instrText xml:space="preserve"> XE "</w:instrText>
        </w:r>
      </w:ins>
      <w:r w:rsidR="00781E30" w:rsidRPr="00666D9F">
        <w:rPr>
          <w:rPrChange w:id="699" w:author="Jeffrey" w:date="2010-03-07T23:20:00Z">
            <w:rPr/>
          </w:rPrChange>
        </w:rPr>
        <w:instrText>culture</w:instrText>
      </w:r>
      <w:ins w:id="700" w:author="Jeffrey" w:date="2010-03-07T23:20:00Z">
        <w:r w:rsidR="00781E30">
          <w:instrText xml:space="preserve">" </w:instrText>
        </w:r>
        <w:r w:rsidR="00781E30">
          <w:fldChar w:fldCharType="end"/>
        </w:r>
      </w:ins>
      <w:r w:rsidRPr="008051B0">
        <w:t>="auto" /&gt;</w:t>
      </w:r>
      <w:r>
        <w:t xml:space="preserve">     </w:t>
      </w:r>
    </w:p>
    <w:p w:rsidR="00F3654E" w:rsidRPr="008051B0" w:rsidRDefault="00F3654E" w:rsidP="00F3654E">
      <w:pPr>
        <w:pStyle w:val="Code"/>
      </w:pPr>
      <w:r>
        <w:t>&lt;/system.web&gt;</w:t>
      </w:r>
    </w:p>
    <w:p w:rsidR="00F3654E" w:rsidRDefault="00F3654E" w:rsidP="00F3654E">
      <w:pPr>
        <w:pStyle w:val="Code"/>
      </w:pPr>
    </w:p>
    <w:p w:rsidR="006A280F" w:rsidRPr="008051B0" w:rsidRDefault="006A280F" w:rsidP="006A280F">
      <w:pPr>
        <w:pStyle w:val="Body"/>
      </w:pPr>
      <w:r>
        <w:t>By enabling the culture</w:t>
      </w:r>
      <w:ins w:id="701" w:author="Jeffrey" w:date="2010-03-07T23:20:00Z">
        <w:r w:rsidR="00781E30">
          <w:fldChar w:fldCharType="begin"/>
        </w:r>
        <w:r w:rsidR="00781E30">
          <w:instrText xml:space="preserve"> XE "</w:instrText>
        </w:r>
      </w:ins>
      <w:r w:rsidR="00781E30" w:rsidRPr="00666D9F">
        <w:rPr>
          <w:rPrChange w:id="702" w:author="Jeffrey" w:date="2010-03-07T23:20:00Z">
            <w:rPr/>
          </w:rPrChange>
        </w:rPr>
        <w:instrText>culture</w:instrText>
      </w:r>
      <w:ins w:id="703" w:author="Jeffrey" w:date="2010-03-07T23:20:00Z">
        <w:r w:rsidR="00781E30">
          <w:instrText xml:space="preserve">" </w:instrText>
        </w:r>
        <w:r w:rsidR="00781E30">
          <w:fldChar w:fldCharType="end"/>
        </w:r>
      </w:ins>
      <w:r>
        <w:t xml:space="preserve"> setting, ASP.NET can apply globalization when the application runs.</w:t>
      </w:r>
    </w:p>
    <w:p w:rsidR="00F3654E" w:rsidRDefault="00982080" w:rsidP="00F3654E">
      <w:pPr>
        <w:pStyle w:val="Figure"/>
      </w:pPr>
      <w:r>
        <w:rPr>
          <w:noProof/>
        </w:rPr>
        <w:lastRenderedPageBreak/>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w:t>
      </w:r>
      <w:ins w:id="704" w:author="Jeffrey" w:date="2010-03-07T23:20:00Z">
        <w:r w:rsidR="00781E30">
          <w:fldChar w:fldCharType="begin"/>
        </w:r>
        <w:r w:rsidR="00781E30">
          <w:instrText xml:space="preserve"> XE "</w:instrText>
        </w:r>
      </w:ins>
      <w:r w:rsidR="00781E30" w:rsidRPr="00666D9F">
        <w:rPr>
          <w:rPrChange w:id="705" w:author="Jeffrey" w:date="2010-03-07T23:20:00Z">
            <w:rPr/>
          </w:rPrChange>
        </w:rPr>
        <w:instrText>Spanish</w:instrText>
      </w:r>
      <w:ins w:id="706" w:author="Jeffrey" w:date="2010-03-07T23:20:00Z">
        <w:r w:rsidR="00781E30">
          <w:instrText xml:space="preserve">" </w:instrText>
        </w:r>
        <w:r w:rsidR="00781E30">
          <w:fldChar w:fldCharType="end"/>
        </w:r>
      </w:ins>
      <w:r>
        <w:t xml:space="preserve"> in Firefox</w:t>
      </w:r>
    </w:p>
    <w:p w:rsidR="00F3654E" w:rsidRPr="001B1BC4" w:rsidRDefault="00F3654E" w:rsidP="00F3654E">
      <w:pPr>
        <w:pStyle w:val="Body"/>
      </w:pPr>
      <w:r>
        <w:t>After doing this, our browser will submit the culture</w:t>
      </w:r>
      <w:ins w:id="707" w:author="Jeffrey" w:date="2010-03-07T23:20:00Z">
        <w:r w:rsidR="00781E30">
          <w:fldChar w:fldCharType="begin"/>
        </w:r>
        <w:r w:rsidR="00781E30">
          <w:instrText xml:space="preserve"> XE "</w:instrText>
        </w:r>
      </w:ins>
      <w:r w:rsidR="00781E30" w:rsidRPr="00666D9F">
        <w:rPr>
          <w:rPrChange w:id="708" w:author="Jeffrey" w:date="2010-03-07T23:20:00Z">
            <w:rPr/>
          </w:rPrChange>
        </w:rPr>
        <w:instrText>culture</w:instrText>
      </w:r>
      <w:ins w:id="709" w:author="Jeffrey" w:date="2010-03-07T23:20:00Z">
        <w:r w:rsidR="00781E30">
          <w:instrText xml:space="preserve">" </w:instrText>
        </w:r>
        <w:r w:rsidR="00781E30">
          <w:fldChar w:fldCharType="end"/>
        </w:r>
      </w:ins>
      <w:r>
        <w:t xml:space="preserv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w:t>
      </w:r>
      <w:ins w:id="710" w:author="Jeffrey" w:date="2010-03-07T23:20:00Z">
        <w:r w:rsidR="00781E30">
          <w:fldChar w:fldCharType="begin"/>
        </w:r>
        <w:r w:rsidR="00781E30">
          <w:instrText xml:space="preserve"> XE "</w:instrText>
        </w:r>
      </w:ins>
      <w:r w:rsidR="00781E30" w:rsidRPr="00666D9F">
        <w:rPr>
          <w:rPrChange w:id="711" w:author="Jeffrey" w:date="2010-03-07T23:20:00Z">
            <w:rPr/>
          </w:rPrChange>
        </w:rPr>
        <w:instrText>Spanish</w:instrText>
      </w:r>
      <w:ins w:id="712" w:author="Jeffrey" w:date="2010-03-07T23:20:00Z">
        <w:r w:rsidR="00781E30">
          <w:instrText xml:space="preserve">" </w:instrText>
        </w:r>
        <w:r w:rsidR="00781E30">
          <w:fldChar w:fldCharType="end"/>
        </w:r>
      </w:ins>
      <w:r w:rsidRPr="001B1BC4">
        <w:t xml:space="preserve"> messages!</w:t>
      </w:r>
    </w:p>
    <w:p w:rsidR="00F3654E" w:rsidRDefault="00982080" w:rsidP="00F3654E">
      <w:pPr>
        <w:pStyle w:val="Figure"/>
      </w:pPr>
      <w:r>
        <w:rPr>
          <w:noProof/>
        </w:rPr>
        <w:lastRenderedPageBreak/>
        <w:drawing>
          <wp:inline distT="0" distB="0" distL="0" distR="0">
            <wp:extent cx="4819357" cy="2392680"/>
            <wp:effectExtent l="19050" t="0" r="29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820395" cy="2393195"/>
                    </a:xfrm>
                    <a:prstGeom prst="rect">
                      <a:avLst/>
                    </a:prstGeom>
                    <a:noFill/>
                    <a:ln w="9525">
                      <a:noFill/>
                      <a:miter lim="800000"/>
                      <a:headEnd/>
                      <a:tailEnd/>
                    </a:ln>
                  </pic:spPr>
                </pic:pic>
              </a:graphicData>
            </a:graphic>
          </wp:inline>
        </w:drawing>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ins w:id="713" w:author="Jeffrey" w:date="2010-03-07T23:21:00Z">
        <w:r w:rsidR="00781E30">
          <w:rPr>
            <w:rStyle w:val="CodeinText"/>
          </w:rPr>
          <w:fldChar w:fldCharType="begin"/>
        </w:r>
        <w:r w:rsidR="00781E30">
          <w:instrText xml:space="preserve"> XE "</w:instrText>
        </w:r>
      </w:ins>
      <w:r w:rsidR="00781E30" w:rsidRPr="00666D9F">
        <w:rPr>
          <w:rStyle w:val="CodeinText"/>
          <w:rPrChange w:id="714" w:author="Jeffrey" w:date="2010-03-07T23:21:00Z">
            <w:rPr>
              <w:rStyle w:val="CodeinText"/>
            </w:rPr>
          </w:rPrChange>
        </w:rPr>
        <w:instrText>App_LocalResources</w:instrText>
      </w:r>
      <w:ins w:id="715" w:author="Jeffrey" w:date="2010-03-07T23:21:00Z">
        <w:r w:rsidR="00781E30">
          <w:instrText xml:space="preserve">" </w:instrText>
        </w:r>
        <w:r w:rsidR="00781E30">
          <w:rPr>
            <w:rStyle w:val="CodeinText"/>
          </w:rPr>
          <w:fldChar w:fldCharType="end"/>
        </w:r>
      </w:ins>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5A0033" w:rsidRPr="001B1BC4" w:rsidRDefault="005A0033" w:rsidP="005A0033">
      <w:pPr>
        <w:pStyle w:val="TypesetterNote"/>
      </w:pPr>
      <w:r>
        <w:t>Do we need to replace these URLs with shortened ones?</w:t>
      </w:r>
    </w:p>
    <w:p w:rsidR="00F3654E" w:rsidRPr="001B1BC4" w:rsidRDefault="00F3654E" w:rsidP="00F3654E">
      <w:pPr>
        <w:pStyle w:val="Body"/>
      </w:pPr>
      <w:r w:rsidRPr="001B1BC4">
        <w:t>Luckily Matt Hawley</w:t>
      </w:r>
      <w:r w:rsidR="00E22224">
        <w:fldChar w:fldCharType="begin"/>
      </w:r>
      <w:r>
        <w:instrText xml:space="preserve"> XE "</w:instrText>
      </w:r>
      <w:r w:rsidRPr="001B1BC4">
        <w:instrText>Hawley</w:instrText>
      </w:r>
      <w:r>
        <w:instrText xml:space="preserve">, Matt" </w:instrText>
      </w:r>
      <w:r w:rsidR="00E22224">
        <w:fldChar w:fldCharType="end"/>
      </w:r>
      <w:r w:rsidRPr="001B1BC4">
        <w:t xml:space="preserve"> has discovered this (the hard way) and posted his findings on his blog.</w:t>
      </w:r>
      <w:r>
        <w:t xml:space="preserve"> </w:t>
      </w:r>
      <w:r w:rsidRPr="001B1BC4">
        <w:t xml:space="preserve">You can find the post online at </w:t>
      </w:r>
      <w:commentRangeStart w:id="716"/>
      <w:commentRangeStart w:id="717"/>
      <w:r w:rsidR="00E22224">
        <w:fldChar w:fldCharType="begin"/>
      </w:r>
      <w:r w:rsidR="000D614A">
        <w:instrText>HYPERLINK "http://blog.eworldui.net/post/2008/10/ASPNET-MVC-Simplified-Localization-via-ViewEngines.aspx"</w:instrText>
      </w:r>
      <w:r w:rsidR="00E22224">
        <w:fldChar w:fldCharType="separate"/>
      </w:r>
      <w:r w:rsidRPr="00D534E1">
        <w:t>http://blog.eworldui.net/post/2008/10/ASPNET-MVC-Simplified-Localization-via-ViewEngines.aspx</w:t>
      </w:r>
      <w:r w:rsidR="00E22224">
        <w:fldChar w:fldCharType="end"/>
      </w:r>
      <w:r w:rsidRPr="001B1BC4">
        <w:t>.</w:t>
      </w:r>
      <w:r>
        <w:t xml:space="preserve"> </w:t>
      </w:r>
      <w:commentRangeEnd w:id="716"/>
      <w:r w:rsidR="00602F7D">
        <w:rPr>
          <w:rStyle w:val="CommentReference"/>
          <w:rFonts w:ascii="Times New Roman" w:hAnsi="Times New Roman"/>
          <w:vanish/>
        </w:rPr>
        <w:commentReference w:id="716"/>
      </w:r>
      <w:commentRangeEnd w:id="717"/>
      <w:r w:rsidR="005A0033">
        <w:rPr>
          <w:rStyle w:val="CommentReference"/>
          <w:rFonts w:ascii="Times New Roman" w:hAnsi="Times New Roman"/>
        </w:rPr>
        <w:commentReference w:id="717"/>
      </w:r>
      <w:r w:rsidRPr="001B1BC4">
        <w:t xml:space="preserve">His solution involves deriving from the standard </w:t>
      </w:r>
      <w:r>
        <w:rPr>
          <w:rStyle w:val="CodeinText"/>
        </w:rPr>
        <w:t>WebFormViewEngine</w:t>
      </w:r>
      <w:ins w:id="718" w:author="Jeffrey" w:date="2010-03-07T23:21:00Z">
        <w:r w:rsidR="00781E30">
          <w:rPr>
            <w:rStyle w:val="CodeinText"/>
          </w:rPr>
          <w:fldChar w:fldCharType="begin"/>
        </w:r>
        <w:r w:rsidR="00781E30">
          <w:instrText xml:space="preserve"> XE "</w:instrText>
        </w:r>
      </w:ins>
      <w:r w:rsidR="00781E30" w:rsidRPr="00666D9F">
        <w:rPr>
          <w:rStyle w:val="CodeinText"/>
          <w:rPrChange w:id="719" w:author="Jeffrey" w:date="2010-03-07T23:21:00Z">
            <w:rPr>
              <w:rStyle w:val="CodeinText"/>
            </w:rPr>
          </w:rPrChange>
        </w:rPr>
        <w:instrText>WebFormViewEngine</w:instrText>
      </w:r>
      <w:ins w:id="720" w:author="Jeffrey" w:date="2010-03-07T23:21:00Z">
        <w:r w:rsidR="00781E30">
          <w:instrText xml:space="preserve">" </w:instrText>
        </w:r>
        <w:r w:rsidR="00781E30">
          <w:rPr>
            <w:rStyle w:val="CodeinText"/>
          </w:rPr>
          <w:fldChar w:fldCharType="end"/>
        </w:r>
      </w:ins>
      <w:r w:rsidRPr="001B1BC4">
        <w:t xml:space="preserve"> to create a </w:t>
      </w:r>
      <w:r w:rsidRPr="001B1BC4">
        <w:rPr>
          <w:rStyle w:val="CodeinText"/>
        </w:rPr>
        <w:t>LocalizableWebFormsViewEngine</w:t>
      </w:r>
      <w:r w:rsidRPr="001B1BC4">
        <w:t>.</w:t>
      </w:r>
      <w:r>
        <w:t xml:space="preserve"> </w:t>
      </w:r>
      <w:r w:rsidRPr="001B1BC4">
        <w:t xml:space="preserve">This </w:t>
      </w:r>
      <w:r w:rsidRPr="001B1BC4">
        <w:lastRenderedPageBreak/>
        <w:t xml:space="preserve">derived class stores the view path in view data for each view, so when the helper methods invoked from the view require a path, it can be taken directly from </w:t>
      </w:r>
      <w:r w:rsidRPr="001B1BC4">
        <w:rPr>
          <w:rStyle w:val="CodeinText"/>
        </w:rPr>
        <w:t>ViewData</w:t>
      </w:r>
      <w:ins w:id="721" w:author="Jeffrey" w:date="2010-03-07T23:15:00Z">
        <w:r w:rsidR="00781E30">
          <w:rPr>
            <w:rStyle w:val="CodeinText"/>
          </w:rPr>
          <w:fldChar w:fldCharType="begin"/>
        </w:r>
        <w:r w:rsidR="00781E30">
          <w:instrText xml:space="preserve"> XE "</w:instrText>
        </w:r>
      </w:ins>
      <w:r w:rsidR="00781E30" w:rsidRPr="00666D9F">
        <w:rPr>
          <w:rStyle w:val="CodeinText"/>
          <w:rPrChange w:id="722" w:author="Jeffrey" w:date="2010-03-07T23:15:00Z">
            <w:rPr>
              <w:rStyle w:val="CodeinText"/>
            </w:rPr>
          </w:rPrChange>
        </w:rPr>
        <w:instrText>ViewData</w:instrText>
      </w:r>
      <w:ins w:id="723" w:author="Jeffrey" w:date="2010-03-07T23:15:00Z">
        <w:r w:rsidR="00781E30">
          <w:instrText xml:space="preserve">" </w:instrText>
        </w:r>
        <w:r w:rsidR="00781E30">
          <w:rPr>
            <w:rStyle w:val="CodeinText"/>
          </w:rPr>
          <w:fldChar w:fldCharType="end"/>
        </w:r>
      </w:ins>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ins w:id="724" w:author="Jeffrey" w:date="2010-03-07T23:20:00Z">
        <w:r w:rsidR="00781E30">
          <w:fldChar w:fldCharType="begin"/>
        </w:r>
        <w:r w:rsidR="00781E30">
          <w:instrText xml:space="preserve"> XE "</w:instrText>
        </w:r>
      </w:ins>
      <w:r w:rsidR="00781E30" w:rsidRPr="00666D9F">
        <w:rPr>
          <w:rPrChange w:id="725" w:author="Jeffrey" w:date="2010-03-07T23:20:00Z">
            <w:rPr/>
          </w:rPrChange>
        </w:rPr>
        <w:instrText>culture</w:instrText>
      </w:r>
      <w:ins w:id="726" w:author="Jeffrey" w:date="2010-03-07T23:20:00Z">
        <w:r w:rsidR="00781E30">
          <w:instrText xml:space="preserve">" </w:instrText>
        </w:r>
        <w:r w:rsidR="00781E30">
          <w:fldChar w:fldCharType="end"/>
        </w:r>
      </w:ins>
      <w:r w:rsidRPr="001B1BC4">
        <w:t>.</w:t>
      </w:r>
      <w:r>
        <w:t xml:space="preserve"> </w:t>
      </w:r>
      <w:r w:rsidRPr="001B1BC4">
        <w:t>In ASP.NET MVC, none of these exist yet.</w:t>
      </w:r>
      <w:r>
        <w:t xml:space="preserve"> </w:t>
      </w:r>
      <w:r w:rsidRPr="001B1BC4">
        <w:t>Fortunately it would be trivial to create additional view helpers</w:t>
      </w:r>
      <w:ins w:id="727" w:author="Jeffrey" w:date="2010-03-07T23:14:00Z">
        <w:r w:rsidR="00781E30">
          <w:fldChar w:fldCharType="begin"/>
        </w:r>
        <w:r w:rsidR="00781E30">
          <w:instrText xml:space="preserve"> XE "</w:instrText>
        </w:r>
      </w:ins>
      <w:r w:rsidR="00781E30" w:rsidRPr="00666D9F">
        <w:rPr>
          <w:rPrChange w:id="728" w:author="Jeffrey" w:date="2010-03-07T23:14:00Z">
            <w:rPr/>
          </w:rPrChange>
        </w:rPr>
        <w:instrText>view helpers</w:instrText>
      </w:r>
      <w:ins w:id="729" w:author="Jeffrey" w:date="2010-03-07T23:14:00Z">
        <w:r w:rsidR="00781E30">
          <w:instrText xml:space="preserve">" </w:instrText>
        </w:r>
        <w:r w:rsidR="00781E30">
          <w:fldChar w:fldCharType="end"/>
        </w:r>
      </w:ins>
      <w:r w:rsidRPr="001B1BC4">
        <w:t xml:space="preserve">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ins w:id="730" w:author="Jeffrey" w:date="2010-03-07T23:13:00Z">
        <w:r w:rsidR="00CE6E11">
          <w:fldChar w:fldCharType="begin"/>
        </w:r>
        <w:r w:rsidR="00CE6E11">
          <w:instrText xml:space="preserve"> XE "</w:instrText>
        </w:r>
      </w:ins>
      <w:r w:rsidR="00CE6E11" w:rsidRPr="00666D9F">
        <w:rPr>
          <w:rPrChange w:id="731" w:author="Jeffrey" w:date="2010-03-07T23:13:00Z">
            <w:rPr/>
          </w:rPrChange>
        </w:rPr>
        <w:instrText>localization</w:instrText>
      </w:r>
      <w:ins w:id="732" w:author="Jeffrey" w:date="2010-03-07T23:13:00Z">
        <w:r w:rsidR="00CE6E11">
          <w:instrText xml:space="preserve">" </w:instrText>
        </w:r>
        <w:r w:rsidR="00CE6E11">
          <w:fldChar w:fldCharType="end"/>
        </w:r>
      </w:ins>
      <w:r w:rsidRPr="006A41C4">
        <w:t>.</w:t>
      </w:r>
    </w:p>
    <w:p w:rsidR="00F3654E" w:rsidRDefault="00582661" w:rsidP="00F3654E">
      <w:pPr>
        <w:pStyle w:val="Head1"/>
      </w:pPr>
      <w:bookmarkStart w:id="733" w:name="_Toc225334489"/>
      <w:bookmarkStart w:id="734" w:name="_Toc226367934"/>
      <w:bookmarkStart w:id="735" w:name="_Toc232863483"/>
      <w:bookmarkStart w:id="736" w:name="_Toc232903642"/>
      <w:r>
        <w:t>7</w:t>
      </w:r>
      <w:r w:rsidR="00F3654E">
        <w:t xml:space="preserve">.5 Implementing ASP.NET </w:t>
      </w:r>
      <w:bookmarkEnd w:id="733"/>
      <w:bookmarkEnd w:id="734"/>
      <w:bookmarkEnd w:id="735"/>
      <w:bookmarkEnd w:id="736"/>
      <w:r w:rsidR="00F3654E">
        <w:t>site maps</w:t>
      </w:r>
      <w:ins w:id="737" w:author="Jeffrey" w:date="2010-03-07T23:13:00Z">
        <w:r w:rsidR="00CE6E11">
          <w:fldChar w:fldCharType="begin"/>
        </w:r>
        <w:r w:rsidR="00CE6E11">
          <w:instrText xml:space="preserve"> XE "</w:instrText>
        </w:r>
      </w:ins>
      <w:r w:rsidR="00CE6E11" w:rsidRPr="00666D9F">
        <w:rPr>
          <w:rPrChange w:id="738" w:author="Jeffrey" w:date="2010-03-07T23:13:00Z">
            <w:rPr/>
          </w:rPrChange>
        </w:rPr>
        <w:instrText>site maps</w:instrText>
      </w:r>
      <w:ins w:id="739" w:author="Jeffrey" w:date="2010-03-07T23:13:00Z">
        <w:r w:rsidR="00CE6E11">
          <w:instrText xml:space="preserve">" </w:instrText>
        </w:r>
        <w:r w:rsidR="00CE6E11">
          <w:fldChar w:fldCharType="end"/>
        </w:r>
      </w:ins>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E22224" w:rsidRPr="001B1BC4">
        <w:fldChar w:fldCharType="begin"/>
      </w:r>
      <w:r w:rsidRPr="001B1BC4">
        <w:instrText xml:space="preserve"> XE "site</w:instrText>
      </w:r>
      <w:r>
        <w:instrText xml:space="preserve"> </w:instrText>
      </w:r>
      <w:r w:rsidRPr="001B1BC4">
        <w:instrText xml:space="preserve">maps" </w:instrText>
      </w:r>
      <w:r w:rsidR="00E22224"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In ASP.NET MVC, site maps</w:t>
      </w:r>
      <w:ins w:id="740" w:author="Jeffrey" w:date="2010-03-07T23:13:00Z">
        <w:r w:rsidR="00CE6E11">
          <w:fldChar w:fldCharType="begin"/>
        </w:r>
        <w:r w:rsidR="00CE6E11">
          <w:instrText xml:space="preserve"> XE "</w:instrText>
        </w:r>
      </w:ins>
      <w:r w:rsidR="00CE6E11" w:rsidRPr="00666D9F">
        <w:rPr>
          <w:rPrChange w:id="741" w:author="Jeffrey" w:date="2010-03-07T23:13:00Z">
            <w:rPr/>
          </w:rPrChange>
        </w:rPr>
        <w:instrText>site maps</w:instrText>
      </w:r>
      <w:ins w:id="742" w:author="Jeffrey" w:date="2010-03-07T23:13:00Z">
        <w:r w:rsidR="00CE6E11">
          <w:instrText xml:space="preserve">" </w:instrText>
        </w:r>
        <w:r w:rsidR="00CE6E11">
          <w:fldChar w:fldCharType="end"/>
        </w:r>
      </w:ins>
      <w:r>
        <w:t xml:space="preserve">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E22224">
        <w:fldChar w:fldCharType="begin"/>
      </w:r>
      <w:r>
        <w:instrText xml:space="preserve"> XE "breadcrumb path" </w:instrText>
      </w:r>
      <w:r w:rsidR="00E22224">
        <w:fldChar w:fldCharType="end"/>
      </w:r>
      <w:r>
        <w:t xml:space="preserve"> path to the user, using the standard </w:t>
      </w:r>
      <w:r w:rsidRPr="001B1BC4">
        <w:rPr>
          <w:rStyle w:val="CodeinText"/>
        </w:rPr>
        <w:t>SiteMapPath</w:t>
      </w:r>
      <w:ins w:id="743" w:author="Jeffrey" w:date="2010-03-07T23:21:00Z">
        <w:r w:rsidR="00781E30">
          <w:rPr>
            <w:rStyle w:val="CodeinText"/>
          </w:rPr>
          <w:fldChar w:fldCharType="begin"/>
        </w:r>
        <w:r w:rsidR="00781E30">
          <w:instrText xml:space="preserve"> XE "</w:instrText>
        </w:r>
      </w:ins>
      <w:r w:rsidR="00781E30" w:rsidRPr="00666D9F">
        <w:rPr>
          <w:rStyle w:val="CodeinText"/>
          <w:rPrChange w:id="744" w:author="Jeffrey" w:date="2010-03-07T23:21:00Z">
            <w:rPr>
              <w:rStyle w:val="CodeinText"/>
            </w:rPr>
          </w:rPrChange>
        </w:rPr>
        <w:instrText>SiteMapPath</w:instrText>
      </w:r>
      <w:ins w:id="745" w:author="Jeffrey" w:date="2010-03-07T23:21:00Z">
        <w:r w:rsidR="00781E30">
          <w:instrText xml:space="preserve">" </w:instrText>
        </w:r>
        <w:r w:rsidR="00781E30">
          <w:rPr>
            <w:rStyle w:val="CodeinText"/>
          </w:rPr>
          <w:fldChar w:fldCharType="end"/>
        </w:r>
      </w:ins>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Luckily, this control does not require any server-side form tag (nor ViewState</w:t>
      </w:r>
      <w:ins w:id="746" w:author="Jeffrey" w:date="2010-03-07T23:14:00Z">
        <w:r w:rsidR="00781E30">
          <w:fldChar w:fldCharType="begin"/>
        </w:r>
        <w:r w:rsidR="00781E30">
          <w:instrText xml:space="preserve"> XE "</w:instrText>
        </w:r>
      </w:ins>
      <w:r w:rsidR="00781E30" w:rsidRPr="00666D9F">
        <w:rPr>
          <w:rStyle w:val="CodeinText"/>
          <w:rPrChange w:id="747" w:author="Jeffrey" w:date="2010-03-07T23:14:00Z">
            <w:rPr>
              <w:rStyle w:val="CodeinText"/>
            </w:rPr>
          </w:rPrChange>
        </w:rPr>
        <w:instrText>ViewState</w:instrText>
      </w:r>
      <w:ins w:id="748" w:author="Jeffrey" w:date="2010-03-07T23:14:00Z">
        <w:r w:rsidR="00781E30">
          <w:instrText xml:space="preserve">" </w:instrText>
        </w:r>
        <w:r w:rsidR="00781E30">
          <w:fldChar w:fldCharType="end"/>
        </w:r>
      </w:ins>
      <w:r w:rsidRPr="001B1BC4">
        <w:t xml:space="preserv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lastRenderedPageBreak/>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w:t>
      </w:r>
      <w:ins w:id="749" w:author="Jeffrey" w:date="2010-03-07T23:21:00Z">
        <w:r w:rsidR="00781E30">
          <w:fldChar w:fldCharType="begin"/>
        </w:r>
        <w:r w:rsidR="00781E30">
          <w:instrText xml:space="preserve"> XE "</w:instrText>
        </w:r>
      </w:ins>
      <w:r w:rsidR="00781E30" w:rsidRPr="00666D9F">
        <w:rPr>
          <w:rStyle w:val="CodeinText"/>
          <w:rPrChange w:id="750" w:author="Jeffrey" w:date="2010-03-07T23:21:00Z">
            <w:rPr>
              <w:rStyle w:val="CodeinText"/>
            </w:rPr>
          </w:rPrChange>
        </w:rPr>
        <w:instrText>SiteMapPath</w:instrText>
      </w:r>
      <w:ins w:id="751" w:author="Jeffrey" w:date="2010-03-07T23:21:00Z">
        <w:r w:rsidR="00781E30">
          <w:instrText xml:space="preserve">" </w:instrText>
        </w:r>
        <w:r w:rsidR="00781E30">
          <w:fldChar w:fldCharType="end"/>
        </w:r>
      </w:ins>
      <w:r w:rsidRPr="00223047">
        <w:t xml:space="preserve">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t>&lt;/div&gt;</w:t>
      </w:r>
    </w:p>
    <w:p w:rsidR="00F3654E" w:rsidRDefault="00F3654E" w:rsidP="00F3654E">
      <w:pPr>
        <w:pStyle w:val="Body1"/>
      </w:pPr>
    </w:p>
    <w:p w:rsidR="00F3654E" w:rsidRDefault="00F3654E" w:rsidP="00F3654E">
      <w:pPr>
        <w:pStyle w:val="Body1"/>
      </w:pPr>
      <w:r>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r>
        <w:rPr>
          <w:noProof/>
        </w:rPr>
        <w:drawing>
          <wp:inline distT="0" distB="0" distL="0" distR="0">
            <wp:extent cx="4785890" cy="2354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4782823" cy="2353071"/>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ins w:id="752" w:author="Jeffrey" w:date="2010-03-07T23:21:00Z">
        <w:r w:rsidR="00781E30">
          <w:rPr>
            <w:rStyle w:val="CodeinText"/>
          </w:rPr>
          <w:fldChar w:fldCharType="begin"/>
        </w:r>
        <w:r w:rsidR="00781E30">
          <w:instrText xml:space="preserve"> XE "</w:instrText>
        </w:r>
      </w:ins>
      <w:r w:rsidR="00781E30" w:rsidRPr="00666D9F">
        <w:rPr>
          <w:rStyle w:val="CodeinText"/>
          <w:rPrChange w:id="753" w:author="Jeffrey" w:date="2010-03-07T23:21:00Z">
            <w:rPr>
              <w:rStyle w:val="CodeinText"/>
            </w:rPr>
          </w:rPrChange>
        </w:rPr>
        <w:instrText>SiteMapPath</w:instrText>
      </w:r>
      <w:ins w:id="754" w:author="Jeffrey" w:date="2010-03-07T23:21:00Z">
        <w:r w:rsidR="00781E30">
          <w:instrText xml:space="preserve">" </w:instrText>
        </w:r>
        <w:r w:rsidR="00781E30">
          <w:rPr>
            <w:rStyle w:val="CodeinText"/>
          </w:rPr>
          <w:fldChar w:fldCharType="end"/>
        </w:r>
      </w:ins>
      <w:r w:rsidRPr="001B1BC4">
        <w:t xml:space="preserve"> control will display the wrong links, and our site will be broken.</w:t>
      </w:r>
      <w:r>
        <w:t xml:space="preserve"> Take care</w:t>
      </w:r>
      <w:r w:rsidRPr="001B1BC4">
        <w:t xml:space="preserve"> when restructuring URL</w:t>
      </w:r>
      <w:r w:rsidR="00E22224">
        <w:fldChar w:fldCharType="begin"/>
      </w:r>
      <w:r>
        <w:instrText xml:space="preserve"> XE "</w:instrText>
      </w:r>
      <w:r w:rsidRPr="001B1BC4">
        <w:instrText>URL</w:instrText>
      </w:r>
      <w:r>
        <w:instrText xml:space="preserve">:take care when restructuring" </w:instrText>
      </w:r>
      <w:r w:rsidR="00E22224">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ins w:id="755" w:author="Jeffrey" w:date="2010-03-07T23:21:00Z">
        <w:r w:rsidR="00781E30">
          <w:rPr>
            <w:rStyle w:val="CodeinText"/>
          </w:rPr>
          <w:fldChar w:fldCharType="begin"/>
        </w:r>
        <w:r w:rsidR="00781E30">
          <w:instrText xml:space="preserve"> XE "</w:instrText>
        </w:r>
      </w:ins>
      <w:r w:rsidR="00781E30" w:rsidRPr="00666D9F">
        <w:rPr>
          <w:rStyle w:val="CodeinText"/>
          <w:rPrChange w:id="756" w:author="Jeffrey" w:date="2010-03-07T23:21:00Z">
            <w:rPr>
              <w:rStyle w:val="CodeinText"/>
            </w:rPr>
          </w:rPrChange>
        </w:rPr>
        <w:instrText>SitemapProvider</w:instrText>
      </w:r>
      <w:ins w:id="757" w:author="Jeffrey" w:date="2010-03-07T23:21:00Z">
        <w:r w:rsidR="00781E30">
          <w:instrText xml:space="preserve">" </w:instrText>
        </w:r>
        <w:r w:rsidR="00781E30">
          <w:rPr>
            <w:rStyle w:val="CodeinText"/>
          </w:rPr>
          <w:fldChar w:fldCharType="end"/>
        </w:r>
      </w:ins>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758" w:name="_Toc225334490"/>
      <w:bookmarkStart w:id="759" w:name="_Toc226367935"/>
      <w:bookmarkStart w:id="760" w:name="_Toc232863484"/>
      <w:bookmarkStart w:id="761" w:name="_Toc232903643"/>
      <w:r>
        <w:lastRenderedPageBreak/>
        <w:t>7</w:t>
      </w:r>
      <w:r w:rsidR="00F3654E">
        <w:t>.6 Summary</w:t>
      </w:r>
      <w:bookmarkEnd w:id="758"/>
      <w:bookmarkEnd w:id="759"/>
      <w:bookmarkEnd w:id="760"/>
      <w:bookmarkEnd w:id="761"/>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Many of the examples in this chapter were purely exploratory, such as the ASP.NET server controls.</w:t>
      </w:r>
      <w:r>
        <w:t xml:space="preserve"> </w:t>
      </w:r>
      <w:r w:rsidRPr="001B1BC4">
        <w:t>The section on ASP.NET Caching</w:t>
      </w:r>
      <w:ins w:id="762" w:author="Jeffrey" w:date="2010-03-07T23:17:00Z">
        <w:r w:rsidR="00781E30">
          <w:fldChar w:fldCharType="begin"/>
        </w:r>
        <w:r w:rsidR="00781E30">
          <w:instrText xml:space="preserve"> XE "</w:instrText>
        </w:r>
      </w:ins>
      <w:r w:rsidR="00781E30" w:rsidRPr="00666D9F">
        <w:rPr>
          <w:rPrChange w:id="763" w:author="Jeffrey" w:date="2010-03-07T23:17:00Z">
            <w:rPr/>
          </w:rPrChange>
        </w:rPr>
        <w:instrText>Caching</w:instrText>
      </w:r>
      <w:ins w:id="764" w:author="Jeffrey" w:date="2010-03-07T23:17:00Z">
        <w:r w:rsidR="00781E30">
          <w:instrText xml:space="preserve">" </w:instrText>
        </w:r>
        <w:r w:rsidR="00781E30">
          <w:fldChar w:fldCharType="end"/>
        </w:r>
      </w:ins>
      <w:r w:rsidRPr="001B1BC4">
        <w:t xml:space="preserve">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4F6281">
        <w:t xml:space="preserve">  AJAX has its own chapter, and you can read</w:t>
      </w:r>
      <w:r w:rsidR="003C155F">
        <w:t xml:space="preserve"> </w:t>
      </w:r>
      <w:r w:rsidR="004F6281">
        <w:t>about it in C</w:t>
      </w:r>
      <w:r w:rsidR="003C155F">
        <w:t>hapter 12.</w:t>
      </w:r>
      <w:r>
        <w:t xml:space="preserve"> </w:t>
      </w:r>
      <w:r w:rsidR="003C155F">
        <w:t>Now, you will move on to part 2 of the book</w:t>
      </w:r>
      <w:r w:rsidR="004F6281">
        <w:t xml:space="preserve"> where you will move from the fundamentals into more advanced topics</w:t>
      </w:r>
      <w:r>
        <w:t>.</w:t>
      </w:r>
    </w:p>
    <w:p w:rsidR="00F3654E" w:rsidRDefault="00F3654E" w:rsidP="00F3654E">
      <w:pPr>
        <w:pStyle w:val="Body"/>
        <w:tabs>
          <w:tab w:val="right" w:leader="dot" w:pos="7550"/>
        </w:tabs>
        <w:ind w:firstLine="0"/>
      </w:pPr>
    </w:p>
    <w:p w:rsidR="00F3654E" w:rsidRDefault="00E22224" w:rsidP="00F3654E">
      <w:pPr>
        <w:pStyle w:val="Body"/>
        <w:tabs>
          <w:tab w:val="right" w:leader="dot" w:pos="7550"/>
        </w:tabs>
        <w:ind w:firstLine="0"/>
        <w:rPr>
          <w:noProof/>
        </w:rPr>
        <w:sectPr w:rsidR="00F3654E">
          <w:headerReference w:type="even" r:id="rId30"/>
          <w:headerReference w:type="default" r:id="rId31"/>
          <w:footerReference w:type="even" r:id="rId32"/>
          <w:footerReference w:type="default" r:id="rId33"/>
          <w:footerReference w:type="first" r:id="rId34"/>
          <w:footnotePr>
            <w:numRestart w:val="eachSect"/>
          </w:footnotePr>
          <w:pgSz w:w="10627" w:h="13320" w:code="13"/>
          <w:pgMar w:top="1800" w:right="1080" w:bottom="1080" w:left="1987" w:header="720" w:footer="720"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headerReference w:type="even" r:id="rId35"/>
          <w:headerReference w:type="default" r:id="rId36"/>
          <w:footerReference w:type="even" r:id="rId37"/>
          <w:footerReference w:type="default" r:id="rId38"/>
          <w:footerReference w:type="first" r:id="rId39"/>
          <w:footnotePr>
            <w:numRestart w:val="eachSect"/>
          </w:footnotePr>
          <w:type w:val="continuous"/>
          <w:pgSz w:w="10627" w:h="13320" w:code="13"/>
          <w:pgMar w:top="1800" w:right="1080" w:bottom="1080" w:left="1987" w:header="720" w:footer="720" w:gutter="0"/>
          <w:pgNumType w:start="1" w:chapSep="period"/>
          <w:cols w:num="2" w:space="720"/>
          <w:noEndnote/>
        </w:sectPr>
      </w:pPr>
    </w:p>
    <w:p w:rsidR="00F3654E" w:rsidRDefault="00E22224" w:rsidP="00F3654E">
      <w:pPr>
        <w:pStyle w:val="Body"/>
        <w:tabs>
          <w:tab w:val="right" w:leader="dot" w:pos="7550"/>
        </w:tabs>
        <w:ind w:firstLine="0"/>
      </w:pPr>
      <w:r>
        <w:lastRenderedPageBreak/>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1:32:00Z" w:initials="J">
    <w:p w:rsidR="00D15A55" w:rsidRDefault="00D15A55">
      <w:pPr>
        <w:pStyle w:val="CommentText"/>
      </w:pPr>
      <w:r>
        <w:rPr>
          <w:rStyle w:val="CommentReference"/>
        </w:rPr>
        <w:annotationRef/>
      </w:r>
      <w:r>
        <w:t>There is no sample code  in the repository that goes with this chapter. Is this correct?</w:t>
      </w:r>
    </w:p>
  </w:comment>
  <w:comment w:id="1" w:author="Jeffrey" w:date="2010-03-07T22:29:00Z" w:initials="J">
    <w:p w:rsidR="009974E3" w:rsidRDefault="009974E3">
      <w:pPr>
        <w:pStyle w:val="CommentText"/>
      </w:pPr>
      <w:r>
        <w:rPr>
          <w:rStyle w:val="CommentReference"/>
        </w:rPr>
        <w:annotationRef/>
      </w:r>
      <w:r>
        <w:t>I fixed it.  The code is there now.</w:t>
      </w:r>
    </w:p>
  </w:comment>
  <w:comment w:id="37" w:author="JSkinner" w:date="2010-02-26T11:23:00Z" w:initials="J">
    <w:p w:rsidR="00D15A55" w:rsidRDefault="00D15A55">
      <w:pPr>
        <w:pStyle w:val="CommentText"/>
      </w:pPr>
      <w:r>
        <w:rPr>
          <w:rStyle w:val="CommentReference"/>
        </w:rPr>
        <w:annotationRef/>
      </w:r>
      <w:r>
        <w:t>Chapter 1 used “PostBack”. Standardize on capitalization?</w:t>
      </w:r>
    </w:p>
  </w:comment>
  <w:comment w:id="38" w:author="Jeffrey" w:date="2010-03-07T22:29:00Z" w:initials="J">
    <w:p w:rsidR="00965939" w:rsidRDefault="00965939">
      <w:pPr>
        <w:pStyle w:val="CommentText"/>
      </w:pPr>
      <w:r>
        <w:rPr>
          <w:rStyle w:val="CommentReference"/>
        </w:rPr>
        <w:annotationRef/>
      </w:r>
      <w:r>
        <w:t>We have decapitalized it.  Thanks</w:t>
      </w:r>
    </w:p>
  </w:comment>
  <w:comment w:id="98" w:author="Katharine Osborne" w:date="2010-02-06T16:54:00Z" w:initials="KO">
    <w:p w:rsidR="00D15A55" w:rsidRDefault="00D15A55">
      <w:pPr>
        <w:pStyle w:val="CommentText"/>
      </w:pPr>
      <w:r>
        <w:rPr>
          <w:rStyle w:val="CommentReference"/>
        </w:rPr>
        <w:annotationRef/>
      </w:r>
      <w:r>
        <w:t>Up above I recommend a table for showing which controls are compatible with MVC 2. Would it be helpful to also include browser compatibility? (Maybe in a separate table.)</w:t>
      </w:r>
    </w:p>
    <w:p w:rsidR="00D15A55" w:rsidRDefault="00D15A55">
      <w:pPr>
        <w:pStyle w:val="CommentText"/>
      </w:pPr>
    </w:p>
    <w:p w:rsidR="00D15A55" w:rsidRDefault="00D15A55">
      <w:pPr>
        <w:pStyle w:val="CommentText"/>
      </w:pPr>
      <w:r>
        <w:t>The point would be to make these things easier for the reader to look up, rather than having to hunt in the text for specific information. Correctly remembering which works with what, especially when there is a long list of things, is hard to do.</w:t>
      </w:r>
    </w:p>
  </w:comment>
  <w:comment w:id="99" w:author="Jeffrey" w:date="2010-02-16T12:23:00Z" w:initials="J">
    <w:p w:rsidR="00D15A55" w:rsidRDefault="00D15A55">
      <w:pPr>
        <w:pStyle w:val="CommentText"/>
      </w:pPr>
      <w:r>
        <w:rPr>
          <w:rStyle w:val="CommentReference"/>
        </w:rPr>
        <w:annotationRef/>
      </w:r>
      <w:r>
        <w:t>This is a chapter reprint from the first edition</w:t>
      </w:r>
    </w:p>
  </w:comment>
  <w:comment w:id="192" w:author="JSkinner" w:date="2010-02-26T11:30:00Z" w:initials="J">
    <w:p w:rsidR="00D15A55" w:rsidRDefault="00D15A55">
      <w:pPr>
        <w:pStyle w:val="CommentText"/>
      </w:pPr>
      <w:r>
        <w:rPr>
          <w:rStyle w:val="CommentReference"/>
        </w:rPr>
        <w:annotationRef/>
      </w:r>
      <w:r>
        <w:t>Should these links be shortened like those below?</w:t>
      </w:r>
    </w:p>
  </w:comment>
  <w:comment w:id="193" w:author="Jeffrey" w:date="2010-03-07T22:31:00Z" w:initials="J">
    <w:p w:rsidR="000726A5" w:rsidRDefault="000726A5">
      <w:pPr>
        <w:pStyle w:val="CommentText"/>
      </w:pPr>
      <w:r>
        <w:rPr>
          <w:rStyle w:val="CommentReference"/>
        </w:rPr>
        <w:annotationRef/>
      </w:r>
      <w:r>
        <w:t>We are waiting until final pass to shorten links</w:t>
      </w:r>
    </w:p>
  </w:comment>
  <w:comment w:id="206" w:author="JSkinner" w:date="2010-02-26T11:29:00Z" w:initials="J">
    <w:p w:rsidR="00D15A55" w:rsidRDefault="00D15A55">
      <w:pPr>
        <w:pStyle w:val="CommentText"/>
      </w:pPr>
      <w:r>
        <w:rPr>
          <w:rStyle w:val="CommentReference"/>
        </w:rPr>
        <w:annotationRef/>
      </w:r>
      <w:r>
        <w:t xml:space="preserve">This plugin is obsolete. The new URL is </w:t>
      </w:r>
      <w:r w:rsidRPr="0028596B">
        <w:t>http://stilbuero.de/jquery/tabs_3/</w:t>
      </w:r>
    </w:p>
  </w:comment>
  <w:comment w:id="207" w:author="Jeffrey" w:date="2010-03-07T22:31:00Z" w:initials="J">
    <w:p w:rsidR="00617A22" w:rsidRDefault="00617A22">
      <w:pPr>
        <w:pStyle w:val="CommentText"/>
      </w:pPr>
      <w:r>
        <w:rPr>
          <w:rStyle w:val="CommentReference"/>
        </w:rPr>
        <w:annotationRef/>
      </w:r>
      <w:r>
        <w:t>Thanks</w:t>
      </w:r>
    </w:p>
  </w:comment>
  <w:comment w:id="230" w:author="Katharine Osborne" w:date="2010-02-06T16:58:00Z" w:initials="KO">
    <w:p w:rsidR="00D15A55" w:rsidRDefault="00D15A55">
      <w:pPr>
        <w:pStyle w:val="CommentText"/>
      </w:pPr>
      <w:r>
        <w:rPr>
          <w:rStyle w:val="CommentReference"/>
        </w:rPr>
        <w:annotationRef/>
      </w:r>
      <w:r>
        <w:t>Why is this capitalized? Is it a proper name?</w:t>
      </w:r>
    </w:p>
  </w:comment>
  <w:comment w:id="231" w:author="Jeffrey" w:date="2010-02-16T12:26:00Z" w:initials="J">
    <w:p w:rsidR="00D15A55" w:rsidRDefault="00D15A55">
      <w:pPr>
        <w:pStyle w:val="CommentText"/>
      </w:pPr>
      <w:r>
        <w:rPr>
          <w:rStyle w:val="CommentReference"/>
        </w:rPr>
        <w:annotationRef/>
      </w:r>
      <w:r>
        <w:t>The ASP.NET Cache is a special thing.  I thought this is Manning standard.  Is it not?  I’m ok either way.</w:t>
      </w:r>
    </w:p>
  </w:comment>
  <w:comment w:id="238" w:author="Katharine Osborne" w:date="2010-02-20T19:13:00Z" w:initials="KO">
    <w:p w:rsidR="00D15A55" w:rsidRDefault="00D15A55">
      <w:pPr>
        <w:pStyle w:val="CommentText"/>
      </w:pPr>
      <w:r>
        <w:rPr>
          <w:rStyle w:val="CommentReference"/>
        </w:rPr>
        <w:annotationRef/>
      </w:r>
      <w:r>
        <w:t>If it’s a proper name, then it’s okay. Doing a brief web search, this appears to be the case.</w:t>
      </w:r>
    </w:p>
  </w:comment>
  <w:comment w:id="239" w:author="Jeffrey" w:date="2010-03-07T22:31:00Z" w:initials="J">
    <w:p w:rsidR="00617A22" w:rsidRDefault="00617A22">
      <w:pPr>
        <w:pStyle w:val="CommentText"/>
      </w:pPr>
      <w:r>
        <w:rPr>
          <w:rStyle w:val="CommentReference"/>
        </w:rPr>
        <w:annotationRef/>
      </w:r>
      <w:r>
        <w:t>On second thought.  When in doubt, don’t capitalize</w:t>
      </w:r>
    </w:p>
  </w:comment>
  <w:comment w:id="257" w:author="Katharine Osborne" w:date="2010-02-06T17:02:00Z" w:initials="KO">
    <w:p w:rsidR="00D15A55" w:rsidRDefault="00D15A55">
      <w:pPr>
        <w:pStyle w:val="CommentText"/>
      </w:pPr>
      <w:r>
        <w:rPr>
          <w:rStyle w:val="CommentReference"/>
        </w:rPr>
        <w:annotationRef/>
      </w:r>
      <w:r>
        <w:t xml:space="preserve">This should be a foot note. Alternatively, we can use a shortened URL: </w:t>
      </w:r>
      <w:hyperlink r:id="rId1" w:history="1">
        <w:r w:rsidRPr="00704EA8">
          <w:rPr>
            <w:rStyle w:val="Hyperlink"/>
          </w:rPr>
          <w:t>http://mng.bz/xz2d</w:t>
        </w:r>
      </w:hyperlink>
    </w:p>
    <w:p w:rsidR="00D15A55" w:rsidRDefault="00D15A55">
      <w:pPr>
        <w:pStyle w:val="CommentText"/>
      </w:pPr>
    </w:p>
    <w:p w:rsidR="00D15A55" w:rsidRDefault="00D15A55">
      <w:pPr>
        <w:pStyle w:val="CommentText"/>
      </w:pPr>
      <w:r>
        <w:t>Any url over 40 characters should be shortened (this is a new feature for Manning), but you could still use longer urls in footnotes if that makes sense.</w:t>
      </w:r>
    </w:p>
  </w:comment>
  <w:comment w:id="256" w:author="Jeffrey" w:date="2010-02-16T12:27:00Z" w:initials="J">
    <w:p w:rsidR="00D15A55" w:rsidRDefault="00D15A55">
      <w:pPr>
        <w:pStyle w:val="CommentText"/>
      </w:pPr>
      <w:r>
        <w:rPr>
          <w:rStyle w:val="CommentReference"/>
        </w:rPr>
        <w:annotationRef/>
      </w:r>
      <w:r>
        <w:t>I’m ok with you shortening.  I don’t know what shortening service you use, but this is straight from the first edition.</w:t>
      </w:r>
    </w:p>
  </w:comment>
  <w:comment w:id="258" w:author="Katharine Osborne" w:date="2010-02-20T19:16:00Z" w:initials="KO">
    <w:p w:rsidR="00D15A55" w:rsidRDefault="00D15A55">
      <w:pPr>
        <w:pStyle w:val="CommentText"/>
      </w:pPr>
      <w:r>
        <w:rPr>
          <w:rStyle w:val="CommentReference"/>
        </w:rPr>
        <w:annotationRef/>
      </w:r>
      <w:r>
        <w:t>This is Manning’s internal shortener. We built our own because some shorteners have been known to go out of business, invalidating shortened urls. This is about a month old, so you wouldn’t have had it for the first edition.</w:t>
      </w:r>
    </w:p>
  </w:comment>
  <w:comment w:id="395" w:author="JSkinner" w:date="2010-02-26T11:35:00Z" w:initials="J">
    <w:p w:rsidR="00D15A55" w:rsidRDefault="00D15A55">
      <w:pPr>
        <w:pStyle w:val="CommentText"/>
      </w:pPr>
      <w:r>
        <w:rPr>
          <w:rStyle w:val="CommentReference"/>
        </w:rPr>
        <w:annotationRef/>
      </w:r>
      <w:r>
        <w:t>This doesn’t seem correct….User Controls aren’t rendered with RenderAction.</w:t>
      </w:r>
    </w:p>
    <w:p w:rsidR="00D15A55" w:rsidRDefault="00D15A55">
      <w:pPr>
        <w:pStyle w:val="CommentText"/>
      </w:pPr>
    </w:p>
    <w:p w:rsidR="00D15A55" w:rsidRDefault="00D15A55">
      <w:pPr>
        <w:pStyle w:val="CommentText"/>
      </w:pPr>
      <w:r>
        <w:t xml:space="preserve">It should probably be “If you render </w:t>
      </w:r>
      <w:r w:rsidRPr="00FB3A5B">
        <w:rPr>
          <w:i/>
        </w:rPr>
        <w:t>other actions</w:t>
      </w:r>
      <w:r>
        <w:t xml:space="preserve"> on your main view with Html.RenderAction…”</w:t>
      </w:r>
    </w:p>
  </w:comment>
  <w:comment w:id="396" w:author="Jeffrey" w:date="2010-03-07T22:33:00Z" w:initials="J">
    <w:p w:rsidR="00D36B25" w:rsidRDefault="00D36B25">
      <w:pPr>
        <w:pStyle w:val="CommentText"/>
      </w:pPr>
      <w:r>
        <w:rPr>
          <w:rStyle w:val="CommentReference"/>
        </w:rPr>
        <w:annotationRef/>
      </w:r>
      <w:r>
        <w:t>Thanks.  fixed</w:t>
      </w:r>
    </w:p>
  </w:comment>
  <w:comment w:id="506" w:author="JSkinner" w:date="2010-02-26T11:37:00Z" w:initials="J">
    <w:p w:rsidR="00D15A55" w:rsidRDefault="00D15A55">
      <w:pPr>
        <w:pStyle w:val="CommentText"/>
      </w:pPr>
      <w:r>
        <w:rPr>
          <w:rStyle w:val="CommentReference"/>
        </w:rPr>
        <w:annotationRef/>
      </w:r>
      <w:r>
        <w:t xml:space="preserve">I think this would be better as “…it </w:t>
      </w:r>
      <w:r w:rsidRPr="00E4019B">
        <w:rPr>
          <w:b/>
        </w:rPr>
        <w:t>might be</w:t>
      </w:r>
      <w:r>
        <w:t xml:space="preserve"> tempting to put a [ThreadStatic] attribute…”</w:t>
      </w:r>
    </w:p>
  </w:comment>
  <w:comment w:id="507" w:author="Jeffrey" w:date="2010-03-07T22:33:00Z" w:initials="J">
    <w:p w:rsidR="00D36B25" w:rsidRDefault="00D36B25">
      <w:pPr>
        <w:pStyle w:val="CommentText"/>
      </w:pPr>
      <w:r>
        <w:rPr>
          <w:rStyle w:val="CommentReference"/>
        </w:rPr>
        <w:annotationRef/>
      </w:r>
      <w:r>
        <w:t>Thanks, fixed</w:t>
      </w:r>
    </w:p>
  </w:comment>
  <w:comment w:id="605" w:author="Katharine Osborne" w:date="2010-02-06T17:29:00Z" w:initials="KO">
    <w:p w:rsidR="00D15A55" w:rsidRDefault="00D15A55">
      <w:pPr>
        <w:pStyle w:val="CommentText"/>
      </w:pPr>
      <w:r>
        <w:rPr>
          <w:rStyle w:val="CommentReference"/>
        </w:rPr>
        <w:annotationRef/>
      </w:r>
      <w:r>
        <w:t>Don’t forget to annotate each code listing.</w:t>
      </w:r>
    </w:p>
  </w:comment>
  <w:comment w:id="606" w:author="Jeffrey" w:date="2010-02-16T12:37:00Z" w:initials="J">
    <w:p w:rsidR="00D15A55" w:rsidRDefault="00D15A55">
      <w:pPr>
        <w:pStyle w:val="CommentText"/>
      </w:pPr>
      <w:r>
        <w:rPr>
          <w:rStyle w:val="CommentReference"/>
        </w:rPr>
        <w:annotationRef/>
      </w:r>
      <w:r>
        <w:t>These are so small and simple that they don’t need annotations (at least that was the Manning stance when the first edition was published).  Has that changed?</w:t>
      </w:r>
    </w:p>
  </w:comment>
  <w:comment w:id="607" w:author="Katharine Osborne" w:date="2010-02-20T19:21:00Z" w:initials="KO">
    <w:p w:rsidR="00D15A55" w:rsidRDefault="00D15A55">
      <w:pPr>
        <w:pStyle w:val="CommentText"/>
      </w:pPr>
      <w:r>
        <w:rPr>
          <w:rStyle w:val="CommentReference"/>
        </w:rPr>
        <w:annotationRef/>
      </w:r>
      <w:r>
        <w:t xml:space="preserve">In general, each code listing should be explained (this could be done once for a group of listings like this, if that makes more sense). </w:t>
      </w:r>
    </w:p>
    <w:p w:rsidR="00D15A55" w:rsidRDefault="00D15A55">
      <w:pPr>
        <w:pStyle w:val="CommentText"/>
      </w:pPr>
    </w:p>
    <w:p w:rsidR="00D15A55" w:rsidRDefault="00D15A55">
      <w:pPr>
        <w:pStyle w:val="CommentText"/>
      </w:pPr>
      <w:r>
        <w:t>If you feel adamantly that this particular group shouldn’t be annotated, then that’s fine. But as a general rule, all code should be explained.</w:t>
      </w:r>
    </w:p>
  </w:comment>
  <w:comment w:id="608" w:author="JSkinner" w:date="2010-02-27T11:58:00Z" w:initials="J">
    <w:p w:rsidR="00D15A55" w:rsidRDefault="00D15A55">
      <w:pPr>
        <w:pStyle w:val="CommentText"/>
      </w:pPr>
      <w:r>
        <w:rPr>
          <w:rStyle w:val="CommentReference"/>
        </w:rPr>
        <w:annotationRef/>
      </w:r>
      <w:r>
        <w:t>I’ve added some annotations.</w:t>
      </w:r>
    </w:p>
  </w:comment>
  <w:comment w:id="621" w:author="JSkinner" w:date="2010-02-27T12:07:00Z" w:initials="J">
    <w:p w:rsidR="00B27331" w:rsidRPr="000D3CF6" w:rsidRDefault="00B27331">
      <w:pPr>
        <w:pStyle w:val="CommentText"/>
        <w:rPr>
          <w:sz w:val="16"/>
          <w:szCs w:val="16"/>
        </w:rPr>
      </w:pPr>
      <w:r>
        <w:rPr>
          <w:rStyle w:val="CommentReference"/>
        </w:rPr>
        <w:annotationRef/>
      </w:r>
      <w:r>
        <w:rPr>
          <w:rStyle w:val="CommentReference"/>
        </w:rPr>
        <w:t>It would probably be a good idea to mention that the viewpage has to inherit from ViewPage&lt;ProfileBase&gt;</w:t>
      </w:r>
    </w:p>
  </w:comment>
  <w:comment w:id="716" w:author="Katharine Osborne" w:date="2010-02-06T17:36:00Z" w:initials="KO">
    <w:p w:rsidR="00D15A55" w:rsidRDefault="00D15A55">
      <w:pPr>
        <w:pStyle w:val="CommentText"/>
      </w:pPr>
      <w:r>
        <w:rPr>
          <w:rStyle w:val="CommentReference"/>
        </w:rPr>
        <w:annotationRef/>
      </w:r>
      <w:r w:rsidRPr="00602F7D">
        <w:t>http://mng.bz/dQhy</w:t>
      </w:r>
    </w:p>
  </w:comment>
  <w:comment w:id="717" w:author="Jeffrey" w:date="2010-02-16T12:41:00Z" w:initials="J">
    <w:p w:rsidR="00D15A55" w:rsidRDefault="00D15A55">
      <w:pPr>
        <w:pStyle w:val="CommentText"/>
      </w:pPr>
      <w:r>
        <w:rPr>
          <w:rStyle w:val="CommentReference"/>
        </w:rPr>
        <w:annotationRef/>
      </w:r>
      <w:r>
        <w:t>I think we should replace all long URLs in the book in one sweep after figuring out the new standard.  Let’s mark this as a TODO.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E31" w:rsidRDefault="006D3E31">
      <w:r>
        <w:separator/>
      </w:r>
    </w:p>
    <w:p w:rsidR="006D3E31" w:rsidRDefault="006D3E31"/>
  </w:endnote>
  <w:endnote w:type="continuationSeparator" w:id="0">
    <w:p w:rsidR="006D3E31" w:rsidRDefault="006D3E31">
      <w:r>
        <w:continuationSeparator/>
      </w:r>
    </w:p>
    <w:p w:rsidR="006D3E31" w:rsidRDefault="006D3E3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2D24E6" w:rsidRDefault="00D15A55" w:rsidP="00F3654E">
    <w:pPr>
      <w:pStyle w:val="Body1"/>
      <w:jc w:val="center"/>
    </w:pPr>
    <w:r>
      <w:t xml:space="preserve">©Manning Publications Co. </w:t>
    </w:r>
    <w:r w:rsidRPr="00B41619">
      <w:t xml:space="preserve">Please post comments or corrections to the </w:t>
    </w:r>
    <w:r w:rsidRPr="002D24E6">
      <w:t>Author Online forum:</w:t>
    </w:r>
  </w:p>
  <w:p w:rsidR="00D15A55" w:rsidRPr="00DB3E55" w:rsidRDefault="00D15A55" w:rsidP="00F3654E">
    <w:pPr>
      <w:pStyle w:val="Body1"/>
      <w:jc w:val="center"/>
      <w:rPr>
        <w:rStyle w:val="Hyperlink"/>
      </w:rPr>
    </w:pPr>
    <w:r w:rsidRPr="00DB3E55">
      <w:rPr>
        <w:rStyle w:val="Hyperlink"/>
      </w:rPr>
      <w:t>http://www.manning-sandbox.com/forum.jspa?forumID=XYZ</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Default="00D15A55" w:rsidP="00F3654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E31" w:rsidRDefault="006D3E31">
      <w:r>
        <w:separator/>
      </w:r>
    </w:p>
    <w:p w:rsidR="006D3E31" w:rsidRDefault="006D3E31"/>
  </w:footnote>
  <w:footnote w:type="continuationSeparator" w:id="0">
    <w:p w:rsidR="006D3E31" w:rsidRDefault="006D3E31">
      <w:r>
        <w:continuationSeparator/>
      </w:r>
    </w:p>
    <w:p w:rsidR="006D3E31" w:rsidRDefault="006D3E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E22224" w:rsidP="00F3654E">
    <w:pPr>
      <w:pStyle w:val="Body1"/>
      <w:tabs>
        <w:tab w:val="clear" w:pos="360"/>
        <w:tab w:val="center" w:pos="2970"/>
        <w:tab w:val="right" w:pos="7200"/>
      </w:tabs>
    </w:pPr>
    <w:fldSimple w:instr="PAGE  ">
      <w:r w:rsidR="00781E30">
        <w:rPr>
          <w:noProof/>
        </w:rPr>
        <w:t>30</w:t>
      </w:r>
    </w:fldSimple>
    <w:r w:rsidR="00D15A55">
      <w:tab/>
    </w:r>
    <w:r w:rsidR="00D15A55" w:rsidRPr="00472589">
      <w:rPr>
        <w:rStyle w:val="BoldItalics"/>
      </w:rPr>
      <w:t>Author</w:t>
    </w:r>
    <w:r w:rsidR="00D15A55">
      <w:t xml:space="preserve"> / </w:t>
    </w:r>
    <w:r w:rsidR="00D15A55" w:rsidRPr="00472589">
      <w:rPr>
        <w:rStyle w:val="BoldItalics"/>
      </w:rPr>
      <w:t>Title</w:t>
    </w:r>
    <w:r w:rsidR="00D15A55">
      <w:tab/>
      <w:t xml:space="preserve">Last saved: </w:t>
    </w:r>
    <w:fldSimple w:instr=" SAVEDATE  \@ &quot;M/d/yyyy&quot;  \* MERGEFORMAT ">
      <w:ins w:id="765" w:author="Jeffrey" w:date="2010-03-07T23:12:00Z">
        <w:r w:rsidR="00CE6E11">
          <w:rPr>
            <w:noProof/>
          </w:rPr>
          <w:t>3/7/2010</w:t>
        </w:r>
      </w:ins>
      <w:del w:id="766" w:author="Jeffrey" w:date="2010-03-07T23:12:00Z">
        <w:r w:rsidR="009974E3" w:rsidDel="00CE6E11">
          <w:rPr>
            <w:noProof/>
          </w:rPr>
          <w:delText>2/27/2010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ins w:id="767" w:author="Jeffrey" w:date="2010-03-07T23:12:00Z">
        <w:r w:rsidR="00CE6E11">
          <w:rPr>
            <w:noProof/>
          </w:rPr>
          <w:t>3/7/2010</w:t>
        </w:r>
      </w:ins>
      <w:del w:id="768" w:author="Jeffrey" w:date="2010-03-07T23:12:00Z">
        <w:r w:rsidR="009974E3" w:rsidDel="00CE6E11">
          <w:rPr>
            <w:noProof/>
          </w:rPr>
          <w:delText>2/27/2010</w:delText>
        </w:r>
      </w:del>
    </w:fldSimple>
    <w:r>
      <w:tab/>
    </w:r>
    <w:r w:rsidRPr="00472589">
      <w:rPr>
        <w:rStyle w:val="BoldItalics"/>
      </w:rPr>
      <w:t>Author</w:t>
    </w:r>
    <w:r>
      <w:t xml:space="preserve"> / </w:t>
    </w:r>
    <w:r w:rsidRPr="00472589">
      <w:rPr>
        <w:rStyle w:val="BoldItalics"/>
      </w:rPr>
      <w:t>Title</w:t>
    </w:r>
    <w:r w:rsidRPr="00754508">
      <w:tab/>
    </w:r>
    <w:fldSimple w:instr="PAGE  ">
      <w:r w:rsidR="00781E30">
        <w:rPr>
          <w:noProof/>
        </w:rPr>
        <w:t>31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754508" w:rsidRDefault="00E22224" w:rsidP="00F3654E">
    <w:pPr>
      <w:pStyle w:val="Body1"/>
      <w:tabs>
        <w:tab w:val="clear" w:pos="360"/>
        <w:tab w:val="center" w:pos="2970"/>
        <w:tab w:val="right" w:pos="7200"/>
      </w:tabs>
    </w:pPr>
    <w:fldSimple w:instr="PAGE  ">
      <w:r w:rsidR="00D15A55">
        <w:rPr>
          <w:noProof/>
        </w:rPr>
        <w:t>22</w:t>
      </w:r>
    </w:fldSimple>
    <w:r w:rsidR="00D15A55">
      <w:tab/>
    </w:r>
    <w:r w:rsidR="00D15A55" w:rsidRPr="00472589">
      <w:rPr>
        <w:rStyle w:val="BoldItalics"/>
      </w:rPr>
      <w:t>Author</w:t>
    </w:r>
    <w:r w:rsidR="00D15A55">
      <w:t xml:space="preserve"> / </w:t>
    </w:r>
    <w:r w:rsidR="00D15A55" w:rsidRPr="00472589">
      <w:rPr>
        <w:rStyle w:val="BoldItalics"/>
      </w:rPr>
      <w:t>Title</w:t>
    </w:r>
    <w:r w:rsidR="00D15A55">
      <w:tab/>
      <w:t xml:space="preserve">Last saved: </w:t>
    </w:r>
    <w:fldSimple w:instr=" SAVEDATE  \@ &quot;M/d/yyyy&quot;  \* MERGEFORMAT ">
      <w:ins w:id="769" w:author="Jeffrey" w:date="2010-03-07T23:12:00Z">
        <w:r w:rsidR="00CE6E11">
          <w:rPr>
            <w:noProof/>
          </w:rPr>
          <w:t>3/7/2010</w:t>
        </w:r>
      </w:ins>
      <w:del w:id="770" w:author="Jeffrey" w:date="2010-03-07T23:12:00Z">
        <w:r w:rsidR="009974E3" w:rsidDel="00CE6E11">
          <w:rPr>
            <w:noProof/>
          </w:rPr>
          <w:delText>2/27/2010</w:delText>
        </w:r>
      </w:del>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55" w:rsidRPr="00327B8E" w:rsidRDefault="00D15A55" w:rsidP="00F3654E">
    <w:pPr>
      <w:pStyle w:val="Body1"/>
      <w:tabs>
        <w:tab w:val="clear" w:pos="360"/>
        <w:tab w:val="center" w:pos="4680"/>
        <w:tab w:val="left" w:pos="7200"/>
      </w:tabs>
    </w:pPr>
    <w:r>
      <w:t xml:space="preserve">Last saved: </w:t>
    </w:r>
    <w:fldSimple w:instr=" SAVEDATE  \@ &quot;M/d/yyyy&quot;  \* MERGEFORMAT ">
      <w:ins w:id="771" w:author="Jeffrey" w:date="2010-03-07T23:12:00Z">
        <w:r w:rsidR="00CE6E11">
          <w:rPr>
            <w:noProof/>
          </w:rPr>
          <w:t>3/7/2010</w:t>
        </w:r>
      </w:ins>
      <w:del w:id="772" w:author="Jeffrey" w:date="2010-03-07T23:12:00Z">
        <w:r w:rsidR="009974E3" w:rsidDel="00CE6E11">
          <w:rPr>
            <w:noProof/>
          </w:rPr>
          <w:delText>2/27/2010</w:delText>
        </w:r>
      </w:del>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rsids>
    <w:rsidRoot w:val="000E0C1B"/>
    <w:rsid w:val="00010C8B"/>
    <w:rsid w:val="00024790"/>
    <w:rsid w:val="000546FC"/>
    <w:rsid w:val="000726A5"/>
    <w:rsid w:val="000D3CF6"/>
    <w:rsid w:val="000D614A"/>
    <w:rsid w:val="000E0C1B"/>
    <w:rsid w:val="000F41B0"/>
    <w:rsid w:val="0015454D"/>
    <w:rsid w:val="00173726"/>
    <w:rsid w:val="00251EDC"/>
    <w:rsid w:val="0028596B"/>
    <w:rsid w:val="002B43FE"/>
    <w:rsid w:val="002B52FD"/>
    <w:rsid w:val="002D047E"/>
    <w:rsid w:val="002E09AC"/>
    <w:rsid w:val="003B7622"/>
    <w:rsid w:val="003C155F"/>
    <w:rsid w:val="003C7224"/>
    <w:rsid w:val="003D4CFF"/>
    <w:rsid w:val="003D5C2D"/>
    <w:rsid w:val="003E0650"/>
    <w:rsid w:val="003E236A"/>
    <w:rsid w:val="0043078B"/>
    <w:rsid w:val="0047478F"/>
    <w:rsid w:val="00480765"/>
    <w:rsid w:val="004F0126"/>
    <w:rsid w:val="004F5D7F"/>
    <w:rsid w:val="004F6281"/>
    <w:rsid w:val="0055161D"/>
    <w:rsid w:val="00582661"/>
    <w:rsid w:val="005A0033"/>
    <w:rsid w:val="005C7448"/>
    <w:rsid w:val="005E3516"/>
    <w:rsid w:val="00602F7D"/>
    <w:rsid w:val="00617A22"/>
    <w:rsid w:val="00654BC5"/>
    <w:rsid w:val="00684FC3"/>
    <w:rsid w:val="006A0798"/>
    <w:rsid w:val="006A280F"/>
    <w:rsid w:val="006D3E31"/>
    <w:rsid w:val="006F7235"/>
    <w:rsid w:val="00721AD6"/>
    <w:rsid w:val="00733EF2"/>
    <w:rsid w:val="00781E30"/>
    <w:rsid w:val="007D3295"/>
    <w:rsid w:val="007F47CB"/>
    <w:rsid w:val="00874C5F"/>
    <w:rsid w:val="00901E1A"/>
    <w:rsid w:val="00911C0A"/>
    <w:rsid w:val="00936BB3"/>
    <w:rsid w:val="00965939"/>
    <w:rsid w:val="00982080"/>
    <w:rsid w:val="009869BE"/>
    <w:rsid w:val="009974E3"/>
    <w:rsid w:val="009C3383"/>
    <w:rsid w:val="009F6D7D"/>
    <w:rsid w:val="00A42C0F"/>
    <w:rsid w:val="00A83724"/>
    <w:rsid w:val="00A84E55"/>
    <w:rsid w:val="00A94393"/>
    <w:rsid w:val="00B27331"/>
    <w:rsid w:val="00B51578"/>
    <w:rsid w:val="00B637FF"/>
    <w:rsid w:val="00BE4049"/>
    <w:rsid w:val="00BF0FD0"/>
    <w:rsid w:val="00C06151"/>
    <w:rsid w:val="00C70812"/>
    <w:rsid w:val="00C825AF"/>
    <w:rsid w:val="00CB054C"/>
    <w:rsid w:val="00CE6E11"/>
    <w:rsid w:val="00D03393"/>
    <w:rsid w:val="00D15A55"/>
    <w:rsid w:val="00D36B25"/>
    <w:rsid w:val="00D61AAE"/>
    <w:rsid w:val="00D80CAB"/>
    <w:rsid w:val="00DD48E6"/>
    <w:rsid w:val="00DD7E18"/>
    <w:rsid w:val="00E01F9B"/>
    <w:rsid w:val="00E22224"/>
    <w:rsid w:val="00E4019B"/>
    <w:rsid w:val="00EF58F9"/>
    <w:rsid w:val="00F3654E"/>
    <w:rsid w:val="00F72C31"/>
    <w:rsid w:val="00F73DA2"/>
    <w:rsid w:val="00F765EF"/>
    <w:rsid w:val="00F90706"/>
    <w:rsid w:val="00FB3A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xz2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products/aspnet-mvc/grid.aspx"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nhibernate.org" TargetMode="External"/><Relationship Id="rId25" Type="http://schemas.openxmlformats.org/officeDocument/2006/relationships/image" Target="media/image14.png"/><Relationship Id="rId33" Type="http://schemas.openxmlformats.org/officeDocument/2006/relationships/footer" Target="footer2.xm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gging.apache.org/log4net/index.html"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dsharp.us/jQuery/plugins/jdMenu/"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31</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46554</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Elizabeth Martin</dc:creator>
  <cp:keywords/>
  <cp:lastModifiedBy>Jeffrey</cp:lastModifiedBy>
  <cp:revision>44</cp:revision>
  <cp:lastPrinted>2001-01-25T17:37:00Z</cp:lastPrinted>
  <dcterms:created xsi:type="dcterms:W3CDTF">2010-01-10T03:50:00Z</dcterms:created>
  <dcterms:modified xsi:type="dcterms:W3CDTF">2010-03-08T05:21:00Z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