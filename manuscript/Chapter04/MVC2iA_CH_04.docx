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w:t>
      </w:r>
      <w:r w:rsidR="00320E50">
        <w:t>nderstanding the controller a</w:t>
      </w:r>
      <w:r>
        <w:t>natomy</w:t>
      </w:r>
    </w:p>
    <w:p w:rsidR="000602CA" w:rsidRDefault="00320E50" w:rsidP="000602CA">
      <w:pPr>
        <w:pStyle w:val="ListBullet"/>
      </w:pPr>
      <w:r>
        <w:t>Storyboarding the a</w:t>
      </w:r>
      <w:r w:rsidR="006E5C07">
        <w:t>pplication</w:t>
      </w:r>
      <w:del w:id="0" w:author="JSkinner" w:date="2010-02-22T17:04:00Z">
        <w:r w:rsidR="006E5C07" w:rsidDel="002D2C38">
          <w:delText>.</w:delText>
        </w:r>
      </w:del>
    </w:p>
    <w:p w:rsidR="006E5C07" w:rsidRDefault="00540AA4" w:rsidP="000602CA">
      <w:pPr>
        <w:pStyle w:val="ListBullet"/>
      </w:pPr>
      <w:r>
        <w:t xml:space="preserve">Mapping the </w:t>
      </w:r>
      <w:r w:rsidR="00320E50">
        <w:t>p</w:t>
      </w:r>
      <w:r w:rsidR="00324247">
        <w:t xml:space="preserve">resentation </w:t>
      </w:r>
      <w:r w:rsidR="00320E50">
        <w:t>m</w:t>
      </w:r>
      <w:r>
        <w:t>odel</w:t>
      </w:r>
    </w:p>
    <w:p w:rsidR="00540AA4" w:rsidRDefault="00320E50" w:rsidP="000602CA">
      <w:pPr>
        <w:pStyle w:val="ListBullet"/>
      </w:pPr>
      <w:r>
        <w:t>Using input from the b</w:t>
      </w:r>
      <w:r w:rsidR="00540AA4">
        <w:t>rowser</w:t>
      </w:r>
    </w:p>
    <w:p w:rsidR="00540AA4" w:rsidRDefault="00320E50" w:rsidP="000602CA">
      <w:pPr>
        <w:pStyle w:val="ListBullet"/>
      </w:pPr>
      <w:r>
        <w:t>Passing view m</w:t>
      </w:r>
      <w:r w:rsidR="00324247">
        <w:t>etadata</w:t>
      </w:r>
    </w:p>
    <w:p w:rsidR="007E2946" w:rsidRPr="000602CA" w:rsidRDefault="007E2946" w:rsidP="000602CA">
      <w:pPr>
        <w:pStyle w:val="ListBullet"/>
      </w:pPr>
      <w:r>
        <w:t>Testing the controller</w:t>
      </w:r>
    </w:p>
    <w:p w:rsidR="00324247" w:rsidRDefault="00324247" w:rsidP="006E5C07">
      <w:pPr>
        <w:pStyle w:val="Head1"/>
      </w:pPr>
    </w:p>
    <w:p w:rsidR="00324247" w:rsidRDefault="00324247" w:rsidP="00324247">
      <w:pPr>
        <w:pStyle w:val="Body1"/>
      </w:pPr>
      <w:r>
        <w:t>The focus of the Model-View-Controller pattern</w:t>
      </w:r>
      <w:r w:rsidR="001A5A14">
        <w:fldChar w:fldCharType="begin"/>
      </w:r>
      <w:r>
        <w:instrText xml:space="preserve"> XE "Model-View-Controller pattern:controller is focus" </w:instrText>
      </w:r>
      <w:r w:rsidR="001A5A14">
        <w:fldChar w:fldCharType="end"/>
      </w:r>
      <w:r>
        <w:t xml:space="preserve"> is the controller</w:t>
      </w:r>
      <w:r w:rsidR="001A5A14">
        <w:fldChar w:fldCharType="begin"/>
      </w:r>
      <w:r>
        <w:instrText xml:space="preserve"> XE "</w:instrText>
      </w:r>
      <w:r w:rsidRPr="00640A98">
        <w:instrText>controller</w:instrText>
      </w:r>
      <w:r>
        <w:instrText xml:space="preserve">:focus of MVC pattern" </w:instrText>
      </w:r>
      <w:r w:rsidR="001A5A14">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1A5A14">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1A5A14">
        <w:rPr>
          <w:rStyle w:val="CodeinText"/>
        </w:rPr>
        <w:fldChar w:fldCharType="end"/>
      </w:r>
      <w:r>
        <w:t xml:space="preserve"> interface.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1A5A14">
        <w:rPr>
          <w:rStyle w:val="CodeinText"/>
        </w:rPr>
        <w:fldChar w:fldCharType="begin"/>
      </w:r>
      <w:r>
        <w:instrText xml:space="preserve"> XE "</w:instrText>
      </w:r>
      <w:r w:rsidRPr="00640A98">
        <w:rPr>
          <w:rStyle w:val="CodeinText"/>
        </w:rPr>
        <w:instrText>ActionResult</w:instrText>
      </w:r>
      <w:r>
        <w:instrText xml:space="preserve">" </w:instrText>
      </w:r>
      <w:r w:rsidR="001A5A14">
        <w:rPr>
          <w:rStyle w:val="CodeinText"/>
        </w:rPr>
        <w:fldChar w:fldCharType="end"/>
      </w:r>
      <w:r>
        <w:t xml:space="preserve">, which is the type that each </w:t>
      </w:r>
      <w:r w:rsidRPr="00310871">
        <w:rPr>
          <w:rStyle w:val="Italics"/>
        </w:rPr>
        <w:t>action</w:t>
      </w:r>
      <w:r w:rsidR="00EA4FE7">
        <w:t xml:space="preserve"> returns.</w:t>
      </w:r>
    </w:p>
    <w:p w:rsidR="00324247" w:rsidRDefault="00324247" w:rsidP="002C3FCF">
      <w:pPr>
        <w:pStyle w:val="Body"/>
      </w:pPr>
      <w:commentRangeStart w:id="1"/>
      <w:r>
        <w:t xml:space="preserve">An </w:t>
      </w:r>
      <w:r w:rsidRPr="00AB2287">
        <w:t>action</w:t>
      </w:r>
      <w:r>
        <w:t xml:space="preserve"> is a method that handles a particular request</w:t>
      </w:r>
      <w:commentRangeEnd w:id="1"/>
      <w:r w:rsidR="002D2C38">
        <w:commentReference w:id="1"/>
      </w:r>
      <w:r>
        <w: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1A5A14">
        <w:fldChar w:fldCharType="begin"/>
      </w:r>
      <w:r>
        <w:instrText xml:space="preserve"> XE "</w:instrText>
      </w:r>
      <w:r w:rsidRPr="00640A98">
        <w:instrText>controller</w:instrText>
      </w:r>
      <w:r>
        <w:instrText xml:space="preserve">:developer in control of implementing" </w:instrText>
      </w:r>
      <w:r w:rsidR="001A5A14">
        <w:fldChar w:fldCharType="end"/>
      </w:r>
      <w:r>
        <w:t xml:space="preserve"> and its actions. This chapter will explore controllers that use many actions and inherit from the </w:t>
      </w:r>
      <w:r w:rsidRPr="001C7FA5">
        <w:rPr>
          <w:rStyle w:val="CodeinText"/>
        </w:rPr>
        <w:t>System.Web.Mvc.Controller</w:t>
      </w:r>
      <w:r>
        <w:t xml:space="preserve"> base class. </w:t>
      </w:r>
      <w:r w:rsidR="002C3FCF">
        <w:t>Chapter 9 will cover advanced topics regarding controllers.  Let's dive in to controller anatomy.</w:t>
      </w:r>
    </w:p>
    <w:p w:rsidR="00324247" w:rsidRDefault="00324247" w:rsidP="006E5C07">
      <w:pPr>
        <w:pStyle w:val="Head1"/>
      </w:pPr>
      <w:r>
        <w:lastRenderedPageBreak/>
        <w:t>4.1 The Anatomy of a Controller</w:t>
      </w:r>
    </w:p>
    <w:p w:rsidR="00787685" w:rsidRPr="00787685" w:rsidRDefault="00F07738" w:rsidP="000E7728">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that contains o</w:t>
      </w:r>
      <w:r w:rsidR="00F738EC">
        <w:t>ne or more methods that act as a</w:t>
      </w:r>
      <w:r>
        <w:t xml:space="preserve">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1A5A14">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1A5A14">
        <w:rPr>
          <w:rStyle w:val="CodeinText"/>
        </w:rPr>
        <w:fldChar w:fldCharType="end"/>
      </w:r>
      <w:r w:rsidR="00787685">
        <w:t xml:space="preserve"> and can take zero or many arguments. </w:t>
      </w:r>
      <w:commentRangeStart w:id="2"/>
      <w:r w:rsidR="00787685">
        <w:t>Parameters are resolved</w:t>
      </w:r>
      <w:r w:rsidR="00F738EC">
        <w:t xml:space="preserve"> into the action method by the model b</w:t>
      </w:r>
      <w:r w:rsidR="00787685">
        <w:t>inders, by using this auto</w:t>
      </w:r>
      <w:r w:rsidR="00F738EC">
        <w:t>matic binding to complex types a</w:t>
      </w:r>
      <w:r w:rsidR="00787685">
        <w:t xml:space="preserve">ction methods can </w:t>
      </w:r>
      <w:r>
        <w:t xml:space="preserve">focus </w:t>
      </w:r>
      <w:r w:rsidR="00787685">
        <w:t>on the concerns of controlling the application logic rather than spending time</w:t>
      </w:r>
      <w:r>
        <w:t>:</w:t>
      </w:r>
      <w:r w:rsidR="00787685">
        <w:t xml:space="preserve"> translati</w:t>
      </w:r>
      <w:r w:rsidR="00F738EC">
        <w:t>ng input from the browser into input m</w:t>
      </w:r>
      <w:r w:rsidR="00787685">
        <w:t>odels</w:t>
      </w:r>
      <w:r w:rsidR="00F738EC">
        <w:t xml:space="preserve"> or mapping d</w:t>
      </w:r>
      <w:r>
        <w:t>omain models into presentation models</w:t>
      </w:r>
      <w:r w:rsidR="00787685">
        <w:t>.</w:t>
      </w:r>
      <w:commentRangeEnd w:id="2"/>
      <w:r w:rsidR="002D2C38">
        <w:commentReference w:id="2"/>
      </w:r>
    </w:p>
    <w:p w:rsidR="00F738EC" w:rsidRDefault="000E7728" w:rsidP="000E7728">
      <w:pPr>
        <w:pStyle w:val="Body"/>
      </w:pPr>
      <w:r>
        <w:t>A</w:t>
      </w:r>
      <w:r w:rsidR="00787685">
        <w:t xml:space="preserve"> </w:t>
      </w:r>
      <w:r w:rsidR="00F07738">
        <w:t xml:space="preserve">well written </w:t>
      </w:r>
      <w:r w:rsidR="00787685">
        <w:t>action</w:t>
      </w:r>
      <w:r w:rsidR="001A5A14">
        <w:fldChar w:fldCharType="begin"/>
      </w:r>
      <w:r w:rsidR="00787685">
        <w:instrText xml:space="preserve"> XE "</w:instrText>
      </w:r>
      <w:r w:rsidR="00787685" w:rsidRPr="009A3A59">
        <w:rPr>
          <w:rStyle w:val="Italics"/>
        </w:rPr>
        <w:instrText>action</w:instrText>
      </w:r>
      <w:r w:rsidR="00787685">
        <w:rPr>
          <w:rStyle w:val="Italics"/>
        </w:rPr>
        <w:instrText>:single responsibility</w:instrText>
      </w:r>
      <w:r w:rsidR="00787685">
        <w:instrText xml:space="preserve">" </w:instrText>
      </w:r>
      <w:r w:rsidR="001A5A14">
        <w:fldChar w:fldCharType="end"/>
      </w:r>
      <w:r w:rsidR="00787685">
        <w:t xml:space="preserve"> </w:t>
      </w:r>
      <w:r w:rsidR="00F07738">
        <w:t xml:space="preserve">should have a </w:t>
      </w:r>
      <w:r w:rsidR="00787685">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rsidR="00787685">
        <w:t xml:space="preserve"> data access</w:t>
      </w:r>
      <w:r w:rsidR="00F07738">
        <w:t>,</w:t>
      </w:r>
      <w:r w:rsidR="00787685">
        <w:t xml:space="preserve"> or file I/O.</w:t>
      </w:r>
    </w:p>
    <w:p w:rsidR="00F738EC" w:rsidRDefault="00F738EC" w:rsidP="002D2C38">
      <w:pPr>
        <w:pStyle w:val="Body"/>
        <w:pPrChange w:id="3" w:author="JSkinner" w:date="2010-02-22T17:13:00Z">
          <w:pPr>
            <w:pStyle w:val="Body1"/>
          </w:pPr>
        </w:pPrChange>
      </w:pPr>
      <w:r>
        <w:t>In listing 4.1 we see a simple controller with a single action. This is a trivial example</w:t>
      </w:r>
      <w:commentRangeStart w:id="4"/>
      <w:r>
        <w:t xml:space="preserve">, and </w:t>
      </w:r>
      <w:commentRangeEnd w:id="4"/>
      <w:r w:rsidR="004F137F">
        <w:commentReference w:id="4"/>
      </w:r>
      <w:r>
        <w:t xml:space="preserve">we will tackle more complex scenarios later. We begin by ensuring that the action method is </w:t>
      </w:r>
      <w:r w:rsidRPr="00C95DF4">
        <w:rPr>
          <w:rStyle w:val="CodeinText"/>
        </w:rPr>
        <w:t>public</w:t>
      </w:r>
      <w:r>
        <w:t xml:space="preserve"> and returns </w:t>
      </w:r>
      <w:r w:rsidRPr="000D772D">
        <w:rPr>
          <w:rStyle w:val="CodeinText"/>
        </w:rPr>
        <w:t>ActionResult</w:t>
      </w:r>
      <w:r w:rsidR="001A5A14">
        <w:rPr>
          <w:rStyle w:val="CodeinText"/>
        </w:rPr>
        <w:fldChar w:fldCharType="begin"/>
      </w:r>
      <w:r>
        <w:instrText xml:space="preserve"> XE "</w:instrText>
      </w:r>
      <w:r w:rsidRPr="00640A98">
        <w:rPr>
          <w:rStyle w:val="CodeinText"/>
        </w:rPr>
        <w:instrText>ActionResult</w:instrText>
      </w:r>
      <w:r>
        <w:instrText xml:space="preserve">" </w:instrText>
      </w:r>
      <w:r w:rsidR="001A5A14">
        <w:rPr>
          <w:rStyle w:val="CodeinText"/>
        </w:rPr>
        <w:fldChar w:fldCharType="end"/>
      </w:r>
      <w:r>
        <w:t xml:space="preserve">. If the method is not </w:t>
      </w:r>
      <w:r w:rsidRPr="00E7453C">
        <w:rPr>
          <w:rStyle w:val="CodeinText"/>
        </w:rPr>
        <w:t>public</w:t>
      </w:r>
      <w:r>
        <w:t xml:space="preserve">, it will not be called. At this point, we can push some objects into </w:t>
      </w:r>
      <w:r w:rsidRPr="00C95DF4">
        <w:rPr>
          <w:rStyle w:val="CodeinText"/>
        </w:rPr>
        <w:t>ViewData</w:t>
      </w:r>
      <w:r w:rsidR="001A5A14">
        <w:rPr>
          <w:rStyle w:val="CodeinText"/>
        </w:rPr>
        <w:fldChar w:fldCharType="begin"/>
      </w:r>
      <w:r>
        <w:instrText xml:space="preserve"> XE "</w:instrText>
      </w:r>
      <w:r w:rsidRPr="00640A98">
        <w:rPr>
          <w:rStyle w:val="CodeinText"/>
        </w:rPr>
        <w:instrText>ViewData</w:instrText>
      </w:r>
      <w:r>
        <w:instrText xml:space="preserve">" </w:instrText>
      </w:r>
      <w:r w:rsidR="001A5A14">
        <w:rPr>
          <w:rStyle w:val="CodeinText"/>
        </w:rPr>
        <w:fldChar w:fldCharType="end"/>
      </w:r>
      <w:r>
        <w:t xml:space="preserve"> and call the </w:t>
      </w:r>
      <w:r w:rsidRPr="00C95DF4">
        <w:rPr>
          <w:rStyle w:val="CodeinText"/>
        </w:rPr>
        <w:t>View()</w:t>
      </w:r>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t>Note:</w:t>
      </w:r>
    </w:p>
    <w:p w:rsidR="007E2946" w:rsidRPr="00CB00D6" w:rsidRDefault="007E2946" w:rsidP="007E2946">
      <w:pPr>
        <w:pStyle w:val="Callout"/>
      </w:pPr>
      <w:r w:rsidRPr="00BE591A">
        <w:rPr>
          <w:rStyle w:val="CodeinText"/>
        </w:rPr>
        <w:t>System.Web.</w:t>
      </w:r>
      <w:r w:rsidRPr="00CB00D6">
        <w:rPr>
          <w:rStyle w:val="CodeinText"/>
        </w:rPr>
        <w:t>Mvc.Controller</w:t>
      </w:r>
      <w:r w:rsidRPr="00CB00D6">
        <w:t xml:space="preserve"> is only one option to choose as a base class for your controllers. </w:t>
      </w:r>
      <w:commentRangeStart w:id="5"/>
      <w:r w:rsidRPr="00CB00D6">
        <w:t xml:space="preserve">As mentioned earlier, it’s often appropriate to create your own </w:t>
      </w:r>
      <w:r w:rsidRPr="00CB00D6">
        <w:rPr>
          <w:rStyle w:val="Italics"/>
        </w:rPr>
        <w:t>Layer Supertype</w:t>
      </w:r>
      <w:commentRangeEnd w:id="5"/>
      <w:r w:rsidR="004F137F">
        <w:rPr>
          <w:sz w:val="16"/>
        </w:rPr>
        <w:commentReference w:id="5"/>
      </w:r>
      <w:r w:rsidRPr="00CB00D6">
        <w:t xml:space="preserve"> for all of your controllers. This type can inherit from </w:t>
      </w:r>
      <w:r w:rsidRPr="00CB00D6">
        <w:rPr>
          <w:rStyle w:val="CodeinText"/>
        </w:rPr>
        <w:t>System.Web.Mvc.Controller</w:t>
      </w:r>
      <w:r w:rsidRPr="00CB00D6">
        <w:t xml:space="preserve">, implement </w:t>
      </w:r>
      <w:r w:rsidRPr="00CB00D6">
        <w:rPr>
          <w:rStyle w:val="CodeinText"/>
        </w:rPr>
        <w:t>IController</w:t>
      </w:r>
      <w:r w:rsidRPr="00CB00D6">
        <w:t xml:space="preserve"> or derive from any other controller base class.</w:t>
      </w:r>
    </w:p>
    <w:p w:rsidR="000D478E" w:rsidRPr="000D478E" w:rsidRDefault="000D478E" w:rsidP="000D478E">
      <w:pPr>
        <w:pStyle w:val="Body"/>
      </w:pPr>
    </w:p>
    <w:p w:rsidR="000602CA" w:rsidRDefault="007D3013" w:rsidP="006E5C07">
      <w:pPr>
        <w:pStyle w:val="Head1"/>
      </w:pPr>
      <w:r>
        <w:lastRenderedPageBreak/>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w:t>
      </w:r>
      <w:del w:id="6" w:author="JSkinner" w:date="2010-02-22T17:19:00Z">
        <w:r w:rsidR="00AE3EE7" w:rsidRPr="0053415F" w:rsidDel="00CE7601">
          <w:delText xml:space="preserve">puts </w:delText>
        </w:r>
      </w:del>
      <w:r w:rsidR="00AE3EE7" w:rsidRPr="0053415F">
        <w:t>ties together the</w:t>
      </w:r>
      <w:r w:rsidR="00A61963">
        <w:t xml:space="preserve"> storyboard of the a</w:t>
      </w:r>
      <w:r w:rsidRPr="0053415F">
        <w:t xml:space="preserve">pplication. Imagine drawing the flow of application screens on a whiteboard.  Each place that a user has the ability to input information through a form or click a button, there are at least two possible outcomes.  </w:t>
      </w:r>
      <w:r w:rsidR="000E7728">
        <w:t>First, the input data could be correct, satisfying all data type validation and business rules.  In this case, the request will be fully processed, and the controller will redirect to the next page.  Second, the form submission could have an error.  Whether an invalid date was entered, or the input breaks a business rule, the controller needs to render the original page again with the appropriate error messages.</w:t>
      </w:r>
    </w:p>
    <w:p w:rsidR="0053415F" w:rsidRPr="0053415F" w:rsidRDefault="00A61963" w:rsidP="0053415F">
      <w:pPr>
        <w:pStyle w:val="Body"/>
      </w:pPr>
      <w:commentRangeStart w:id="7"/>
      <w:r>
        <w:t xml:space="preserve">By focusing on implementing </w:t>
      </w:r>
      <w:r w:rsidR="000D478E" w:rsidRPr="0053415F">
        <w:t>storyboard of the application</w:t>
      </w:r>
      <w:r>
        <w:t xml:space="preserve"> in the controllers action, there are some great side effects</w:t>
      </w:r>
      <w:commentRangeEnd w:id="7"/>
      <w:r w:rsidR="00CE7601">
        <w:commentReference w:id="7"/>
      </w:r>
      <w:r w:rsidR="000D478E" w:rsidRPr="0053415F">
        <w:t>. Actions tend to become smaller and focused.  By mo</w:t>
      </w:r>
      <w:r>
        <w:t>ving business logic out of the a</w:t>
      </w:r>
      <w:r w:rsidR="000D478E" w:rsidRPr="0053415F">
        <w:t>ction and into supporting services, the actions are less complex and easier to test.  A lean action should result in two</w:t>
      </w:r>
      <w:r>
        <w:t xml:space="preserve"> possible outcomes: h</w:t>
      </w:r>
      <w:r w:rsidR="000D478E" w:rsidRPr="0053415F">
        <w:t xml:space="preserve">appy </w:t>
      </w:r>
      <w:r>
        <w:t>p</w:t>
      </w:r>
      <w:r w:rsidR="000D478E" w:rsidRPr="0053415F">
        <w:t>ath (</w:t>
      </w:r>
      <w:del w:id="8" w:author="JSkinner" w:date="2010-02-22T17:24:00Z">
        <w:r w:rsidR="000D478E" w:rsidRPr="0053415F" w:rsidDel="00EE0C8F">
          <w:delText xml:space="preserve"> </w:delText>
        </w:r>
      </w:del>
      <w:r w:rsidR="000D478E" w:rsidRPr="0053415F">
        <w:t>a successfully processed request) or a alternate path.  If an action starts branching to handle multiple alterna</w:t>
      </w:r>
      <w:r>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commentRangeStart w:id="9"/>
      <w:commentRangeStart w:id="10"/>
      <w:r w:rsidRPr="0053415F">
        <w:rPr>
          <w:noProof/>
          <w:lang w:val="en-GB" w:eastAsia="en-GB"/>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4603409" cy="2308685"/>
                    </a:xfrm>
                    <a:prstGeom prst="rect">
                      <a:avLst/>
                    </a:prstGeom>
                  </pic:spPr>
                </pic:pic>
              </a:graphicData>
            </a:graphic>
          </wp:inline>
        </w:drawing>
      </w:r>
      <w:commentRangeEnd w:id="9"/>
      <w:r w:rsidR="002A55E8">
        <w:rPr>
          <w:rStyle w:val="CommentReference"/>
          <w:vanish/>
        </w:rPr>
        <w:commentReference w:id="9"/>
      </w:r>
      <w:commentRangeEnd w:id="10"/>
      <w:r w:rsidR="002D6210">
        <w:commentReference w:id="10"/>
      </w:r>
    </w:p>
    <w:p w:rsidR="007E2946" w:rsidRDefault="007E2946" w:rsidP="007E2946">
      <w:pPr>
        <w:pStyle w:val="FigureCaption"/>
      </w:pPr>
      <w:r>
        <w:t>Figure 4.1</w:t>
      </w:r>
      <w:r w:rsidR="00A61963">
        <w:t xml:space="preserve"> Storyboard of an application</w:t>
      </w:r>
      <w:ins w:id="11" w:author="JSkinner" w:date="2010-02-22T17:24:00Z">
        <w:r w:rsidR="00EE0C8F">
          <w:t>'</w:t>
        </w:r>
      </w:ins>
      <w:r w:rsidR="00A61963">
        <w:t>s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w:t>
      </w:r>
      <w:r w:rsidR="00365881">
        <w:lastRenderedPageBreak/>
        <w:t xml:space="preserve">storyboard the design and requirements of your actions just fall off of the storyboard. This technique helps developers and designers communicate how the screens would work before writing a single line of code. </w:t>
      </w:r>
    </w:p>
    <w:p w:rsidR="00F738EC" w:rsidRDefault="00F738EC" w:rsidP="00F738EC">
      <w:pPr>
        <w:pStyle w:val="SidebarHead"/>
      </w:pPr>
      <w:r>
        <w:t>The Happy Path</w:t>
      </w:r>
    </w:p>
    <w:p w:rsidR="00F738EC" w:rsidRDefault="00F738EC" w:rsidP="00F738EC">
      <w:pPr>
        <w:pStyle w:val="Sidebar"/>
      </w:pPr>
      <w:r>
        <w:t xml:space="preserve">ASP.NET MVC </w:t>
      </w:r>
      <w:r w:rsidRPr="00CB00D6">
        <w:t xml:space="preserve">developers (and developers using other convention-centric frameworks) will often mention </w:t>
      </w:r>
      <w:r>
        <w:t>t</w:t>
      </w:r>
      <w:r w:rsidRPr="00CB00D6">
        <w:t xml:space="preserve">he </w:t>
      </w:r>
      <w:r>
        <w:t>Happy</w:t>
      </w:r>
      <w:r w:rsidRPr="00CB00D6">
        <w:t xml:space="preserve"> Path</w:t>
      </w:r>
      <w:r w:rsidR="001A5A14">
        <w:fldChar w:fldCharType="begin"/>
      </w:r>
      <w:r>
        <w:instrText xml:space="preserve"> XE "Happy</w:instrText>
      </w:r>
      <w:r w:rsidRPr="00CB00D6">
        <w:instrText xml:space="preserve"> Path</w:instrText>
      </w:r>
      <w:r>
        <w:instrText xml:space="preserve">" </w:instrText>
      </w:r>
      <w:r w:rsidR="001A5A14">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MvcContrib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w:t>
      </w:r>
      <w:r w:rsidR="002A55E8">
        <w:t>n role of an action is to simply</w:t>
      </w:r>
      <w:r>
        <w:t xml:space="preserve"> d</w:t>
      </w:r>
      <w:r w:rsidR="00A61963">
        <w:t>o the work necessary to mold a d</w:t>
      </w:r>
      <w:r>
        <w:t xml:space="preserve">omain model into a presentation model for a view, JSON, or other output type. This type of action handles a GET request to the web server and in its simplest form returns </w:t>
      </w:r>
      <w:del w:id="12" w:author="JSkinner" w:date="2010-02-22T17:28:00Z">
        <w:r w:rsidR="00A61963" w:rsidDel="00313606">
          <w:delText>h</w:delText>
        </w:r>
        <w:r w:rsidDel="00313606">
          <w:delText xml:space="preserve">tml </w:delText>
        </w:r>
      </w:del>
      <w:ins w:id="13" w:author="JSkinner" w:date="2010-02-22T17:28:00Z">
        <w:r w:rsidR="00313606">
          <w:t>HTML</w:t>
        </w:r>
        <w:r w:rsidR="00313606">
          <w:t xml:space="preserve"> </w:t>
        </w:r>
      </w:ins>
      <w:r>
        <w:t>to the browser.</w:t>
      </w:r>
    </w:p>
    <w:p w:rsidR="00F922DA" w:rsidRDefault="00F922DA" w:rsidP="007D3013"/>
    <w:p w:rsidR="00A61963" w:rsidRDefault="002A55E8" w:rsidP="00A61963">
      <w:pPr>
        <w:pStyle w:val="TypesetterNote"/>
      </w:pPr>
      <w:r>
        <w:t>Cue</w:t>
      </w:r>
      <w:r w:rsidR="00A61963">
        <w:t xml:space="preserve"> Balls for the Code in Text</w:t>
      </w:r>
    </w:p>
    <w:p w:rsidR="006A7BF0" w:rsidRDefault="00A61963" w:rsidP="006A7BF0">
      <w:pPr>
        <w:pStyle w:val="CodeListingCaption"/>
      </w:pPr>
      <w:r>
        <w:t>Listing 4.2 - An Action that prepares a presentation m</w:t>
      </w:r>
      <w:r w:rsidR="006A7BF0">
        <w:t>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r w:rsidR="00A61963">
        <w:t xml:space="preserve">                     | #B</w:t>
      </w:r>
    </w:p>
    <w:p w:rsidR="00EF386D" w:rsidRPr="00EF386D" w:rsidRDefault="00EF386D" w:rsidP="00EF386D">
      <w:pPr>
        <w:pStyle w:val="Code"/>
      </w:pPr>
      <w:r w:rsidRPr="00EF386D">
        <w:t xml:space="preserve">            user =&gt; new UserDisplay</w:t>
      </w:r>
      <w:r w:rsidR="00A61963">
        <w:t xml:space="preserve">                                 | #B</w:t>
      </w:r>
    </w:p>
    <w:p w:rsidR="00EF386D" w:rsidRPr="00EF386D" w:rsidRDefault="00EF386D" w:rsidP="00EF386D">
      <w:pPr>
        <w:pStyle w:val="Code"/>
      </w:pPr>
      <w:r w:rsidRPr="00EF386D">
        <w:t xml:space="preserve">                        {</w:t>
      </w:r>
      <w:r w:rsidR="00A61963">
        <w:t xml:space="preserve">                                           | #B</w:t>
      </w:r>
    </w:p>
    <w:p w:rsidR="00EF386D" w:rsidRPr="00EF386D" w:rsidRDefault="00EF386D" w:rsidP="00EF386D">
      <w:pPr>
        <w:pStyle w:val="Code"/>
      </w:pPr>
      <w:r w:rsidRPr="00EF386D">
        <w:t xml:space="preserve">                            Username = user.Username,</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user.FirstName + " " +</w:t>
      </w:r>
      <w:r w:rsidR="00A61963">
        <w:t xml:space="preserve">              | #B</w:t>
      </w:r>
    </w:p>
    <w:p w:rsidR="00EF386D" w:rsidRPr="00EF386D" w:rsidRDefault="00EF386D" w:rsidP="00EF386D">
      <w:pPr>
        <w:pStyle w:val="Code"/>
      </w:pPr>
      <w:r w:rsidRPr="00EF386D">
        <w:t xml:space="preserve">                                user.LastName</w:t>
      </w:r>
      <w:r w:rsidR="00A61963">
        <w:t xml:space="preserve">                       | #B</w:t>
      </w:r>
    </w:p>
    <w:p w:rsidR="00EF386D" w:rsidRPr="00EF386D" w:rsidRDefault="00EF386D" w:rsidP="00EF386D">
      <w:pPr>
        <w:pStyle w:val="Code"/>
      </w:pPr>
      <w:r w:rsidRPr="00EF386D">
        <w:t xml:space="preserve">                        }).ToArray();</w:t>
      </w:r>
      <w:r w:rsidR="00A61963">
        <w:t xml:space="preserve">                               | #B</w:t>
      </w:r>
    </w:p>
    <w:p w:rsidR="00EF386D" w:rsidRPr="00EF386D" w:rsidRDefault="00EF386D" w:rsidP="00EF386D">
      <w:pPr>
        <w:pStyle w:val="Code"/>
      </w:pPr>
      <w:r w:rsidRPr="00EF386D">
        <w:t xml:space="preserve">        return View(viewModel);</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r w:rsidR="006A7BF0">
        <w:t>,  this ac</w:t>
      </w:r>
      <w:r>
        <w:t>tion retrieves a collection of u</w:t>
      </w:r>
      <w:r w:rsidR="006A7BF0">
        <w:t>ser domain model objects and transf</w:t>
      </w:r>
      <w:r>
        <w:t>orms the objects into a presentation m</w:t>
      </w:r>
      <w:r w:rsidR="006A7BF0">
        <w:t xml:space="preserve">odel of type </w:t>
      </w:r>
      <w:r w:rsidR="006A7BF0" w:rsidRPr="002D6210">
        <w:rPr>
          <w:rStyle w:val="CodeinText"/>
        </w:rPr>
        <w:t>UserDisplay[]</w:t>
      </w:r>
      <w:r w:rsidR="006A7BF0">
        <w:t xml:space="preserve">.  The action relies on a </w:t>
      </w:r>
      <w:r>
        <w:t xml:space="preserve">(#A) </w:t>
      </w:r>
      <w:r w:rsidR="006A7BF0" w:rsidRPr="00313606">
        <w:rPr>
          <w:rStyle w:val="CodeinText"/>
          <w:rPrChange w:id="14" w:author="JSkinner" w:date="2010-02-22T17:28:00Z">
            <w:rPr/>
          </w:rPrChange>
        </w:rPr>
        <w:t>UserRepository</w:t>
      </w:r>
      <w:r w:rsidR="006A7BF0">
        <w:t xml:space="preserve"> class to handle all the communication to the database and turning the native database objects into the User collection. Next, the action </w:t>
      </w:r>
      <w:r w:rsidR="006A7BF0">
        <w:lastRenderedPageBreak/>
        <w:t xml:space="preserve">uses </w:t>
      </w:r>
      <w:ins w:id="15" w:author="JSkinner" w:date="2010-02-22T18:28:00Z">
        <w:r w:rsidR="00363649">
          <w:t xml:space="preserve">LINQ </w:t>
        </w:r>
      </w:ins>
      <w:del w:id="16" w:author="JSkinner" w:date="2010-02-22T18:28:00Z">
        <w:r w:rsidR="006A7BF0" w:rsidDel="00363649">
          <w:delText xml:space="preserve">some System.Linq syntax </w:delText>
        </w:r>
      </w:del>
      <w:r>
        <w:t xml:space="preserve">(#B) </w:t>
      </w:r>
      <w:r w:rsidR="006A7BF0">
        <w:t xml:space="preserve">to minimize the noise in performing this type of transformation.  The last line of the action </w:t>
      </w:r>
      <w:r>
        <w:t>(#C) returns the presentation m</w:t>
      </w:r>
      <w:r w:rsidR="006A7BF0">
        <w:t xml:space="preserve">odel to a View helper method and returns a </w:t>
      </w:r>
      <w:r w:rsidR="006A7BF0" w:rsidRPr="00363649">
        <w:rPr>
          <w:rStyle w:val="CodeinText"/>
          <w:rPrChange w:id="17" w:author="JSkinner" w:date="2010-02-22T18:28:00Z">
            <w:rPr/>
          </w:rPrChange>
        </w:rPr>
        <w:t>ViewResult</w:t>
      </w:r>
      <w:r w:rsidR="006A7BF0">
        <w:t xml:space="preserve"> to the MVC framework.  Since a view name was not specified the framework uses a convention and looks for a view that matches the Action name.  In this case it would look for a view called </w:t>
      </w:r>
      <w:r w:rsidR="006A7BF0" w:rsidRPr="006A7BF0">
        <w:rPr>
          <w:rStyle w:val="Bold"/>
        </w:rPr>
        <w:t>Index</w:t>
      </w:r>
      <w:r w:rsidR="006A7BF0">
        <w:t xml:space="preserve">. </w:t>
      </w:r>
    </w:p>
    <w:p w:rsidR="000A4A26" w:rsidRDefault="00324247" w:rsidP="000A4A26">
      <w:pPr>
        <w:pStyle w:val="Head1"/>
      </w:pPr>
      <w:r>
        <w:t>4.3</w:t>
      </w:r>
      <w:r w:rsidR="007D3013">
        <w:t xml:space="preserve"> </w:t>
      </w:r>
      <w:r w:rsidR="000A4A26">
        <w:t>Accepting Input</w:t>
      </w:r>
    </w:p>
    <w:p w:rsidR="006820B9" w:rsidRDefault="006A7B02" w:rsidP="006820B9">
      <w:pPr>
        <w:pStyle w:val="Body"/>
      </w:pPr>
      <w:r>
        <w:t>An action method receives input from the web browser via its method arguments</w:t>
      </w:r>
      <w:r w:rsidR="006820B9">
        <w:t xml:space="preserve">.  </w:t>
      </w:r>
      <w:r>
        <w:t>The controller uses the model b</w:t>
      </w:r>
      <w:r w:rsidR="006820B9">
        <w:t>inder feature</w:t>
      </w:r>
      <w:r>
        <w:t xml:space="preserve"> to convert values from web requests </w:t>
      </w:r>
      <w:r w:rsidR="006820B9">
        <w:t xml:space="preserve">into </w:t>
      </w:r>
      <w:r>
        <w:t>CLR</w:t>
      </w:r>
      <w:r w:rsidR="00B87635">
        <w:t xml:space="preserve"> object</w:t>
      </w:r>
      <w:r>
        <w:t>s</w:t>
      </w:r>
      <w:r w:rsidR="00B87635">
        <w:t xml:space="preserve"> that match the named</w:t>
      </w:r>
      <w:r w:rsidR="006820B9">
        <w:t xml:space="preserve"> of parameters of an </w:t>
      </w:r>
      <w:r>
        <w:t>action method</w:t>
      </w:r>
      <w:r w:rsidR="006820B9">
        <w:t xml:space="preserve">.  </w:t>
      </w:r>
      <w:r w:rsidR="00B87635">
        <w:t>The internals of how this works is covered in</w:t>
      </w:r>
      <w:r w:rsidR="003F58DE">
        <w:t xml:space="preserve"> Chapter 14.  F</w:t>
      </w:r>
      <w:r w:rsidR="00B87635">
        <w:t>or now</w:t>
      </w:r>
      <w:r w:rsidR="003F58DE">
        <w:t>,</w:t>
      </w:r>
      <w:r w:rsidR="00B87635">
        <w:t xml:space="preserve"> it is important to understand that a convention is used to match up form values by their name to the parameter name of an action. </w:t>
      </w:r>
    </w:p>
    <w:p w:rsidR="00B87635" w:rsidRDefault="00B87635" w:rsidP="006820B9">
      <w:pPr>
        <w:pStyle w:val="Body"/>
      </w:pPr>
    </w:p>
    <w:p w:rsidR="00A61963" w:rsidRDefault="002A55E8" w:rsidP="00A61963">
      <w:pPr>
        <w:pStyle w:val="TypesetterNote"/>
      </w:pPr>
      <w:r>
        <w:t>Cue</w:t>
      </w:r>
      <w:r w:rsidR="004937D4">
        <w:t xml:space="preserve"> </w:t>
      </w:r>
      <w:r w:rsidR="00A61963">
        <w:t>balls for code in text</w:t>
      </w:r>
    </w:p>
    <w:p w:rsidR="00B87635" w:rsidRDefault="00B87635" w:rsidP="00B87635">
      <w:pPr>
        <w:pStyle w:val="CodeListingCaption"/>
      </w:pPr>
      <w:r>
        <w:t>Listing 4.</w:t>
      </w:r>
      <w:r w:rsidR="00A61963">
        <w:t>3</w:t>
      </w:r>
      <w:r>
        <w:t xml:space="preserve"> A value object bound to an Action from a </w:t>
      </w:r>
      <w:commentRangeStart w:id="18"/>
      <w:r>
        <w:t>query string</w:t>
      </w:r>
      <w:commentRangeEnd w:id="18"/>
      <w:r w:rsidR="00ED07F4">
        <w:rPr>
          <w:rFonts w:ascii="Verdana" w:hAnsi="Verdana"/>
          <w:b w:val="0"/>
          <w:color w:val="000000"/>
          <w:sz w:val="16"/>
        </w:rPr>
        <w:commentReference w:id="18"/>
      </w:r>
    </w:p>
    <w:p w:rsidR="00B87635" w:rsidRDefault="00B87635" w:rsidP="00B87635">
      <w:pPr>
        <w:pStyle w:val="Code"/>
      </w:pPr>
    </w:p>
    <w:p w:rsidR="00B87635" w:rsidRPr="00B87635" w:rsidRDefault="00B87635" w:rsidP="00B87635">
      <w:pPr>
        <w:pStyle w:val="Code"/>
      </w:pPr>
      <w:r w:rsidRPr="00B87635">
        <w:t>[</w:t>
      </w:r>
      <w:commentRangeStart w:id="19"/>
      <w:r w:rsidRPr="00B87635">
        <w:rPr>
          <w:rStyle w:val="CodeBlueLight"/>
        </w:rPr>
        <w:t>HttpGet</w:t>
      </w:r>
      <w:commentRangeEnd w:id="19"/>
      <w:r w:rsidR="00ED07F4">
        <w:rPr>
          <w:rFonts w:ascii="Verdana" w:hAnsi="Verdana"/>
          <w:snapToGrid/>
        </w:rPr>
        <w:commentReference w:id="19"/>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r w:rsidR="00A61963">
        <w:t xml:space="preserve">   </w:t>
      </w:r>
      <w:r w:rsidR="00A61963">
        <w:tab/>
      </w:r>
      <w:r w:rsidR="00A61963">
        <w:tab/>
      </w:r>
      <w:r w:rsidR="00A61963">
        <w:tab/>
      </w:r>
      <w:r w:rsidR="00A61963">
        <w:tab/>
      </w:r>
      <w:r w:rsidR="00A61963">
        <w:tab/>
        <w:t>|#A</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w:t>
      </w:r>
      <w:del w:id="20" w:author="JSkinner" w:date="2010-02-22T18:30:00Z">
        <w:r w:rsidRPr="00B87635" w:rsidDel="00ED07F4">
          <w:delText>s</w:delText>
        </w:r>
      </w:del>
      <w:r w:rsidRPr="00B87635">
        <w:t xml:space="preserve"> = </w:t>
      </w:r>
      <w:r w:rsidRPr="00B87635">
        <w:rPr>
          <w:rStyle w:val="CodeBlueLight"/>
        </w:rPr>
        <w:t>UserRepository</w:t>
      </w:r>
      <w:r w:rsidRPr="00B87635">
        <w:t>.GetById(Id);</w:t>
      </w:r>
      <w:r w:rsidR="00A61963">
        <w:tab/>
      </w:r>
      <w:r w:rsidR="00A61963">
        <w:tab/>
      </w:r>
      <w:r w:rsidR="00A61963">
        <w:tab/>
      </w:r>
      <w:r w:rsidR="00A61963">
        <w:tab/>
        <w:t>|#B</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the </w:t>
      </w:r>
      <w:commentRangeStart w:id="21"/>
      <w:r w:rsidR="00B87635">
        <w:t>query string</w:t>
      </w:r>
      <w:commentRangeEnd w:id="21"/>
      <w:r w:rsidR="00ED07F4">
        <w:commentReference w:id="21"/>
      </w:r>
      <w:r w:rsidR="00B87635">
        <w:t xml:space="preserve"> of a </w:t>
      </w:r>
      <w:del w:id="22" w:author="JSkinner" w:date="2010-02-22T18:31:00Z">
        <w:r w:rsidR="00B87635" w:rsidDel="00ED07F4">
          <w:delText>url</w:delText>
        </w:r>
      </w:del>
      <w:ins w:id="23" w:author="JSkinner" w:date="2010-02-22T18:31:00Z">
        <w:r w:rsidR="00ED07F4">
          <w:t>URL</w:t>
        </w:r>
      </w:ins>
      <w:r w:rsidR="00B87635">
        <w:t xml:space="preserve">.  </w:t>
      </w:r>
      <w:commentRangeStart w:id="24"/>
      <w:r w:rsidR="00B87635">
        <w:t xml:space="preserve">The </w:t>
      </w:r>
      <w:del w:id="25" w:author="JSkinner" w:date="2010-02-22T18:31:00Z">
        <w:r w:rsidR="00B87635" w:rsidDel="00ED07F4">
          <w:delText xml:space="preserve">url </w:delText>
        </w:r>
      </w:del>
      <w:ins w:id="26" w:author="JSkinner" w:date="2010-02-22T18:31:00Z">
        <w:r w:rsidR="00ED07F4">
          <w:t>URL</w:t>
        </w:r>
        <w:r w:rsidR="00ED07F4">
          <w:t xml:space="preserve"> </w:t>
        </w:r>
      </w:ins>
      <w:r w:rsidR="00B87635">
        <w:t>to send an id with the value 4 would b</w:t>
      </w:r>
      <w:r w:rsidR="004A59DB">
        <w:t>e</w:t>
      </w:r>
      <w:commentRangeEnd w:id="24"/>
      <w:r w:rsidR="00ED07F4">
        <w:commentReference w:id="24"/>
      </w:r>
      <w:r w:rsidR="004A59DB">
        <w:t xml:space="preserve"> http://localhost/User/Edit/</w:t>
      </w:r>
      <w:r w:rsidR="004937D4">
        <w:t>4. The model binder automatically binds this value to the action's parameter</w:t>
      </w:r>
      <w:ins w:id="27" w:author="JSkinner" w:date="2010-02-22T18:32:00Z">
        <w:r w:rsidR="00ED07F4">
          <w:t xml:space="preserve"> </w:t>
        </w:r>
      </w:ins>
      <w:r w:rsidR="004937D4">
        <w:t>(#A). The a</w:t>
      </w:r>
      <w:r w:rsidR="00B87635">
        <w:t>ction can use the value to perform it</w:t>
      </w:r>
      <w:del w:id="28" w:author="JSkinner" w:date="2010-02-22T18:32:00Z">
        <w:r w:rsidR="00B87635" w:rsidDel="00ED07F4">
          <w:delText>'</w:delText>
        </w:r>
      </w:del>
      <w:r w:rsidR="00B87635">
        <w:t xml:space="preserve">s work </w:t>
      </w:r>
      <w:r w:rsidR="004937D4">
        <w:t xml:space="preserve">(#B) </w:t>
      </w:r>
      <w:r w:rsidR="00B87635">
        <w:t xml:space="preserve">without having to deal with the concerns of pulling values out of the </w:t>
      </w:r>
      <w:r w:rsidR="00B87635" w:rsidRPr="00ED07F4">
        <w:rPr>
          <w:rStyle w:val="CodeinText"/>
          <w:rPrChange w:id="29" w:author="JSkinner" w:date="2010-02-22T18:33:00Z">
            <w:rPr/>
          </w:rPrChange>
        </w:rPr>
        <w:t>HttpContext</w:t>
      </w:r>
      <w:r w:rsidR="00B87635">
        <w:t xml:space="preserve">. </w:t>
      </w:r>
      <w:commentRangeStart w:id="30"/>
      <w:r w:rsidR="00B87635">
        <w:t>W</w:t>
      </w:r>
      <w:r w:rsidR="00904ED9">
        <w:t>hen the code in an action accesses</w:t>
      </w:r>
      <w:r w:rsidR="00B87635">
        <w:t xml:space="preserve"> the </w:t>
      </w:r>
      <w:r w:rsidR="00B87635" w:rsidRPr="00ED07F4">
        <w:rPr>
          <w:rStyle w:val="CodeinText"/>
          <w:rPrChange w:id="31" w:author="JSkinner" w:date="2010-02-22T18:33:00Z">
            <w:rPr/>
          </w:rPrChange>
        </w:rPr>
        <w:t>Requ</w:t>
      </w:r>
      <w:r w:rsidR="00904ED9" w:rsidRPr="00ED07F4">
        <w:rPr>
          <w:rStyle w:val="CodeinText"/>
          <w:rPrChange w:id="32" w:author="JSkinner" w:date="2010-02-22T18:33:00Z">
            <w:rPr/>
          </w:rPrChange>
        </w:rPr>
        <w:t>est</w:t>
      </w:r>
      <w:r w:rsidR="00904ED9">
        <w:t xml:space="preserve"> object to translate data into an object, that is a sign that the action is doing work that it should not be</w:t>
      </w:r>
      <w:commentRangeEnd w:id="30"/>
      <w:r w:rsidR="00ED07F4">
        <w:commentReference w:id="30"/>
      </w:r>
      <w:r w:rsidR="00904ED9">
        <w:t>.  Actions need to be focused on the storyboard instead of translating input data.</w:t>
      </w:r>
    </w:p>
    <w:p w:rsidR="00904ED9" w:rsidRDefault="00904ED9">
      <w:r>
        <w:br w:type="page"/>
      </w:r>
    </w:p>
    <w:p w:rsidR="004937D4" w:rsidRDefault="002A55E8" w:rsidP="004937D4">
      <w:pPr>
        <w:pStyle w:val="TypesetterNote"/>
      </w:pPr>
      <w:r>
        <w:lastRenderedPageBreak/>
        <w:t>Cue</w:t>
      </w:r>
      <w:r w:rsidR="004937D4">
        <w:t xml:space="preserve"> balls for code in text</w:t>
      </w:r>
    </w:p>
    <w:p w:rsidR="00904ED9" w:rsidRDefault="004937D4" w:rsidP="00904ED9">
      <w:pPr>
        <w:pStyle w:val="CodeListingCaption"/>
      </w:pPr>
      <w:r>
        <w:t>Listing 4.4</w:t>
      </w:r>
      <w:r w:rsidR="00904ED9">
        <w:t xml:space="preserve"> A complex object bound to an Action from a Form Post</w:t>
      </w:r>
    </w:p>
    <w:p w:rsidR="005322D1" w:rsidRPr="005322D1" w:rsidRDefault="005322D1" w:rsidP="005322D1">
      <w:pPr>
        <w:pStyle w:val="Code"/>
      </w:pPr>
      <w:r w:rsidRPr="005322D1">
        <w:t>public class UserInput</w:t>
      </w:r>
      <w:r w:rsidR="004937D4">
        <w:tab/>
      </w:r>
      <w:r w:rsidR="004937D4">
        <w:tab/>
      </w:r>
      <w:r w:rsidR="004937D4">
        <w:tab/>
      </w:r>
      <w:r w:rsidR="004937D4">
        <w:tab/>
      </w:r>
      <w:r w:rsidR="004937D4">
        <w:tab/>
      </w:r>
      <w:r w:rsidR="004937D4">
        <w:tab/>
        <w:t>|#A</w:t>
      </w:r>
    </w:p>
    <w:p w:rsid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public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FirstName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LastName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an a</w:t>
      </w:r>
      <w:r w:rsidR="00C677A9">
        <w:t>ction method that accepts a complex type as a parameter</w:t>
      </w:r>
      <w:r w:rsidR="005322D1">
        <w:t xml:space="preserve">.  </w:t>
      </w:r>
      <w:r w:rsidR="00AF27BB">
        <w:t>ASP.NET MVC</w:t>
      </w:r>
      <w:r w:rsidR="005322D1">
        <w:t xml:space="preserve"> will automatically convert the form values</w:t>
      </w:r>
      <w:r w:rsidR="00AF27BB">
        <w:t xml:space="preserve"> into CLR objects by matching on the property names</w:t>
      </w:r>
      <w:r w:rsidR="000872F6">
        <w:t>.</w:t>
      </w:r>
      <w:r>
        <w:t xml:space="preserve"> In this case, the form post data is converted into a </w:t>
      </w:r>
      <w:r w:rsidRPr="008211C8">
        <w:rPr>
          <w:rStyle w:val="CodeinText"/>
          <w:rPrChange w:id="33" w:author="JSkinner" w:date="2010-02-22T18:36:00Z">
            <w:rPr/>
          </w:rPrChange>
        </w:rPr>
        <w:t>UserInput</w:t>
      </w:r>
      <w:r>
        <w:t xml:space="preserve">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r w:rsidRPr="00065CD2">
        <w:rPr>
          <w:rStyle w:val="CodeinText"/>
        </w:rPr>
        <w:t>HttpResponseBase</w:t>
      </w:r>
      <w:r w:rsidRPr="00CB00D6">
        <w:t xml:space="preserve">, </w:t>
      </w:r>
      <w:r w:rsidRPr="00065CD2">
        <w:rPr>
          <w:rStyle w:val="CodeinText"/>
        </w:rPr>
        <w:t>HttpRequestBase</w:t>
      </w:r>
      <w:r w:rsidRPr="00CB00D6">
        <w:t xml:space="preserve">, and most importantly, </w:t>
      </w:r>
      <w:r w:rsidRPr="00065CD2">
        <w:rPr>
          <w:rStyle w:val="CodeinText"/>
        </w:rPr>
        <w:t>HttpContextBase</w:t>
      </w:r>
      <w:r w:rsidRPr="00CB00D6">
        <w:t xml:space="preserve">. A Google search will reveal how many people have had trouble testing against </w:t>
      </w:r>
      <w:r w:rsidRPr="005B4312">
        <w:rPr>
          <w:rStyle w:val="CodeinText"/>
        </w:rPr>
        <w:t>HttpContext</w:t>
      </w:r>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 xml:space="preserve">The resolution of action parameters coupled with model binders makes it easy to craft an action method that takes in information from a web request. We can use the form values, route values, and the querystring to make the action behavior more dynamic. Again, notice how effortless it is to consume this request data. We do not have to write any repetitive code to pull these values in. Rather, the ASP.NET MVC Framework </w:t>
      </w:r>
      <w:commentRangeStart w:id="34"/>
      <w:r>
        <w:t>finds the correct parameter and maps it to the action parameter</w:t>
      </w:r>
      <w:commentRangeEnd w:id="34"/>
      <w:r w:rsidR="008211C8">
        <w:commentReference w:id="34"/>
      </w:r>
      <w:r>
        <w:t>.</w:t>
      </w:r>
    </w:p>
    <w:p w:rsidR="000F3309" w:rsidRDefault="007D3013" w:rsidP="00254ECF">
      <w:pPr>
        <w:pStyle w:val="Head1"/>
      </w:pPr>
      <w:r>
        <w:t xml:space="preserve">4.3.1 </w:t>
      </w:r>
      <w:r w:rsidR="00D17ACB">
        <w:t>Handling the Successful</w:t>
      </w:r>
      <w:r w:rsidR="000872F6">
        <w:t xml:space="preserve"> Storyboard path in an Action</w:t>
      </w:r>
    </w:p>
    <w:p w:rsidR="004937D4" w:rsidRDefault="007D40BA" w:rsidP="007D40BA">
      <w:pPr>
        <w:pStyle w:val="Body1"/>
      </w:pPr>
      <w:r>
        <w:t>Now that</w:t>
      </w:r>
      <w:r w:rsidR="007B5684">
        <w:t xml:space="preserve"> you understand</w:t>
      </w:r>
      <w:r>
        <w:t xml:space="preserve"> </w:t>
      </w:r>
      <w:r w:rsidR="007B5684">
        <w:t xml:space="preserve">how to </w:t>
      </w:r>
      <w:r>
        <w:t>accept user input</w:t>
      </w:r>
      <w:r w:rsidR="007B5684">
        <w:t xml:space="preserve">, let's move on to </w:t>
      </w:r>
      <w:r>
        <w:t>implement</w:t>
      </w:r>
      <w:r w:rsidR="004937D4">
        <w:t>ing</w:t>
      </w:r>
      <w:r>
        <w:t xml:space="preserve"> the application</w:t>
      </w:r>
      <w:r w:rsidR="007B5684">
        <w:t>'</w:t>
      </w:r>
      <w:r>
        <w:t>s storyboard.  In the case of accepting user input from a form post, the decision to determine the success or alternate path can be determined by data</w:t>
      </w:r>
      <w:r w:rsidR="004937D4">
        <w:t xml:space="preserve"> </w:t>
      </w:r>
      <w:r>
        <w:t xml:space="preserve">type validation.  When the criteria for success </w:t>
      </w:r>
      <w:r w:rsidR="004937D4">
        <w:t>is met, the</w:t>
      </w:r>
      <w:r>
        <w:t xml:space="preserve">n the action can coordinate the success </w:t>
      </w:r>
      <w:r w:rsidR="004937D4">
        <w:t>activities</w:t>
      </w:r>
      <w:r>
        <w:t xml:space="preserve"> and control the flow to the next screen or action.</w:t>
      </w:r>
    </w:p>
    <w:p w:rsidR="007D40BA" w:rsidRPr="007D40BA" w:rsidRDefault="002A55E8" w:rsidP="004937D4">
      <w:pPr>
        <w:pStyle w:val="TypesetterNote"/>
      </w:pPr>
      <w:r>
        <w:lastRenderedPageBreak/>
        <w:t>Cue</w:t>
      </w:r>
      <w:r w:rsidR="004937D4">
        <w:t xml:space="preserve"> balls for listing in text</w:t>
      </w:r>
    </w:p>
    <w:p w:rsidR="000872F6" w:rsidRDefault="004937D4" w:rsidP="00FA160B">
      <w:pPr>
        <w:pStyle w:val="CodeListingCaption"/>
      </w:pPr>
      <w:r>
        <w:t>Listing 4.5</w:t>
      </w:r>
      <w:r w:rsidR="000872F6">
        <w:t xml:space="preserve">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r w:rsidR="007E613F" w:rsidRPr="007E613F">
        <w:t>TempData["message"] = "The user was updated";</w:t>
      </w:r>
      <w:r w:rsidR="00276872">
        <w:tab/>
      </w:r>
      <w:r w:rsidR="00276872">
        <w:tab/>
        <w:t>|#D</w:t>
      </w:r>
    </w:p>
    <w:p w:rsidR="00FA160B" w:rsidRPr="00FA160B" w:rsidRDefault="0086453C" w:rsidP="00FA160B">
      <w:pPr>
        <w:pStyle w:val="Code"/>
      </w:pPr>
      <w:r>
        <w:t xml:space="preserve">     </w:t>
      </w:r>
      <w:r w:rsidR="00FA160B" w:rsidRPr="00FA160B">
        <w:t xml:space="preserve">   return RedirectToAction("index");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r w:rsidR="00276872">
        <w:tab/>
      </w:r>
      <w:r w:rsidR="00276872">
        <w:tab/>
      </w:r>
      <w:r w:rsidR="00276872">
        <w:tab/>
        <w:t>|#F</w:t>
      </w:r>
    </w:p>
    <w:p w:rsidR="00FA160B" w:rsidRPr="00FA160B" w:rsidRDefault="00FA160B" w:rsidP="00FA160B">
      <w:pPr>
        <w:pStyle w:val="Code"/>
      </w:pPr>
      <w:r w:rsidRPr="00FA160B">
        <w:t>{</w:t>
      </w:r>
      <w:r w:rsidR="00276872">
        <w:tab/>
      </w:r>
      <w:r w:rsidR="00276872">
        <w:tab/>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commentRangeStart w:id="35"/>
      <w:r w:rsidRPr="00FA160B">
        <w:t xml:space="preserve">    User user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UserRepository.GetByUsername(input.Username);</w:t>
      </w:r>
      <w:r w:rsidR="00276872">
        <w:t xml:space="preserve"> </w:t>
      </w:r>
      <w:r w:rsidR="00276872">
        <w:tab/>
      </w:r>
      <w:r w:rsidR="00276872">
        <w:tab/>
        <w:t>|#F</w:t>
      </w:r>
    </w:p>
    <w:p w:rsidR="00FA160B" w:rsidRPr="00FA160B" w:rsidRDefault="00FA160B" w:rsidP="00FA160B">
      <w:pPr>
        <w:pStyle w:val="Code"/>
      </w:pPr>
      <w:r w:rsidRPr="00FA160B">
        <w:t xml:space="preserve">    user.FirstName = input.FirstName;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user.LastName = input.LastName;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UserRepository.Save(user);</w:t>
      </w:r>
      <w:r w:rsidR="00276872" w:rsidRPr="00276872">
        <w:t xml:space="preserve"> </w:t>
      </w:r>
      <w:r w:rsidR="00276872">
        <w:tab/>
      </w:r>
      <w:commentRangeEnd w:id="35"/>
      <w:r w:rsidR="007D026C">
        <w:rPr>
          <w:rFonts w:ascii="Verdana" w:hAnsi="Verdana"/>
          <w:snapToGrid/>
        </w:rPr>
        <w:commentReference w:id="35"/>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DB63AF">
      <w:pPr>
        <w:pStyle w:val="Body"/>
      </w:pPr>
      <w:r>
        <w:t xml:space="preserve">Listing </w:t>
      </w:r>
      <w:r w:rsidR="00322E4C">
        <w:t>4.</w:t>
      </w:r>
      <w:r>
        <w:t>5</w:t>
      </w:r>
      <w:r w:rsidR="00322E4C">
        <w:t xml:space="preserve"> </w:t>
      </w:r>
      <w:r>
        <w:t xml:space="preserve">shows that </w:t>
      </w:r>
      <w:r w:rsidR="00322E4C">
        <w:t xml:space="preserve">the success path is determined by the call to the </w:t>
      </w:r>
      <w:r w:rsidR="00322E4C" w:rsidRPr="00DB63AF">
        <w:rPr>
          <w:rStyle w:val="CodeinText"/>
          <w:rPrChange w:id="36" w:author="JSkinner" w:date="2010-02-22T18:44:00Z">
            <w:rPr/>
          </w:rPrChange>
        </w:rPr>
        <w:t>ModelState.IsValid</w:t>
      </w:r>
      <w:r w:rsidR="00322E4C">
        <w:t xml:space="preserve"> property</w:t>
      </w:r>
      <w:r>
        <w:t xml:space="preserve"> (#B)</w:t>
      </w:r>
      <w:r w:rsidR="00322E4C">
        <w:t>.  The model binder translate</w:t>
      </w:r>
      <w:r>
        <w:t>s the form p</w:t>
      </w:r>
      <w:r w:rsidR="00322E4C">
        <w:t xml:space="preserve">ost data into the </w:t>
      </w:r>
      <w:r w:rsidR="00322E4C" w:rsidRPr="00DB63AF">
        <w:rPr>
          <w:rStyle w:val="CodeinText"/>
          <w:rPrChange w:id="37" w:author="JSkinner" w:date="2010-02-22T18:45:00Z">
            <w:rPr/>
          </w:rPrChange>
        </w:rPr>
        <w:t>UserInput</w:t>
      </w:r>
      <w:r w:rsidR="00322E4C">
        <w:t xml:space="preserve"> object</w:t>
      </w:r>
      <w:r>
        <w:t xml:space="preserve"> (#A)</w:t>
      </w:r>
      <w:r w:rsidR="00322E4C">
        <w:t xml:space="preserve"> </w:t>
      </w:r>
      <w:ins w:id="38" w:author="JSkinner" w:date="2010-02-22T18:45:00Z">
        <w:r w:rsidR="00DB63AF">
          <w:t xml:space="preserve">and </w:t>
        </w:r>
      </w:ins>
      <w:r w:rsidR="00322E4C">
        <w:t xml:space="preserve">also populates the </w:t>
      </w:r>
      <w:r w:rsidR="00322E4C" w:rsidRPr="00DB63AF">
        <w:rPr>
          <w:rStyle w:val="CodeinText"/>
          <w:rPrChange w:id="39" w:author="JSkinner" w:date="2010-02-22T18:45:00Z">
            <w:rPr/>
          </w:rPrChange>
        </w:rPr>
        <w:t>ModelState</w:t>
      </w:r>
      <w:r w:rsidR="00322E4C">
        <w:t xml:space="preserve"> object with metadata about the data type validation of the object. When all of the validation passes than the </w:t>
      </w:r>
      <w:r w:rsidR="00322E4C" w:rsidRPr="00DB63AF">
        <w:rPr>
          <w:rStyle w:val="CodeinText"/>
          <w:rPrChange w:id="40" w:author="JSkinner" w:date="2010-02-22T18:45:00Z">
            <w:rPr/>
          </w:rPrChange>
        </w:rPr>
        <w:t>IsValid</w:t>
      </w:r>
      <w:r w:rsidR="00322E4C">
        <w:t xml:space="preserve"> property is true. In this case, the</w:t>
      </w:r>
      <w:r>
        <w:t xml:space="preserve"> (#C)</w:t>
      </w:r>
      <w:r w:rsidR="00322E4C">
        <w:t xml:space="preserve"> </w:t>
      </w:r>
      <w:r w:rsidR="00322E4C" w:rsidRPr="00DB63AF">
        <w:rPr>
          <w:rStyle w:val="CodeinText"/>
          <w:rPrChange w:id="41" w:author="JSkinner" w:date="2010-02-22T18:45:00Z">
            <w:rPr/>
          </w:rPrChange>
        </w:rPr>
        <w:t>UpdateUserFromInput</w:t>
      </w:r>
      <w:r w:rsidR="00322E4C">
        <w:t xml:space="preserve"> method is called</w:t>
      </w:r>
      <w:r w:rsidR="004E7D88">
        <w:t xml:space="preserve">. This method updates the </w:t>
      </w:r>
      <w:r w:rsidR="004E7D88" w:rsidRPr="00DB63AF">
        <w:rPr>
          <w:rStyle w:val="CodeinText"/>
          <w:rPrChange w:id="42" w:author="JSkinner" w:date="2010-02-22T18:45:00Z">
            <w:rPr/>
          </w:rPrChange>
        </w:rPr>
        <w:t>User</w:t>
      </w:r>
      <w:r w:rsidR="004E7D88">
        <w:t xml:space="preserve"> object from the input model</w:t>
      </w:r>
      <w:r w:rsidR="00276872">
        <w:t xml:space="preserve"> (#F)</w:t>
      </w:r>
      <w:r w:rsidR="004E7D88">
        <w:t xml:space="preserve">. Once the update occurs a success message is put into </w:t>
      </w:r>
      <w:r w:rsidR="004E7D88" w:rsidRPr="00DB63AF">
        <w:rPr>
          <w:rStyle w:val="CodeinText"/>
          <w:rPrChange w:id="43" w:author="JSkinner" w:date="2010-02-22T18:45:00Z">
            <w:rPr/>
          </w:rPrChange>
        </w:rPr>
        <w:t>TempData</w:t>
      </w:r>
      <w:r w:rsidR="00276872">
        <w:t xml:space="preserve"> (#D)</w:t>
      </w:r>
      <w:r w:rsidR="004E7D88">
        <w:t xml:space="preserve">. The </w:t>
      </w:r>
      <w:r w:rsidR="004E7D88" w:rsidRPr="00DB63AF">
        <w:rPr>
          <w:rStyle w:val="CodeinText"/>
          <w:rPrChange w:id="44" w:author="JSkinner" w:date="2010-02-22T18:45:00Z">
            <w:rPr/>
          </w:rPrChange>
        </w:rPr>
        <w:t>TempData</w:t>
      </w:r>
      <w:r w:rsidR="004E7D88">
        <w:t xml:space="preserve"> allows transient data to be passed between </w:t>
      </w:r>
      <w:r w:rsidR="007E58CB">
        <w:t>two</w:t>
      </w:r>
      <w:r w:rsidR="004E7D88">
        <w:t xml:space="preserve"> consecutive </w:t>
      </w:r>
      <w:del w:id="45" w:author="JSkinner" w:date="2010-02-22T18:45:00Z">
        <w:r w:rsidR="004E7D88" w:rsidDel="00DB63AF">
          <w:delText xml:space="preserve">calls </w:delText>
        </w:r>
      </w:del>
      <w:ins w:id="46" w:author="JSkinner" w:date="2010-02-22T18:45:00Z">
        <w:r w:rsidR="00DB63AF">
          <w:t>requests</w:t>
        </w:r>
        <w:r w:rsidR="00DB63AF">
          <w:t xml:space="preserve"> </w:t>
        </w:r>
      </w:ins>
      <w:r w:rsidR="004E7D88">
        <w:t>to the web</w:t>
      </w:r>
      <w:ins w:id="47" w:author="JSkinner" w:date="2010-02-22T18:45:00Z">
        <w:r w:rsidR="00DB63AF">
          <w:t xml:space="preserve"> </w:t>
        </w:r>
      </w:ins>
      <w:r w:rsidR="004E7D88">
        <w:t>s</w:t>
      </w:r>
      <w:r w:rsidR="00276872">
        <w:t xml:space="preserve">erver. </w:t>
      </w:r>
      <w:commentRangeStart w:id="48"/>
      <w:del w:id="49" w:author="JSkinner" w:date="2010-02-22T18:47:00Z">
        <w:r w:rsidR="00276872" w:rsidDel="00DB63AF">
          <w:delText xml:space="preserve"> </w:delText>
        </w:r>
      </w:del>
      <w:ins w:id="50" w:author="JSkinner" w:date="2010-02-22T18:47:00Z">
        <w:r w:rsidR="00DB63AF">
          <w:t xml:space="preserve">After the user has been redirected to the next action, the contents of </w:t>
        </w:r>
        <w:r w:rsidR="00DB63AF" w:rsidRPr="00DB63AF">
          <w:rPr>
            <w:rStyle w:val="CodeinText"/>
            <w:rPrChange w:id="51" w:author="JSkinner" w:date="2010-02-22T18:47:00Z">
              <w:rPr/>
            </w:rPrChange>
          </w:rPr>
          <w:t>TempData</w:t>
        </w:r>
        <w:r w:rsidR="00DB63AF">
          <w:t xml:space="preserve"> will be available to display to the user. </w:t>
        </w:r>
      </w:ins>
      <w:del w:id="52" w:author="JSkinner" w:date="2010-02-22T18:47:00Z">
        <w:r w:rsidR="00276872" w:rsidDel="00DB63AF">
          <w:delText>In this case after the redirect to the next a</w:delText>
        </w:r>
        <w:r w:rsidR="004E7D88" w:rsidDel="00DB63AF">
          <w:delText xml:space="preserve">ction call will have the </w:delText>
        </w:r>
        <w:r w:rsidR="004E7D88" w:rsidRPr="00DB63AF" w:rsidDel="00DB63AF">
          <w:rPr>
            <w:rStyle w:val="CodeinText"/>
            <w:rPrChange w:id="53" w:author="JSkinner" w:date="2010-02-22T18:46:00Z">
              <w:rPr/>
            </w:rPrChange>
          </w:rPr>
          <w:delText>TempData</w:delText>
        </w:r>
        <w:r w:rsidR="004E7D88" w:rsidDel="00DB63AF">
          <w:delText xml:space="preserve"> available to display the message to the user. </w:delText>
        </w:r>
      </w:del>
      <w:commentRangeEnd w:id="48"/>
      <w:r w:rsidR="00DB63AF">
        <w:commentReference w:id="48"/>
      </w:r>
      <w:r w:rsidR="004E7D88">
        <w:t>The last line of code in the success path</w:t>
      </w:r>
      <w:r w:rsidR="00322E4C">
        <w:t xml:space="preserve"> </w:t>
      </w:r>
      <w:r w:rsidR="00276872">
        <w:t xml:space="preserve">(#E) </w:t>
      </w:r>
      <w:r w:rsidR="00322E4C">
        <w:t xml:space="preserve">returns a </w:t>
      </w:r>
      <w:commentRangeStart w:id="54"/>
      <w:del w:id="55" w:author="JSkinner" w:date="2010-02-22T18:48:00Z">
        <w:r w:rsidR="00322E4C" w:rsidDel="00DB63AF">
          <w:delText>RedirectToAction</w:delText>
        </w:r>
      </w:del>
      <w:commentRangeEnd w:id="54"/>
      <w:r w:rsidR="00DB63AF">
        <w:commentReference w:id="54"/>
      </w:r>
      <w:del w:id="56" w:author="JSkinner" w:date="2010-02-22T18:48:00Z">
        <w:r w:rsidR="00322E4C" w:rsidDel="00DB63AF">
          <w:delText xml:space="preserve"> ActionResult</w:delText>
        </w:r>
      </w:del>
      <w:ins w:id="57" w:author="JSkinner" w:date="2010-02-22T18:48:00Z">
        <w:r w:rsidR="00DB63AF" w:rsidRPr="00DB63AF">
          <w:rPr>
            <w:rStyle w:val="CodeinText"/>
            <w:rPrChange w:id="58" w:author="JSkinner" w:date="2010-02-22T18:48:00Z">
              <w:rPr/>
            </w:rPrChange>
          </w:rPr>
          <w:t>RedirectToRouteResult</w:t>
        </w:r>
        <w:r w:rsidR="00DB63AF">
          <w:rPr>
            <w:rStyle w:val="CodeinText"/>
          </w:rPr>
          <w:t xml:space="preserve"> </w:t>
        </w:r>
      </w:ins>
      <w:ins w:id="59" w:author="JSkinner" w:date="2010-02-22T18:50:00Z">
        <w:r w:rsidR="00DB63AF" w:rsidRPr="00DB63AF">
          <w:rPr>
            <w:rStyle w:val="CodeinText"/>
            <w:rFonts w:ascii="Verdana" w:hAnsi="Verdana"/>
            <w:color w:val="000000"/>
            <w:sz w:val="16"/>
            <w:rPrChange w:id="60" w:author="JSkinner" w:date="2010-02-22T18:50:00Z">
              <w:rPr>
                <w:rStyle w:val="CodeinText"/>
              </w:rPr>
            </w:rPrChange>
          </w:rPr>
          <w:t>in order to redirect</w:t>
        </w:r>
        <w:r w:rsidR="00DB63AF">
          <w:rPr>
            <w:rStyle w:val="CodeinText"/>
          </w:rPr>
          <w:t xml:space="preserve"> </w:t>
        </w:r>
      </w:ins>
      <w:ins w:id="61" w:author="JSkinner" w:date="2010-02-22T18:48:00Z">
        <w:r w:rsidR="00DB63AF" w:rsidRPr="00DB63AF">
          <w:rPr>
            <w:rStyle w:val="CodeinText"/>
            <w:rFonts w:ascii="Verdana" w:hAnsi="Verdana"/>
            <w:color w:val="000000"/>
            <w:sz w:val="16"/>
            <w:rPrChange w:id="62" w:author="JSkinner" w:date="2010-02-22T18:49:00Z">
              <w:rPr>
                <w:rStyle w:val="CodeinText"/>
              </w:rPr>
            </w:rPrChange>
          </w:rPr>
          <w:t xml:space="preserve">the user back to the </w:t>
        </w:r>
        <w:r w:rsidR="00DB63AF" w:rsidRPr="00DB63AF">
          <w:rPr>
            <w:rStyle w:val="CodeinText"/>
          </w:rPr>
          <w:t>Index</w:t>
        </w:r>
        <w:r w:rsidR="00DB63AF" w:rsidRPr="00DB63AF">
          <w:rPr>
            <w:rStyle w:val="CodeinText"/>
            <w:rFonts w:ascii="Verdana" w:hAnsi="Verdana"/>
            <w:color w:val="000000"/>
            <w:sz w:val="16"/>
            <w:rPrChange w:id="63" w:author="JSkinner" w:date="2010-02-22T18:49:00Z">
              <w:rPr>
                <w:rStyle w:val="CodeinText"/>
              </w:rPr>
            </w:rPrChange>
          </w:rPr>
          <w:t xml:space="preserve"> action</w:t>
        </w:r>
      </w:ins>
      <w:r w:rsidR="00322E4C">
        <w:t>.</w:t>
      </w:r>
      <w:r w:rsidR="007E613F">
        <w:t xml:space="preserve"> </w:t>
      </w:r>
      <w:del w:id="64" w:author="JSkinner" w:date="2010-02-22T18:49:00Z">
        <w:r w:rsidR="007E613F" w:rsidDel="00DB63AF">
          <w:delText>The RedirectToAction("Index") returns a browser redirect to the UserController.Index action.</w:delText>
        </w:r>
        <w:r w:rsidR="00322E4C" w:rsidDel="00DB63AF">
          <w:delText xml:space="preserve">  </w:delText>
        </w:r>
      </w:del>
      <w:r w:rsidR="00322E4C">
        <w:t>This</w:t>
      </w:r>
      <w:r w:rsidR="007E613F">
        <w:t xml:space="preserve"> approach</w:t>
      </w:r>
      <w:r w:rsidR="00322E4C">
        <w:t xml:space="preserve"> keeps the Action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 xml:space="preserve">In this book, we focus on complex, long-lasting web applications. In line with that, we do not make compromises to optimize the speed of writing the application. Software engineering is full of trade-offs, and software construction techniques are no exception. If you need a small web application, you can probably get away will putting all the logic in the controller action, but realize that you’re trading off long-term maintainability for </w:t>
      </w:r>
      <w:r>
        <w:lastRenderedPageBreak/>
        <w:t xml:space="preserve">short-term coding speed. If the application will have a long life, this is a bad trade-off. The examples in this book are factored for long life and easy maintenance, </w:t>
      </w:r>
      <w:commentRangeStart w:id="65"/>
      <w:r>
        <w:t>so you will notice interfaces employed to separate concerns</w:t>
      </w:r>
      <w:commentRangeEnd w:id="65"/>
      <w:r w:rsidR="0063157F">
        <w:rPr>
          <w:sz w:val="16"/>
        </w:rPr>
        <w:commentReference w:id="65"/>
      </w:r>
      <w:r>
        <w:t>.</w:t>
      </w:r>
    </w:p>
    <w:p w:rsidR="007E2946" w:rsidRDefault="007E2946" w:rsidP="007E613F">
      <w:pPr>
        <w:pStyle w:val="Body"/>
      </w:pPr>
    </w:p>
    <w:p w:rsidR="000872F6" w:rsidRDefault="007E58CB" w:rsidP="007E613F">
      <w:pPr>
        <w:pStyle w:val="Head1"/>
      </w:pPr>
      <w:r>
        <w:t>4.3.2 Using the Post-Redirect-</w:t>
      </w:r>
      <w:r w:rsidR="007E613F">
        <w:t>Get ( PRG ) Pattern</w:t>
      </w:r>
    </w:p>
    <w:p w:rsidR="00D909E2" w:rsidRDefault="00276872" w:rsidP="00D909E2">
      <w:pPr>
        <w:pStyle w:val="Body"/>
      </w:pPr>
      <w:r>
        <w:t>The code in Listing 4.5</w:t>
      </w:r>
      <w:r w:rsidR="00D909E2" w:rsidRPr="00D909E2">
        <w:t xml:space="preserve"> demonstrates a pattern c</w:t>
      </w:r>
      <w:r>
        <w:t>all P</w:t>
      </w:r>
      <w:r w:rsidR="007E58CB">
        <w:t>ost-Redirect-</w:t>
      </w:r>
      <w:r>
        <w:t>Get.</w:t>
      </w:r>
      <w:r w:rsidR="007E58CB">
        <w:t xml:space="preserve">  You saw this briefly in Chapter 1.</w:t>
      </w:r>
      <w:r>
        <w:t xml:space="preserve">  This </w:t>
      </w:r>
      <w:r w:rsidR="00D909E2" w:rsidRPr="00D909E2">
        <w:t>pattern was</w:t>
      </w:r>
      <w:r>
        <w:t xml:space="preserve"> first</w:t>
      </w:r>
      <w:r w:rsidR="00D909E2" w:rsidRPr="00D909E2">
        <w:t xml:space="preserve"> published in 2003 by Michael Jouravlev.</w:t>
      </w:r>
      <w:r w:rsidR="00D909E2">
        <w:t xml:space="preserve"> The pattern is used to prevent some common problems that occur after a user has posted a form to a </w:t>
      </w:r>
      <w:r w:rsidR="00835B29">
        <w:t>web server</w:t>
      </w:r>
      <w:r w:rsidR="00D909E2">
        <w:t xml:space="preserve">.  If a view is rendered directly from a form post </w:t>
      </w:r>
      <w:del w:id="66" w:author="JSkinner" w:date="2010-02-22T18:55:00Z">
        <w:r w:rsidR="00D909E2" w:rsidDel="00196132">
          <w:delText xml:space="preserve">than </w:delText>
        </w:r>
      </w:del>
      <w:ins w:id="67" w:author="JSkinner" w:date="2010-02-22T18:55:00Z">
        <w:r w:rsidR="00196132">
          <w:t xml:space="preserve">then </w:t>
        </w:r>
      </w:ins>
      <w:r w:rsidR="00D909E2">
        <w:t xml:space="preserve">the user may attempt to refresh the browser or bookmark the page.  This </w:t>
      </w:r>
      <w:del w:id="68" w:author="JSkinner" w:date="2010-02-22T18:55:00Z">
        <w:r w:rsidR="00D909E2" w:rsidDel="00196132">
          <w:delText xml:space="preserve">problem </w:delText>
        </w:r>
      </w:del>
      <w:r w:rsidR="00D909E2">
        <w:t xml:space="preserve">can cause double form submissions or other erroneous behavior. By redirecting after a </w:t>
      </w:r>
      <w:r>
        <w:t xml:space="preserve">form </w:t>
      </w:r>
      <w:commentRangeStart w:id="69"/>
      <w:r>
        <w:t>P</w:t>
      </w:r>
      <w:r w:rsidR="00D909E2">
        <w:t xml:space="preserve">ost </w:t>
      </w:r>
      <w:commentRangeEnd w:id="69"/>
      <w:r w:rsidR="00196132">
        <w:commentReference w:id="69"/>
      </w:r>
      <w:r w:rsidR="00D909E2">
        <w:t xml:space="preserve">to a </w:t>
      </w:r>
      <w:del w:id="70" w:author="JSkinner" w:date="2010-02-22T18:56:00Z">
        <w:r w:rsidR="00D909E2" w:rsidDel="00196132">
          <w:delText xml:space="preserve">url </w:delText>
        </w:r>
      </w:del>
      <w:ins w:id="71" w:author="JSkinner" w:date="2010-02-22T18:56:00Z">
        <w:r w:rsidR="00196132">
          <w:t>URL</w:t>
        </w:r>
        <w:r w:rsidR="00196132">
          <w:t xml:space="preserve"> </w:t>
        </w:r>
      </w:ins>
      <w:r w:rsidR="00D909E2">
        <w:t xml:space="preserve">that uses a </w:t>
      </w:r>
      <w:commentRangeStart w:id="72"/>
      <w:r w:rsidR="00D909E2">
        <w:t>Get</w:t>
      </w:r>
      <w:commentRangeEnd w:id="72"/>
      <w:r w:rsidR="00196132">
        <w:commentReference w:id="72"/>
      </w:r>
      <w:r w:rsidR="00D909E2">
        <w:t xml:space="preserve"> request, the problem is eliminated. This makes the user experience consistent and deterministic.</w:t>
      </w:r>
      <w:r w:rsidR="00835B29">
        <w:t xml:space="preserve">  </w:t>
      </w:r>
      <w:commentRangeStart w:id="73"/>
      <w:r w:rsidR="00835B29">
        <w:t>This pattern should be used when handling form posts.</w:t>
      </w:r>
      <w:commentRangeEnd w:id="73"/>
      <w:r w:rsidR="00311619">
        <w:commentReference w:id="73"/>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 used by an edit a</w:t>
      </w:r>
      <w:r w:rsidR="00197C0C">
        <w:t xml:space="preserve">ction.  The success path of the action redirects to the Index page and the page pulls the success message from </w:t>
      </w:r>
      <w:r w:rsidR="00197C0C" w:rsidRPr="006015E0">
        <w:rPr>
          <w:rStyle w:val="CodeinText"/>
          <w:rPrChange w:id="74" w:author="JSkinner" w:date="2010-02-22T18:58:00Z">
            <w:rPr/>
          </w:rPrChange>
        </w:rPr>
        <w:t>TempData</w:t>
      </w:r>
      <w:r w:rsidR="00197C0C">
        <w:t>. The ASP.</w:t>
      </w:r>
      <w:del w:id="75" w:author="JSkinner" w:date="2010-02-22T18:59:00Z">
        <w:r w:rsidR="00197C0C" w:rsidDel="006015E0">
          <w:delText xml:space="preserve">Net </w:delText>
        </w:r>
      </w:del>
      <w:ins w:id="76" w:author="JSkinner" w:date="2010-02-22T18:59:00Z">
        <w:r w:rsidR="006015E0">
          <w:t>NET</w:t>
        </w:r>
        <w:r w:rsidR="006015E0">
          <w:t xml:space="preserve"> </w:t>
        </w:r>
      </w:ins>
      <w:r w:rsidR="00197C0C">
        <w:t xml:space="preserve">MVC framework provides the components like </w:t>
      </w:r>
      <w:r w:rsidR="00197C0C" w:rsidRPr="006015E0">
        <w:rPr>
          <w:rStyle w:val="CodeinText"/>
          <w:rPrChange w:id="77" w:author="JSkinner" w:date="2010-02-22T18:59:00Z">
            <w:rPr/>
          </w:rPrChange>
        </w:rPr>
        <w:t>TempData</w:t>
      </w:r>
      <w:r w:rsidR="00197C0C">
        <w:t xml:space="preserve"> and the </w:t>
      </w:r>
      <w:r w:rsidR="00197C0C" w:rsidRPr="006015E0">
        <w:rPr>
          <w:rStyle w:val="CodeinText"/>
          <w:rPrChange w:id="78" w:author="JSkinner" w:date="2010-02-22T19:00:00Z">
            <w:rPr/>
          </w:rPrChange>
        </w:rPr>
        <w:t>RedirectToAction</w:t>
      </w:r>
      <w:r w:rsidR="00197C0C">
        <w:t xml:space="preserve"> method to support the PRG pattern. This pattern </w:t>
      </w:r>
      <w:r w:rsidR="00B63A83">
        <w:t>helps us keep</w:t>
      </w:r>
      <w:r w:rsidR="00276872">
        <w:t xml:space="preserve"> c</w:t>
      </w:r>
      <w:r w:rsidR="00197C0C">
        <w:t xml:space="preserve">ontroller </w:t>
      </w:r>
      <w:r w:rsidR="00276872">
        <w:t>a</w:t>
      </w:r>
      <w:r w:rsidR="00197C0C">
        <w:t>ctions simple and conc</w:t>
      </w:r>
      <w:r w:rsidR="00276872">
        <w:t>ise</w:t>
      </w:r>
      <w:r w:rsidR="00B63A83">
        <w:t xml:space="preserve">, and it facilitates </w:t>
      </w:r>
      <w:r w:rsidR="00276872">
        <w:t>the application s</w:t>
      </w:r>
      <w:r w:rsidR="00197C0C">
        <w:t>toryboard.</w:t>
      </w:r>
    </w:p>
    <w:p w:rsidR="00835B29" w:rsidRDefault="00835B29" w:rsidP="000F3309">
      <w:r w:rsidRPr="00835B29">
        <w:rPr>
          <w:noProof/>
          <w:lang w:val="en-GB" w:eastAsia="en-GB"/>
        </w:rPr>
        <w:lastRenderedPageBreak/>
        <w:drawing>
          <wp:inline distT="0" distB="0" distL="0" distR="0">
            <wp:extent cx="4772406" cy="3300913"/>
            <wp:effectExtent l="19050" t="0" r="91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4569" cy="3302409"/>
                    </a:xfrm>
                    <a:prstGeom prst="rect">
                      <a:avLst/>
                    </a:prstGeom>
                    <a:noFill/>
                    <a:ln w="9525">
                      <a:noFill/>
                      <a:miter lim="800000"/>
                      <a:headEnd/>
                      <a:tailEnd/>
                    </a:ln>
                  </pic:spPr>
                </pic:pic>
              </a:graphicData>
            </a:graphic>
          </wp:inline>
        </w:drawing>
      </w:r>
    </w:p>
    <w:p w:rsidR="00276872" w:rsidRDefault="00276872" w:rsidP="00276872">
      <w:pPr>
        <w:pStyle w:val="FigureCaption"/>
      </w:pPr>
      <w:r>
        <w:t xml:space="preserve">Figure 4.2 screenshot of </w:t>
      </w:r>
      <w:r w:rsidR="006027CA">
        <w:t xml:space="preserve">the </w:t>
      </w:r>
      <w:r>
        <w:t>user edit view</w:t>
      </w:r>
    </w:p>
    <w:p w:rsidR="00835B29" w:rsidRDefault="00835B29" w:rsidP="00254ECF">
      <w:pPr>
        <w:pStyle w:val="Head1"/>
      </w:pPr>
      <w:r w:rsidRPr="00835B29">
        <w:rPr>
          <w:noProof/>
          <w:lang w:val="en-GB" w:eastAsia="en-GB"/>
        </w:rPr>
        <w:lastRenderedPageBreak/>
        <w:drawing>
          <wp:inline distT="0" distB="0" distL="0" distR="0">
            <wp:extent cx="4780441" cy="3306471"/>
            <wp:effectExtent l="19050" t="0" r="11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1343" cy="3314011"/>
                    </a:xfrm>
                    <a:prstGeom prst="rect">
                      <a:avLst/>
                    </a:prstGeom>
                    <a:noFill/>
                    <a:ln w="9525">
                      <a:noFill/>
                      <a:miter lim="800000"/>
                      <a:headEnd/>
                      <a:tailEnd/>
                    </a:ln>
                  </pic:spPr>
                </pic:pic>
              </a:graphicData>
            </a:graphic>
          </wp:inline>
        </w:drawing>
      </w:r>
    </w:p>
    <w:p w:rsidR="00276872" w:rsidRDefault="00276872" w:rsidP="00276872">
      <w:pPr>
        <w:pStyle w:val="FigureCaption"/>
      </w:pPr>
      <w:r>
        <w:t>Figure 4.3 Screenshot of the redirected action showing a message from TempData</w:t>
      </w:r>
    </w:p>
    <w:p w:rsidR="00276872" w:rsidRDefault="00835B29" w:rsidP="00276872">
      <w:pPr>
        <w:pStyle w:val="Head1"/>
      </w:pPr>
      <w:r>
        <w:t>4.3.3</w:t>
      </w:r>
      <w:r w:rsidR="007D3013">
        <w:t xml:space="preserve"> </w:t>
      </w:r>
      <w:r w:rsidR="00D17ACB">
        <w:t>Handling the Failure processing of the Action Input</w:t>
      </w:r>
    </w:p>
    <w:p w:rsidR="004A26F3" w:rsidRDefault="002766C5" w:rsidP="002766C5">
      <w:pPr>
        <w:pStyle w:val="Body"/>
      </w:pPr>
      <w:r>
        <w:t xml:space="preserve">The code </w:t>
      </w:r>
      <w:ins w:id="79" w:author="JSkinner" w:date="2010-02-22T19:00:00Z">
        <w:r w:rsidR="001E08E5">
          <w:t xml:space="preserve">in </w:t>
        </w:r>
      </w:ins>
      <w:r w:rsidR="00276872">
        <w:t>listing 4.6</w:t>
      </w:r>
      <w:r w:rsidR="004A26F3">
        <w:t xml:space="preserve"> has the alternate path when the </w:t>
      </w:r>
      <w:r w:rsidR="004A26F3" w:rsidRPr="001E08E5">
        <w:rPr>
          <w:rStyle w:val="CodeinText"/>
          <w:rPrChange w:id="80" w:author="JSkinner" w:date="2010-02-22T19:00:00Z">
            <w:rPr/>
          </w:rPrChange>
        </w:rPr>
        <w:t>ModelState.IsValid</w:t>
      </w:r>
      <w:r w:rsidR="004A26F3">
        <w:t xml:space="preserve"> returns a value of false.  This occurs when the Username is not entered in the form.  The Model</w:t>
      </w:r>
      <w:ins w:id="81" w:author="JSkinner" w:date="2010-02-22T19:02:00Z">
        <w:r w:rsidR="001E08E5">
          <w:t xml:space="preserve"> </w:t>
        </w:r>
      </w:ins>
      <w:r w:rsidR="004A26F3">
        <w:t xml:space="preserve">Binder utilizes the </w:t>
      </w:r>
      <w:commentRangeStart w:id="82"/>
      <w:del w:id="83" w:author="JSkinner" w:date="2010-02-22T19:01:00Z">
        <w:r w:rsidR="004A26F3" w:rsidDel="001E08E5">
          <w:delText xml:space="preserve">built in validation framework that uses </w:delText>
        </w:r>
      </w:del>
      <w:commentRangeEnd w:id="82"/>
      <w:r w:rsidR="001E08E5">
        <w:commentReference w:id="82"/>
      </w:r>
      <w:r w:rsidR="004A26F3">
        <w:t>DataAnnotation</w:t>
      </w:r>
      <w:ins w:id="84" w:author="JSkinner" w:date="2010-02-22T19:01:00Z">
        <w:r w:rsidR="001E08E5">
          <w:t>s</w:t>
        </w:r>
      </w:ins>
      <w:r w:rsidR="004A26F3">
        <w:t xml:space="preserve"> attributes to designate how the </w:t>
      </w:r>
      <w:r w:rsidR="00100589">
        <w:t>Input Mo</w:t>
      </w:r>
      <w:r w:rsidR="004A26F3">
        <w:t xml:space="preserve">del should be validated. </w:t>
      </w:r>
      <w:r w:rsidR="00100589">
        <w:t>When an empty value for the Username is p</w:t>
      </w:r>
      <w:r w:rsidR="00C420BF">
        <w:t>osted to the server, an e</w:t>
      </w:r>
      <w:r w:rsidR="00100589">
        <w:t>r</w:t>
      </w:r>
      <w:r w:rsidR="00C420BF">
        <w:t>ror m</w:t>
      </w:r>
      <w:r w:rsidR="00100589">
        <w:t xml:space="preserve">essage is automatically added to the </w:t>
      </w:r>
      <w:r w:rsidR="00100589" w:rsidRPr="001E08E5">
        <w:rPr>
          <w:rStyle w:val="CodeinText"/>
          <w:rPrChange w:id="85" w:author="JSkinner" w:date="2010-02-22T19:01:00Z">
            <w:rPr/>
          </w:rPrChange>
        </w:rPr>
        <w:t>ModelState</w:t>
      </w:r>
      <w:r w:rsidR="00100589">
        <w:t xml:space="preserve"> object</w:t>
      </w:r>
      <w:r w:rsidR="00107E69">
        <w:t>. Leaning on the Model Binders allows the code in the failure path to be very simple and clean.  In listing 4.</w:t>
      </w:r>
      <w:r w:rsidR="00276872">
        <w:t>6</w:t>
      </w:r>
      <w:del w:id="86" w:author="JSkinner" w:date="2010-02-22T19:02:00Z">
        <w:r w:rsidR="00107E69" w:rsidDel="001E08E5">
          <w:delText xml:space="preserve"> </w:delText>
        </w:r>
      </w:del>
      <w:r w:rsidR="00107E69">
        <w:t xml:space="preserve">, The </w:t>
      </w:r>
      <w:r w:rsidR="00276872">
        <w:t xml:space="preserve">alternate </w:t>
      </w:r>
      <w:r w:rsidR="00107E69">
        <w:t>path is simply the</w:t>
      </w:r>
      <w:ins w:id="87" w:author="JSkinner" w:date="2010-02-22T19:02:00Z">
        <w:r w:rsidR="001E08E5">
          <w:t xml:space="preserve"> call to</w:t>
        </w:r>
      </w:ins>
      <w:r w:rsidR="00107E69">
        <w:t xml:space="preserve"> </w:t>
      </w:r>
      <w:r w:rsidR="00107E69" w:rsidRPr="001E08E5">
        <w:rPr>
          <w:rStyle w:val="CodeinText"/>
          <w:rPrChange w:id="88" w:author="JSkinner" w:date="2010-02-22T19:02:00Z">
            <w:rPr/>
          </w:rPrChange>
        </w:rPr>
        <w:t>return View(input)</w:t>
      </w:r>
      <w:r w:rsidR="00107E69">
        <w:t xml:space="preserve">.  The </w:t>
      </w:r>
      <w:r w:rsidR="00107E69" w:rsidRPr="001E08E5">
        <w:rPr>
          <w:rStyle w:val="CodeinText"/>
          <w:rPrChange w:id="89" w:author="JSkinner" w:date="2010-02-22T19:02:00Z">
            <w:rPr/>
          </w:rPrChange>
        </w:rPr>
        <w:t>ModelState</w:t>
      </w:r>
      <w:r w:rsidR="00107E69">
        <w:t xml:space="preserve"> is sent the view so no additional code is required</w:t>
      </w:r>
      <w:r w:rsidR="00312A3A">
        <w:t xml:space="preserve"> in the </w:t>
      </w:r>
      <w:del w:id="90" w:author="JSkinner" w:date="2010-02-22T19:02:00Z">
        <w:r w:rsidR="00312A3A" w:rsidDel="001E08E5">
          <w:delText xml:space="preserve">Action </w:delText>
        </w:r>
      </w:del>
      <w:ins w:id="91" w:author="JSkinner" w:date="2010-02-22T19:02:00Z">
        <w:r w:rsidR="001E08E5">
          <w:t>a</w:t>
        </w:r>
        <w:r w:rsidR="001E08E5">
          <w:t xml:space="preserve">ction </w:t>
        </w:r>
      </w:ins>
      <w:r w:rsidR="00312A3A">
        <w:t>to send a useful error message to the user.</w:t>
      </w:r>
      <w:r w:rsidR="00276872">
        <w:t xml:space="preserve"> Figure 4.4 shows a screenshot of the form with the </w:t>
      </w:r>
      <w:r w:rsidR="00276872" w:rsidRPr="001E08E5">
        <w:rPr>
          <w:rStyle w:val="CodeinText"/>
          <w:rPrChange w:id="92" w:author="JSkinner" w:date="2010-02-22T19:02:00Z">
            <w:rPr/>
          </w:rPrChange>
        </w:rPr>
        <w:t>ModelState</w:t>
      </w:r>
      <w:r w:rsidR="00276872">
        <w:t xml:space="preserve"> validation errors </w:t>
      </w:r>
      <w:del w:id="93" w:author="JSkinner" w:date="2010-02-22T19:02:00Z">
        <w:r w:rsidR="00276872" w:rsidDel="001E08E5">
          <w:delText xml:space="preserve">show </w:delText>
        </w:r>
      </w:del>
      <w:r w:rsidR="00276872">
        <w:t>on the screen.</w:t>
      </w:r>
    </w:p>
    <w:p w:rsidR="004A26F3" w:rsidRDefault="004A26F3" w:rsidP="004A26F3">
      <w:pPr>
        <w:pStyle w:val="CodeListingCaption"/>
      </w:pPr>
      <w:r>
        <w:t>Listing 4.</w:t>
      </w:r>
      <w:r w:rsidR="00276872">
        <w:t>6</w:t>
      </w:r>
      <w:r>
        <w:t xml:space="preserve"> The </w:t>
      </w:r>
      <w:r w:rsidR="00276872">
        <w:t>alternate p</w:t>
      </w:r>
      <w:r w:rsidR="00107E69">
        <w:t>ath</w:t>
      </w:r>
    </w:p>
    <w:p w:rsidR="004A26F3" w:rsidRPr="004A26F3" w:rsidRDefault="004A26F3" w:rsidP="004A26F3">
      <w:pPr>
        <w:pStyle w:val="Code"/>
      </w:pPr>
      <w:r w:rsidRPr="004A26F3">
        <w:t>public class UserInput</w:t>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w:t>
      </w:r>
      <w:r w:rsidR="00276872">
        <w:tab/>
      </w:r>
      <w:r w:rsidR="00276872">
        <w:tab/>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public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FirstName { get; set; }</w:t>
      </w:r>
      <w:r w:rsidR="00276872">
        <w:tab/>
      </w:r>
      <w:r w:rsidR="00276872">
        <w:tab/>
      </w:r>
      <w:r w:rsidR="00276872">
        <w:tab/>
      </w:r>
      <w:r w:rsidR="00276872">
        <w:tab/>
        <w:t>|#A</w:t>
      </w:r>
    </w:p>
    <w:p w:rsidR="004A26F3" w:rsidRPr="004A26F3" w:rsidRDefault="004A26F3" w:rsidP="004A26F3">
      <w:pPr>
        <w:pStyle w:val="Code"/>
      </w:pPr>
      <w:r w:rsidRPr="004A26F3">
        <w:lastRenderedPageBreak/>
        <w:t xml:space="preserve">    public string LastName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 ActionResult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(ModelState.IsValid)</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return View(input);</w:t>
      </w:r>
      <w:r w:rsidR="00276872">
        <w:tab/>
      </w:r>
      <w:r w:rsidR="00276872">
        <w:tab/>
      </w:r>
      <w:r w:rsidR="00276872">
        <w:tab/>
      </w:r>
      <w:r w:rsidR="00276872">
        <w:tab/>
      </w:r>
      <w:r w:rsidR="00276872">
        <w:tab/>
      </w:r>
      <w:r w:rsidR="00276872">
        <w:tab/>
      </w:r>
      <w:del w:id="94" w:author="JSkinner" w:date="2010-02-22T19:03:00Z">
        <w:r w:rsidR="00276872" w:rsidDel="00D27176">
          <w:tab/>
        </w:r>
      </w:del>
      <w:r w:rsidR="00276872">
        <w:t>|#C</w:t>
      </w:r>
    </w:p>
    <w:p w:rsidR="00107E69" w:rsidRDefault="00107E69" w:rsidP="004A26F3">
      <w:pPr>
        <w:pStyle w:val="Code"/>
      </w:pPr>
      <w:r w:rsidRPr="00FA160B">
        <w:t>}</w:t>
      </w:r>
    </w:p>
    <w:p w:rsidR="00276872" w:rsidRDefault="00276872" w:rsidP="004A26F3">
      <w:pPr>
        <w:pStyle w:val="Code"/>
      </w:pPr>
    </w:p>
    <w:p w:rsidR="00276872" w:rsidRDefault="00276872" w:rsidP="00F16881">
      <w:pPr>
        <w:pStyle w:val="CodeAnnotation"/>
        <w:pPrChange w:id="95" w:author="JSkinner" w:date="2010-02-22T19:03:00Z">
          <w:pPr>
            <w:pStyle w:val="Code"/>
          </w:pPr>
        </w:pPrChange>
      </w:pPr>
      <w:r>
        <w:t>#A InputModel bound from a form Post</w:t>
      </w:r>
    </w:p>
    <w:p w:rsidR="00276872" w:rsidRDefault="00276872" w:rsidP="00F16881">
      <w:pPr>
        <w:pStyle w:val="CodeAnnotation"/>
        <w:pPrChange w:id="96" w:author="JSkinner" w:date="2010-02-22T19:03:00Z">
          <w:pPr>
            <w:pStyle w:val="Code"/>
          </w:pPr>
        </w:pPrChange>
      </w:pPr>
      <w:r>
        <w:t>#B The IsValid property is false</w:t>
      </w:r>
    </w:p>
    <w:p w:rsidR="00276872" w:rsidRPr="004A26F3" w:rsidRDefault="00276872" w:rsidP="00F16881">
      <w:pPr>
        <w:pStyle w:val="CodeAnnotation"/>
        <w:pPrChange w:id="97" w:author="JSkinner" w:date="2010-02-22T19:03:00Z">
          <w:pPr>
            <w:pStyle w:val="Code"/>
          </w:pPr>
        </w:pPrChange>
      </w:pPr>
      <w:r>
        <w:t>#C Return the input model back to the view</w:t>
      </w:r>
    </w:p>
    <w:p w:rsidR="00312A3A" w:rsidRDefault="002766C5" w:rsidP="00254ECF">
      <w:pPr>
        <w:pStyle w:val="Head1"/>
      </w:pPr>
      <w:r w:rsidRPr="002766C5">
        <w:rPr>
          <w:noProof/>
          <w:lang w:val="en-GB" w:eastAsia="en-GB"/>
        </w:rPr>
        <w:drawing>
          <wp:inline distT="0" distB="0" distL="0" distR="0">
            <wp:extent cx="4758200" cy="3489350"/>
            <wp:effectExtent l="19050" t="0" r="430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753826" cy="3486142"/>
                    </a:xfrm>
                    <a:prstGeom prst="rect">
                      <a:avLst/>
                    </a:prstGeom>
                    <a:noFill/>
                    <a:ln w="9525">
                      <a:noFill/>
                      <a:miter lim="800000"/>
                      <a:headEnd/>
                      <a:tailEnd/>
                    </a:ln>
                  </pic:spPr>
                </pic:pic>
              </a:graphicData>
            </a:graphic>
          </wp:inline>
        </w:drawing>
      </w:r>
    </w:p>
    <w:p w:rsidR="00312A3A" w:rsidRDefault="00312A3A" w:rsidP="00312A3A">
      <w:pPr>
        <w:pStyle w:val="FigureCaption"/>
      </w:pPr>
      <w:r>
        <w:t>Figure 4.</w:t>
      </w:r>
      <w:r w:rsidR="00276872">
        <w:t>4 Screenshot of the alternate path showing validation messages</w:t>
      </w:r>
    </w:p>
    <w:p w:rsidR="00276872" w:rsidRPr="00276872" w:rsidRDefault="00276872" w:rsidP="00276872">
      <w:pPr>
        <w:pStyle w:val="Body"/>
      </w:pPr>
      <w:commentRangeStart w:id="98"/>
      <w:r>
        <w:t>Handling the alte</w:t>
      </w:r>
      <w:r w:rsidR="00AD7E41">
        <w:t>rnate path of the storyboard, in terms of the code is pretty simplistic.</w:t>
      </w:r>
      <w:commentRangeEnd w:id="98"/>
      <w:r w:rsidR="00563049">
        <w:commentReference w:id="98"/>
      </w:r>
      <w:r w:rsidR="00AD7E41">
        <w:t xml:space="preserve">  That is by design.  Do not let yourself be fooled by this simplicity, it is still important to unit test your controller actions.</w:t>
      </w:r>
    </w:p>
    <w:p w:rsidR="007E2946" w:rsidRDefault="007E2946" w:rsidP="007E2946">
      <w:pPr>
        <w:pStyle w:val="Head1"/>
      </w:pPr>
      <w:bookmarkStart w:id="99" w:name="_Toc188353302"/>
      <w:bookmarkStart w:id="100" w:name="_Toc190746689"/>
      <w:bookmarkStart w:id="101" w:name="_Toc190746837"/>
      <w:bookmarkStart w:id="102" w:name="_Toc226132472"/>
      <w:bookmarkStart w:id="103" w:name="_Toc231950503"/>
      <w:commentRangeStart w:id="104"/>
      <w:r>
        <w:lastRenderedPageBreak/>
        <w:t>4.4 Testing controllers</w:t>
      </w:r>
      <w:bookmarkEnd w:id="99"/>
      <w:bookmarkEnd w:id="100"/>
      <w:bookmarkEnd w:id="101"/>
      <w:bookmarkEnd w:id="102"/>
      <w:bookmarkEnd w:id="103"/>
      <w:r w:rsidR="001A5A14">
        <w:fldChar w:fldCharType="begin"/>
      </w:r>
      <w:r>
        <w:instrText xml:space="preserve"> XE "&lt;$startrange&gt;controllers:testing" </w:instrText>
      </w:r>
      <w:r w:rsidR="001A5A14">
        <w:fldChar w:fldCharType="end"/>
      </w:r>
      <w:commentRangeEnd w:id="104"/>
      <w:r w:rsidR="00543766">
        <w:rPr>
          <w:rFonts w:ascii="Verdana" w:hAnsi="Verdana"/>
          <w:b w:val="0"/>
          <w:i w:val="0"/>
          <w:color w:val="000000"/>
          <w:sz w:val="16"/>
        </w:rPr>
        <w:commentReference w:id="104"/>
      </w:r>
    </w:p>
    <w:p w:rsidR="007E2946" w:rsidRDefault="007E2946" w:rsidP="007E2946">
      <w:pPr>
        <w:pStyle w:val="Body1"/>
      </w:pPr>
      <w:r>
        <w:t xml:space="preserve">The focus of this section is testing controllers. Of the different types of automated testing, we are concerned with only one type at this point: unit testing. </w:t>
      </w:r>
      <w:r w:rsidR="00547B13">
        <w:t xml:space="preserve">Unit tests are small, scripted tests, usually written in the same language as the production code.  They set up and exercise a single </w:t>
      </w:r>
      <w:r w:rsidR="00957756">
        <w:t xml:space="preserve">component's function.  </w:t>
      </w:r>
      <w:r>
        <w:t>Unit tests run fast because they do not call out of process</w:t>
      </w:r>
      <w:r w:rsidR="001A5A14">
        <w:fldChar w:fldCharType="begin"/>
      </w:r>
      <w:r>
        <w:instrText xml:space="preserve"> XE "unit test:do not call out of process" </w:instrText>
      </w:r>
      <w:r w:rsidR="001A5A14">
        <w:fldChar w:fldCharType="end"/>
      </w:r>
      <w:r>
        <w:t>. In a unit test, dependencies are simulated so the only production code running is the controller code. For this to be possible the controllers have to be well-designed. A well-designed controller</w:t>
      </w:r>
      <w:r w:rsidR="001A5A14">
        <w:fldChar w:fldCharType="begin"/>
      </w:r>
      <w:r>
        <w:instrText xml:space="preserve"> XE "controller:well-designed" </w:instrText>
      </w:r>
      <w:r w:rsidR="001A5A14">
        <w:fldChar w:fldCharType="end"/>
      </w:r>
      <w:r>
        <w:t>:</w:t>
      </w:r>
    </w:p>
    <w:p w:rsidR="007E2946" w:rsidRDefault="007E2946" w:rsidP="007E2946">
      <w:pPr>
        <w:pStyle w:val="ListBullet"/>
      </w:pPr>
      <w:r>
        <w:t>Is loosely coupled with its dependencies</w:t>
      </w:r>
    </w:p>
    <w:p w:rsidR="007E2946" w:rsidRDefault="007E2946" w:rsidP="007E2946">
      <w:pPr>
        <w:pStyle w:val="ListBullet"/>
      </w:pPr>
      <w:r>
        <w:t>Uses dependencies but is not in charge of locating or creating those dependencies</w:t>
      </w:r>
    </w:p>
    <w:p w:rsidR="007E2946" w:rsidRPr="007E2946" w:rsidRDefault="007E2946" w:rsidP="007E2946">
      <w:pPr>
        <w:pStyle w:val="ListBullet"/>
      </w:pPr>
      <w:r>
        <w:t>Has clear responsibilities and only handles logic relevant to serving a web request</w:t>
      </w:r>
    </w:p>
    <w:p w:rsidR="007E2946" w:rsidRDefault="007E2946" w:rsidP="007E2946">
      <w:pPr>
        <w:pStyle w:val="Body1"/>
      </w:pPr>
      <w:r>
        <w:t>A well-designed controller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rsidR="001A5A14">
        <w:fldChar w:fldCharType="begin"/>
      </w:r>
      <w:r>
        <w:instrText xml:space="preserve"> XE "</w:instrText>
      </w:r>
      <w:r w:rsidRPr="00434E31">
        <w:instrText>testing</w:instrText>
      </w:r>
      <w:r>
        <w:instrText xml:space="preserve">:hand in hand with design" </w:instrText>
      </w:r>
      <w:r w:rsidR="001A5A14">
        <w:fldChar w:fldCharType="end"/>
      </w:r>
      <w:r>
        <w:t xml:space="preserve"> because good design</w:t>
      </w:r>
      <w:r w:rsidR="001A5A14">
        <w:fldChar w:fldCharType="begin"/>
      </w:r>
      <w:r>
        <w:instrText xml:space="preserve"> XE "</w:instrText>
      </w:r>
      <w:r w:rsidRPr="00640A98">
        <w:instrText>design</w:instrText>
      </w:r>
      <w:r>
        <w:instrText xml:space="preserve">:hand in hand with testing" </w:instrText>
      </w:r>
      <w:r w:rsidR="001A5A14">
        <w:fldChar w:fldCharType="end"/>
      </w:r>
      <w:r>
        <w:t xml:space="preserve"> and testing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rsidR="001A5A14">
        <w:fldChar w:fldCharType="begin"/>
      </w:r>
      <w:r>
        <w:instrText xml:space="preserve"> XE "testing:</w:instrText>
      </w:r>
      <w:r w:rsidRPr="00640A98">
        <w:instrText>automated</w:instrText>
      </w:r>
      <w:r>
        <w:instrText xml:space="preserve">" </w:instrText>
      </w:r>
      <w:r w:rsidR="001A5A14">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 available include NUnit</w:t>
      </w:r>
      <w:r w:rsidR="001A5A14">
        <w:fldChar w:fldCharType="begin"/>
      </w:r>
      <w:r>
        <w:instrText xml:space="preserve"> XE "</w:instrText>
      </w:r>
      <w:r w:rsidRPr="00640A98">
        <w:instrText>NUnit</w:instrText>
      </w:r>
      <w:r>
        <w:instrText xml:space="preserve">" </w:instrText>
      </w:r>
      <w:r w:rsidR="001A5A14">
        <w:fldChar w:fldCharType="end"/>
      </w:r>
      <w:r>
        <w:t xml:space="preserve"> and MbUnit</w:t>
      </w:r>
      <w:r w:rsidR="001A5A14">
        <w:fldChar w:fldCharType="begin"/>
      </w:r>
      <w:r>
        <w:instrText xml:space="preserve"> XE "</w:instrText>
      </w:r>
      <w:r w:rsidRPr="00640A98">
        <w:instrText>MbUnit</w:instrText>
      </w:r>
      <w:r>
        <w:instrText xml:space="preserve">" </w:instrText>
      </w:r>
      <w:r w:rsidR="001A5A14">
        <w:fldChar w:fldCharType="end"/>
      </w:r>
      <w:r>
        <w:t>. At the time of writing, NBehave</w:t>
      </w:r>
      <w:r w:rsidR="001A5A14">
        <w:fldChar w:fldCharType="begin"/>
      </w:r>
      <w:r>
        <w:instrText xml:space="preserve"> XE "</w:instrText>
      </w:r>
      <w:r w:rsidRPr="00640A98">
        <w:instrText>NBehave</w:instrText>
      </w:r>
      <w:r>
        <w:instrText xml:space="preserve">" </w:instrText>
      </w:r>
      <w:r w:rsidR="001A5A14">
        <w:fldChar w:fldCharType="end"/>
      </w:r>
      <w:r>
        <w:t>, MSTest</w:t>
      </w:r>
      <w:r w:rsidR="001A5A14">
        <w:fldChar w:fldCharType="begin"/>
      </w:r>
      <w:r>
        <w:instrText xml:space="preserve"> XE "MSTest" </w:instrText>
      </w:r>
      <w:r w:rsidR="001A5A14">
        <w:fldChar w:fldCharType="end"/>
      </w:r>
      <w:r>
        <w:t>, and xUnit</w:t>
      </w:r>
      <w:r w:rsidR="001A5A14">
        <w:fldChar w:fldCharType="begin"/>
      </w:r>
      <w:r>
        <w:instrText xml:space="preserve"> XE "</w:instrText>
      </w:r>
      <w:r w:rsidRPr="00640A98">
        <w:instrText>xUnit</w:instrText>
      </w:r>
      <w:r>
        <w:instrText xml:space="preserve">" </w:instrText>
      </w:r>
      <w:r w:rsidR="001A5A14">
        <w:fldChar w:fldCharType="end"/>
      </w:r>
      <w:r>
        <w:t xml:space="preserve"> are also available, but they are not as widely adopted as NUnit or MbUnit. All are free (with the exception of MSTest, which requires the purchase of Visual Studio</w:t>
      </w:r>
      <w:r w:rsidR="001A5A14">
        <w:fldChar w:fldCharType="begin"/>
      </w:r>
      <w:r>
        <w:instrText xml:space="preserve"> XE "Visual Studio" </w:instrText>
      </w:r>
      <w:r w:rsidR="001A5A14">
        <w:fldChar w:fldCharType="end"/>
      </w:r>
      <w:r>
        <w:t xml:space="preserve">) and they simplify testing code. </w:t>
      </w:r>
    </w:p>
    <w:p w:rsidR="007E2946" w:rsidRDefault="007E2946" w:rsidP="007E2946">
      <w:pPr>
        <w:pStyle w:val="Body1"/>
      </w:pPr>
      <w:r>
        <w:t xml:space="preserve">In this section, we will walk through testing our viewless </w:t>
      </w:r>
      <w:r w:rsidRPr="00406C9A">
        <w:rPr>
          <w:rStyle w:val="CodeinText"/>
        </w:rPr>
        <w:t>RedirectController</w:t>
      </w:r>
      <w:r>
        <w:t>.</w:t>
      </w:r>
    </w:p>
    <w:p w:rsidR="007E2946" w:rsidRDefault="007E2946" w:rsidP="007E2946">
      <w:pPr>
        <w:pStyle w:val="Head2"/>
      </w:pPr>
      <w:bookmarkStart w:id="105" w:name="_Toc188353303"/>
      <w:bookmarkStart w:id="106" w:name="_Toc190746690"/>
      <w:bookmarkStart w:id="107" w:name="_Toc190746838"/>
      <w:bookmarkStart w:id="108" w:name="_Toc226132473"/>
      <w:bookmarkStart w:id="109" w:name="_Toc231950504"/>
      <w:r>
        <w:t>4.4.1 Testing the RedirectController</w:t>
      </w:r>
      <w:bookmarkEnd w:id="105"/>
      <w:bookmarkEnd w:id="106"/>
      <w:bookmarkEnd w:id="107"/>
      <w:bookmarkEnd w:id="108"/>
      <w:bookmarkEnd w:id="109"/>
      <w:r w:rsidR="001A5A14">
        <w:fldChar w:fldCharType="begin"/>
      </w:r>
      <w:r>
        <w:instrText xml:space="preserve"> XE "RedirectController:testing" </w:instrText>
      </w:r>
      <w:r w:rsidR="001A5A14">
        <w:fldChar w:fldCharType="end"/>
      </w:r>
      <w:r>
        <w:t xml:space="preserve"> </w:t>
      </w:r>
    </w:p>
    <w:p w:rsidR="007E2946" w:rsidRDefault="007E2946" w:rsidP="007E2946">
      <w:pPr>
        <w:pStyle w:val="Body1"/>
      </w:pPr>
      <w:r>
        <w:t xml:space="preserve">The </w:t>
      </w:r>
      <w:r w:rsidRPr="00406C9A">
        <w:rPr>
          <w:rStyle w:val="CodeinText"/>
        </w:rPr>
        <w:t>RedirectController</w:t>
      </w:r>
      <w:r>
        <w:t xml:space="preserve"> must find the next conference and issue a redirect to another URL so that a single conference can be displayed on the screen. This controller must find the conference and ask for a redirect to the action that can take it from there. The ASP.NET MVC Framework provides a redirect mechanism that makes it unnecessary to use </w:t>
      </w:r>
      <w:r w:rsidRPr="0074134C">
        <w:rPr>
          <w:rStyle w:val="CodeinText"/>
        </w:rPr>
        <w:t>Response.Redirect()</w:t>
      </w:r>
      <w:r>
        <w:rPr>
          <w:rStyle w:val="CodeinText"/>
        </w:rPr>
        <w:t xml:space="preserve"> </w:t>
      </w:r>
      <w:r w:rsidRPr="00C07859">
        <w:t>which is</w:t>
      </w:r>
      <w:r>
        <w:rPr>
          <w:rStyle w:val="CodeinText"/>
        </w:rPr>
        <w:t xml:space="preserve"> </w:t>
      </w:r>
      <w:r>
        <w:t xml:space="preserve">more difficult to test. The action method in question returns an object that has public properties, which can be evaluated in a test. The action result contains an </w:t>
      </w:r>
      <w:r w:rsidRPr="002809E4">
        <w:rPr>
          <w:rStyle w:val="CodeinText"/>
        </w:rPr>
        <w:t>Execute</w:t>
      </w:r>
      <w:r>
        <w:t xml:space="preserve"> method that performs the redirect, but the controller action merely returns an object. This is important for the easy testing of controller actions. In listing </w:t>
      </w:r>
      <w:del w:id="110" w:author="JSkinner" w:date="2010-02-22T19:36:00Z">
        <w:r w:rsidDel="004355A4">
          <w:delText>3.5</w:delText>
        </w:r>
      </w:del>
      <w:ins w:id="111" w:author="JSkinner" w:date="2010-02-22T19:36:00Z">
        <w:r w:rsidR="004355A4">
          <w:t>4.7</w:t>
        </w:r>
      </w:ins>
      <w:r>
        <w:t xml:space="preserve">, we set up a unit test for this code along with fake implementations of the dependencies on which the </w:t>
      </w:r>
      <w:r w:rsidRPr="00406C9A">
        <w:rPr>
          <w:rStyle w:val="CodeinText"/>
        </w:rPr>
        <w:t>RedirectController</w:t>
      </w:r>
      <w:r>
        <w:t xml:space="preserve"> relies.</w:t>
      </w:r>
    </w:p>
    <w:p w:rsidR="007E2946" w:rsidRPr="004F0D4B" w:rsidRDefault="007E2946" w:rsidP="007E2946">
      <w:pPr>
        <w:pStyle w:val="TypesetterNote"/>
      </w:pPr>
      <w:r>
        <w:lastRenderedPageBreak/>
        <w:t>A cueball in code and text</w:t>
      </w:r>
    </w:p>
    <w:p w:rsidR="007E2946" w:rsidRDefault="00276872" w:rsidP="007E2946">
      <w:pPr>
        <w:pStyle w:val="CodeListingCaption"/>
      </w:pPr>
      <w:r>
        <w:t>Listing 4.7</w:t>
      </w:r>
      <w:r w:rsidR="007E2946">
        <w:t xml:space="preserve"> </w:t>
      </w:r>
      <w:r w:rsidR="007E2946" w:rsidRPr="00540415">
        <w:rPr>
          <w:rStyle w:val="CodeinText"/>
        </w:rPr>
        <w:t>RedirectControllerTester</w:t>
      </w:r>
      <w:r w:rsidR="007E2946">
        <w:t>: Ensuring we redirect to the correct URL</w:t>
      </w:r>
    </w:p>
    <w:p w:rsidR="007E2946" w:rsidRPr="003324CC" w:rsidRDefault="007E2946" w:rsidP="007E2946">
      <w:pPr>
        <w:pStyle w:val="Code"/>
      </w:pPr>
      <w:r w:rsidRPr="003324CC">
        <w:t>using System;</w:t>
      </w:r>
    </w:p>
    <w:p w:rsidR="007E2946" w:rsidRPr="003324CC" w:rsidRDefault="007E2946" w:rsidP="007E2946">
      <w:pPr>
        <w:pStyle w:val="Code"/>
      </w:pPr>
      <w:r w:rsidRPr="003324CC">
        <w:t>using System.Web.Mvc;</w:t>
      </w:r>
    </w:p>
    <w:p w:rsidR="007E2946" w:rsidRPr="003324CC" w:rsidRDefault="007E2946" w:rsidP="007E2946">
      <w:pPr>
        <w:pStyle w:val="Code"/>
      </w:pPr>
      <w:r w:rsidRPr="003324CC">
        <w:t>using CodeCampServer.Core.Domain;</w:t>
      </w:r>
    </w:p>
    <w:p w:rsidR="007E2946" w:rsidRPr="003324CC" w:rsidRDefault="007E2946" w:rsidP="007E2946">
      <w:pPr>
        <w:pStyle w:val="Code"/>
      </w:pPr>
      <w:r w:rsidRPr="003324CC">
        <w:t>using CodeCampServer.Core.Domain.Model;</w:t>
      </w:r>
    </w:p>
    <w:p w:rsidR="007E2946" w:rsidRPr="003324CC" w:rsidRDefault="007E2946" w:rsidP="007E2946">
      <w:pPr>
        <w:pStyle w:val="Code"/>
      </w:pPr>
      <w:r w:rsidRPr="003324CC">
        <w:t>using NUnit.Framework;</w:t>
      </w:r>
    </w:p>
    <w:p w:rsidR="007E2946" w:rsidRPr="003324CC" w:rsidRDefault="007E2946" w:rsidP="007E2946">
      <w:pPr>
        <w:pStyle w:val="Code"/>
      </w:pPr>
      <w:r w:rsidRPr="003324CC">
        <w:t>using NUnit.Framework.SyntaxHelpers;</w:t>
      </w:r>
    </w:p>
    <w:p w:rsidR="007E2946" w:rsidRPr="003324CC" w:rsidRDefault="007E2946" w:rsidP="007E2946">
      <w:pPr>
        <w:pStyle w:val="Code"/>
      </w:pPr>
    </w:p>
    <w:p w:rsidR="007E2946" w:rsidRPr="003324CC" w:rsidRDefault="007E2946" w:rsidP="007E2946">
      <w:pPr>
        <w:pStyle w:val="Code"/>
      </w:pPr>
      <w:r w:rsidRPr="003324CC">
        <w:t>namespace MvcInAction.Controllers.UnitTests</w:t>
      </w:r>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[TestFixture]</w:t>
      </w:r>
    </w:p>
    <w:p w:rsidR="007E2946" w:rsidRPr="003324CC" w:rsidRDefault="007E2946" w:rsidP="007E2946">
      <w:pPr>
        <w:pStyle w:val="Code"/>
      </w:pPr>
      <w:r>
        <w:t xml:space="preserve">    </w:t>
      </w:r>
      <w:r w:rsidRPr="003324CC">
        <w:t>public class RedirectControllerTester</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[Test]</w:t>
      </w:r>
    </w:p>
    <w:p w:rsidR="007E2946" w:rsidRPr="003324CC" w:rsidRDefault="007E2946" w:rsidP="007E2946">
      <w:pPr>
        <w:pStyle w:val="Code"/>
      </w:pPr>
      <w:r>
        <w:t xml:space="preserve">        </w:t>
      </w:r>
      <w:r w:rsidRPr="003324CC">
        <w:t>public void ShouldRedirectToTheNextConference()</w:t>
      </w:r>
    </w:p>
    <w:p w:rsidR="007E2946" w:rsidRDefault="007E2946" w:rsidP="007E2946">
      <w:pPr>
        <w:pStyle w:val="Code"/>
      </w:pPr>
      <w:r>
        <w:t xml:space="preserve">        </w:t>
      </w:r>
      <w:r w:rsidRPr="003324CC">
        <w:t>{</w:t>
      </w:r>
    </w:p>
    <w:p w:rsidR="007E2946" w:rsidRDefault="007E2946" w:rsidP="007E2946">
      <w:pPr>
        <w:pStyle w:val="Code"/>
      </w:pPr>
      <w:r>
        <w:t xml:space="preserve">            </w:t>
      </w:r>
      <w:r w:rsidRPr="003324CC">
        <w:t xml:space="preserve">var conferenceToFind = </w:t>
      </w:r>
    </w:p>
    <w:p w:rsidR="007E2946" w:rsidRPr="003324CC" w:rsidRDefault="007E2946" w:rsidP="007E2946">
      <w:pPr>
        <w:pStyle w:val="Code"/>
      </w:pPr>
      <w:r>
        <w:t xml:space="preserve">                </w:t>
      </w:r>
      <w:r w:rsidRPr="003324CC">
        <w:t>new Conference{Key = "thekey", Name = "name"};</w:t>
      </w:r>
    </w:p>
    <w:p w:rsidR="007E2946" w:rsidRDefault="007E2946" w:rsidP="007E2946">
      <w:pPr>
        <w:pStyle w:val="Code"/>
      </w:pPr>
      <w:r>
        <w:t xml:space="preserve">            </w:t>
      </w:r>
      <w:r w:rsidRPr="003324CC">
        <w:t>var repository = new</w:t>
      </w:r>
    </w:p>
    <w:p w:rsidR="007E2946" w:rsidRPr="003324CC" w:rsidRDefault="007E2946" w:rsidP="007E2946">
      <w:pPr>
        <w:pStyle w:val="Code"/>
      </w:pPr>
      <w:r>
        <w:t xml:space="preserve">                C</w:t>
      </w:r>
      <w:r w:rsidRPr="003324CC">
        <w:t>onferenceRepositoryStub(conferenceToFind);</w:t>
      </w:r>
    </w:p>
    <w:p w:rsidR="007E2946" w:rsidRPr="003324CC" w:rsidRDefault="007E2946" w:rsidP="007E2946">
      <w:pPr>
        <w:pStyle w:val="Code"/>
      </w:pPr>
    </w:p>
    <w:p w:rsidR="007E2946" w:rsidRPr="003324CC" w:rsidRDefault="007E2946" w:rsidP="007E2946">
      <w:pPr>
        <w:pStyle w:val="Code"/>
      </w:pPr>
      <w:r>
        <w:t xml:space="preserve">            </w:t>
      </w:r>
      <w:r w:rsidRPr="003324CC">
        <w:t>var controller = new RedirectController(repository);</w:t>
      </w:r>
      <w:r>
        <w:t xml:space="preserve">         #A</w:t>
      </w:r>
    </w:p>
    <w:p w:rsidR="007E2946" w:rsidRPr="003324CC" w:rsidRDefault="007E2946" w:rsidP="007E2946">
      <w:pPr>
        <w:pStyle w:val="Code"/>
      </w:pPr>
    </w:p>
    <w:p w:rsidR="007E2946" w:rsidRPr="003324CC" w:rsidRDefault="007E2946" w:rsidP="007E2946">
      <w:pPr>
        <w:pStyle w:val="Code"/>
      </w:pPr>
      <w:r>
        <w:t xml:space="preserve">            </w:t>
      </w:r>
      <w:r w:rsidRPr="003324CC">
        <w:t>RedirectToRouteResult result = controller.NextConference();</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r w:rsidRPr="003324CC">
        <w:t xml:space="preserve">Assert.That(result.RouteValues["controller"], </w:t>
      </w:r>
      <w:r>
        <w:t xml:space="preserve">              |#C</w:t>
      </w:r>
    </w:p>
    <w:p w:rsidR="007E2946" w:rsidRPr="003324CC" w:rsidRDefault="007E2946" w:rsidP="007E2946">
      <w:pPr>
        <w:pStyle w:val="Code"/>
      </w:pPr>
      <w:r>
        <w:t xml:space="preserve">                </w:t>
      </w:r>
      <w:r w:rsidRPr="003324CC">
        <w:t>Is.EqualTo("conference"));</w:t>
      </w:r>
      <w:r>
        <w:t xml:space="preserve">                              |#C</w:t>
      </w:r>
    </w:p>
    <w:p w:rsidR="007E2946" w:rsidRDefault="007E2946" w:rsidP="007E2946">
      <w:pPr>
        <w:pStyle w:val="Code"/>
      </w:pPr>
      <w:r>
        <w:t xml:space="preserve">            </w:t>
      </w:r>
      <w:r w:rsidRPr="003324CC">
        <w:t xml:space="preserve">Assert.That(result.RouteValues["action"], </w:t>
      </w:r>
      <w:r>
        <w:t xml:space="preserve">                  |#C</w:t>
      </w:r>
    </w:p>
    <w:p w:rsidR="007E2946" w:rsidRPr="003324CC" w:rsidRDefault="007E2946" w:rsidP="007E2946">
      <w:pPr>
        <w:pStyle w:val="Code"/>
      </w:pPr>
      <w:r>
        <w:t xml:space="preserve">                </w:t>
      </w:r>
      <w:r w:rsidRPr="003324CC">
        <w:t>Is.EqualTo("index"));</w:t>
      </w:r>
      <w:r>
        <w:t xml:space="preserve">                                   |#C</w:t>
      </w:r>
    </w:p>
    <w:p w:rsidR="007E2946" w:rsidRDefault="007E2946" w:rsidP="007E2946">
      <w:pPr>
        <w:pStyle w:val="Code"/>
      </w:pPr>
      <w:r>
        <w:t xml:space="preserve">            </w:t>
      </w:r>
      <w:r w:rsidRPr="003324CC">
        <w:t>Assert.That(result.RouteValues["conferenceKey"],</w:t>
      </w:r>
      <w:r>
        <w:t xml:space="preserve">            |#C</w:t>
      </w:r>
    </w:p>
    <w:p w:rsidR="007E2946" w:rsidRPr="003324CC" w:rsidRDefault="007E2946" w:rsidP="007E2946">
      <w:pPr>
        <w:pStyle w:val="Code"/>
      </w:pPr>
      <w:r>
        <w:t xml:space="preserve">               </w:t>
      </w:r>
      <w:r w:rsidRPr="003324CC">
        <w:t xml:space="preserve"> Is.EqualTo("thekey"));</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private class ConferenceRepositoryStub : IConferenceRepository</w:t>
      </w:r>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private readonly Conference _conference;</w:t>
      </w:r>
    </w:p>
    <w:p w:rsidR="007E2946" w:rsidRPr="003324CC" w:rsidRDefault="007E2946" w:rsidP="007E2946">
      <w:pPr>
        <w:pStyle w:val="Code"/>
      </w:pPr>
    </w:p>
    <w:p w:rsidR="007E2946" w:rsidRPr="003324CC" w:rsidRDefault="007E2946" w:rsidP="007E2946">
      <w:pPr>
        <w:pStyle w:val="Code"/>
      </w:pPr>
      <w:r>
        <w:t xml:space="preserve">            </w:t>
      </w:r>
      <w:r w:rsidRPr="003324CC">
        <w:t>public ConferenceRepositoryStub(Conference 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_conference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t xml:space="preserve">            </w:t>
      </w:r>
      <w:r w:rsidRPr="003324CC">
        <w:t>public Conference GetNextConference()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return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GetFutureForUserGroup(UserGroup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GetById(Guid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GetByKey(string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 xml:space="preserve">#A Create using simulated dependencies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FF5096" w:rsidRDefault="007E2946" w:rsidP="007E2946">
      <w:pPr>
        <w:pStyle w:val="Body1"/>
      </w:pPr>
      <w:r>
        <w:t>Notice that most of the code listing is test double</w:t>
      </w:r>
      <w:r w:rsidR="001A5A14">
        <w:fldChar w:fldCharType="begin"/>
      </w:r>
      <w:r>
        <w:instrText xml:space="preserve"> XE "</w:instrText>
      </w:r>
      <w:r w:rsidRPr="00640A98">
        <w:instrText>test double</w:instrText>
      </w:r>
      <w:r>
        <w:instrText xml:space="preserve">" </w:instrText>
      </w:r>
      <w:r w:rsidR="001A5A14">
        <w:fldChar w:fldCharType="end"/>
      </w:r>
      <w:r>
        <w:t xml:space="preserve"> code</w:t>
      </w:r>
      <w:r w:rsidR="001A5A14">
        <w:fldChar w:fldCharType="begin"/>
      </w:r>
      <w:r>
        <w:instrText xml:space="preserve"> XE "code:test double" </w:instrText>
      </w:r>
      <w:r w:rsidR="001A5A14">
        <w:fldChar w:fldCharType="end"/>
      </w:r>
      <w:r>
        <w:t xml:space="preserve">, and not the </w:t>
      </w:r>
      <w:r w:rsidRPr="00431033">
        <w:rPr>
          <w:rStyle w:val="CodeinText"/>
        </w:rPr>
        <w:t>RedirectController</w:t>
      </w:r>
      <w:r w:rsidRPr="00C07859">
        <w:t xml:space="preserve"> test itself</w:t>
      </w:r>
      <w:r>
        <w:t>.</w:t>
      </w:r>
      <w:r w:rsidR="004748ED">
        <w:t xml:space="preserve">  Test doubles are classes that stand in for object dependencies.  They simulate collaborators so that we can control the test environment.  For more information on test double, Roy Osherove has written a very nice book called </w:t>
      </w:r>
      <w:r w:rsidR="004748ED" w:rsidRPr="004748ED">
        <w:rPr>
          <w:rStyle w:val="Underline"/>
        </w:rPr>
        <w:t>The Art of Unit Testing</w:t>
      </w:r>
      <w:r w:rsidR="004748ED">
        <w:t>.</w:t>
      </w:r>
      <w:r>
        <w:t xml:space="preserve"> </w:t>
      </w:r>
    </w:p>
    <w:p w:rsidR="007E2946" w:rsidRPr="009D00D8" w:rsidRDefault="00FF5096" w:rsidP="007E2946">
      <w:pPr>
        <w:pStyle w:val="Body1"/>
      </w:pPr>
      <w:r>
        <w:tab/>
      </w:r>
      <w:r w:rsidR="007E2946">
        <w:t xml:space="preserve">We have to stub out an </w:t>
      </w:r>
      <w:r w:rsidR="007E2946" w:rsidRPr="00431033">
        <w:rPr>
          <w:rStyle w:val="CodeinText"/>
        </w:rPr>
        <w:t>IConferenceRepository</w:t>
      </w:r>
      <w:r w:rsidR="007E2946">
        <w:t xml:space="preserve"> implementation </w:t>
      </w:r>
      <w:r w:rsidR="007E2946" w:rsidRPr="006570C8">
        <w:rPr>
          <w:rStyle w:val="Bold"/>
        </w:rPr>
        <w:t>(1)</w:t>
      </w:r>
      <w:r w:rsidR="007E2946">
        <w:t xml:space="preserve"> because calling that interface inside the controller action provides the next conference. How it performs that </w:t>
      </w:r>
      <w:r w:rsidR="00FB4E16">
        <w:t xml:space="preserve">data query </w:t>
      </w:r>
      <w:r w:rsidR="007E2946">
        <w:t>is beyond the scope of this chapter and is irrelevant to the controller</w:t>
      </w:r>
      <w:r w:rsidR="00FB4E16">
        <w:t>; however, you may briefly skip ahead to Chapter 23 if you are curious about how to write data access code when using ASP.NET MVC</w:t>
      </w:r>
      <w:r w:rsidR="007E2946">
        <w:t>. When glancing at this test, you probably think that it’s too complex for a single unit test. We will see shortly how to reduce the amount of code in the unit test fixture. Reducing code starts with making dependencies explicit.</w:t>
      </w:r>
    </w:p>
    <w:p w:rsidR="007E2946" w:rsidRDefault="007E2946" w:rsidP="007E2946">
      <w:pPr>
        <w:pStyle w:val="Head2"/>
      </w:pPr>
      <w:bookmarkStart w:id="112" w:name="_Toc188353304"/>
      <w:bookmarkStart w:id="113" w:name="_Toc190746691"/>
      <w:bookmarkStart w:id="114" w:name="_Toc190746839"/>
      <w:bookmarkStart w:id="115" w:name="_Toc226132474"/>
      <w:bookmarkStart w:id="116" w:name="_Toc231950505"/>
      <w:r>
        <w:lastRenderedPageBreak/>
        <w:t>4.4.2 Making dependencies explicit</w:t>
      </w:r>
      <w:bookmarkEnd w:id="112"/>
      <w:bookmarkEnd w:id="113"/>
      <w:bookmarkEnd w:id="114"/>
      <w:bookmarkEnd w:id="115"/>
      <w:bookmarkEnd w:id="116"/>
    </w:p>
    <w:p w:rsidR="007E2946" w:rsidRDefault="007E2946" w:rsidP="007E2946">
      <w:pPr>
        <w:pStyle w:val="Body1"/>
      </w:pPr>
      <w:r>
        <w:t xml:space="preserve">There are only three real lines of code in the </w:t>
      </w:r>
      <w:r w:rsidRPr="00BA15D5">
        <w:rPr>
          <w:rStyle w:val="CodeinText"/>
        </w:rPr>
        <w:t>RedirectController</w:t>
      </w:r>
      <w:r>
        <w:t>. The controllers should all be thin,</w:t>
      </w:r>
      <w:r w:rsidR="001A5A14">
        <w:fldChar w:fldCharType="begin"/>
      </w:r>
      <w:r>
        <w:instrText xml:space="preserve"> XE "controller:should be thin" </w:instrText>
      </w:r>
      <w:r w:rsidR="001A5A14">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 so it’s factored into a repository object. Only logic related to presenting information to the user belongs in the controller. In this case, the user experiences a redirect. This controller demonstrates proper separation of concerns</w:t>
      </w:r>
      <w:r w:rsidR="001A5A14">
        <w:fldChar w:fldCharType="begin"/>
      </w:r>
      <w:r>
        <w:instrText xml:space="preserve"> XE "</w:instrText>
      </w:r>
      <w:r w:rsidRPr="00640A98">
        <w:instrText>separation of concerns</w:instrText>
      </w:r>
      <w:r>
        <w:instrText xml:space="preserve">" </w:instrText>
      </w:r>
      <w:r w:rsidR="001A5A14">
        <w:fldChar w:fldCharType="end"/>
      </w:r>
      <w:r>
        <w:t xml:space="preserve">, and it’s easily unit tested because it’s only involved with a single responsibility. We are able to simulate dependencies using test doubles. </w:t>
      </w:r>
    </w:p>
    <w:p w:rsidR="007E2946" w:rsidRPr="00BA15D5" w:rsidRDefault="009F12DE" w:rsidP="007E2946">
      <w:pPr>
        <w:pStyle w:val="Body"/>
      </w:pPr>
      <w:r>
        <w:t>In Figure 4.5</w:t>
      </w:r>
      <w:r w:rsidR="007E2946" w:rsidRPr="00A37C32">
        <w:t>, you see the unit test passing because we were able to properly simulate this controller’s</w:t>
      </w:r>
      <w:r w:rsidR="007E2946">
        <w:t xml:space="preserve"> dependencies and verify that given the dependencies, the controller will do its job correctly.</w:t>
      </w:r>
    </w:p>
    <w:p w:rsidR="007E2946" w:rsidRDefault="007E2946" w:rsidP="007E2946">
      <w:pPr>
        <w:pStyle w:val="Figure"/>
      </w:pPr>
      <w:r w:rsidRPr="007E2946">
        <w:rPr>
          <w:noProof/>
          <w:lang w:val="en-GB" w:eastAsia="en-GB"/>
        </w:rPr>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p>
    <w:p w:rsidR="007E2946" w:rsidRDefault="009F12DE" w:rsidP="007E2946">
      <w:pPr>
        <w:pStyle w:val="FigureCaption"/>
      </w:pPr>
      <w:r>
        <w:t xml:space="preserve">Figure </w:t>
      </w:r>
      <w:del w:id="117" w:author="JSkinner" w:date="2010-02-22T19:44:00Z">
        <w:r w:rsidDel="00FF2CA7">
          <w:delText>3</w:delText>
        </w:r>
      </w:del>
      <w:r>
        <w:t>4.5</w:t>
      </w:r>
      <w:r w:rsidR="007E2946">
        <w:t xml:space="preserve"> </w:t>
      </w:r>
      <w:r w:rsidR="00C057F6">
        <w:t>This window shows a controller unit testing passing</w:t>
      </w:r>
      <w:r w:rsidR="007E2946">
        <w:t>.</w:t>
      </w:r>
    </w:p>
    <w:p w:rsidR="007E2946" w:rsidRDefault="007E2946" w:rsidP="007E2946">
      <w:pPr>
        <w:pStyle w:val="Head2"/>
      </w:pPr>
      <w:bookmarkStart w:id="118" w:name="_Toc188353305"/>
      <w:bookmarkStart w:id="119" w:name="_Toc190746692"/>
      <w:bookmarkStart w:id="120" w:name="_Toc190746840"/>
      <w:bookmarkStart w:id="121" w:name="_Toc226132475"/>
      <w:bookmarkStart w:id="122" w:name="_Toc231950506"/>
      <w:r>
        <w:t xml:space="preserve">4.4.3 </w:t>
      </w:r>
      <w:bookmarkEnd w:id="118"/>
      <w:bookmarkEnd w:id="119"/>
      <w:bookmarkEnd w:id="120"/>
      <w:r>
        <w:t>Using test doubles</w:t>
      </w:r>
      <w:r w:rsidR="001A5A14">
        <w:fldChar w:fldCharType="begin"/>
      </w:r>
      <w:r>
        <w:instrText xml:space="preserve"> XE "t</w:instrText>
      </w:r>
      <w:r w:rsidRPr="00640A98">
        <w:instrText xml:space="preserve">est </w:instrText>
      </w:r>
      <w:r>
        <w:instrText>d</w:instrText>
      </w:r>
      <w:r w:rsidRPr="00640A98">
        <w:instrText>oubles</w:instrText>
      </w:r>
      <w:r>
        <w:instrText xml:space="preserve">:stubs and mocks" </w:instrText>
      </w:r>
      <w:r w:rsidR="001A5A14">
        <w:fldChar w:fldCharType="end"/>
      </w:r>
      <w:r>
        <w:t>, such as stubs</w:t>
      </w:r>
      <w:r w:rsidR="001A5A14">
        <w:fldChar w:fldCharType="begin"/>
      </w:r>
      <w:r>
        <w:instrText xml:space="preserve"> XE "s</w:instrText>
      </w:r>
      <w:r w:rsidRPr="00640A98">
        <w:instrText>tubs</w:instrText>
      </w:r>
      <w:r>
        <w:instrText xml:space="preserve">" </w:instrText>
      </w:r>
      <w:r w:rsidR="001A5A14">
        <w:fldChar w:fldCharType="end"/>
      </w:r>
      <w:r>
        <w:t xml:space="preserve"> and mocks</w:t>
      </w:r>
      <w:bookmarkEnd w:id="121"/>
      <w:bookmarkEnd w:id="122"/>
      <w:r w:rsidR="001A5A14">
        <w:fldChar w:fldCharType="begin"/>
      </w:r>
      <w:r>
        <w:instrText xml:space="preserve"> XE "m</w:instrText>
      </w:r>
      <w:r w:rsidRPr="00640A98">
        <w:instrText>ocks</w:instrText>
      </w:r>
      <w:r>
        <w:instrText xml:space="preserve">" </w:instrText>
      </w:r>
      <w:r w:rsidR="001A5A14">
        <w:fldChar w:fldCharType="end"/>
      </w:r>
    </w:p>
    <w:p w:rsidR="007E2946" w:rsidRDefault="007E2946" w:rsidP="007E2946">
      <w:pPr>
        <w:pStyle w:val="Body1"/>
      </w:pPr>
      <w:r>
        <w:t>As far as the controller is concerned, its caller is passing in an implementation of the necessary interface. This interface is a dependency, and the controller use of it in an action method. How the dependency is passed in or what class implements the interface is irrelevant. At runtime, a production class will be passed into the controller, but at the time of unit testing, we use stand-in objects, or test doubles, to simulate the behavior of the dependencies. There are different types of simulated objects, and some of the definitions overlap. There are entire books written about testing and how to separate code for testing using fakes, stubs, and mocks, and if you’re interested in exploring the subject further, we highly recommend reading Michael Feather</w:t>
      </w:r>
      <w:r w:rsidR="001A5A14">
        <w:fldChar w:fldCharType="begin"/>
      </w:r>
      <w:r>
        <w:instrText xml:space="preserve"> XE "Feather, Michael" </w:instrText>
      </w:r>
      <w:r w:rsidR="001A5A14">
        <w:fldChar w:fldCharType="end"/>
      </w:r>
      <w:r>
        <w:t xml:space="preserve">’s, </w:t>
      </w:r>
      <w:r w:rsidRPr="0092656F">
        <w:rPr>
          <w:rStyle w:val="Italics"/>
        </w:rPr>
        <w:t>Working Effectively with Legacy Code</w:t>
      </w:r>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w:t>
      </w:r>
      <w:r>
        <w:lastRenderedPageBreak/>
        <w:t xml:space="preserve">code information solely for the purpose of being called. The </w:t>
      </w:r>
      <w:r>
        <w:rPr>
          <w:rStyle w:val="CodeinText"/>
        </w:rPr>
        <w:t>Conference</w:t>
      </w:r>
      <w:r w:rsidRPr="00965BC4">
        <w:rPr>
          <w:rStyle w:val="CodeinText"/>
        </w:rPr>
        <w:t>RepositoryStub</w:t>
      </w:r>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 xml:space="preserve">One downside to using hand-coded stubs and mocks is that you have many lines of code just to satisfy an interface implementation that may have six methods. This is not the only option, however. A favorite library for automating the creation of mocks and stubs is </w:t>
      </w:r>
      <w:r w:rsidRPr="0092656F">
        <w:rPr>
          <w:rStyle w:val="Italics"/>
        </w:rPr>
        <w:t>Rhino Mocks</w:t>
      </w:r>
      <w:r w:rsidR="001A5A14">
        <w:rPr>
          <w:rStyle w:val="Italics"/>
        </w:rPr>
        <w:fldChar w:fldCharType="begin"/>
      </w:r>
      <w:r>
        <w:instrText xml:space="preserve"> XE "Rhino </w:instrText>
      </w:r>
      <w:r w:rsidRPr="00640A98">
        <w:instrText>Mocks</w:instrText>
      </w:r>
      <w:r>
        <w:instrText xml:space="preserve">" </w:instrText>
      </w:r>
      <w:r w:rsidR="001A5A14">
        <w:rPr>
          <w:rStyle w:val="Italics"/>
        </w:rPr>
        <w:fldChar w:fldCharType="end"/>
      </w:r>
      <w:r>
        <w:t xml:space="preserve">, originally written by </w:t>
      </w:r>
      <w:r w:rsidRPr="00582468">
        <w:t>Oren Eini</w:t>
      </w:r>
      <w:r w:rsidR="006A0E23">
        <w:t xml:space="preserve"> and found at </w:t>
      </w:r>
      <w:hyperlink r:id="rId14" w:history="1">
        <w:r w:rsidR="006A0E23" w:rsidRPr="006A0E23">
          <w:rPr>
            <w:rStyle w:val="Hyperlink"/>
          </w:rPr>
          <w:t>http://www.ayende.com/projects/rhino-mocks.aspx</w:t>
        </w:r>
      </w:hyperlink>
      <w:r w:rsidR="001A5A14">
        <w:fldChar w:fldCharType="begin"/>
      </w:r>
      <w:r>
        <w:instrText xml:space="preserve"> XE "</w:instrText>
      </w:r>
      <w:r w:rsidRPr="00582468">
        <w:instrText>Eini</w:instrText>
      </w:r>
      <w:r>
        <w:instrText xml:space="preserve">, Oren" </w:instrText>
      </w:r>
      <w:r w:rsidR="001A5A14">
        <w:fldChar w:fldCharType="end"/>
      </w:r>
      <w:r w:rsidRPr="002809E4">
        <w:t>.</w:t>
      </w:r>
      <w:r>
        <w:t xml:space="preserve"> </w:t>
      </w:r>
      <w:r w:rsidRPr="009527F0">
        <w:t>Rhino Mocks</w:t>
      </w:r>
      <w:r>
        <w:t xml:space="preserve"> drastically reduces the number of lines of code in a unit test fixture by streamlining t</w:t>
      </w:r>
      <w:r w:rsidR="006A0E23">
        <w:t>he creation</w:t>
      </w:r>
      <w:r>
        <w:t xml:space="preserve"> of test doubles. If code is designed so that all dependencies are injected into the constructor, as shown </w:t>
      </w:r>
      <w:r w:rsidR="009F12DE">
        <w:t>in listing 4.8</w:t>
      </w:r>
      <w:r>
        <w:t>, unit testing becomes easy and soon becomes a repetitive pattern of faking dependencies and writing 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 in the constructor</w:t>
      </w:r>
    </w:p>
    <w:p w:rsidR="007E2946" w:rsidRPr="00F5424C" w:rsidRDefault="007E2946" w:rsidP="007E2946">
      <w:pPr>
        <w:pStyle w:val="Code"/>
      </w:pPr>
      <w:r w:rsidRPr="00F5424C">
        <w:t>public RedirectController(IConferenceRepository conferenceRepository)</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_repository = conferenceRepository;</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r w:rsidRPr="00965BC4">
        <w:rPr>
          <w:rStyle w:val="CodeinText"/>
        </w:rPr>
        <w:t>IConferenceRepository</w:t>
      </w:r>
      <w:r>
        <w:t>? No</w:t>
      </w:r>
      <w:r w:rsidR="009F12DE">
        <w:t>w, examine listing 4.9</w:t>
      </w:r>
      <w:r>
        <w:t xml:space="preserve"> and notice how short this code listing is in comparison. Rhino Mocks</w:t>
      </w:r>
      <w:r w:rsidR="001A5A14">
        <w:fldChar w:fldCharType="begin"/>
      </w:r>
      <w:r>
        <w:instrText xml:space="preserve"> XE "Rhino </w:instrText>
      </w:r>
      <w:r w:rsidRPr="00640A98">
        <w:instrText>Mocks</w:instrText>
      </w:r>
      <w:r>
        <w:instrText xml:space="preserve">:supports dynamic stubs and mocks" </w:instrText>
      </w:r>
      <w:r w:rsidR="001A5A14">
        <w:fldChar w:fldCharType="end"/>
      </w:r>
      <w:r>
        <w:t xml:space="preserve"> supports setting up dynamic stubs as well as dynamic mocks. The lines with </w:t>
      </w:r>
      <w:r w:rsidRPr="0036283D">
        <w:rPr>
          <w:rStyle w:val="CodeinText"/>
        </w:rPr>
        <w:t>Stub(…)</w:t>
      </w:r>
      <w:r>
        <w:t xml:space="preserve"> are used so that a stubbing method or property always returns a given object. By using the Rhino Mocks library, we can provide dependency simulations quickly for easy unit testing.</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r w:rsidRPr="005A1ADC">
        <w:t>using System.Web.Mvc;</w:t>
      </w:r>
    </w:p>
    <w:p w:rsidR="007E2946" w:rsidRPr="005A1ADC" w:rsidRDefault="007E2946" w:rsidP="007E2946">
      <w:pPr>
        <w:pStyle w:val="Code"/>
      </w:pPr>
      <w:r w:rsidRPr="005A1ADC">
        <w:t>using CodeCampServer.Core.Domain;</w:t>
      </w:r>
    </w:p>
    <w:p w:rsidR="007E2946" w:rsidRPr="005A1ADC" w:rsidRDefault="007E2946" w:rsidP="007E2946">
      <w:pPr>
        <w:pStyle w:val="Code"/>
      </w:pPr>
      <w:r w:rsidRPr="005A1ADC">
        <w:t>using CodeCampServer.Core.Domain.Model;</w:t>
      </w:r>
    </w:p>
    <w:p w:rsidR="007E2946" w:rsidRPr="005A1ADC" w:rsidRDefault="007E2946" w:rsidP="007E2946">
      <w:pPr>
        <w:pStyle w:val="Code"/>
      </w:pPr>
      <w:r w:rsidRPr="005A1ADC">
        <w:t>using NUnit.Framework;</w:t>
      </w:r>
    </w:p>
    <w:p w:rsidR="007E2946" w:rsidRPr="005A1ADC" w:rsidRDefault="007E2946" w:rsidP="007E2946">
      <w:pPr>
        <w:pStyle w:val="Code"/>
      </w:pPr>
      <w:r w:rsidRPr="005A1ADC">
        <w:t>using NUnit.Framework.SyntaxHelpers;</w:t>
      </w:r>
    </w:p>
    <w:p w:rsidR="007E2946" w:rsidRPr="005A1ADC" w:rsidRDefault="007E2946" w:rsidP="007E2946">
      <w:pPr>
        <w:pStyle w:val="Code"/>
      </w:pPr>
      <w:r w:rsidRPr="005A1ADC">
        <w:t>using Rhino.Mocks;</w:t>
      </w:r>
    </w:p>
    <w:p w:rsidR="007E2946" w:rsidRPr="005A1ADC" w:rsidRDefault="007E2946" w:rsidP="007E2946">
      <w:pPr>
        <w:pStyle w:val="Code"/>
      </w:pPr>
    </w:p>
    <w:p w:rsidR="007E2946" w:rsidRPr="005A1ADC" w:rsidRDefault="007E2946" w:rsidP="007E2946">
      <w:pPr>
        <w:pStyle w:val="Code"/>
      </w:pPr>
      <w:r w:rsidRPr="005A1ADC">
        <w:t>namespace MvcInAction.Controllers.UnitTests</w:t>
      </w:r>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[TestFixture]</w:t>
      </w:r>
    </w:p>
    <w:p w:rsidR="007E2946" w:rsidRPr="005A1ADC" w:rsidRDefault="007E2946" w:rsidP="007E2946">
      <w:pPr>
        <w:pStyle w:val="Code"/>
      </w:pPr>
      <w:r>
        <w:t xml:space="preserve">    </w:t>
      </w:r>
      <w:r w:rsidRPr="005A1ADC">
        <w:t>public class RedirectControllerTesterWithRhino</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[Test]</w:t>
      </w:r>
    </w:p>
    <w:p w:rsidR="007E2946" w:rsidRPr="005A1ADC" w:rsidRDefault="007E2946" w:rsidP="007E2946">
      <w:pPr>
        <w:pStyle w:val="Code"/>
      </w:pPr>
      <w:r>
        <w:t xml:space="preserve">        </w:t>
      </w:r>
      <w:r w:rsidRPr="005A1ADC">
        <w:t>public void ShouldRedirectToTheNextConference()</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r w:rsidRPr="005A1ADC">
        <w:t xml:space="preserve">var conferenceToFind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"thekey", Name = "name"</w:t>
      </w:r>
    </w:p>
    <w:p w:rsidR="007E2946" w:rsidRDefault="007E2946" w:rsidP="007E2946">
      <w:pPr>
        <w:pStyle w:val="Code"/>
      </w:pPr>
      <w:r>
        <w:lastRenderedPageBreak/>
        <w:t xml:space="preserve">            </w:t>
      </w:r>
      <w:r w:rsidRPr="005A1ADC">
        <w:t>};</w:t>
      </w:r>
    </w:p>
    <w:p w:rsidR="007E2946" w:rsidRPr="005A1ADC" w:rsidRDefault="007E2946" w:rsidP="007E2946">
      <w:pPr>
        <w:pStyle w:val="Code"/>
      </w:pPr>
    </w:p>
    <w:p w:rsidR="007E2946" w:rsidRDefault="007E2946" w:rsidP="007E2946">
      <w:pPr>
        <w:pStyle w:val="Code"/>
      </w:pPr>
      <w:r>
        <w:t xml:space="preserve">            </w:t>
      </w:r>
      <w:r w:rsidRPr="005A1ADC">
        <w:t>var repository =</w:t>
      </w:r>
      <w:r>
        <w:t xml:space="preserve">                                            |#A</w:t>
      </w:r>
    </w:p>
    <w:p w:rsidR="007E2946" w:rsidRPr="005A1ADC" w:rsidRDefault="007E2946" w:rsidP="007E2946">
      <w:pPr>
        <w:pStyle w:val="Code"/>
      </w:pPr>
      <w:r w:rsidRPr="005A1ADC">
        <w:t xml:space="preserve"> </w:t>
      </w:r>
      <w:r>
        <w:t xml:space="preserve">              </w:t>
      </w:r>
      <w:r w:rsidRPr="005A1ADC">
        <w:t>MockRepository.GenerateStub&lt;IConferenceRepository&gt;();</w:t>
      </w:r>
      <w:r>
        <w:t xml:space="preserve">    |#A</w:t>
      </w:r>
    </w:p>
    <w:p w:rsidR="007E2946" w:rsidRDefault="007E2946" w:rsidP="007E2946">
      <w:pPr>
        <w:pStyle w:val="Code"/>
      </w:pPr>
      <w:r>
        <w:t xml:space="preserve">            </w:t>
      </w:r>
    </w:p>
    <w:p w:rsidR="007E2946" w:rsidRDefault="007E2946" w:rsidP="007E2946">
      <w:pPr>
        <w:pStyle w:val="Code"/>
      </w:pPr>
      <w:r>
        <w:t xml:space="preserve">            </w:t>
      </w:r>
      <w:r w:rsidRPr="005A1ADC">
        <w:t xml:space="preserve">repository.Stub(r =&gt; </w:t>
      </w:r>
      <w:r>
        <w:t xml:space="preserve">                                       |#B</w:t>
      </w:r>
    </w:p>
    <w:p w:rsidR="007E2946" w:rsidRPr="005A1ADC" w:rsidRDefault="007E2946" w:rsidP="007E2946">
      <w:pPr>
        <w:pStyle w:val="Code"/>
      </w:pPr>
      <w:r>
        <w:t xml:space="preserve">                </w:t>
      </w:r>
      <w:r w:rsidRPr="005A1ADC">
        <w:t>r.GetNextConference()).Return(conferenceToFind);</w:t>
      </w:r>
      <w:r>
        <w:t xml:space="preserve">        |#B</w:t>
      </w:r>
    </w:p>
    <w:p w:rsidR="007E2946" w:rsidRPr="005A1ADC" w:rsidRDefault="007E2946" w:rsidP="007E2946">
      <w:pPr>
        <w:pStyle w:val="Code"/>
      </w:pPr>
    </w:p>
    <w:p w:rsidR="007E2946" w:rsidRPr="005A1ADC" w:rsidRDefault="007E2946" w:rsidP="007E2946">
      <w:pPr>
        <w:pStyle w:val="Code"/>
      </w:pPr>
      <w:r>
        <w:t xml:space="preserve">            </w:t>
      </w:r>
      <w:r w:rsidRPr="005A1ADC">
        <w:t>var controller = new RedirectController(repository);</w:t>
      </w:r>
    </w:p>
    <w:p w:rsidR="007E2946" w:rsidRPr="005A1ADC" w:rsidRDefault="007E2946" w:rsidP="007E2946">
      <w:pPr>
        <w:pStyle w:val="Code"/>
      </w:pPr>
      <w:r>
        <w:t xml:space="preserve">            </w:t>
      </w:r>
      <w:r w:rsidRPr="005A1ADC">
        <w:t>RedirectToRouteResult result = controller.NextConference();</w:t>
      </w:r>
    </w:p>
    <w:p w:rsidR="007E2946" w:rsidRPr="005A1ADC" w:rsidRDefault="007E2946" w:rsidP="007E2946">
      <w:pPr>
        <w:pStyle w:val="Code"/>
      </w:pPr>
    </w:p>
    <w:p w:rsidR="007E2946" w:rsidRDefault="007E2946" w:rsidP="007E2946">
      <w:pPr>
        <w:pStyle w:val="Code"/>
      </w:pPr>
      <w:r>
        <w:t xml:space="preserve">            </w:t>
      </w:r>
      <w:r w:rsidRPr="005A1ADC">
        <w:t xml:space="preserve">Assert.That(result.RouteValues["controller"], </w:t>
      </w:r>
      <w:r>
        <w:t xml:space="preserve">              |#C</w:t>
      </w:r>
    </w:p>
    <w:p w:rsidR="007E2946" w:rsidRPr="005A1ADC" w:rsidRDefault="007E2946" w:rsidP="007E2946">
      <w:pPr>
        <w:pStyle w:val="Code"/>
      </w:pPr>
      <w:r>
        <w:t xml:space="preserve">                  </w:t>
      </w:r>
      <w:r w:rsidRPr="005A1ADC">
        <w:t>Is.EqualTo("conference"));</w:t>
      </w:r>
      <w:r>
        <w:t xml:space="preserve">                            |#C</w:t>
      </w:r>
    </w:p>
    <w:p w:rsidR="007E2946" w:rsidRDefault="007E2946" w:rsidP="007E2946">
      <w:pPr>
        <w:pStyle w:val="Code"/>
      </w:pPr>
      <w:r>
        <w:t xml:space="preserve">            </w:t>
      </w:r>
      <w:r w:rsidRPr="005A1ADC">
        <w:t xml:space="preserve">Assert.That(result.RouteValues["action"], </w:t>
      </w:r>
      <w:r>
        <w:t xml:space="preserve">                  |#C</w:t>
      </w:r>
    </w:p>
    <w:p w:rsidR="007E2946" w:rsidRPr="005A1ADC" w:rsidRDefault="007E2946" w:rsidP="007E2946">
      <w:pPr>
        <w:pStyle w:val="Code"/>
      </w:pPr>
      <w:r>
        <w:t xml:space="preserve">                  </w:t>
      </w:r>
      <w:r w:rsidRPr="005A1ADC">
        <w:t>Is.EqualTo("index"));</w:t>
      </w:r>
      <w:r>
        <w:t xml:space="preserve">                                 |#C</w:t>
      </w:r>
    </w:p>
    <w:p w:rsidR="007E2946" w:rsidRDefault="007E2946" w:rsidP="007E2946">
      <w:pPr>
        <w:pStyle w:val="Code"/>
      </w:pPr>
      <w:r>
        <w:t xml:space="preserve">            </w:t>
      </w:r>
      <w:r w:rsidRPr="005A1ADC">
        <w:t>Assert.That(result.RouteValues["conferenceKey"],</w:t>
      </w:r>
      <w:r>
        <w:t xml:space="preserve">           |#C</w:t>
      </w:r>
    </w:p>
    <w:p w:rsidR="007E2946" w:rsidRPr="005A1ADC" w:rsidRDefault="007E2946" w:rsidP="007E2946">
      <w:pPr>
        <w:pStyle w:val="Code"/>
      </w:pPr>
      <w:r>
        <w:t xml:space="preserve">              </w:t>
      </w:r>
      <w:r w:rsidRPr="005A1ADC">
        <w:t xml:space="preserve"> </w:t>
      </w:r>
      <w:r>
        <w:t xml:space="preserve"> </w:t>
      </w:r>
      <w:r w:rsidRPr="005A1ADC">
        <w:t>Is.EqualTo("thekey"));</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rsidR="001A5A14">
        <w:fldChar w:fldCharType="begin"/>
      </w:r>
      <w:r>
        <w:instrText xml:space="preserve"> XE "Rhino </w:instrText>
      </w:r>
      <w:r w:rsidRPr="00640A98">
        <w:instrText>Mocks</w:instrText>
      </w:r>
      <w:r>
        <w:instrText xml:space="preserve">:not always appropriate" </w:instrText>
      </w:r>
      <w:r w:rsidR="001A5A14">
        <w:fldChar w:fldCharType="end"/>
      </w:r>
      <w:r>
        <w:t xml:space="preserve"> is not appropriate in every unit testing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 or do something special, do not be afraid to push Rhino Mocks to the side and leverage a concrete mock or stub to keep the test readable.</w:t>
      </w:r>
    </w:p>
    <w:p w:rsidR="007E2946" w:rsidRDefault="007E2946" w:rsidP="007E2946">
      <w:pPr>
        <w:pStyle w:val="Head2"/>
      </w:pPr>
      <w:bookmarkStart w:id="123" w:name="_Toc188353306"/>
      <w:bookmarkStart w:id="124" w:name="_Toc190746693"/>
      <w:bookmarkStart w:id="125" w:name="_Toc190746841"/>
      <w:bookmarkStart w:id="126" w:name="_Toc226132476"/>
      <w:bookmarkStart w:id="127" w:name="_Toc231950507"/>
      <w:r>
        <w:t>4.4.4 Elements of a good controller unit test</w:t>
      </w:r>
      <w:bookmarkEnd w:id="123"/>
      <w:bookmarkEnd w:id="124"/>
      <w:bookmarkEnd w:id="125"/>
      <w:bookmarkEnd w:id="126"/>
      <w:bookmarkEnd w:id="127"/>
    </w:p>
    <w:p w:rsidR="007E2946" w:rsidRDefault="007E2946" w:rsidP="007E2946">
      <w:pPr>
        <w:pStyle w:val="Body1"/>
      </w:pPr>
      <w:r>
        <w:t xml:space="preserve">If you’re just getting started with unit testing you might run into common pitfalls and stub your toe. Again, this is not meant to be an entire course on testing. There are already entire books on that, </w:t>
      </w:r>
      <w:r w:rsidR="00AE360D">
        <w:t>and we again recommend reading</w:t>
      </w:r>
      <w:r>
        <w:t xml:space="preserve"> </w:t>
      </w:r>
      <w:r w:rsidRPr="000B5ACB">
        <w:rPr>
          <w:rStyle w:val="Italics"/>
        </w:rPr>
        <w:t>The Art of Unit Testing</w:t>
      </w:r>
      <w:r w:rsidR="001A5A14">
        <w:fldChar w:fldCharType="begin"/>
      </w:r>
      <w:r>
        <w:instrText xml:space="preserve"> XE "Osherove, Roy" </w:instrText>
      </w:r>
      <w:r w:rsidR="001A5A14">
        <w:fldChar w:fldCharType="end"/>
      </w:r>
      <w:r>
        <w:t xml:space="preserve">. This specifically addresses writing unit tests for controller classes. We focus heavily on testing controller classes because test-driving the controllers ensures they are well-designed. It’s nearly impossible to test-drive code that ends up with a bad design. </w:t>
      </w:r>
    </w:p>
    <w:p w:rsidR="007E2946" w:rsidRDefault="007E2946" w:rsidP="007E2946">
      <w:pPr>
        <w:pStyle w:val="CalloutHead"/>
      </w:pPr>
      <w:r>
        <w:t>NOTE</w:t>
      </w:r>
    </w:p>
    <w:p w:rsidR="007E2946" w:rsidRDefault="007E2946" w:rsidP="007E2946">
      <w:pPr>
        <w:pStyle w:val="Callout"/>
      </w:pPr>
      <w:r>
        <w:t xml:space="preserve">Poorly designed code tends to be untestable, so observable untestability is a very objective gauge of poorly designed code. A good controller unit test runs fast. We are talking 2000 unit tests all running within 10 seconds. How is that possible?  .NET code runs fast, and if you’re running unit tests, you’re waiting only for the processor and RAM. Unit tests run code only within the AppDomain, so we do not have to deal with crossing AppDomain or Process boundaries. You can quickly sabotage this fast test performance if </w:t>
      </w:r>
      <w:r>
        <w:lastRenderedPageBreak/>
        <w:t>you break a fundamental rule of unit testing</w:t>
      </w:r>
      <w:r w:rsidR="001A5A14">
        <w:fldChar w:fldCharType="begin"/>
      </w:r>
      <w:r>
        <w:instrText xml:space="preserve"> XE "unit testing:do not allow out-of-process calls" </w:instrText>
      </w:r>
      <w:r w:rsidR="001A5A14">
        <w:fldChar w:fldCharType="end"/>
      </w:r>
      <w:r>
        <w:t>, and that is allowing out-of-process calls. Out-of-process calls are orders of magnitude slower than in-process calls, and your test performance will suffer. Ensure that you’re faking out all controller dependencies, and your test will continue to run fast.</w:t>
      </w:r>
    </w:p>
    <w:p w:rsidR="007E2946" w:rsidRDefault="007E2946" w:rsidP="007E2946">
      <w:pPr>
        <w:pStyle w:val="Callout"/>
      </w:pPr>
      <w:r>
        <w:t>You also want your unit tests to be self-sufficient and isolated. You might see repeated code and think you need to refactor your unit tests. Resist this temptation and create only test helpers for the cross-cutting concerns. The DRY principle (Don’t Repeat Yourself) does not apply to test code as much as to production code. Rather, keeping test cases isolated and self-contained reduces the change burden when the production code needs to change. It’s also more readable if you can scan a unit test and see the context all in one method.</w:t>
      </w:r>
    </w:p>
    <w:p w:rsidR="007E2946" w:rsidRDefault="007E2946" w:rsidP="007E2946">
      <w:pPr>
        <w:pStyle w:val="Callout"/>
      </w:pPr>
      <w:r>
        <w:t>The tests</w:t>
      </w:r>
      <w:r w:rsidR="001A5A14">
        <w:fldChar w:fldCharType="begin"/>
      </w:r>
      <w:r>
        <w:instrText xml:space="preserve"> XE "unit test:no shared global variables" </w:instrText>
      </w:r>
      <w:r w:rsidR="001A5A14">
        <w:fldChar w:fldCharType="end"/>
      </w:r>
      <w:r>
        <w:t xml:space="preserve"> should also be repeatable. That means no shared global variables for the test result state, and no shared state between tests in general. Keep a unit test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rsidR="001A5A14">
        <w:fldChar w:fldCharType="begin"/>
      </w:r>
      <w:r>
        <w:instrText xml:space="preserve"> XE "&lt;$endrange&gt;controllers:</w:instrText>
      </w:r>
      <w:r w:rsidRPr="00434E31">
        <w:instrText>testing</w:instrText>
      </w:r>
      <w:r>
        <w:instrText xml:space="preserve">" </w:instrText>
      </w:r>
      <w:r w:rsidR="001A5A14">
        <w:fldChar w:fldCharType="end"/>
      </w:r>
      <w:r>
        <w:t xml:space="preserve"> techniques cause development to slow down to a point where testing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r>
        <w:t xml:space="preserve">Action parameters are matched </w:t>
      </w:r>
      <w:r w:rsidR="009F12DE">
        <w:t>by model binders.</w:t>
      </w:r>
      <w:r>
        <w:t xml:space="preserve"> </w:t>
      </w:r>
      <w:r w:rsidR="009F12DE">
        <w:t>This leave the action methods free to concentrate on implementing an applications storyboard. By handling the happy path and the alternate path, it becomes very easy to spot actions that are taking on too many branches of logic.</w:t>
      </w:r>
    </w:p>
    <w:p w:rsidR="00153350" w:rsidRPr="00153350" w:rsidRDefault="00153350" w:rsidP="00153350">
      <w:pPr>
        <w:pStyle w:val="Body1"/>
      </w:pPr>
      <w:r>
        <w:lastRenderedPageBreak/>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Skinner" w:date="2010-02-22T17:05:00Z" w:initials="J">
    <w:p w:rsidR="002D2C38" w:rsidRDefault="002D2C38">
      <w:r>
        <w:annotationRef/>
      </w:r>
      <w:r>
        <w:t xml:space="preserve">I think this could be made more explicit, ie "An action is a method </w:t>
      </w:r>
      <w:r w:rsidRPr="002D2C38">
        <w:rPr>
          <w:rStyle w:val="Bold"/>
        </w:rPr>
        <w:t>on the controller class</w:t>
      </w:r>
      <w:r>
        <w:t xml:space="preserve"> that handles a particular request"</w:t>
      </w:r>
    </w:p>
  </w:comment>
  <w:comment w:id="2" w:author="JSkinner" w:date="2010-02-22T17:12:00Z" w:initials="J">
    <w:p w:rsidR="002D2C38" w:rsidRDefault="002D2C38">
      <w:r>
        <w:annotationRef/>
      </w:r>
      <w:r>
        <w:t>This sentence is quite difficult to read - it is quite long and refers to several technical concepts in one go. I think this may sound better:</w:t>
      </w:r>
    </w:p>
    <w:p w:rsidR="002D2C38" w:rsidRDefault="002D2C38"/>
    <w:p w:rsidR="002D2C38" w:rsidRDefault="002D2C38">
      <w:r>
        <w:t>"Parameters are passed to the action method using the model binding infrastructure. By making use of these binders to do the heavy lifting, the controller action is free to focus on controlling application logic rather than translating user input to concrete classes."</w:t>
      </w:r>
    </w:p>
  </w:comment>
  <w:comment w:id="4" w:author="JSkinner" w:date="2010-02-22T17:17:00Z" w:initials="J">
    <w:p w:rsidR="004F137F" w:rsidRDefault="004F137F">
      <w:r>
        <w:annotationRef/>
      </w:r>
      <w:r>
        <w:t xml:space="preserve">Would this be better using a dash rather than a command + "and"? ie "This is a trivial example </w:t>
      </w:r>
      <w:r w:rsidRPr="004F137F">
        <w:t>—</w:t>
      </w:r>
      <w:r>
        <w:t xml:space="preserve"> we will tackle more complex scenarios later"</w:t>
      </w:r>
    </w:p>
  </w:comment>
  <w:comment w:id="5" w:author="JSkinner" w:date="2010-02-22T17:18:00Z" w:initials="J">
    <w:p w:rsidR="004F137F" w:rsidRDefault="004F137F">
      <w:r>
        <w:annotationRef/>
      </w:r>
      <w:r>
        <w:t>I didn't see this mentioned earlier - was it in a previous chapter?</w:t>
      </w:r>
    </w:p>
  </w:comment>
  <w:comment w:id="7" w:author="JSkinner" w:date="2010-02-22T17:23:00Z" w:initials="J">
    <w:p w:rsidR="00CE7601" w:rsidRDefault="00CE7601">
      <w:r>
        <w:annotationRef/>
      </w:r>
      <w:r>
        <w:t>This doesn't read well. Might be better as:</w:t>
      </w:r>
    </w:p>
    <w:p w:rsidR="00CE7601" w:rsidRDefault="00CE7601"/>
    <w:p w:rsidR="00CE7601" w:rsidRDefault="00CE7601">
      <w:r>
        <w:t>"There are some great side effects to implementing controller actions like a storyboard."</w:t>
      </w:r>
    </w:p>
  </w:comment>
  <w:comment w:id="9" w:author="Katharine Osborne" w:date="2010-02-06T15:17:00Z" w:initials="KO">
    <w:p w:rsidR="007B5684" w:rsidRDefault="007B5684">
      <w:pPr>
        <w:pStyle w:val="CommentText"/>
      </w:pPr>
      <w:r>
        <w:rPr>
          <w:rStyle w:val="CommentReference"/>
        </w:rPr>
        <w:annotationRef/>
      </w:r>
      <w:r>
        <w:t xml:space="preserve">The text on the sticky notes is mostly unreadable. </w:t>
      </w:r>
    </w:p>
  </w:comment>
  <w:comment w:id="10" w:author="Jeffrey" w:date="2010-02-16T10:48:00Z" w:initials="J">
    <w:p w:rsidR="007B5684" w:rsidRDefault="007B5684">
      <w:r>
        <w:annotationRef/>
      </w:r>
      <w:r>
        <w:t>If we have to redo this graphic, we can do that at typesetting.</w:t>
      </w:r>
    </w:p>
  </w:comment>
  <w:comment w:id="18" w:author="JSkinner" w:date="2010-02-22T18:31:00Z" w:initials="J">
    <w:p w:rsidR="00ED07F4" w:rsidRDefault="00ED07F4">
      <w:r>
        <w:annotationRef/>
      </w:r>
      <w:r>
        <w:t>This is using a route parameter from the PathInfo, not the querystring.</w:t>
      </w:r>
    </w:p>
  </w:comment>
  <w:comment w:id="19" w:author="JSkinner" w:date="2010-02-22T18:29:00Z" w:initials="J">
    <w:p w:rsidR="00ED07F4" w:rsidRDefault="00ED07F4">
      <w:r>
        <w:annotationRef/>
      </w:r>
      <w:r>
        <w:t>Is the code in this example supposed to be blue? It doesn't match with the rest of the chapter.</w:t>
      </w:r>
    </w:p>
  </w:comment>
  <w:comment w:id="21" w:author="JSkinner" w:date="2010-02-22T18:31:00Z" w:initials="J">
    <w:p w:rsidR="00ED07F4" w:rsidRDefault="00ED07F4">
      <w:r>
        <w:annotationRef/>
      </w:r>
      <w:r>
        <w:t>This is using a route parameter from the PathInfo, not the querystring.</w:t>
      </w:r>
    </w:p>
  </w:comment>
  <w:comment w:id="24" w:author="JSkinner" w:date="2010-02-22T18:32:00Z" w:initials="J">
    <w:p w:rsidR="00ED07F4" w:rsidRDefault="00ED07F4">
      <w:r>
        <w:annotationRef/>
      </w:r>
      <w:r>
        <w:t>I think this would be better as "The URL containing an Id with the value 4 would be …"</w:t>
      </w:r>
    </w:p>
  </w:comment>
  <w:comment w:id="30" w:author="JSkinner" w:date="2010-02-22T18:35:00Z" w:initials="J">
    <w:p w:rsidR="00ED07F4" w:rsidRDefault="00ED07F4">
      <w:r>
        <w:annotationRef/>
      </w:r>
      <w:r>
        <w:t>This is doesn't read well. Consider something like:</w:t>
      </w:r>
    </w:p>
    <w:p w:rsidR="00ED07F4" w:rsidRDefault="00ED07F4"/>
    <w:p w:rsidR="00ED07F4" w:rsidRDefault="00ED07F4">
      <w:r>
        <w:t>"If an action method directly accesses the Request property in order to extract user input then this is a sign that the action has too many responsibilities."</w:t>
      </w:r>
    </w:p>
  </w:comment>
  <w:comment w:id="34" w:author="JSkinner" w:date="2010-02-22T18:42:00Z" w:initials="J">
    <w:p w:rsidR="008211C8" w:rsidRDefault="008211C8">
      <w:r>
        <w:annotationRef/>
      </w:r>
      <w:r>
        <w:t>"Parameter" is repetitive here. Might be better as…"finds the correct input value and maps it to the appropriate action parameter"</w:t>
      </w:r>
    </w:p>
  </w:comment>
  <w:comment w:id="35" w:author="JSkinner" w:date="2010-02-22T18:52:00Z" w:initials="J">
    <w:p w:rsidR="007D026C" w:rsidRDefault="007D026C" w:rsidP="007D026C">
      <w:r>
        <w:annotationRef/>
      </w:r>
      <w:r>
        <w:t>This example could do with being reworked slightly.</w:t>
      </w:r>
    </w:p>
    <w:p w:rsidR="007D026C" w:rsidRDefault="007D026C" w:rsidP="007D026C"/>
    <w:p w:rsidR="007D026C" w:rsidRDefault="007D026C">
      <w:r>
        <w:t xml:space="preserve">GetByUserName will return null if the user has changed the value of the username field so we end up with a NullReferenceException when trying to do an update. It would be better to include the Id in the UserInput and use GetById instead. </w:t>
      </w:r>
    </w:p>
  </w:comment>
  <w:comment w:id="48" w:author="JSkinner" w:date="2010-02-22T18:48:00Z" w:initials="J">
    <w:p w:rsidR="00DB63AF" w:rsidRDefault="00DB63AF">
      <w:r>
        <w:annotationRef/>
      </w:r>
      <w:r>
        <w:t>Re-worded for clarity.</w:t>
      </w:r>
    </w:p>
  </w:comment>
  <w:comment w:id="54" w:author="JSkinner" w:date="2010-02-22T18:49:00Z" w:initials="J">
    <w:p w:rsidR="00DB63AF" w:rsidRDefault="00DB63AF">
      <w:r>
        <w:annotationRef/>
      </w:r>
      <w:r>
        <w:t>RedirectToRouteResult, not RedirectToAction result.</w:t>
      </w:r>
    </w:p>
  </w:comment>
  <w:comment w:id="65" w:author="JSkinner" w:date="2010-02-22T18:54:00Z" w:initials="J">
    <w:p w:rsidR="0063157F" w:rsidRDefault="0063157F">
      <w:r>
        <w:annotationRef/>
      </w:r>
      <w:r>
        <w:t>Ironically, none of the previous examples in this chapter use interfaces - UserRepository is a static class so this seems contradictory.</w:t>
      </w:r>
    </w:p>
  </w:comment>
  <w:comment w:id="69" w:author="JSkinner" w:date="2010-02-22T18:56:00Z" w:initials="J">
    <w:p w:rsidR="00196132" w:rsidRDefault="00196132">
      <w:r>
        <w:annotationRef/>
      </w:r>
      <w:r>
        <w:t>Should this be capitalised? Other places in this chapter use "post" all lowercase. I would suggest either standardising on "post" or "POST".</w:t>
      </w:r>
    </w:p>
  </w:comment>
  <w:comment w:id="72" w:author="JSkinner" w:date="2010-02-22T18:57:00Z" w:initials="J">
    <w:p w:rsidR="00196132" w:rsidRDefault="00196132">
      <w:r>
        <w:annotationRef/>
      </w:r>
      <w:r>
        <w:t xml:space="preserve">Similar to previous comment. I would suggest using "GET" when referring to "a GET request". </w:t>
      </w:r>
    </w:p>
  </w:comment>
  <w:comment w:id="73" w:author="JSkinner" w:date="2010-02-22T18:58:00Z" w:initials="J">
    <w:p w:rsidR="00311619" w:rsidRDefault="00311619">
      <w:r>
        <w:annotationRef/>
      </w:r>
      <w:r>
        <w:t>Isn't this a bit strong? There are valid scenarios for not using this approach. Maybe this could be made a bit gentler: "This pattern is often recommended when handling form posts"</w:t>
      </w:r>
    </w:p>
  </w:comment>
  <w:comment w:id="82" w:author="JSkinner" w:date="2010-02-22T19:01:00Z" w:initials="J">
    <w:p w:rsidR="001E08E5" w:rsidRDefault="001E08E5">
      <w:r>
        <w:annotationRef/>
      </w:r>
      <w:r>
        <w:t>Superfluous</w:t>
      </w:r>
    </w:p>
  </w:comment>
  <w:comment w:id="98" w:author="JSkinner" w:date="2010-02-22T19:04:00Z" w:initials="J">
    <w:p w:rsidR="00563049" w:rsidRDefault="00563049">
      <w:r>
        <w:annotationRef/>
      </w:r>
      <w:r>
        <w:t>I think this would sound better as "The code for handling the alternate path in the storyboard is quite straightforward"</w:t>
      </w:r>
    </w:p>
  </w:comment>
  <w:comment w:id="104" w:author="JSkinner" w:date="2010-02-22T19:44:00Z" w:initials="J">
    <w:p w:rsidR="00543766" w:rsidRDefault="00543766">
      <w:r>
        <w:annotationRef/>
      </w:r>
      <w:r>
        <w:t>The whole of section 4.4 really needs revising. It was pulled out of the 1st edition and the examples are not really relevant (they still make lots of references to CodeCampServer / RedirectController / Conferences which have not been explained while the rest of the chapter uses a simpler model of Users).</w:t>
      </w:r>
    </w:p>
    <w:p w:rsidR="00543766" w:rsidRDefault="00543766"/>
    <w:p w:rsidR="00543766" w:rsidRDefault="00543766">
      <w:r>
        <w:t>I discussed this with Eric and we thought a better approach would be the following:</w:t>
      </w:r>
    </w:p>
    <w:p w:rsidR="00543766" w:rsidRDefault="00543766"/>
    <w:p w:rsidR="00543766" w:rsidRDefault="00543766">
      <w:r>
        <w:t>- Remove all references to RedirectController/CodeCampServer</w:t>
      </w:r>
    </w:p>
    <w:p w:rsidR="00543766" w:rsidRDefault="00543766"/>
    <w:p w:rsidR="00543766" w:rsidRDefault="00543766">
      <w:r>
        <w:t>- Contrast the UserController used earlier in the chapter (which uses a static UserRepository class) with a well-designed alternative that takes an IUserRepository</w:t>
      </w:r>
    </w:p>
    <w:p w:rsidR="00543766" w:rsidRDefault="00543766"/>
    <w:p w:rsidR="00543766" w:rsidRDefault="00543766">
      <w:r>
        <w:t xml:space="preserve">- Modify the testing/mocking examples to use </w:t>
      </w:r>
      <w:r w:rsidR="004355A4">
        <w:t xml:space="preserve">a </w:t>
      </w:r>
      <w:r>
        <w:t xml:space="preserve">mocked </w:t>
      </w:r>
      <w:r w:rsidR="004355A4">
        <w:t>I</w:t>
      </w:r>
      <w:r>
        <w:t xml:space="preserve">UserRepositor  </w:t>
      </w:r>
    </w:p>
    <w:p w:rsidR="004355A4" w:rsidRDefault="004355A4"/>
    <w:p w:rsidR="004355A4" w:rsidRDefault="004355A4">
      <w:r>
        <w:t>If you decide to go ahead with these changes, it might be sensible if I have another read through this chapter afterwards.</w:t>
      </w:r>
    </w:p>
    <w:p w:rsidR="004355A4" w:rsidRDefault="004355A4"/>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843" w:rsidRDefault="00711843">
      <w:r>
        <w:separator/>
      </w:r>
    </w:p>
    <w:p w:rsidR="00711843" w:rsidRDefault="00711843"/>
  </w:endnote>
  <w:endnote w:type="continuationSeparator" w:id="0">
    <w:p w:rsidR="00711843" w:rsidRDefault="00711843">
      <w:r>
        <w:continuationSeparator/>
      </w:r>
    </w:p>
    <w:p w:rsidR="00711843" w:rsidRDefault="007118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7B5684" w:rsidP="00553572">
    <w:pPr>
      <w:pStyle w:val="Body1"/>
    </w:pPr>
    <w:r>
      <w:t xml:space="preserve">©Manning Publications Co. </w:t>
    </w:r>
    <w:r w:rsidRPr="00553572">
      <w:t>Please post comments or corrections to the Author Online forum:</w:t>
    </w:r>
  </w:p>
  <w:p w:rsidR="007B5684" w:rsidRPr="00DB3E55" w:rsidRDefault="007B568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Default="007B568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843" w:rsidRDefault="00711843">
      <w:r>
        <w:separator/>
      </w:r>
    </w:p>
    <w:p w:rsidR="00711843" w:rsidRDefault="00711843"/>
  </w:footnote>
  <w:footnote w:type="continuationSeparator" w:id="0">
    <w:p w:rsidR="00711843" w:rsidRDefault="00711843">
      <w:r>
        <w:continuationSeparator/>
      </w:r>
    </w:p>
    <w:p w:rsidR="00711843" w:rsidRDefault="007118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1A5A14" w:rsidP="00D97E72">
    <w:pPr>
      <w:pStyle w:val="Body1"/>
      <w:tabs>
        <w:tab w:val="center" w:pos="3600"/>
        <w:tab w:val="right" w:pos="7200"/>
      </w:tabs>
    </w:pPr>
    <w:fldSimple w:instr="PAGE  ">
      <w:r w:rsidR="00FF2CA7">
        <w:rPr>
          <w:noProof/>
        </w:rPr>
        <w:t>18</w:t>
      </w:r>
    </w:fldSimple>
    <w:r w:rsidR="007B5684" w:rsidRPr="00553572">
      <w:tab/>
    </w:r>
    <w:r w:rsidR="007B5684">
      <w:tab/>
    </w:r>
    <w:r w:rsidR="007B5684" w:rsidRPr="00553572">
      <w:rPr>
        <w:rStyle w:val="BoldItalics"/>
      </w:rPr>
      <w:t>Author</w:t>
    </w:r>
    <w:r w:rsidR="007B5684" w:rsidRPr="00553572">
      <w:t xml:space="preserve"> / </w:t>
    </w:r>
    <w:r w:rsidR="007B5684" w:rsidRPr="00553572">
      <w:rPr>
        <w:rStyle w:val="BoldItalics"/>
      </w:rPr>
      <w:t>Title</w:t>
    </w:r>
    <w:r w:rsidR="007B5684" w:rsidRPr="00553572">
      <w:tab/>
      <w:t xml:space="preserve">Last saved: </w:t>
    </w:r>
    <w:fldSimple w:instr=" SAVEDATE  \@ &quot;M/d/yyyy&quot;  \* MERGEFORMAT ">
      <w:r w:rsidR="002D2C38">
        <w:rPr>
          <w:noProof/>
        </w:rPr>
        <w:t>2/21/2010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7B5684" w:rsidP="00B92776">
    <w:pPr>
      <w:pStyle w:val="Body1"/>
      <w:tabs>
        <w:tab w:val="right" w:pos="360"/>
        <w:tab w:val="center" w:pos="4320"/>
        <w:tab w:val="left" w:pos="7200"/>
      </w:tabs>
    </w:pPr>
    <w:r>
      <w:t xml:space="preserve">Last saved: </w:t>
    </w:r>
    <w:fldSimple w:instr=" SAVEDATE  \@ &quot;M/d/yyyy&quot;  \* MERGEFORMAT ">
      <w:r w:rsidR="002D2C38">
        <w:rPr>
          <w:noProof/>
        </w:rPr>
        <w:t>2/21/2010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FF2CA7">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0F86"/>
    <w:rsid w:val="00092916"/>
    <w:rsid w:val="00093DF4"/>
    <w:rsid w:val="000950B8"/>
    <w:rsid w:val="000A091E"/>
    <w:rsid w:val="000A43E8"/>
    <w:rsid w:val="000A4A26"/>
    <w:rsid w:val="000D478E"/>
    <w:rsid w:val="000E63C0"/>
    <w:rsid w:val="000E6D5F"/>
    <w:rsid w:val="000E7728"/>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6132"/>
    <w:rsid w:val="00197C0C"/>
    <w:rsid w:val="001A0B2C"/>
    <w:rsid w:val="001A5A14"/>
    <w:rsid w:val="001B32A0"/>
    <w:rsid w:val="001B619E"/>
    <w:rsid w:val="001B76AB"/>
    <w:rsid w:val="001C0C0B"/>
    <w:rsid w:val="001C1997"/>
    <w:rsid w:val="001C5C5B"/>
    <w:rsid w:val="001C6896"/>
    <w:rsid w:val="001C797E"/>
    <w:rsid w:val="001E08E5"/>
    <w:rsid w:val="001F53BD"/>
    <w:rsid w:val="001F5E6E"/>
    <w:rsid w:val="00210213"/>
    <w:rsid w:val="00214673"/>
    <w:rsid w:val="0021551B"/>
    <w:rsid w:val="00215BF2"/>
    <w:rsid w:val="0021641D"/>
    <w:rsid w:val="00224060"/>
    <w:rsid w:val="00227CF4"/>
    <w:rsid w:val="00242879"/>
    <w:rsid w:val="0025094B"/>
    <w:rsid w:val="00254ECF"/>
    <w:rsid w:val="00255DEE"/>
    <w:rsid w:val="00263F76"/>
    <w:rsid w:val="00271816"/>
    <w:rsid w:val="00272EDF"/>
    <w:rsid w:val="00275591"/>
    <w:rsid w:val="002766C5"/>
    <w:rsid w:val="00276872"/>
    <w:rsid w:val="002867B1"/>
    <w:rsid w:val="00290557"/>
    <w:rsid w:val="00291EEA"/>
    <w:rsid w:val="002A55E8"/>
    <w:rsid w:val="002B6FE6"/>
    <w:rsid w:val="002C3FCF"/>
    <w:rsid w:val="002C6991"/>
    <w:rsid w:val="002D24E6"/>
    <w:rsid w:val="002D28DB"/>
    <w:rsid w:val="002D2C38"/>
    <w:rsid w:val="002D6210"/>
    <w:rsid w:val="002E75E5"/>
    <w:rsid w:val="002F1201"/>
    <w:rsid w:val="002F2C9B"/>
    <w:rsid w:val="002F4D34"/>
    <w:rsid w:val="00305BDC"/>
    <w:rsid w:val="00311619"/>
    <w:rsid w:val="0031190B"/>
    <w:rsid w:val="00312A3A"/>
    <w:rsid w:val="00313606"/>
    <w:rsid w:val="00320E50"/>
    <w:rsid w:val="003217CA"/>
    <w:rsid w:val="00322E4C"/>
    <w:rsid w:val="00324247"/>
    <w:rsid w:val="003268E8"/>
    <w:rsid w:val="00326F66"/>
    <w:rsid w:val="00327B8E"/>
    <w:rsid w:val="00331DA7"/>
    <w:rsid w:val="00360455"/>
    <w:rsid w:val="00363155"/>
    <w:rsid w:val="00363649"/>
    <w:rsid w:val="00365881"/>
    <w:rsid w:val="00376157"/>
    <w:rsid w:val="003848AA"/>
    <w:rsid w:val="00384DAE"/>
    <w:rsid w:val="003A1EA1"/>
    <w:rsid w:val="003A36BE"/>
    <w:rsid w:val="003A3CE7"/>
    <w:rsid w:val="003A5C5A"/>
    <w:rsid w:val="003C2391"/>
    <w:rsid w:val="003C4FE4"/>
    <w:rsid w:val="003E4AE2"/>
    <w:rsid w:val="003F3294"/>
    <w:rsid w:val="003F58DE"/>
    <w:rsid w:val="004150B3"/>
    <w:rsid w:val="004216EF"/>
    <w:rsid w:val="004266AB"/>
    <w:rsid w:val="004355A4"/>
    <w:rsid w:val="00453B8A"/>
    <w:rsid w:val="00471E42"/>
    <w:rsid w:val="00472589"/>
    <w:rsid w:val="004748ED"/>
    <w:rsid w:val="0048007C"/>
    <w:rsid w:val="00491BFB"/>
    <w:rsid w:val="004937D4"/>
    <w:rsid w:val="00495AD7"/>
    <w:rsid w:val="00496FD1"/>
    <w:rsid w:val="004A26F3"/>
    <w:rsid w:val="004A44C7"/>
    <w:rsid w:val="004A59DB"/>
    <w:rsid w:val="004C330F"/>
    <w:rsid w:val="004D1583"/>
    <w:rsid w:val="004E7D88"/>
    <w:rsid w:val="004F137F"/>
    <w:rsid w:val="004F7E96"/>
    <w:rsid w:val="0050297A"/>
    <w:rsid w:val="005063F2"/>
    <w:rsid w:val="00511E7A"/>
    <w:rsid w:val="00516647"/>
    <w:rsid w:val="00517E4D"/>
    <w:rsid w:val="005322D1"/>
    <w:rsid w:val="0053415F"/>
    <w:rsid w:val="00540AA4"/>
    <w:rsid w:val="00543766"/>
    <w:rsid w:val="00547B13"/>
    <w:rsid w:val="00553572"/>
    <w:rsid w:val="00563049"/>
    <w:rsid w:val="005A2A40"/>
    <w:rsid w:val="005A5837"/>
    <w:rsid w:val="005B1BA2"/>
    <w:rsid w:val="005C0E43"/>
    <w:rsid w:val="005C65A8"/>
    <w:rsid w:val="005D2F86"/>
    <w:rsid w:val="005D3A9F"/>
    <w:rsid w:val="005D75F8"/>
    <w:rsid w:val="005D7972"/>
    <w:rsid w:val="005F1BFA"/>
    <w:rsid w:val="006015E0"/>
    <w:rsid w:val="006024A5"/>
    <w:rsid w:val="006027CA"/>
    <w:rsid w:val="006150B4"/>
    <w:rsid w:val="006155CC"/>
    <w:rsid w:val="006305BF"/>
    <w:rsid w:val="0063157F"/>
    <w:rsid w:val="0064126F"/>
    <w:rsid w:val="00644D70"/>
    <w:rsid w:val="00652905"/>
    <w:rsid w:val="00656211"/>
    <w:rsid w:val="006664F9"/>
    <w:rsid w:val="0068042D"/>
    <w:rsid w:val="006820B9"/>
    <w:rsid w:val="00683071"/>
    <w:rsid w:val="00693F51"/>
    <w:rsid w:val="006A0E23"/>
    <w:rsid w:val="006A3B75"/>
    <w:rsid w:val="006A7B02"/>
    <w:rsid w:val="006A7BF0"/>
    <w:rsid w:val="006B719F"/>
    <w:rsid w:val="006C619B"/>
    <w:rsid w:val="006D70D7"/>
    <w:rsid w:val="006D7A63"/>
    <w:rsid w:val="006E1E21"/>
    <w:rsid w:val="006E57C0"/>
    <w:rsid w:val="006E5C07"/>
    <w:rsid w:val="006E6B97"/>
    <w:rsid w:val="0070096E"/>
    <w:rsid w:val="00705CBB"/>
    <w:rsid w:val="00711843"/>
    <w:rsid w:val="00712658"/>
    <w:rsid w:val="00741D1C"/>
    <w:rsid w:val="00742644"/>
    <w:rsid w:val="0074588D"/>
    <w:rsid w:val="007476F0"/>
    <w:rsid w:val="007537C4"/>
    <w:rsid w:val="00754508"/>
    <w:rsid w:val="007566B2"/>
    <w:rsid w:val="00766B65"/>
    <w:rsid w:val="00770EA8"/>
    <w:rsid w:val="00772212"/>
    <w:rsid w:val="0077483B"/>
    <w:rsid w:val="00776BAB"/>
    <w:rsid w:val="00786472"/>
    <w:rsid w:val="00787685"/>
    <w:rsid w:val="007955B0"/>
    <w:rsid w:val="007A35E6"/>
    <w:rsid w:val="007A57D1"/>
    <w:rsid w:val="007A72A8"/>
    <w:rsid w:val="007B1EBB"/>
    <w:rsid w:val="007B5684"/>
    <w:rsid w:val="007B67BE"/>
    <w:rsid w:val="007C64F8"/>
    <w:rsid w:val="007C6886"/>
    <w:rsid w:val="007D026C"/>
    <w:rsid w:val="007D26D5"/>
    <w:rsid w:val="007D3013"/>
    <w:rsid w:val="007D40BA"/>
    <w:rsid w:val="007E1DF3"/>
    <w:rsid w:val="007E2946"/>
    <w:rsid w:val="007E58CB"/>
    <w:rsid w:val="007E613F"/>
    <w:rsid w:val="007F4791"/>
    <w:rsid w:val="00802A1A"/>
    <w:rsid w:val="008211C8"/>
    <w:rsid w:val="00826AB4"/>
    <w:rsid w:val="0083123A"/>
    <w:rsid w:val="00835B29"/>
    <w:rsid w:val="0084430D"/>
    <w:rsid w:val="008564E4"/>
    <w:rsid w:val="008577DB"/>
    <w:rsid w:val="00860DFF"/>
    <w:rsid w:val="00861E69"/>
    <w:rsid w:val="0086249A"/>
    <w:rsid w:val="0086453C"/>
    <w:rsid w:val="00866DF5"/>
    <w:rsid w:val="008819F2"/>
    <w:rsid w:val="008A2F65"/>
    <w:rsid w:val="008A5FE5"/>
    <w:rsid w:val="008B36B6"/>
    <w:rsid w:val="008B7248"/>
    <w:rsid w:val="008C5570"/>
    <w:rsid w:val="008E447F"/>
    <w:rsid w:val="008E63C5"/>
    <w:rsid w:val="008E6F3E"/>
    <w:rsid w:val="0090208D"/>
    <w:rsid w:val="00904ED9"/>
    <w:rsid w:val="0092458C"/>
    <w:rsid w:val="0093415A"/>
    <w:rsid w:val="009354C8"/>
    <w:rsid w:val="009378B5"/>
    <w:rsid w:val="009536F3"/>
    <w:rsid w:val="00957756"/>
    <w:rsid w:val="00957AA4"/>
    <w:rsid w:val="00970301"/>
    <w:rsid w:val="00976212"/>
    <w:rsid w:val="00977424"/>
    <w:rsid w:val="00992F78"/>
    <w:rsid w:val="009A0D1C"/>
    <w:rsid w:val="009C1AA4"/>
    <w:rsid w:val="009C31BD"/>
    <w:rsid w:val="009C5497"/>
    <w:rsid w:val="009E0D29"/>
    <w:rsid w:val="009E1DFE"/>
    <w:rsid w:val="009E78D0"/>
    <w:rsid w:val="009F0DB6"/>
    <w:rsid w:val="009F12DE"/>
    <w:rsid w:val="009F522C"/>
    <w:rsid w:val="00A31B4E"/>
    <w:rsid w:val="00A34F3E"/>
    <w:rsid w:val="00A45365"/>
    <w:rsid w:val="00A54CEB"/>
    <w:rsid w:val="00A60A34"/>
    <w:rsid w:val="00A61963"/>
    <w:rsid w:val="00A62658"/>
    <w:rsid w:val="00A74BA3"/>
    <w:rsid w:val="00A82C4C"/>
    <w:rsid w:val="00A91949"/>
    <w:rsid w:val="00A94B75"/>
    <w:rsid w:val="00A951A5"/>
    <w:rsid w:val="00AA4ED3"/>
    <w:rsid w:val="00AB0005"/>
    <w:rsid w:val="00AB4F76"/>
    <w:rsid w:val="00AB5D6D"/>
    <w:rsid w:val="00AB690F"/>
    <w:rsid w:val="00AC48BD"/>
    <w:rsid w:val="00AD0BF4"/>
    <w:rsid w:val="00AD7E41"/>
    <w:rsid w:val="00AE360D"/>
    <w:rsid w:val="00AE3EE7"/>
    <w:rsid w:val="00AF27BB"/>
    <w:rsid w:val="00AF3376"/>
    <w:rsid w:val="00B07495"/>
    <w:rsid w:val="00B1107D"/>
    <w:rsid w:val="00B12E60"/>
    <w:rsid w:val="00B15E16"/>
    <w:rsid w:val="00B177F2"/>
    <w:rsid w:val="00B25193"/>
    <w:rsid w:val="00B252B7"/>
    <w:rsid w:val="00B41619"/>
    <w:rsid w:val="00B5680B"/>
    <w:rsid w:val="00B62E65"/>
    <w:rsid w:val="00B63A83"/>
    <w:rsid w:val="00B819F4"/>
    <w:rsid w:val="00B87635"/>
    <w:rsid w:val="00B92776"/>
    <w:rsid w:val="00BA72AD"/>
    <w:rsid w:val="00BB1AF0"/>
    <w:rsid w:val="00BC232F"/>
    <w:rsid w:val="00BC3385"/>
    <w:rsid w:val="00BD3DFF"/>
    <w:rsid w:val="00BD3FFA"/>
    <w:rsid w:val="00BE5771"/>
    <w:rsid w:val="00C04E7C"/>
    <w:rsid w:val="00C057F6"/>
    <w:rsid w:val="00C06310"/>
    <w:rsid w:val="00C3434F"/>
    <w:rsid w:val="00C37343"/>
    <w:rsid w:val="00C420BF"/>
    <w:rsid w:val="00C46759"/>
    <w:rsid w:val="00C516D0"/>
    <w:rsid w:val="00C5288D"/>
    <w:rsid w:val="00C677A9"/>
    <w:rsid w:val="00C813E5"/>
    <w:rsid w:val="00C83812"/>
    <w:rsid w:val="00C91A3F"/>
    <w:rsid w:val="00C91BEB"/>
    <w:rsid w:val="00C962C1"/>
    <w:rsid w:val="00CA1A2B"/>
    <w:rsid w:val="00CA292E"/>
    <w:rsid w:val="00CA3424"/>
    <w:rsid w:val="00CA4769"/>
    <w:rsid w:val="00CA490D"/>
    <w:rsid w:val="00CB4ADA"/>
    <w:rsid w:val="00CD4688"/>
    <w:rsid w:val="00CE7601"/>
    <w:rsid w:val="00CF0A60"/>
    <w:rsid w:val="00CF36AC"/>
    <w:rsid w:val="00D01048"/>
    <w:rsid w:val="00D02910"/>
    <w:rsid w:val="00D1232F"/>
    <w:rsid w:val="00D17ACB"/>
    <w:rsid w:val="00D20429"/>
    <w:rsid w:val="00D2421E"/>
    <w:rsid w:val="00D261F1"/>
    <w:rsid w:val="00D27176"/>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63AF"/>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D07F4"/>
    <w:rsid w:val="00EE005A"/>
    <w:rsid w:val="00EE0C8F"/>
    <w:rsid w:val="00EE55F1"/>
    <w:rsid w:val="00EE7B2B"/>
    <w:rsid w:val="00EF1CFC"/>
    <w:rsid w:val="00EF386D"/>
    <w:rsid w:val="00EF44AC"/>
    <w:rsid w:val="00F07738"/>
    <w:rsid w:val="00F07E30"/>
    <w:rsid w:val="00F153CD"/>
    <w:rsid w:val="00F160C2"/>
    <w:rsid w:val="00F16881"/>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4E16"/>
    <w:rsid w:val="00FB7944"/>
    <w:rsid w:val="00FC09B8"/>
    <w:rsid w:val="00FF2CA7"/>
    <w:rsid w:val="00FF5096"/>
    <w:rsid w:val="00FF5E46"/>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7D026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yende.com/projects/rhino-moc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3171</TotalTime>
  <Pages>19</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75</cp:revision>
  <cp:lastPrinted>2001-01-25T15:37:00Z</cp:lastPrinted>
  <dcterms:created xsi:type="dcterms:W3CDTF">2010-01-01T12:57:00Z</dcterms:created>
  <dcterms:modified xsi:type="dcterms:W3CDTF">2010-02-22T19:47:00Z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