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comments.xml" ContentType="application/vnd.openxmlformats-officedocument.wordprocessingml.comment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0005" w:rsidRDefault="00014FC5" w:rsidP="00491541">
      <w:pPr>
        <w:pStyle w:val="COChapterNumber"/>
      </w:pPr>
      <w:r>
        <w:t>14</w:t>
      </w:r>
    </w:p>
    <w:p w:rsidR="00014FC5" w:rsidRDefault="00014FC5" w:rsidP="00014FC5">
      <w:pPr>
        <w:pStyle w:val="COChapterTitle"/>
      </w:pPr>
      <w:r>
        <w:t>Model Binders and Value Providers</w:t>
      </w:r>
    </w:p>
    <w:p w:rsidR="001F4E4A" w:rsidRDefault="001F4E4A" w:rsidP="001F4E4A">
      <w:pPr>
        <w:pStyle w:val="Body1"/>
      </w:pPr>
      <w:r>
        <w:t>This chapter covers:</w:t>
      </w:r>
    </w:p>
    <w:p w:rsidR="001F4E4A" w:rsidRDefault="00904741" w:rsidP="00904741">
      <w:pPr>
        <w:pStyle w:val="ListBullet"/>
      </w:pPr>
      <w:r>
        <w:t>Examining model binding</w:t>
      </w:r>
    </w:p>
    <w:p w:rsidR="00904741" w:rsidRDefault="00904741" w:rsidP="00904741">
      <w:pPr>
        <w:pStyle w:val="ListBullet"/>
      </w:pPr>
      <w:r>
        <w:t>Creating a custom model binder</w:t>
      </w:r>
    </w:p>
    <w:p w:rsidR="00904741" w:rsidRPr="001F4E4A" w:rsidRDefault="00904741" w:rsidP="00904741">
      <w:pPr>
        <w:pStyle w:val="ListBullet"/>
      </w:pPr>
      <w:r>
        <w:t>Extending value providers</w:t>
      </w:r>
    </w:p>
    <w:p w:rsidR="001F4E4A" w:rsidRPr="001F4E4A" w:rsidRDefault="001F4E4A" w:rsidP="001F4E4A">
      <w:pPr>
        <w:pStyle w:val="Body1"/>
      </w:pPr>
      <w:r>
        <w:t xml:space="preserve">The </w:t>
      </w:r>
      <w:r w:rsidR="005D45F2">
        <w:t>messag</w:t>
      </w:r>
      <w:r w:rsidR="001A10C8">
        <w:t>ing</w:t>
      </w:r>
      <w:r w:rsidR="005D45F2">
        <w:t xml:space="preserve"> </w:t>
      </w:r>
      <w:r w:rsidR="001A10C8">
        <w:t xml:space="preserve">protocol </w:t>
      </w:r>
      <w:r w:rsidR="005D45F2">
        <w:t xml:space="preserve">of the </w:t>
      </w:r>
      <w:r>
        <w:t>web</w:t>
      </w:r>
      <w:r w:rsidR="005D45F2">
        <w:t xml:space="preserve">, HTTP, </w:t>
      </w:r>
      <w:r>
        <w:t xml:space="preserve">is decidedly string-centric.  Query string and form values in Web Forms and even ASP classic days were represented as loosely-typed key-value string dictionaries.  But with the simplicity of controllers and actions came the ability to treat requests as method calls, and post variables as parameters to a method.  </w:t>
      </w:r>
      <w:r w:rsidR="0034473F">
        <w:t>I</w:t>
      </w:r>
      <w:r>
        <w:t xml:space="preserve">n order to keep the dictionary abstractions at bay, we need a mechanism to translate </w:t>
      </w:r>
      <w:r w:rsidR="001A10C8">
        <w:t>string-based input in to strongly-typed objects</w:t>
      </w:r>
      <w:r>
        <w:t>.  In this chapter, we will examine the abstractions ASP.NET MVC uses</w:t>
      </w:r>
      <w:r w:rsidR="00904741">
        <w:t xml:space="preserve"> to translate request variables </w:t>
      </w:r>
      <w:r w:rsidR="00513652">
        <w:t>in</w:t>
      </w:r>
      <w:r w:rsidR="00904741">
        <w:t xml:space="preserve">to action parameters and the different extension points </w:t>
      </w:r>
      <w:r w:rsidR="00513652">
        <w:t xml:space="preserve">that </w:t>
      </w:r>
      <w:r w:rsidR="00904741">
        <w:t xml:space="preserve">allow </w:t>
      </w:r>
      <w:r w:rsidR="00513652">
        <w:t xml:space="preserve">you to add your own translation </w:t>
      </w:r>
      <w:r w:rsidR="00904741">
        <w:t>logic.</w:t>
      </w:r>
    </w:p>
    <w:p w:rsidR="00014FC5" w:rsidRDefault="00014FC5" w:rsidP="00014FC5">
      <w:pPr>
        <w:pStyle w:val="Head1"/>
      </w:pPr>
      <w:r>
        <w:t>1</w:t>
      </w:r>
      <w:r w:rsidR="00C54857">
        <w:t>4</w:t>
      </w:r>
      <w:r>
        <w:t xml:space="preserve">.1 </w:t>
      </w:r>
      <w:r w:rsidR="007505D4">
        <w:t>Creating a custom model binder</w:t>
      </w:r>
    </w:p>
    <w:p w:rsidR="00C14F42" w:rsidRDefault="00C14F42" w:rsidP="00C14F42">
      <w:pPr>
        <w:pStyle w:val="Body1"/>
      </w:pPr>
      <w:r>
        <w:t>T</w:t>
      </w:r>
      <w:r w:rsidR="007505D4">
        <w:t xml:space="preserve">he </w:t>
      </w:r>
      <w:r w:rsidR="001A10C8">
        <w:t xml:space="preserve">default </w:t>
      </w:r>
      <w:r w:rsidR="007505D4">
        <w:t>model binder</w:t>
      </w:r>
      <w:r>
        <w:t xml:space="preserve"> in ASP.NET MVC </w:t>
      </w:r>
      <w:r w:rsidR="007505D4">
        <w:t>is</w:t>
      </w:r>
      <w:r>
        <w:t xml:space="preserve"> useful out of the box. </w:t>
      </w:r>
      <w:r w:rsidR="007505D4">
        <w:t>It</w:t>
      </w:r>
      <w:r>
        <w:t xml:space="preserve"> do</w:t>
      </w:r>
      <w:r w:rsidR="007505D4">
        <w:t>es</w:t>
      </w:r>
      <w:r>
        <w:t xml:space="preserve"> a great job of taking request and form input and hydrating fairly complex models from them. </w:t>
      </w:r>
      <w:r w:rsidR="007505D4">
        <w:t>It</w:t>
      </w:r>
      <w:r>
        <w:t xml:space="preserve"> support</w:t>
      </w:r>
      <w:r w:rsidR="007505D4">
        <w:t>s</w:t>
      </w:r>
      <w:r>
        <w:t xml:space="preserve"> complex types, lists, arrays, dictionaries, even validation. But a custom binder can also remove another common form of duplication—loading an object from the database based on an action parameter. Most of the time, this action parameter is the primary key of the object or another unique identifier. Instead of putting this repeated data access code in all of our actions, we can use a custom model binder that can load the </w:t>
      </w:r>
      <w:r w:rsidR="007505D4">
        <w:t>stored</w:t>
      </w:r>
      <w:r>
        <w:t xml:space="preserve"> object before the action is executed. Our action can then take the persisted object type as a parameter instead of the unique identifier.</w:t>
      </w:r>
    </w:p>
    <w:p w:rsidR="00C14F42" w:rsidRDefault="00E204DF" w:rsidP="00C14F42">
      <w:pPr>
        <w:pStyle w:val="Body"/>
      </w:pPr>
      <w:r>
        <w:t xml:space="preserve">By default, </w:t>
      </w:r>
      <w:r w:rsidR="00C14F42">
        <w:t xml:space="preserve">the MVC model binder </w:t>
      </w:r>
      <w:r w:rsidR="00D0119B">
        <w:t>extensibility</w:t>
      </w:r>
      <w:r w:rsidR="00C14F42">
        <w:t xml:space="preserve"> </w:t>
      </w:r>
      <w:r>
        <w:t>allows for registering</w:t>
      </w:r>
      <w:r w:rsidR="00D277E6">
        <w:t xml:space="preserve"> a</w:t>
      </w:r>
      <w:r>
        <w:t xml:space="preserve"> model binder </w:t>
      </w:r>
      <w:r w:rsidR="000D2BA4">
        <w:t>by specifying</w:t>
      </w:r>
      <w:r>
        <w:t xml:space="preserve"> the model type</w:t>
      </w:r>
      <w:r w:rsidR="00F6736D">
        <w:t xml:space="preserve"> for which</w:t>
      </w:r>
      <w:r>
        <w:t xml:space="preserve"> the binder should be used.</w:t>
      </w:r>
      <w:r w:rsidR="00C14F42">
        <w:t xml:space="preserve"> </w:t>
      </w:r>
      <w:r w:rsidR="00D82A46">
        <w:t xml:space="preserve"> </w:t>
      </w:r>
      <w:r w:rsidR="00C14F42">
        <w:t xml:space="preserve">In an application with dozens </w:t>
      </w:r>
      <w:r w:rsidR="00C14F42">
        <w:lastRenderedPageBreak/>
        <w:t xml:space="preserve">of entities, it is easy to forget to register the custom model binder for every type. For example, </w:t>
      </w:r>
      <w:commentRangeStart w:id="0"/>
      <w:commentRangeStart w:id="1"/>
      <w:r w:rsidR="001A10C8">
        <w:t xml:space="preserve">an application might use </w:t>
      </w:r>
      <w:commentRangeEnd w:id="0"/>
      <w:r w:rsidR="001A10C8">
        <w:commentReference w:id="0"/>
      </w:r>
      <w:commentRangeEnd w:id="1"/>
      <w:r w:rsidR="00713A8C">
        <w:commentReference w:id="1"/>
      </w:r>
      <w:r w:rsidR="00C14F42">
        <w:t>a common base type (</w:t>
      </w:r>
      <w:r w:rsidR="00E847E1">
        <w:rPr>
          <w:rStyle w:val="CodeinText"/>
        </w:rPr>
        <w:t>Entity</w:t>
      </w:r>
      <w:r w:rsidR="00C14F42">
        <w:t>) for all entities in the system. Ideally, we could register the custom model binder just once, or just leave it up to each custom binder to decide whether or not it should bind.</w:t>
      </w:r>
    </w:p>
    <w:p w:rsidR="00C14F42" w:rsidRDefault="00C14F42" w:rsidP="00C14F42">
      <w:pPr>
        <w:pStyle w:val="Body"/>
      </w:pPr>
      <w:r>
        <w:t xml:space="preserve">To accomplish this, we need to replace the default model binder with our own implementation. Additionally, we can define an interface, </w:t>
      </w:r>
      <w:r w:rsidRPr="00AA7886">
        <w:rPr>
          <w:rStyle w:val="CodeinText"/>
        </w:rPr>
        <w:t>IFilteredModelBinder</w:t>
      </w:r>
      <w:r>
        <w:t xml:space="preserve">, for our new binders, as shown in listing </w:t>
      </w:r>
      <w:r w:rsidR="00E847E1">
        <w:t>14.1</w:t>
      </w:r>
      <w:r>
        <w:t>.</w:t>
      </w:r>
    </w:p>
    <w:p w:rsidR="00C14F42" w:rsidRDefault="00C14F42" w:rsidP="00C14F42">
      <w:pPr>
        <w:pStyle w:val="CodeListingCaption"/>
      </w:pPr>
      <w:r>
        <w:t xml:space="preserve">Listing </w:t>
      </w:r>
      <w:r w:rsidR="00E847E1">
        <w:t>14</w:t>
      </w:r>
      <w:r>
        <w:t>.</w:t>
      </w:r>
      <w:r w:rsidR="00E847E1">
        <w:t>1</w:t>
      </w:r>
      <w:r>
        <w:t xml:space="preserve"> The </w:t>
      </w:r>
      <w:r w:rsidRPr="00BA0992">
        <w:rPr>
          <w:rStyle w:val="CodeinText"/>
        </w:rPr>
        <w:t>IFilteredModelBinder</w:t>
      </w:r>
      <w:r>
        <w:t xml:space="preserve"> interface</w:t>
      </w:r>
    </w:p>
    <w:p w:rsidR="00C14F42" w:rsidRPr="00F12F0A" w:rsidRDefault="00C14F42" w:rsidP="00C14F42">
      <w:pPr>
        <w:pStyle w:val="Code"/>
      </w:pPr>
      <w:r w:rsidRPr="00F12F0A">
        <w:t>public interface IFilteredModelBinder : IModelBinder</w:t>
      </w:r>
    </w:p>
    <w:p w:rsidR="00C14F42" w:rsidRPr="00F12F0A" w:rsidRDefault="00C14F42" w:rsidP="00C14F42">
      <w:pPr>
        <w:pStyle w:val="Code"/>
      </w:pPr>
      <w:r w:rsidRPr="00F12F0A">
        <w:t>{</w:t>
      </w:r>
    </w:p>
    <w:p w:rsidR="00C14F42" w:rsidRPr="00F12F0A" w:rsidRDefault="00C14F42" w:rsidP="00C14F42">
      <w:pPr>
        <w:pStyle w:val="Code"/>
      </w:pPr>
      <w:r w:rsidRPr="00F12F0A">
        <w:t xml:space="preserve">    bool IsMatch(Type modelType);</w:t>
      </w:r>
    </w:p>
    <w:p w:rsidR="00C14F42" w:rsidRDefault="00C14F42" w:rsidP="00C14F42">
      <w:pPr>
        <w:pStyle w:val="Code"/>
      </w:pPr>
      <w:r w:rsidRPr="00F12F0A">
        <w:t>}</w:t>
      </w:r>
    </w:p>
    <w:p w:rsidR="00C14F42" w:rsidRDefault="00C14F42" w:rsidP="00C14F42">
      <w:pPr>
        <w:pStyle w:val="Body1"/>
      </w:pPr>
      <w:r>
        <w:t xml:space="preserve">The </w:t>
      </w:r>
      <w:r w:rsidRPr="00AA7886">
        <w:rPr>
          <w:rStyle w:val="CodeinText"/>
        </w:rPr>
        <w:t>IFilteredModelBinder</w:t>
      </w:r>
      <w:r>
        <w:t xml:space="preserve"> </w:t>
      </w:r>
      <w:r w:rsidR="001A10C8">
        <w:t xml:space="preserve">implements the </w:t>
      </w:r>
      <w:r w:rsidRPr="00AA7886">
        <w:rPr>
          <w:rStyle w:val="CodeinText"/>
        </w:rPr>
        <w:t>IModelBinder</w:t>
      </w:r>
      <w:r>
        <w:t xml:space="preserve"> interface, and adds a method through which implementations can perform custom matching logic. In our case, we can look at the model type passed </w:t>
      </w:r>
      <w:r w:rsidR="001A10C8">
        <w:t xml:space="preserve">to the binder to determine if it inherits from </w:t>
      </w:r>
      <w:r w:rsidR="00E847E1">
        <w:rPr>
          <w:rStyle w:val="CodeinText"/>
        </w:rPr>
        <w:t>Entity</w:t>
      </w:r>
      <w:r>
        <w:t>. To use custom filtered model binders, we need to create a</w:t>
      </w:r>
      <w:r w:rsidR="001A10C8">
        <w:t>n implementation that inherits from</w:t>
      </w:r>
      <w:r>
        <w:t xml:space="preserve"> </w:t>
      </w:r>
      <w:r w:rsidRPr="00AA7886">
        <w:rPr>
          <w:rStyle w:val="CodeinText"/>
        </w:rPr>
        <w:t>DefaultModelBinder</w:t>
      </w:r>
      <w:r>
        <w:t xml:space="preserve">, as shown in listing </w:t>
      </w:r>
      <w:r w:rsidR="00E847E1">
        <w:t>14.2</w:t>
      </w:r>
      <w:r>
        <w:t>.</w:t>
      </w:r>
    </w:p>
    <w:p w:rsidR="00C14F42" w:rsidRPr="00781CD1" w:rsidRDefault="00C14F42" w:rsidP="00C14F42">
      <w:pPr>
        <w:pStyle w:val="TypesetterNote"/>
      </w:pPr>
      <w:r>
        <w:t>Cueballs in code and text</w:t>
      </w:r>
    </w:p>
    <w:p w:rsidR="00C14F42" w:rsidRDefault="00C14F42" w:rsidP="00C14F42">
      <w:pPr>
        <w:pStyle w:val="CodeListingCaption"/>
      </w:pPr>
      <w:r>
        <w:t xml:space="preserve">Listing </w:t>
      </w:r>
      <w:r w:rsidR="00E847E1">
        <w:t>14.2</w:t>
      </w:r>
      <w:r>
        <w:t xml:space="preserve"> A smarter model binder</w:t>
      </w:r>
    </w:p>
    <w:p w:rsidR="00C14F42" w:rsidRPr="00F12F0A" w:rsidRDefault="00C14F42" w:rsidP="00C14F42">
      <w:pPr>
        <w:pStyle w:val="Code"/>
      </w:pPr>
      <w:r w:rsidRPr="00F12F0A">
        <w:t>public class SmartBinder : DefaultModelBinder</w:t>
      </w:r>
    </w:p>
    <w:p w:rsidR="00C14F42" w:rsidRPr="00F12F0A" w:rsidRDefault="00C14F42" w:rsidP="00C14F42">
      <w:pPr>
        <w:pStyle w:val="Code"/>
      </w:pPr>
      <w:r w:rsidRPr="00F12F0A">
        <w:t>{</w:t>
      </w:r>
    </w:p>
    <w:p w:rsidR="00C14F42" w:rsidRPr="00F12F0A" w:rsidRDefault="00C14F42" w:rsidP="00C14F42">
      <w:pPr>
        <w:pStyle w:val="Code"/>
      </w:pPr>
      <w:r w:rsidRPr="00F12F0A">
        <w:t xml:space="preserve">    private readonly IFilteredModelBinder</w:t>
      </w:r>
      <w:r w:rsidDel="004E3858">
        <w:t xml:space="preserve"> </w:t>
      </w:r>
      <w:r w:rsidRPr="00F12F0A">
        <w:t>[] _filteredModelBinders;</w:t>
      </w:r>
    </w:p>
    <w:p w:rsidR="00C14F42" w:rsidRPr="00F12F0A" w:rsidRDefault="00C14F42" w:rsidP="00C14F42">
      <w:pPr>
        <w:pStyle w:val="Code"/>
      </w:pPr>
    </w:p>
    <w:p w:rsidR="00C14F42" w:rsidRDefault="00C14F42" w:rsidP="00C14F42">
      <w:pPr>
        <w:pStyle w:val="Code"/>
      </w:pPr>
      <w:r w:rsidRPr="00F12F0A">
        <w:t xml:space="preserve">    public SmartBinder</w:t>
      </w:r>
      <w:r w:rsidDel="00781CD1">
        <w:t xml:space="preserve"> </w:t>
      </w:r>
      <w:r w:rsidRPr="00F12F0A">
        <w:t>(</w:t>
      </w:r>
    </w:p>
    <w:p w:rsidR="00C14F42" w:rsidRPr="00F12F0A" w:rsidRDefault="00C14F42" w:rsidP="00C14F42">
      <w:pPr>
        <w:pStyle w:val="Code"/>
      </w:pPr>
      <w:r>
        <w:t xml:space="preserve">       </w:t>
      </w:r>
      <w:r w:rsidRPr="00F12F0A">
        <w:t>params IFilteredModelBinder</w:t>
      </w:r>
      <w:r w:rsidDel="00781CD1">
        <w:t xml:space="preserve"> </w:t>
      </w:r>
      <w:r>
        <w:t xml:space="preserve">[] </w:t>
      </w:r>
      <w:r w:rsidRPr="00F12F0A">
        <w:t>filteredModelBinders)</w:t>
      </w:r>
      <w:r>
        <w:t xml:space="preserve">             #1</w:t>
      </w:r>
    </w:p>
    <w:p w:rsidR="00C14F42" w:rsidRPr="00F12F0A" w:rsidRDefault="00C14F42" w:rsidP="00C14F42">
      <w:pPr>
        <w:pStyle w:val="Code"/>
      </w:pPr>
      <w:r w:rsidRPr="00F12F0A">
        <w:t xml:space="preserve">    {</w:t>
      </w:r>
    </w:p>
    <w:p w:rsidR="00C14F42" w:rsidRPr="00F12F0A" w:rsidRDefault="00C14F42" w:rsidP="00C14F42">
      <w:pPr>
        <w:pStyle w:val="Code"/>
      </w:pPr>
      <w:r w:rsidRPr="00F12F0A">
        <w:t xml:space="preserve">        _filteredModelBinders = filteredModelBinders;</w:t>
      </w:r>
    </w:p>
    <w:p w:rsidR="00C14F42" w:rsidRPr="00F12F0A" w:rsidRDefault="00C14F42" w:rsidP="00C14F42">
      <w:pPr>
        <w:pStyle w:val="Code"/>
      </w:pPr>
      <w:r w:rsidRPr="00F12F0A">
        <w:t xml:space="preserve">    }</w:t>
      </w:r>
    </w:p>
    <w:p w:rsidR="00C14F42" w:rsidRPr="00F12F0A" w:rsidRDefault="00C14F42" w:rsidP="00C14F42">
      <w:pPr>
        <w:pStyle w:val="Code"/>
      </w:pPr>
    </w:p>
    <w:p w:rsidR="00C14F42" w:rsidRPr="00F12F0A" w:rsidRDefault="00C14F42" w:rsidP="00C14F42">
      <w:pPr>
        <w:pStyle w:val="Code"/>
      </w:pPr>
      <w:r w:rsidRPr="00F12F0A">
        <w:t xml:space="preserve">    public override object BindModel</w:t>
      </w:r>
      <w:r w:rsidDel="00781CD1">
        <w:t xml:space="preserve"> </w:t>
      </w:r>
      <w:r w:rsidRPr="00F12F0A">
        <w:t>(</w:t>
      </w:r>
      <w:r>
        <w:t xml:space="preserve">                                  #2</w:t>
      </w:r>
    </w:p>
    <w:p w:rsidR="00C14F42" w:rsidRPr="00F12F0A" w:rsidRDefault="00C14F42" w:rsidP="00C14F42">
      <w:pPr>
        <w:pStyle w:val="Code"/>
      </w:pPr>
      <w:r w:rsidRPr="00F12F0A">
        <w:t xml:space="preserve">        ControllerContext controllerContext, </w:t>
      </w:r>
    </w:p>
    <w:p w:rsidR="00C14F42" w:rsidRPr="00F12F0A" w:rsidRDefault="00C14F42" w:rsidP="00C14F42">
      <w:pPr>
        <w:pStyle w:val="Code"/>
      </w:pPr>
      <w:r w:rsidRPr="00F12F0A">
        <w:t xml:space="preserve">        ModelBindingContext bindingContext)</w:t>
      </w:r>
    </w:p>
    <w:p w:rsidR="00C14F42" w:rsidRPr="00F12F0A" w:rsidRDefault="00C14F42" w:rsidP="00C14F42">
      <w:pPr>
        <w:pStyle w:val="Code"/>
      </w:pPr>
      <w:r w:rsidRPr="00F12F0A">
        <w:t xml:space="preserve">    {</w:t>
      </w:r>
    </w:p>
    <w:p w:rsidR="00C14F42" w:rsidRPr="00F12F0A" w:rsidRDefault="00C14F42" w:rsidP="00C14F42">
      <w:pPr>
        <w:pStyle w:val="Code"/>
      </w:pPr>
      <w:r w:rsidRPr="00F12F0A">
        <w:t xml:space="preserve">        foreach (var modelBinder in _filteredModelBinders)</w:t>
      </w:r>
      <w:r>
        <w:t xml:space="preserve">               #3</w:t>
      </w:r>
    </w:p>
    <w:p w:rsidR="00C14F42" w:rsidRPr="00F12F0A" w:rsidRDefault="00C14F42" w:rsidP="00C14F42">
      <w:pPr>
        <w:pStyle w:val="Code"/>
      </w:pPr>
      <w:r w:rsidRPr="00F12F0A">
        <w:t xml:space="preserve">        {</w:t>
      </w:r>
    </w:p>
    <w:p w:rsidR="00C14F42" w:rsidRPr="00F12F0A" w:rsidRDefault="00C14F42" w:rsidP="00C14F42">
      <w:pPr>
        <w:pStyle w:val="Code"/>
      </w:pPr>
      <w:r w:rsidRPr="00F12F0A">
        <w:t xml:space="preserve">            if (modelBinder.IsMatch(bindingContext.ModelType))</w:t>
      </w:r>
    </w:p>
    <w:p w:rsidR="00C14F42" w:rsidRPr="00F12F0A" w:rsidRDefault="00C14F42" w:rsidP="00C14F42">
      <w:pPr>
        <w:pStyle w:val="Code"/>
      </w:pPr>
      <w:r w:rsidRPr="00F12F0A">
        <w:t xml:space="preserve">            {</w:t>
      </w:r>
    </w:p>
    <w:p w:rsidR="00C14F42" w:rsidRDefault="00C14F42" w:rsidP="00C14F42">
      <w:pPr>
        <w:pStyle w:val="Code"/>
      </w:pPr>
      <w:r w:rsidRPr="00F12F0A">
        <w:t xml:space="preserve">                return modelBinder.BindModel</w:t>
      </w:r>
      <w:r w:rsidDel="00781CD1">
        <w:t xml:space="preserve"> </w:t>
      </w:r>
      <w:r w:rsidRPr="00F12F0A">
        <w:t xml:space="preserve">(controllerContext, </w:t>
      </w:r>
    </w:p>
    <w:p w:rsidR="00C14F42" w:rsidRPr="00F12F0A" w:rsidRDefault="00C14F42" w:rsidP="00C14F42">
      <w:pPr>
        <w:pStyle w:val="Code"/>
      </w:pPr>
      <w:r>
        <w:t xml:space="preserve">                    </w:t>
      </w:r>
      <w:r w:rsidRPr="00F12F0A">
        <w:t>bindingContext);</w:t>
      </w:r>
      <w:r>
        <w:t xml:space="preserve">                                    #4</w:t>
      </w:r>
    </w:p>
    <w:p w:rsidR="00C14F42" w:rsidRPr="00F12F0A" w:rsidRDefault="00C14F42" w:rsidP="00C14F42">
      <w:pPr>
        <w:pStyle w:val="Code"/>
      </w:pPr>
      <w:r w:rsidRPr="00F12F0A">
        <w:t xml:space="preserve">            }</w:t>
      </w:r>
    </w:p>
    <w:p w:rsidR="00C14F42" w:rsidRPr="00F12F0A" w:rsidRDefault="00C14F42" w:rsidP="00C14F42">
      <w:pPr>
        <w:pStyle w:val="Code"/>
      </w:pPr>
      <w:r w:rsidRPr="00F12F0A">
        <w:t xml:space="preserve">        }</w:t>
      </w:r>
    </w:p>
    <w:p w:rsidR="00C14F42" w:rsidRPr="00F12F0A" w:rsidRDefault="00C14F42" w:rsidP="00C14F42">
      <w:pPr>
        <w:pStyle w:val="Code"/>
      </w:pPr>
    </w:p>
    <w:p w:rsidR="00C14F42" w:rsidRPr="00F12F0A" w:rsidRDefault="00C14F42" w:rsidP="00C14F42">
      <w:pPr>
        <w:pStyle w:val="Code"/>
      </w:pPr>
      <w:r w:rsidRPr="00F12F0A">
        <w:t xml:space="preserve">        return base.BindModel</w:t>
      </w:r>
      <w:r w:rsidDel="00781CD1">
        <w:t xml:space="preserve"> </w:t>
      </w:r>
      <w:r w:rsidRPr="00F12F0A">
        <w:t>(controllerContext, bindingContext);</w:t>
      </w:r>
    </w:p>
    <w:p w:rsidR="00C14F42" w:rsidRPr="00F12F0A" w:rsidRDefault="00C14F42" w:rsidP="00C14F42">
      <w:pPr>
        <w:pStyle w:val="Code"/>
      </w:pPr>
      <w:r w:rsidRPr="00F12F0A">
        <w:t xml:space="preserve">    }</w:t>
      </w:r>
    </w:p>
    <w:p w:rsidR="00C14F42" w:rsidRDefault="00C14F42" w:rsidP="00C14F42">
      <w:pPr>
        <w:pStyle w:val="Code"/>
      </w:pPr>
      <w:r w:rsidRPr="00F12F0A">
        <w:t>}</w:t>
      </w:r>
    </w:p>
    <w:p w:rsidR="00C14F42" w:rsidRDefault="00C14F42" w:rsidP="00C14F42">
      <w:pPr>
        <w:pStyle w:val="Body1"/>
      </w:pPr>
      <w:r>
        <w:lastRenderedPageBreak/>
        <w:t xml:space="preserve">Our new </w:t>
      </w:r>
      <w:r w:rsidRPr="00AA7886">
        <w:rPr>
          <w:rStyle w:val="CodeinText"/>
        </w:rPr>
        <w:t>SmartBinder</w:t>
      </w:r>
      <w:r>
        <w:t xml:space="preserve"> class takes an array of </w:t>
      </w:r>
      <w:r w:rsidRPr="00AA7886">
        <w:rPr>
          <w:rStyle w:val="CodeinText"/>
        </w:rPr>
        <w:t>IFilteredModelBinders</w:t>
      </w:r>
      <w:r w:rsidRPr="00CF6555">
        <w:rPr>
          <w:rStyle w:val="CodeinText"/>
        </w:rPr>
        <w:t xml:space="preserve"> </w:t>
      </w:r>
      <w:r w:rsidRPr="00781CD1">
        <w:rPr>
          <w:rStyle w:val="Bold"/>
        </w:rPr>
        <w:t>(1)</w:t>
      </w:r>
      <w:r>
        <w:t xml:space="preserve">, which we’ll fill in soon. Next, it overrides the </w:t>
      </w:r>
      <w:r w:rsidRPr="00AA7886">
        <w:rPr>
          <w:rStyle w:val="CodeinText"/>
        </w:rPr>
        <w:t>BindModel</w:t>
      </w:r>
      <w:r>
        <w:t xml:space="preserve"> method </w:t>
      </w:r>
      <w:r w:rsidRPr="00781CD1">
        <w:rPr>
          <w:rStyle w:val="Bold"/>
        </w:rPr>
        <w:t>(2)</w:t>
      </w:r>
      <w:r>
        <w:t xml:space="preserve">. </w:t>
      </w:r>
      <w:r w:rsidRPr="00AA7886">
        <w:rPr>
          <w:rStyle w:val="CodeinText"/>
        </w:rPr>
        <w:t>BindModel</w:t>
      </w:r>
      <w:r>
        <w:t xml:space="preserve"> loops through all of the supplied </w:t>
      </w:r>
      <w:r w:rsidRPr="00AA7886">
        <w:rPr>
          <w:rStyle w:val="CodeinText"/>
        </w:rPr>
        <w:t>IFilteredModelBinders</w:t>
      </w:r>
      <w:r>
        <w:t xml:space="preserve">, and checks to see if any match the </w:t>
      </w:r>
      <w:r w:rsidRPr="00AA7886">
        <w:rPr>
          <w:rStyle w:val="CodeinText"/>
        </w:rPr>
        <w:t>ModelType</w:t>
      </w:r>
      <w:r>
        <w:t xml:space="preserve"> from the </w:t>
      </w:r>
      <w:r w:rsidRPr="00AA7886">
        <w:rPr>
          <w:rStyle w:val="CodeinText"/>
        </w:rPr>
        <w:t>ModelBindingContext</w:t>
      </w:r>
      <w:r w:rsidRPr="00CF6555">
        <w:rPr>
          <w:rStyle w:val="CodeinText"/>
        </w:rPr>
        <w:t xml:space="preserve"> </w:t>
      </w:r>
      <w:r w:rsidRPr="00E54CE6">
        <w:rPr>
          <w:rStyle w:val="Bold"/>
        </w:rPr>
        <w:t>(3)</w:t>
      </w:r>
      <w:r>
        <w:t xml:space="preserve">. If it is a match, we execute and return the result from </w:t>
      </w:r>
      <w:r w:rsidRPr="00AA7886">
        <w:rPr>
          <w:rStyle w:val="CodeinText"/>
        </w:rPr>
        <w:t>BindModel</w:t>
      </w:r>
      <w:r>
        <w:t xml:space="preserve"> for that </w:t>
      </w:r>
      <w:r w:rsidRPr="00AA7886">
        <w:rPr>
          <w:rStyle w:val="CodeinText"/>
        </w:rPr>
        <w:t>IFilteredModelBinder</w:t>
      </w:r>
      <w:r w:rsidRPr="00CF6555">
        <w:rPr>
          <w:rStyle w:val="CodeinText"/>
        </w:rPr>
        <w:t xml:space="preserve"> </w:t>
      </w:r>
      <w:r w:rsidRPr="00920798">
        <w:rPr>
          <w:rStyle w:val="Bold"/>
        </w:rPr>
        <w:t>(4)</w:t>
      </w:r>
      <w:r>
        <w:t xml:space="preserve">. The complete class diagram is shown in figure </w:t>
      </w:r>
      <w:r w:rsidR="00E847E1">
        <w:t>14.1</w:t>
      </w:r>
      <w:r>
        <w:t>.</w:t>
      </w:r>
    </w:p>
    <w:p w:rsidR="00C14F42" w:rsidRDefault="00C14F42" w:rsidP="00C14F42">
      <w:pPr>
        <w:pStyle w:val="Figure"/>
      </w:pPr>
      <w:r w:rsidRPr="00C14F42">
        <w:rPr>
          <w:noProof/>
        </w:rPr>
        <w:drawing>
          <wp:inline distT="0" distB="0" distL="0" distR="0">
            <wp:extent cx="4761865" cy="2673985"/>
            <wp:effectExtent l="19050" t="0" r="635" b="0"/>
            <wp:docPr id="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cstate="print"/>
                    <a:srcRect/>
                    <a:stretch>
                      <a:fillRect/>
                    </a:stretch>
                  </pic:blipFill>
                  <pic:spPr bwMode="auto">
                    <a:xfrm>
                      <a:off x="0" y="0"/>
                      <a:ext cx="4761865" cy="2673985"/>
                    </a:xfrm>
                    <a:prstGeom prst="rect">
                      <a:avLst/>
                    </a:prstGeom>
                    <a:noFill/>
                    <a:ln w="9525">
                      <a:noFill/>
                      <a:miter lim="800000"/>
                      <a:headEnd/>
                      <a:tailEnd/>
                    </a:ln>
                  </pic:spPr>
                </pic:pic>
              </a:graphicData>
            </a:graphic>
          </wp:inline>
        </w:drawing>
      </w:r>
    </w:p>
    <w:p w:rsidR="00C14F42" w:rsidRDefault="00C14F42" w:rsidP="00C14F42">
      <w:pPr>
        <w:pStyle w:val="FigureCaption"/>
      </w:pPr>
      <w:r>
        <w:t xml:space="preserve">Figure </w:t>
      </w:r>
      <w:r w:rsidR="00E847E1">
        <w:t>14.1</w:t>
      </w:r>
      <w:r>
        <w:t xml:space="preserve"> The class diagram of our SmartBinder showing the relationship to IFilteredModelBinder</w:t>
      </w:r>
    </w:p>
    <w:p w:rsidR="00C14F42" w:rsidRDefault="00C14F42" w:rsidP="00C14F42">
      <w:pPr>
        <w:pStyle w:val="Body"/>
      </w:pPr>
      <w:r>
        <w:t xml:space="preserve">Now that we have a new binder that can match on more than one type, we can turn our attention to our new model binder for loading persistent objects. This new model binder will be an implementation of the </w:t>
      </w:r>
      <w:r w:rsidRPr="00AA7886">
        <w:rPr>
          <w:rStyle w:val="CodeinText"/>
        </w:rPr>
        <w:t>IFilteredModelBinder</w:t>
      </w:r>
      <w:r>
        <w:t xml:space="preserve"> interface. It will need to do a number of things in order to return the correct entity from our persistence layer:</w:t>
      </w:r>
    </w:p>
    <w:p w:rsidR="00C14F42" w:rsidRDefault="00C14F42" w:rsidP="00C14F42">
      <w:pPr>
        <w:pStyle w:val="ListNumbered"/>
      </w:pPr>
      <w:r>
        <w:t>Retrieve the request value from the binding context</w:t>
      </w:r>
    </w:p>
    <w:p w:rsidR="00C14F42" w:rsidRDefault="00C14F42" w:rsidP="00C14F42">
      <w:pPr>
        <w:pStyle w:val="ListNumbered"/>
      </w:pPr>
      <w:r>
        <w:t>Deal with missing request values</w:t>
      </w:r>
    </w:p>
    <w:p w:rsidR="00C14F42" w:rsidRDefault="00C14F42" w:rsidP="00C14F42">
      <w:pPr>
        <w:pStyle w:val="ListNumbered"/>
      </w:pPr>
      <w:r>
        <w:t>Create the correct repository</w:t>
      </w:r>
    </w:p>
    <w:p w:rsidR="00C14F42" w:rsidRPr="00C14F42" w:rsidRDefault="00C14F42" w:rsidP="00C14F42">
      <w:pPr>
        <w:pStyle w:val="ListNumbered"/>
      </w:pPr>
      <w:r>
        <w:t>Use the repository</w:t>
      </w:r>
      <w:r w:rsidRPr="00C14F42">
        <w:t xml:space="preserve"> to load the entity, and return it.</w:t>
      </w:r>
    </w:p>
    <w:p w:rsidR="00C14F42" w:rsidRDefault="00C14F42" w:rsidP="00C14F42">
      <w:pPr>
        <w:pStyle w:val="Body1"/>
      </w:pPr>
      <w:r>
        <w:t xml:space="preserve">We won’t cover the third item in much depth, as this example assumes that an IoC container is in place. The entire model binder needs to implement our </w:t>
      </w:r>
      <w:r w:rsidRPr="00AA7886">
        <w:rPr>
          <w:rStyle w:val="CodeinText"/>
        </w:rPr>
        <w:t>IFilteredModelBinder</w:t>
      </w:r>
      <w:r>
        <w:t xml:space="preserve">, and is shown in listing </w:t>
      </w:r>
      <w:r w:rsidR="00E847E1">
        <w:t>14</w:t>
      </w:r>
      <w:r>
        <w:t>.</w:t>
      </w:r>
      <w:r w:rsidR="00E847E1">
        <w:t>3</w:t>
      </w:r>
      <w:r>
        <w:t>.</w:t>
      </w:r>
    </w:p>
    <w:p w:rsidR="00C14F42" w:rsidRPr="0036527B" w:rsidRDefault="00C14F42" w:rsidP="00C14F42">
      <w:pPr>
        <w:pStyle w:val="TypesetterNote"/>
      </w:pPr>
      <w:r>
        <w:t>Cueballs in code and text</w:t>
      </w:r>
    </w:p>
    <w:p w:rsidR="00C14F42" w:rsidRDefault="00C14F42" w:rsidP="00C14F42">
      <w:pPr>
        <w:pStyle w:val="CodeListingCaption"/>
      </w:pPr>
      <w:r>
        <w:lastRenderedPageBreak/>
        <w:t xml:space="preserve">Listing </w:t>
      </w:r>
      <w:r w:rsidR="00E847E1">
        <w:t>14.3</w:t>
      </w:r>
      <w:r>
        <w:t xml:space="preserve"> The </w:t>
      </w:r>
      <w:r w:rsidRPr="00FE733E">
        <w:rPr>
          <w:rStyle w:val="CodeinText"/>
        </w:rPr>
        <w:t>EntityModelBinder</w:t>
      </w:r>
    </w:p>
    <w:p w:rsidR="00C14F42" w:rsidRPr="005F1CF4" w:rsidRDefault="00C14F42" w:rsidP="00C14F42">
      <w:pPr>
        <w:pStyle w:val="Code"/>
      </w:pPr>
      <w:r w:rsidRPr="005F1CF4">
        <w:t>public class EntityModelBinder : IFilteredModelBinder</w:t>
      </w:r>
    </w:p>
    <w:p w:rsidR="00C14F42" w:rsidRPr="005F1CF4" w:rsidRDefault="00C14F42" w:rsidP="00C14F42">
      <w:pPr>
        <w:pStyle w:val="Code"/>
      </w:pPr>
      <w:r w:rsidRPr="005F1CF4">
        <w:t>{</w:t>
      </w:r>
    </w:p>
    <w:p w:rsidR="00C14F42" w:rsidRPr="005F1CF4" w:rsidRDefault="00C14F42" w:rsidP="00C14F42">
      <w:pPr>
        <w:pStyle w:val="Code"/>
      </w:pPr>
      <w:r w:rsidRPr="005F1CF4">
        <w:t xml:space="preserve">    public bool IsMatch(Type modelType)</w:t>
      </w:r>
      <w:r>
        <w:t xml:space="preserve">                                #1</w:t>
      </w:r>
    </w:p>
    <w:p w:rsidR="00C14F42" w:rsidRPr="005F1CF4" w:rsidRDefault="00C14F42" w:rsidP="00C14F42">
      <w:pPr>
        <w:pStyle w:val="Code"/>
      </w:pPr>
      <w:r w:rsidRPr="005F1CF4">
        <w:t xml:space="preserve">    {</w:t>
      </w:r>
    </w:p>
    <w:p w:rsidR="00C14F42" w:rsidRPr="005F1CF4" w:rsidRDefault="00C14F42" w:rsidP="00C14F42">
      <w:pPr>
        <w:pStyle w:val="Code"/>
      </w:pPr>
      <w:r w:rsidRPr="005F1CF4">
        <w:t xml:space="preserve">        return typeof(</w:t>
      </w:r>
      <w:r w:rsidR="00E847E1">
        <w:t>Entity</w:t>
      </w:r>
      <w:r w:rsidRPr="005F1CF4">
        <w:t>).IsAssignableFrom(modelType);</w:t>
      </w:r>
    </w:p>
    <w:p w:rsidR="00C14F42" w:rsidRPr="005F1CF4" w:rsidRDefault="00C14F42" w:rsidP="00C14F42">
      <w:pPr>
        <w:pStyle w:val="Code"/>
      </w:pPr>
      <w:r w:rsidRPr="005F1CF4">
        <w:t xml:space="preserve">    }</w:t>
      </w:r>
    </w:p>
    <w:p w:rsidR="00C14F42" w:rsidRPr="005F1CF4" w:rsidRDefault="00C14F42" w:rsidP="00C14F42">
      <w:pPr>
        <w:pStyle w:val="Code"/>
      </w:pPr>
    </w:p>
    <w:p w:rsidR="00C14F42" w:rsidRPr="005F1CF4" w:rsidRDefault="00C14F42" w:rsidP="00C14F42">
      <w:pPr>
        <w:pStyle w:val="Code"/>
      </w:pPr>
      <w:r w:rsidRPr="005F1CF4">
        <w:t xml:space="preserve">    public object BindModel</w:t>
      </w:r>
      <w:r w:rsidDel="005A209D">
        <w:t xml:space="preserve"> </w:t>
      </w:r>
      <w:r w:rsidRPr="005F1CF4">
        <w:t>(</w:t>
      </w:r>
    </w:p>
    <w:p w:rsidR="00C14F42" w:rsidRPr="005F1CF4" w:rsidRDefault="00C14F42" w:rsidP="00C14F42">
      <w:pPr>
        <w:pStyle w:val="Code"/>
      </w:pPr>
      <w:commentRangeStart w:id="2"/>
      <w:commentRangeStart w:id="3"/>
      <w:r w:rsidRPr="005F1CF4">
        <w:t xml:space="preserve">        ControllerContext controllerContext, </w:t>
      </w:r>
    </w:p>
    <w:p w:rsidR="00C14F42" w:rsidRPr="005F1CF4" w:rsidRDefault="00C14F42" w:rsidP="00C14F42">
      <w:pPr>
        <w:pStyle w:val="Code"/>
      </w:pPr>
      <w:r w:rsidRPr="005F1CF4">
        <w:t xml:space="preserve">        ModelBindingContext bindingContext)</w:t>
      </w:r>
    </w:p>
    <w:p w:rsidR="00C14F42" w:rsidRPr="005F1CF4" w:rsidRDefault="00C14F42" w:rsidP="00C14F42">
      <w:pPr>
        <w:pStyle w:val="Code"/>
      </w:pPr>
      <w:r w:rsidRPr="005F1CF4">
        <w:t xml:space="preserve">    {</w:t>
      </w:r>
    </w:p>
    <w:p w:rsidR="00C14F42" w:rsidRDefault="00C14F42" w:rsidP="00C14F42">
      <w:pPr>
        <w:pStyle w:val="Code"/>
      </w:pPr>
      <w:r w:rsidRPr="005F1CF4">
        <w:t xml:space="preserve">        ValueProviderResult value = </w:t>
      </w:r>
    </w:p>
    <w:p w:rsidR="00FD5ED2" w:rsidRDefault="00C14F42" w:rsidP="00C14F42">
      <w:pPr>
        <w:pStyle w:val="Code"/>
      </w:pPr>
      <w:r>
        <w:t xml:space="preserve">            </w:t>
      </w:r>
      <w:r w:rsidRPr="005F1CF4">
        <w:t>bindingContext.ValueProvider</w:t>
      </w:r>
    </w:p>
    <w:p w:rsidR="00C14F42" w:rsidRPr="005F1CF4" w:rsidRDefault="00FD5ED2" w:rsidP="00C14F42">
      <w:pPr>
        <w:pStyle w:val="Code"/>
      </w:pPr>
      <w:r>
        <w:t xml:space="preserve">            .GetValue(</w:t>
      </w:r>
      <w:r w:rsidR="00C14F42" w:rsidRPr="005F1CF4">
        <w:t>bindingContext.ModelName</w:t>
      </w:r>
      <w:r>
        <w:t>)</w:t>
      </w:r>
      <w:r w:rsidRPr="005F1CF4">
        <w:t>;</w:t>
      </w:r>
      <w:r>
        <w:t xml:space="preserve">                       </w:t>
      </w:r>
      <w:r w:rsidR="00C14F42">
        <w:t>#2</w:t>
      </w:r>
    </w:p>
    <w:commentRangeEnd w:id="2"/>
    <w:p w:rsidR="00C14F42" w:rsidRPr="005F1CF4" w:rsidRDefault="00FD5ED2" w:rsidP="00C14F42">
      <w:pPr>
        <w:pStyle w:val="Code"/>
      </w:pPr>
      <w:r>
        <w:rPr>
          <w:rFonts w:ascii="Verdana" w:hAnsi="Verdana"/>
          <w:snapToGrid/>
        </w:rPr>
        <w:commentReference w:id="2"/>
      </w:r>
      <w:commentRangeEnd w:id="3"/>
      <w:r w:rsidR="00713A8C">
        <w:rPr>
          <w:rFonts w:ascii="Verdana" w:hAnsi="Verdana"/>
          <w:snapToGrid/>
        </w:rPr>
        <w:commentReference w:id="3"/>
      </w:r>
    </w:p>
    <w:p w:rsidR="00C14F42" w:rsidRPr="005F1CF4" w:rsidRDefault="00C14F42" w:rsidP="00C14F42">
      <w:pPr>
        <w:pStyle w:val="Code"/>
      </w:pPr>
      <w:r w:rsidRPr="005F1CF4">
        <w:t xml:space="preserve">        if (value == null)</w:t>
      </w:r>
      <w:r>
        <w:t xml:space="preserve">                                       |#3</w:t>
      </w:r>
    </w:p>
    <w:p w:rsidR="00C14F42" w:rsidRPr="005F1CF4" w:rsidRDefault="00C14F42" w:rsidP="00C14F42">
      <w:pPr>
        <w:pStyle w:val="Code"/>
      </w:pPr>
      <w:r w:rsidRPr="005F1CF4">
        <w:t xml:space="preserve">            return null;</w:t>
      </w:r>
      <w:r>
        <w:t xml:space="preserve">                                        |#3</w:t>
      </w:r>
    </w:p>
    <w:p w:rsidR="00C14F42" w:rsidRPr="005F1CF4" w:rsidRDefault="00C14F42" w:rsidP="00C14F42">
      <w:pPr>
        <w:pStyle w:val="Code"/>
      </w:pPr>
    </w:p>
    <w:p w:rsidR="00C14F42" w:rsidRPr="005F1CF4" w:rsidRDefault="00C14F42" w:rsidP="00C14F42">
      <w:pPr>
        <w:pStyle w:val="Code"/>
      </w:pPr>
      <w:r w:rsidRPr="005F1CF4">
        <w:t xml:space="preserve">        if (string.IsNullOrEmpty(value.AttemptedValue))</w:t>
      </w:r>
      <w:r>
        <w:t xml:space="preserve">         |#3</w:t>
      </w:r>
    </w:p>
    <w:p w:rsidR="00C14F42" w:rsidRPr="005F1CF4" w:rsidRDefault="00C14F42" w:rsidP="00C14F42">
      <w:pPr>
        <w:pStyle w:val="Code"/>
      </w:pPr>
      <w:r w:rsidRPr="005F1CF4">
        <w:t xml:space="preserve">            return null;</w:t>
      </w:r>
      <w:r>
        <w:t xml:space="preserve">                                       |#3</w:t>
      </w:r>
    </w:p>
    <w:p w:rsidR="00C14F42" w:rsidRPr="005F1CF4" w:rsidRDefault="00C14F42" w:rsidP="00C14F42">
      <w:pPr>
        <w:pStyle w:val="Code"/>
      </w:pPr>
    </w:p>
    <w:p w:rsidR="00FD5ED2" w:rsidRPr="00FD5ED2" w:rsidRDefault="00C14F42" w:rsidP="00FD5ED2">
      <w:pPr>
        <w:pStyle w:val="Code"/>
      </w:pPr>
      <w:r w:rsidRPr="005F1CF4">
        <w:t xml:space="preserve">       </w:t>
      </w:r>
    </w:p>
    <w:p w:rsidR="00FD5ED2" w:rsidRPr="00FD5ED2" w:rsidRDefault="00FD5ED2" w:rsidP="00FD5ED2">
      <w:pPr>
        <w:pStyle w:val="Code"/>
      </w:pPr>
      <w:r>
        <w:t xml:space="preserve">        </w:t>
      </w:r>
      <w:commentRangeStart w:id="4"/>
      <w:commentRangeStart w:id="5"/>
      <w:r w:rsidRPr="00FD5ED2">
        <w:t>int entityId;</w:t>
      </w:r>
    </w:p>
    <w:p w:rsidR="00FD5ED2" w:rsidRPr="00FD5ED2" w:rsidRDefault="00FD5ED2" w:rsidP="00FD5ED2">
      <w:pPr>
        <w:pStyle w:val="Code"/>
      </w:pPr>
      <w:r w:rsidRPr="00FD5ED2">
        <w:tab/>
      </w:r>
      <w:r w:rsidRPr="00FD5ED2">
        <w:tab/>
      </w:r>
      <w:r w:rsidRPr="00FD5ED2">
        <w:tab/>
      </w:r>
    </w:p>
    <w:p w:rsidR="00FD5ED2" w:rsidRPr="00FD5ED2" w:rsidRDefault="00FD5ED2" w:rsidP="00FD5ED2">
      <w:pPr>
        <w:pStyle w:val="Code"/>
      </w:pPr>
      <w:r>
        <w:t xml:space="preserve">        </w:t>
      </w:r>
      <w:r w:rsidRPr="00FD5ED2">
        <w:t>if(! int.TryParse(value.AttemptedValue, out entityId)) {</w:t>
      </w:r>
      <w:r w:rsidR="00953A3B">
        <w:t xml:space="preserve">     #4</w:t>
      </w:r>
    </w:p>
    <w:p w:rsidR="00FD5ED2" w:rsidRPr="00FD5ED2" w:rsidRDefault="00FD5ED2" w:rsidP="00FD5ED2">
      <w:pPr>
        <w:pStyle w:val="Code"/>
      </w:pPr>
      <w:r>
        <w:t xml:space="preserve">            r</w:t>
      </w:r>
      <w:r w:rsidRPr="00FD5ED2">
        <w:t>eturn null;</w:t>
      </w:r>
    </w:p>
    <w:p w:rsidR="00C14F42" w:rsidRPr="005F1CF4" w:rsidRDefault="00FD5ED2" w:rsidP="00FD5ED2">
      <w:pPr>
        <w:pStyle w:val="Code"/>
      </w:pPr>
      <w:r>
        <w:t xml:space="preserve">        </w:t>
      </w:r>
      <w:r w:rsidRPr="00FD5ED2">
        <w:t>}</w:t>
      </w:r>
      <w:commentRangeEnd w:id="4"/>
      <w:r w:rsidR="00953A3B">
        <w:rPr>
          <w:rFonts w:ascii="Verdana" w:hAnsi="Verdana"/>
          <w:snapToGrid/>
        </w:rPr>
        <w:commentReference w:id="4"/>
      </w:r>
      <w:commentRangeEnd w:id="5"/>
      <w:r w:rsidR="00713A8C">
        <w:rPr>
          <w:rFonts w:ascii="Verdana" w:hAnsi="Verdana"/>
          <w:snapToGrid/>
        </w:rPr>
        <w:commentReference w:id="5"/>
      </w:r>
    </w:p>
    <w:p w:rsidR="00C14F42" w:rsidRPr="005F1CF4" w:rsidRDefault="00C14F42" w:rsidP="00C14F42">
      <w:pPr>
        <w:pStyle w:val="Code"/>
      </w:pPr>
    </w:p>
    <w:p w:rsidR="00C14F42" w:rsidRDefault="00C14F42" w:rsidP="00C14F42">
      <w:pPr>
        <w:pStyle w:val="Code"/>
      </w:pPr>
      <w:r w:rsidRPr="005F1CF4">
        <w:t xml:space="preserve">        Type repositoryType = typeof(IRepository&lt;&gt;)</w:t>
      </w:r>
      <w:r>
        <w:t xml:space="preserve">                 |#5</w:t>
      </w:r>
    </w:p>
    <w:p w:rsidR="00C14F42" w:rsidRPr="005F1CF4" w:rsidRDefault="00C14F42" w:rsidP="00C14F42">
      <w:pPr>
        <w:pStyle w:val="Code"/>
      </w:pPr>
      <w:r>
        <w:t xml:space="preserve">            </w:t>
      </w:r>
      <w:r w:rsidRPr="005F1CF4">
        <w:t>.MakeGenericType(bindingContext.ModelType);</w:t>
      </w:r>
      <w:r>
        <w:t xml:space="preserve">            |#5</w:t>
      </w:r>
    </w:p>
    <w:p w:rsidR="00C14F42" w:rsidRPr="005F1CF4" w:rsidRDefault="00C14F42" w:rsidP="00C14F42">
      <w:pPr>
        <w:pStyle w:val="Code"/>
      </w:pPr>
      <w:r w:rsidRPr="005F1CF4">
        <w:t xml:space="preserve">        var repository = (IRepository)IoC.Resolve(repositoryType);</w:t>
      </w:r>
      <w:r>
        <w:t xml:space="preserve">  |#5</w:t>
      </w:r>
    </w:p>
    <w:p w:rsidR="00C14F42" w:rsidRPr="005F1CF4" w:rsidRDefault="00C14F42" w:rsidP="00C14F42">
      <w:pPr>
        <w:pStyle w:val="Code"/>
      </w:pPr>
      <w:r w:rsidRPr="005F1CF4">
        <w:t xml:space="preserve">        </w:t>
      </w:r>
      <w:r w:rsidR="00E847E1">
        <w:t>Entity</w:t>
      </w:r>
      <w:r w:rsidRPr="005F1CF4">
        <w:t xml:space="preserve"> entity = repository.GetById(entityId);</w:t>
      </w:r>
    </w:p>
    <w:p w:rsidR="00C14F42" w:rsidRPr="005F1CF4" w:rsidRDefault="00C14F42" w:rsidP="00C14F42">
      <w:pPr>
        <w:pStyle w:val="Code"/>
      </w:pPr>
    </w:p>
    <w:p w:rsidR="00C14F42" w:rsidRPr="005F1CF4" w:rsidRDefault="00C14F42" w:rsidP="00C14F42">
      <w:pPr>
        <w:pStyle w:val="Code"/>
      </w:pPr>
      <w:r w:rsidRPr="005F1CF4">
        <w:t xml:space="preserve">        return entity;</w:t>
      </w:r>
    </w:p>
    <w:p w:rsidR="00C14F42" w:rsidRPr="005F1CF4" w:rsidRDefault="00C14F42" w:rsidP="00C14F42">
      <w:pPr>
        <w:pStyle w:val="Code"/>
      </w:pPr>
      <w:r w:rsidRPr="005F1CF4">
        <w:t xml:space="preserve">    }</w:t>
      </w:r>
    </w:p>
    <w:p w:rsidR="00C14F42" w:rsidRDefault="00C14F42" w:rsidP="00C14F42">
      <w:pPr>
        <w:pStyle w:val="Code"/>
      </w:pPr>
      <w:r w:rsidRPr="005F1CF4">
        <w:t>}</w:t>
      </w:r>
    </w:p>
    <w:p w:rsidR="00C14F42" w:rsidRDefault="00C14F42" w:rsidP="00C14F42">
      <w:pPr>
        <w:pStyle w:val="Body1"/>
      </w:pPr>
      <w:r>
        <w:t xml:space="preserve">In listing </w:t>
      </w:r>
      <w:r w:rsidR="00E847E1">
        <w:t>14.3</w:t>
      </w:r>
      <w:r>
        <w:t xml:space="preserve"> we implement our newly created interface, </w:t>
      </w:r>
      <w:r w:rsidRPr="00AA7886">
        <w:rPr>
          <w:rStyle w:val="CodeinText"/>
        </w:rPr>
        <w:t>IFilteredModelBinder</w:t>
      </w:r>
      <w:r>
        <w:t xml:space="preserve">. The additional method, </w:t>
      </w:r>
      <w:r w:rsidRPr="00AA7886">
        <w:rPr>
          <w:rStyle w:val="CodeinText"/>
        </w:rPr>
        <w:t>IsMatch</w:t>
      </w:r>
      <w:r w:rsidRPr="000A0BFD">
        <w:rPr>
          <w:rStyle w:val="CodeinText"/>
        </w:rPr>
        <w:t xml:space="preserve"> </w:t>
      </w:r>
      <w:r w:rsidRPr="004D2A6A">
        <w:rPr>
          <w:rStyle w:val="Bold"/>
        </w:rPr>
        <w:t>(1)</w:t>
      </w:r>
      <w:r>
        <w:t>, returns true when the model type being bound by ASP.NET MVC is a</w:t>
      </w:r>
      <w:r w:rsidR="00FD5ED2">
        <w:t>n insance of</w:t>
      </w:r>
      <w:r>
        <w:t xml:space="preserve"> </w:t>
      </w:r>
      <w:r w:rsidR="00E847E1">
        <w:rPr>
          <w:rStyle w:val="CodeinText"/>
        </w:rPr>
        <w:t>Entity</w:t>
      </w:r>
      <w:r>
        <w:t xml:space="preserve">, our base type for all model objects persisted in a database. Next, we have to implement the </w:t>
      </w:r>
      <w:r w:rsidRPr="00AA7886">
        <w:rPr>
          <w:rStyle w:val="CodeinText"/>
        </w:rPr>
        <w:t>BindModel</w:t>
      </w:r>
      <w:r>
        <w:t xml:space="preserve"> method by following the steps laid out just before listing </w:t>
      </w:r>
      <w:r w:rsidR="00E847E1">
        <w:t>14.3</w:t>
      </w:r>
      <w:r>
        <w:t xml:space="preserve">. First, we retrieve the request value from the </w:t>
      </w:r>
      <w:r w:rsidRPr="00AA7886">
        <w:rPr>
          <w:rStyle w:val="CodeinText"/>
        </w:rPr>
        <w:t>ModelBindingContext</w:t>
      </w:r>
      <w:r>
        <w:t xml:space="preserve"> </w:t>
      </w:r>
      <w:r w:rsidRPr="00050EF7">
        <w:rPr>
          <w:rStyle w:val="Bold"/>
        </w:rPr>
        <w:t>(2)</w:t>
      </w:r>
      <w:r>
        <w:t xml:space="preserve"> passed in to the </w:t>
      </w:r>
      <w:r w:rsidRPr="00AA7886">
        <w:rPr>
          <w:rStyle w:val="CodeinText"/>
        </w:rPr>
        <w:t>BindModel</w:t>
      </w:r>
      <w:r>
        <w:t xml:space="preserve"> method. The</w:t>
      </w:r>
      <w:r w:rsidR="00FD5ED2">
        <w:t xml:space="preserve"> </w:t>
      </w:r>
      <w:r w:rsidR="001C4575" w:rsidRPr="001C4575">
        <w:rPr>
          <w:rStyle w:val="CodeinText"/>
        </w:rPr>
        <w:t>ValueProvider</w:t>
      </w:r>
      <w:r w:rsidR="00FD5ED2">
        <w:t xml:space="preserve"> </w:t>
      </w:r>
      <w:commentRangeStart w:id="6"/>
      <w:commentRangeStart w:id="7"/>
      <w:r w:rsidR="00FD5ED2">
        <w:t xml:space="preserve">property can be used to retrieve </w:t>
      </w:r>
      <w:r w:rsidR="001C4575" w:rsidRPr="001C4575">
        <w:rPr>
          <w:rStyle w:val="CodeinText"/>
        </w:rPr>
        <w:t>ValueProviderResult</w:t>
      </w:r>
      <w:r w:rsidR="00FD5ED2">
        <w:t xml:space="preserve"> instances that represent the data from form posts, route data and the querystring.</w:t>
      </w:r>
      <w:r>
        <w:t xml:space="preserve"> </w:t>
      </w:r>
      <w:r w:rsidR="00FD5ED2">
        <w:t xml:space="preserve">If there is no </w:t>
      </w:r>
      <w:r w:rsidR="001C4575" w:rsidRPr="001C4575">
        <w:rPr>
          <w:rStyle w:val="CodeinText"/>
        </w:rPr>
        <w:t>ValueProviderResult</w:t>
      </w:r>
      <w:r w:rsidR="00FD5ED2">
        <w:t xml:space="preserve"> that has the same name as our action parameter </w:t>
      </w:r>
      <w:commentRangeEnd w:id="6"/>
      <w:r w:rsidR="00FD5ED2">
        <w:commentReference w:id="6"/>
      </w:r>
      <w:commentRangeEnd w:id="7"/>
      <w:r w:rsidR="00713A8C">
        <w:commentReference w:id="7"/>
      </w:r>
      <w:r w:rsidR="00FD5ED2">
        <w:t>then</w:t>
      </w:r>
      <w:r>
        <w:t xml:space="preserve"> we won’t try to retrieve the entity from the repository </w:t>
      </w:r>
      <w:r w:rsidRPr="003614F4">
        <w:rPr>
          <w:rStyle w:val="Bold"/>
        </w:rPr>
        <w:t>(3)</w:t>
      </w:r>
      <w:r>
        <w:t>. Although the entity’s identifier is a</w:t>
      </w:r>
      <w:r w:rsidR="00FD5ED2">
        <w:t>n integer</w:t>
      </w:r>
      <w:r>
        <w:t xml:space="preserve">, the attempted value is a string, so we construct a new </w:t>
      </w:r>
      <w:commentRangeStart w:id="8"/>
      <w:commentRangeStart w:id="9"/>
      <w:r w:rsidR="00FD5ED2">
        <w:rPr>
          <w:rStyle w:val="CodeinText"/>
        </w:rPr>
        <w:t>int</w:t>
      </w:r>
      <w:r w:rsidR="00FD5ED2">
        <w:t xml:space="preserve"> </w:t>
      </w:r>
      <w:commentRangeEnd w:id="8"/>
      <w:r w:rsidR="00FD5ED2">
        <w:commentReference w:id="8"/>
      </w:r>
      <w:commentRangeEnd w:id="9"/>
      <w:r w:rsidR="00713A8C">
        <w:commentReference w:id="9"/>
      </w:r>
      <w:r>
        <w:t xml:space="preserve">from the attempted value on the </w:t>
      </w:r>
      <w:r w:rsidRPr="00AA7886">
        <w:rPr>
          <w:rStyle w:val="CodeinText"/>
        </w:rPr>
        <w:t>ValueProviderResult</w:t>
      </w:r>
      <w:r w:rsidRPr="00E3053E">
        <w:rPr>
          <w:rStyle w:val="CodeinText"/>
        </w:rPr>
        <w:t xml:space="preserve"> </w:t>
      </w:r>
      <w:r w:rsidRPr="00CF295E">
        <w:rPr>
          <w:rStyle w:val="Bold"/>
        </w:rPr>
        <w:t>(4)</w:t>
      </w:r>
      <w:r>
        <w:t>.</w:t>
      </w:r>
      <w:r w:rsidR="00FD5ED2">
        <w:t xml:space="preserve"> </w:t>
      </w:r>
    </w:p>
    <w:p w:rsidR="00C14F42" w:rsidRDefault="00C14F42" w:rsidP="00FD5ED2">
      <w:pPr>
        <w:pStyle w:val="Body"/>
      </w:pPr>
      <w:r>
        <w:t xml:space="preserve">Now that we have the parsed </w:t>
      </w:r>
      <w:r w:rsidR="001C4575" w:rsidRPr="001C4575">
        <w:rPr>
          <w:rStyle w:val="CodeinText"/>
          <w:rFonts w:ascii="Verdana" w:hAnsi="Verdana"/>
          <w:color w:val="000000"/>
          <w:sz w:val="16"/>
        </w:rPr>
        <w:t>integer</w:t>
      </w:r>
      <w:r w:rsidR="00FD5ED2">
        <w:t xml:space="preserve"> </w:t>
      </w:r>
      <w:r>
        <w:t xml:space="preserve">from the request, we can create the appropriate repository from our IoC container </w:t>
      </w:r>
      <w:r w:rsidRPr="00D236B4">
        <w:rPr>
          <w:rStyle w:val="Bold"/>
        </w:rPr>
        <w:t>(5)</w:t>
      </w:r>
      <w:r>
        <w:t xml:space="preserve">. But because we have specific repositories for each </w:t>
      </w:r>
      <w:r>
        <w:lastRenderedPageBreak/>
        <w:t xml:space="preserve">kind of entity, we don’t know the specific repository type at compile time. However, all of our repositories implement a common interface, as shown in listing </w:t>
      </w:r>
      <w:r w:rsidR="00E847E1">
        <w:t>14</w:t>
      </w:r>
      <w:r>
        <w:t>.</w:t>
      </w:r>
      <w:r w:rsidR="00E847E1">
        <w:t>4</w:t>
      </w:r>
      <w:r>
        <w:t>.</w:t>
      </w:r>
    </w:p>
    <w:p w:rsidR="00C14F42" w:rsidRDefault="00C14F42" w:rsidP="00C14F42">
      <w:pPr>
        <w:pStyle w:val="CodeListingCaption"/>
      </w:pPr>
      <w:r>
        <w:t xml:space="preserve">Listing </w:t>
      </w:r>
      <w:r w:rsidR="00E847E1">
        <w:t>14</w:t>
      </w:r>
      <w:r>
        <w:t>.</w:t>
      </w:r>
      <w:r w:rsidR="00E847E1">
        <w:t>4</w:t>
      </w:r>
      <w:r>
        <w:t xml:space="preserve"> The common repository interface</w:t>
      </w:r>
    </w:p>
    <w:p w:rsidR="00C14F42" w:rsidRPr="003E0CE8" w:rsidRDefault="00C14F42" w:rsidP="00C14F42">
      <w:pPr>
        <w:pStyle w:val="Code"/>
      </w:pPr>
      <w:r w:rsidRPr="003E0CE8">
        <w:t>public interface IRepository&lt;TEntity&gt;</w:t>
      </w:r>
    </w:p>
    <w:p w:rsidR="00C14F42" w:rsidRPr="003E0CE8" w:rsidRDefault="00C14F42" w:rsidP="00C14F42">
      <w:pPr>
        <w:pStyle w:val="Code"/>
      </w:pPr>
      <w:r w:rsidRPr="003E0CE8">
        <w:t xml:space="preserve">    where TEntity : </w:t>
      </w:r>
      <w:r w:rsidR="00E847E1">
        <w:t>Entity</w:t>
      </w:r>
    </w:p>
    <w:p w:rsidR="00C14F42" w:rsidRPr="003E0CE8" w:rsidRDefault="00C14F42" w:rsidP="00C14F42">
      <w:pPr>
        <w:pStyle w:val="Code"/>
      </w:pPr>
      <w:r w:rsidRPr="003E0CE8">
        <w:t>{</w:t>
      </w:r>
    </w:p>
    <w:p w:rsidR="00C14F42" w:rsidRPr="003E0CE8" w:rsidRDefault="00C14F42" w:rsidP="00C14F42">
      <w:pPr>
        <w:pStyle w:val="Code"/>
      </w:pPr>
      <w:r w:rsidRPr="003E0CE8">
        <w:t xml:space="preserve">    TEntity </w:t>
      </w:r>
      <w:r w:rsidR="004978C4">
        <w:t>Get</w:t>
      </w:r>
      <w:r w:rsidRPr="003E0CE8">
        <w:t>(</w:t>
      </w:r>
      <w:r w:rsidR="00953A3B">
        <w:t>int</w:t>
      </w:r>
      <w:r w:rsidR="00953A3B" w:rsidRPr="003E0CE8">
        <w:t xml:space="preserve"> </w:t>
      </w:r>
      <w:r w:rsidRPr="003E0CE8">
        <w:t>id);</w:t>
      </w:r>
    </w:p>
    <w:p w:rsidR="00C14F42" w:rsidRDefault="00C14F42" w:rsidP="00C14F42">
      <w:pPr>
        <w:pStyle w:val="Code"/>
      </w:pPr>
      <w:r w:rsidRPr="003E0CE8">
        <w:t>}</w:t>
      </w:r>
    </w:p>
    <w:p w:rsidR="00C14F42" w:rsidRDefault="00C14F42" w:rsidP="00C14F42">
      <w:pPr>
        <w:pStyle w:val="Body1"/>
      </w:pPr>
      <w:r>
        <w:t xml:space="preserve">We want the IoC container to create the correct repository given the type of entity we are attempting to bind. This means we need to figure out and construct the correct </w:t>
      </w:r>
      <w:r w:rsidRPr="00AA7886">
        <w:rPr>
          <w:rStyle w:val="CodeinText"/>
        </w:rPr>
        <w:t>Type</w:t>
      </w:r>
      <w:r>
        <w:t xml:space="preserve"> object for the </w:t>
      </w:r>
      <w:r w:rsidRPr="00AA7886">
        <w:rPr>
          <w:rStyle w:val="CodeinText"/>
        </w:rPr>
        <w:t>IRepository</w:t>
      </w:r>
      <w:r>
        <w:t xml:space="preserve"> we create. We do this by using the </w:t>
      </w:r>
      <w:r w:rsidRPr="00AA7886">
        <w:rPr>
          <w:rStyle w:val="CodeinText"/>
        </w:rPr>
        <w:t>Type.MakeGenericType</w:t>
      </w:r>
      <w:r>
        <w:t xml:space="preserve"> method to create a closed generic type from the open generic type </w:t>
      </w:r>
      <w:r w:rsidRPr="00AA7886">
        <w:rPr>
          <w:rStyle w:val="CodeinText"/>
        </w:rPr>
        <w:t>IRepository&lt;&gt;</w:t>
      </w:r>
      <w:r>
        <w:t>.</w:t>
      </w:r>
    </w:p>
    <w:p w:rsidR="00C14F42" w:rsidRDefault="00C14F42" w:rsidP="00C14F42">
      <w:pPr>
        <w:pStyle w:val="SidebarHead"/>
      </w:pPr>
      <w:r>
        <w:t>Open and closed generic types</w:t>
      </w:r>
    </w:p>
    <w:p w:rsidR="00C14F42" w:rsidRDefault="00C14F42" w:rsidP="00C14F42">
      <w:pPr>
        <w:pStyle w:val="Sidebar"/>
      </w:pPr>
      <w:r>
        <w:t xml:space="preserve">An open generic type is simply a generic type that has no type parameters supplied. </w:t>
      </w:r>
      <w:r w:rsidRPr="00AA7886">
        <w:rPr>
          <w:rStyle w:val="CodeinText"/>
        </w:rPr>
        <w:t>IList&lt;&gt;</w:t>
      </w:r>
      <w:r>
        <w:t xml:space="preserve"> and </w:t>
      </w:r>
      <w:r w:rsidRPr="00AA7886">
        <w:rPr>
          <w:rStyle w:val="CodeinText"/>
        </w:rPr>
        <w:t>IDictionary&lt;,&gt;</w:t>
      </w:r>
      <w:r>
        <w:t xml:space="preserve"> are both open generic types. To create instances of a type, we must create a closed generic type from the open generic type. A closed generic type is a generic type with type parameters supplied, such as </w:t>
      </w:r>
      <w:r w:rsidRPr="00AA7886">
        <w:rPr>
          <w:rStyle w:val="CodeinText"/>
        </w:rPr>
        <w:t xml:space="preserve">IList&lt;int&gt; </w:t>
      </w:r>
      <w:r>
        <w:t xml:space="preserve">and </w:t>
      </w:r>
      <w:r w:rsidRPr="00AA7886">
        <w:rPr>
          <w:rStyle w:val="CodeinText"/>
        </w:rPr>
        <w:t>IDictionary&lt;string, User&gt;</w:t>
      </w:r>
      <w:r>
        <w:t xml:space="preserve">. </w:t>
      </w:r>
    </w:p>
    <w:p w:rsidR="00C14F42" w:rsidRDefault="00C14F42" w:rsidP="00C14F42">
      <w:pPr>
        <w:pStyle w:val="Body1"/>
      </w:pPr>
      <w:r>
        <w:t xml:space="preserve">When we have the closed generic type for </w:t>
      </w:r>
      <w:r w:rsidRPr="00AA7886">
        <w:rPr>
          <w:rStyle w:val="CodeinText"/>
        </w:rPr>
        <w:t>IRepository</w:t>
      </w:r>
      <w:r>
        <w:t xml:space="preserve"> using the </w:t>
      </w:r>
      <w:r w:rsidRPr="00AA7886">
        <w:rPr>
          <w:rStyle w:val="CodeinText"/>
        </w:rPr>
        <w:t>ModelBindingContext.ModelType</w:t>
      </w:r>
      <w:r>
        <w:t xml:space="preserve"> property, we can use our IoC container to create an instance of the repository to call and use. Finally, we call the repository’s </w:t>
      </w:r>
      <w:commentRangeStart w:id="10"/>
      <w:commentRangeStart w:id="11"/>
      <w:r w:rsidR="004978C4">
        <w:rPr>
          <w:rStyle w:val="CodeinText"/>
        </w:rPr>
        <w:t>Get</w:t>
      </w:r>
      <w:commentRangeEnd w:id="10"/>
      <w:r w:rsidR="004978C4">
        <w:commentReference w:id="10"/>
      </w:r>
      <w:commentRangeEnd w:id="11"/>
      <w:r w:rsidR="00713A8C">
        <w:commentReference w:id="11"/>
      </w:r>
      <w:r w:rsidR="004978C4">
        <w:t xml:space="preserve"> </w:t>
      </w:r>
      <w:r>
        <w:t xml:space="preserve">method and return the retrieved entity from </w:t>
      </w:r>
      <w:r w:rsidRPr="00AA7886">
        <w:rPr>
          <w:rStyle w:val="CodeinText"/>
        </w:rPr>
        <w:t>BindModel</w:t>
      </w:r>
      <w:r>
        <w:t>. Because we cannot call a generic method at runtime without using reflection, we use another non</w:t>
      </w:r>
      <w:r w:rsidR="004978C4">
        <w:t>-</w:t>
      </w:r>
      <w:r>
        <w:t xml:space="preserve">generic </w:t>
      </w:r>
      <w:r w:rsidRPr="00AA7886">
        <w:rPr>
          <w:rStyle w:val="CodeinText"/>
        </w:rPr>
        <w:t>IRepository</w:t>
      </w:r>
      <w:r>
        <w:t xml:space="preserve"> interface that returns only objects as </w:t>
      </w:r>
      <w:r w:rsidR="00E847E1">
        <w:rPr>
          <w:rStyle w:val="CodeinText"/>
        </w:rPr>
        <w:t>Entity</w:t>
      </w:r>
      <w:r>
        <w:t xml:space="preserve">, as shown in listing </w:t>
      </w:r>
      <w:r w:rsidR="00E847E1">
        <w:t>14.5</w:t>
      </w:r>
      <w:r>
        <w:t>.</w:t>
      </w:r>
    </w:p>
    <w:p w:rsidR="00C14F42" w:rsidRDefault="00C14F42" w:rsidP="00C14F42">
      <w:pPr>
        <w:pStyle w:val="CodeListingCaption"/>
      </w:pPr>
      <w:r>
        <w:t xml:space="preserve">Listing </w:t>
      </w:r>
      <w:r w:rsidR="00E847E1">
        <w:t>14</w:t>
      </w:r>
      <w:r>
        <w:t>.</w:t>
      </w:r>
      <w:r w:rsidR="00E847E1">
        <w:t>5</w:t>
      </w:r>
      <w:r>
        <w:t xml:space="preserve"> The nongeneric repository interface</w:t>
      </w:r>
    </w:p>
    <w:p w:rsidR="00C14F42" w:rsidRPr="003E0CE8" w:rsidRDefault="00C14F42" w:rsidP="00C14F42">
      <w:pPr>
        <w:pStyle w:val="Code"/>
      </w:pPr>
      <w:r w:rsidRPr="003E0CE8">
        <w:t>public interface IRepository</w:t>
      </w:r>
    </w:p>
    <w:p w:rsidR="00C14F42" w:rsidRPr="003E0CE8" w:rsidRDefault="00C14F42" w:rsidP="00C14F42">
      <w:pPr>
        <w:pStyle w:val="Code"/>
      </w:pPr>
      <w:r w:rsidRPr="003E0CE8">
        <w:t>{</w:t>
      </w:r>
    </w:p>
    <w:p w:rsidR="00C14F42" w:rsidRPr="003E0CE8" w:rsidRDefault="00C14F42" w:rsidP="00C14F42">
      <w:pPr>
        <w:pStyle w:val="Code"/>
      </w:pPr>
      <w:r w:rsidRPr="003E0CE8">
        <w:t xml:space="preserve">    </w:t>
      </w:r>
      <w:r w:rsidR="00E847E1">
        <w:t>Entity</w:t>
      </w:r>
      <w:r w:rsidRPr="003E0CE8">
        <w:t xml:space="preserve"> </w:t>
      </w:r>
      <w:r w:rsidR="004978C4">
        <w:t>Getint</w:t>
      </w:r>
      <w:r w:rsidRPr="003E0CE8">
        <w:t>id);</w:t>
      </w:r>
    </w:p>
    <w:p w:rsidR="00C14F42" w:rsidRDefault="00C14F42" w:rsidP="00C14F42">
      <w:pPr>
        <w:pStyle w:val="Code"/>
      </w:pPr>
      <w:r w:rsidRPr="003E0CE8">
        <w:t>}</w:t>
      </w:r>
    </w:p>
    <w:p w:rsidR="00C14F42" w:rsidRDefault="00C14F42" w:rsidP="00C14F42">
      <w:pPr>
        <w:pStyle w:val="Body1"/>
      </w:pPr>
      <w:r>
        <w:t>All repositories in our system inherit from a common repository base class, which implements both the generic and non</w:t>
      </w:r>
      <w:r w:rsidR="004978C4">
        <w:t>-</w:t>
      </w:r>
      <w:r>
        <w:t xml:space="preserve">generic implementations of </w:t>
      </w:r>
      <w:r w:rsidRPr="00AA7886">
        <w:rPr>
          <w:rStyle w:val="CodeinText"/>
        </w:rPr>
        <w:t>IRepository</w:t>
      </w:r>
      <w:r>
        <w:t>. Because some places cannot hold references to the generic interface (as we encountered with model binding) the additional non</w:t>
      </w:r>
      <w:r w:rsidR="004978C4">
        <w:t>-</w:t>
      </w:r>
      <w:r>
        <w:t xml:space="preserve">generic </w:t>
      </w:r>
      <w:r w:rsidRPr="00AA7886">
        <w:rPr>
          <w:rStyle w:val="CodeinText"/>
        </w:rPr>
        <w:t>IRepository</w:t>
      </w:r>
      <w:r>
        <w:t xml:space="preserve"> interface supports these scenarios.</w:t>
      </w:r>
    </w:p>
    <w:p w:rsidR="00C14F42" w:rsidRDefault="00C14F42" w:rsidP="00C14F42">
      <w:pPr>
        <w:pStyle w:val="Body"/>
      </w:pPr>
      <w:r>
        <w:t xml:space="preserve">We have our </w:t>
      </w:r>
      <w:r w:rsidRPr="00AA7886">
        <w:rPr>
          <w:rStyle w:val="CodeinText"/>
        </w:rPr>
        <w:t>SmartBinder</w:t>
      </w:r>
      <w:r>
        <w:t xml:space="preserve"> and </w:t>
      </w:r>
      <w:r w:rsidRPr="00AA7886">
        <w:rPr>
          <w:rStyle w:val="CodeinText"/>
        </w:rPr>
        <w:t>EntityModelBinder</w:t>
      </w:r>
      <w:r>
        <w:t xml:space="preserve">, which binds to entities from request values, but we still need to configure ASP.NET MVC to use these binders instead of the default model binder. To do this, we set the </w:t>
      </w:r>
      <w:r w:rsidRPr="00AA7886">
        <w:rPr>
          <w:rStyle w:val="CodeinText"/>
        </w:rPr>
        <w:t>ModelBinders.Binders.DefaultBinder</w:t>
      </w:r>
      <w:r>
        <w:t xml:space="preserve"> property in our application startup code, as shown in listing </w:t>
      </w:r>
      <w:r w:rsidR="00E847E1">
        <w:t>14</w:t>
      </w:r>
      <w:r>
        <w:t>.</w:t>
      </w:r>
      <w:r w:rsidR="00E847E1">
        <w:t>6</w:t>
      </w:r>
      <w:r>
        <w:t>.</w:t>
      </w:r>
    </w:p>
    <w:p w:rsidR="00C14F42" w:rsidRDefault="00C14F42" w:rsidP="00C14F42">
      <w:pPr>
        <w:pStyle w:val="CodeListingCaption"/>
      </w:pPr>
      <w:r>
        <w:lastRenderedPageBreak/>
        <w:t xml:space="preserve">Listing </w:t>
      </w:r>
      <w:r w:rsidR="00E847E1">
        <w:t>14</w:t>
      </w:r>
      <w:r>
        <w:t>.</w:t>
      </w:r>
      <w:r w:rsidR="00E847E1">
        <w:t>6</w:t>
      </w:r>
      <w:r>
        <w:t xml:space="preserve"> Replacing the default model binder</w:t>
      </w:r>
    </w:p>
    <w:p w:rsidR="00C14F42" w:rsidRPr="005F0F92" w:rsidRDefault="00C14F42" w:rsidP="00C14F42">
      <w:pPr>
        <w:pStyle w:val="Code"/>
      </w:pPr>
      <w:r w:rsidRPr="005F0F92">
        <w:t>protected void Application_Start()</w:t>
      </w:r>
    </w:p>
    <w:p w:rsidR="00C14F42" w:rsidRPr="005F0F92" w:rsidRDefault="00C14F42" w:rsidP="00C14F42">
      <w:pPr>
        <w:pStyle w:val="Code"/>
      </w:pPr>
      <w:r w:rsidRPr="005F0F92">
        <w:t>{</w:t>
      </w:r>
    </w:p>
    <w:p w:rsidR="00C14F42" w:rsidRDefault="00C14F42" w:rsidP="00C14F42">
      <w:pPr>
        <w:pStyle w:val="Code"/>
      </w:pPr>
      <w:r w:rsidRPr="005F0F92">
        <w:t xml:space="preserve">    ModelBinders.Binders.DefaultBinder = </w:t>
      </w:r>
    </w:p>
    <w:p w:rsidR="00C14F42" w:rsidRDefault="00C14F42" w:rsidP="00C14F42">
      <w:pPr>
        <w:pStyle w:val="Code"/>
      </w:pPr>
      <w:r>
        <w:t xml:space="preserve">        </w:t>
      </w:r>
      <w:r w:rsidRPr="005F0F92">
        <w:t>new SmartBinder</w:t>
      </w:r>
      <w:r w:rsidDel="00863480">
        <w:t xml:space="preserve"> </w:t>
      </w:r>
      <w:r w:rsidRPr="005F0F92">
        <w:t>(new EntityModelBinder</w:t>
      </w:r>
      <w:r w:rsidDel="00863480">
        <w:t xml:space="preserve"> </w:t>
      </w:r>
      <w:r w:rsidRPr="005F0F92">
        <w:t>());</w:t>
      </w:r>
    </w:p>
    <w:p w:rsidR="00C14F42" w:rsidRDefault="00C14F42" w:rsidP="00C14F42">
      <w:pPr>
        <w:pStyle w:val="Body1"/>
      </w:pPr>
      <w:r>
        <w:t>At this point, we have only a single filtered model binder. In practice, we might have specialized model binders for certain entities, classes of objects (such as enumeration classes), and so on. By creating a model binder for entities, we can create controller actions that take entities as parameters, as opposed to just a</w:t>
      </w:r>
      <w:r w:rsidR="004978C4">
        <w:t>n integer</w:t>
      </w:r>
      <w:r>
        <w:t xml:space="preserve">, as shown in listing </w:t>
      </w:r>
      <w:r w:rsidR="00E847E1">
        <w:t>14</w:t>
      </w:r>
      <w:r>
        <w:t>.</w:t>
      </w:r>
      <w:r w:rsidR="00E847E1">
        <w:t>7</w:t>
      </w:r>
      <w:r>
        <w:t>.</w:t>
      </w:r>
    </w:p>
    <w:p w:rsidR="00C14F42" w:rsidRDefault="00C14F42" w:rsidP="00C14F42">
      <w:pPr>
        <w:pStyle w:val="CodeListingCaption"/>
      </w:pPr>
      <w:r>
        <w:t xml:space="preserve">Listing </w:t>
      </w:r>
      <w:r w:rsidR="00E847E1">
        <w:t>14.7</w:t>
      </w:r>
      <w:r>
        <w:t xml:space="preserve"> Controller action with an entity as a parameter</w:t>
      </w:r>
    </w:p>
    <w:p w:rsidR="00EA41BC" w:rsidRPr="00EA41BC" w:rsidRDefault="00EA41BC" w:rsidP="00EA41BC">
      <w:pPr>
        <w:pStyle w:val="Code"/>
      </w:pPr>
      <w:r w:rsidRPr="00EA41BC">
        <w:t xml:space="preserve">public ViewResult Edit(Profile </w:t>
      </w:r>
      <w:commentRangeStart w:id="12"/>
      <w:commentRangeStart w:id="13"/>
      <w:r w:rsidRPr="00EA41BC">
        <w:t>id</w:t>
      </w:r>
      <w:commentRangeEnd w:id="12"/>
      <w:r w:rsidR="004978C4">
        <w:rPr>
          <w:rFonts w:ascii="Verdana" w:hAnsi="Verdana"/>
          <w:snapToGrid/>
        </w:rPr>
        <w:commentReference w:id="12"/>
      </w:r>
      <w:commentRangeEnd w:id="13"/>
      <w:r w:rsidR="00713A8C">
        <w:rPr>
          <w:rFonts w:ascii="Verdana" w:hAnsi="Verdana"/>
          <w:snapToGrid/>
        </w:rPr>
        <w:commentReference w:id="13"/>
      </w:r>
      <w:r w:rsidRPr="00EA41BC">
        <w:t>)</w:t>
      </w:r>
    </w:p>
    <w:p w:rsidR="00EA41BC" w:rsidRPr="00EA41BC" w:rsidRDefault="00EA41BC" w:rsidP="00EA41BC">
      <w:pPr>
        <w:pStyle w:val="Code"/>
      </w:pPr>
      <w:r w:rsidRPr="00EA41BC">
        <w:t>{</w:t>
      </w:r>
    </w:p>
    <w:p w:rsidR="00EA41BC" w:rsidRPr="00EA41BC" w:rsidRDefault="00EA41BC" w:rsidP="00EA41BC">
      <w:pPr>
        <w:pStyle w:val="Code"/>
      </w:pPr>
      <w:r w:rsidRPr="00EA41BC">
        <w:t xml:space="preserve">    return View(new ProfileEditModel(id));</w:t>
      </w:r>
    </w:p>
    <w:p w:rsidR="00C14F42" w:rsidRDefault="00EA41BC" w:rsidP="00EA41BC">
      <w:pPr>
        <w:pStyle w:val="Code"/>
      </w:pPr>
      <w:r w:rsidRPr="00EA41BC">
        <w:t>}</w:t>
      </w:r>
    </w:p>
    <w:p w:rsidR="00CA7CCE" w:rsidRDefault="00C14F42" w:rsidP="00C14F42">
      <w:pPr>
        <w:pStyle w:val="Body"/>
      </w:pPr>
      <w:r>
        <w:t xml:space="preserve">With the </w:t>
      </w:r>
      <w:r w:rsidRPr="00AA7886">
        <w:rPr>
          <w:rStyle w:val="CodeinText"/>
        </w:rPr>
        <w:t>EntityModelBinder</w:t>
      </w:r>
      <w:r>
        <w:t xml:space="preserve"> in place, we avoid repeating code in our controller actions. </w:t>
      </w:r>
      <w:r w:rsidR="00CA7CCE">
        <w:t>Our edit screen, shown in figure 14.2, now becomes simpler to create without the boring repository lookups.</w:t>
      </w:r>
    </w:p>
    <w:p w:rsidR="00CA7CCE" w:rsidRDefault="00CA7CCE" w:rsidP="00CA7CCE">
      <w:pPr>
        <w:pStyle w:val="Figure"/>
      </w:pPr>
      <w:r w:rsidRPr="00CA7CCE">
        <w:rPr>
          <w:noProof/>
        </w:rPr>
        <w:drawing>
          <wp:inline distT="0" distB="0" distL="0" distR="0">
            <wp:extent cx="4800600" cy="3254032"/>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4800600" cy="3254032"/>
                    </a:xfrm>
                    <a:prstGeom prst="rect">
                      <a:avLst/>
                    </a:prstGeom>
                    <a:noFill/>
                    <a:ln w="9525">
                      <a:noFill/>
                      <a:miter lim="800000"/>
                      <a:headEnd/>
                      <a:tailEnd/>
                    </a:ln>
                  </pic:spPr>
                </pic:pic>
              </a:graphicData>
            </a:graphic>
          </wp:inline>
        </w:drawing>
      </w:r>
    </w:p>
    <w:p w:rsidR="00CA7CCE" w:rsidRPr="00CA7CCE" w:rsidRDefault="00CA7CCE" w:rsidP="00CA7CCE">
      <w:pPr>
        <w:pStyle w:val="FigureCaption"/>
      </w:pPr>
      <w:r>
        <w:t>Figure 14.2 The edit screen now skips the need to load the Profile manually</w:t>
      </w:r>
    </w:p>
    <w:p w:rsidR="00C14F42" w:rsidRPr="00C14F42" w:rsidRDefault="00C14F42" w:rsidP="00C14F42">
      <w:pPr>
        <w:pStyle w:val="Body"/>
      </w:pPr>
      <w:r>
        <w:lastRenderedPageBreak/>
        <w:t>This repetition would obscure the intent of the controller action with data access code that is not relevant to what the controller action is trying to accomplish.</w:t>
      </w:r>
    </w:p>
    <w:p w:rsidR="00BC50E6" w:rsidRDefault="00C54857" w:rsidP="00BC50E6">
      <w:pPr>
        <w:pStyle w:val="Head1"/>
      </w:pPr>
      <w:r>
        <w:t>14</w:t>
      </w:r>
      <w:r w:rsidR="00BC50E6">
        <w:t xml:space="preserve">.2 </w:t>
      </w:r>
      <w:r w:rsidR="00AB753B">
        <w:t>Using custom v</w:t>
      </w:r>
      <w:r w:rsidR="00BC50E6">
        <w:t>alue</w:t>
      </w:r>
      <w:r w:rsidR="00AB753B">
        <w:t xml:space="preserve"> p</w:t>
      </w:r>
      <w:r w:rsidR="00BC50E6">
        <w:t>roviders</w:t>
      </w:r>
    </w:p>
    <w:p w:rsidR="00157548" w:rsidRDefault="00CC5E56" w:rsidP="00157548">
      <w:pPr>
        <w:pStyle w:val="Body1"/>
      </w:pPr>
      <w:r>
        <w:t xml:space="preserve">In ASP.NET MVC 1.0, the responsibility of </w:t>
      </w:r>
      <w:r w:rsidR="006046C7">
        <w:t>inspecting</w:t>
      </w:r>
      <w:r>
        <w:t xml:space="preserve"> the various dictionary sources for values to bind was left to each individual model binder.  This meant that if you wanted to supply new sources of values besides just the form variables, you needed to override large portions of the default model binder.  </w:t>
      </w:r>
      <w:r w:rsidR="00366114">
        <w:t xml:space="preserve">If we had a model with mixed sources, whether it was from Session, a configuration, files and so on, it was a tricky maneuver to modify the default model binder to bind from multiple sources.  </w:t>
      </w:r>
      <w:r>
        <w:t xml:space="preserve">With ASP.NET MVC 2, the concept of providing values to the model binder is abstracted into the </w:t>
      </w:r>
      <w:r w:rsidR="001C4575" w:rsidRPr="001C4575">
        <w:rPr>
          <w:rStyle w:val="CodeinText"/>
        </w:rPr>
        <w:t>IValueProvider</w:t>
      </w:r>
      <w:r>
        <w:t xml:space="preserve"> interface, shown in listing 14.8 below.</w:t>
      </w:r>
    </w:p>
    <w:p w:rsidR="00CC5E56" w:rsidRDefault="00CC5E56" w:rsidP="00CC5E56">
      <w:pPr>
        <w:pStyle w:val="CodeListingCaption"/>
      </w:pPr>
      <w:r>
        <w:t>Listing 14.8 The IValueProvider interface</w:t>
      </w:r>
    </w:p>
    <w:p w:rsidR="00CC5E56" w:rsidRPr="00CC5E56" w:rsidRDefault="00CC5E56" w:rsidP="00CC5E56">
      <w:pPr>
        <w:pStyle w:val="Code"/>
      </w:pPr>
      <w:r w:rsidRPr="00CC5E56">
        <w:t>public interface IValueProvider {</w:t>
      </w:r>
    </w:p>
    <w:p w:rsidR="00CC5E56" w:rsidRPr="00CC5E56" w:rsidRDefault="00CC5E56" w:rsidP="00CC5E56">
      <w:pPr>
        <w:pStyle w:val="Code"/>
      </w:pPr>
      <w:r w:rsidRPr="00CC5E56">
        <w:t xml:space="preserve">    bool ContainsPrefix(string prefix);</w:t>
      </w:r>
    </w:p>
    <w:p w:rsidR="00CC5E56" w:rsidRPr="00CC5E56" w:rsidRDefault="00CC5E56" w:rsidP="00CC5E56">
      <w:pPr>
        <w:pStyle w:val="Code"/>
      </w:pPr>
      <w:r w:rsidRPr="00CC5E56">
        <w:t xml:space="preserve">    ValueProviderResult GetValue(string key);</w:t>
      </w:r>
    </w:p>
    <w:p w:rsidR="00CC5E56" w:rsidRDefault="00CC5E56" w:rsidP="00CC5E56">
      <w:pPr>
        <w:pStyle w:val="Code"/>
      </w:pPr>
      <w:r w:rsidRPr="00CC5E56">
        <w:t>}</w:t>
      </w:r>
    </w:p>
    <w:p w:rsidR="00CC5E56" w:rsidRDefault="00CC5E56" w:rsidP="00CC5E56">
      <w:pPr>
        <w:pStyle w:val="Body"/>
      </w:pPr>
      <w:r>
        <w:t xml:space="preserve">Internally, the </w:t>
      </w:r>
      <w:r w:rsidR="001C4575" w:rsidRPr="001C4575">
        <w:rPr>
          <w:rStyle w:val="CodeinText"/>
        </w:rPr>
        <w:t>DefaultModelBinder</w:t>
      </w:r>
      <w:r>
        <w:t xml:space="preserve"> uses an </w:t>
      </w:r>
      <w:r w:rsidR="001C4575" w:rsidRPr="001C4575">
        <w:rPr>
          <w:rStyle w:val="CodeinText"/>
        </w:rPr>
        <w:t>IValueProvider</w:t>
      </w:r>
      <w:r>
        <w:t xml:space="preserve"> to build the </w:t>
      </w:r>
      <w:r w:rsidR="001C4575" w:rsidRPr="001C4575">
        <w:rPr>
          <w:rStyle w:val="CodeinText"/>
        </w:rPr>
        <w:t>ValueProviderResult</w:t>
      </w:r>
      <w:r>
        <w:t xml:space="preserve">.  It then uses the </w:t>
      </w:r>
      <w:r w:rsidR="001C4575" w:rsidRPr="001C4575">
        <w:rPr>
          <w:rStyle w:val="CodeinText"/>
        </w:rPr>
        <w:t>ValueProviderResult</w:t>
      </w:r>
      <w:r>
        <w:t xml:space="preserve"> to </w:t>
      </w:r>
      <w:r w:rsidR="00825EA1">
        <w:t xml:space="preserve">obtain the values used to </w:t>
      </w:r>
      <w:r>
        <w:t xml:space="preserve">bind our complex models.  To create a new custom value provider, we need to implement two key interfaces.  The first is </w:t>
      </w:r>
      <w:r w:rsidR="001C4575" w:rsidRPr="001C4575">
        <w:rPr>
          <w:rStyle w:val="CodeinText"/>
        </w:rPr>
        <w:t>IValueProvider</w:t>
      </w:r>
      <w:r>
        <w:t xml:space="preserve">, and to allow the MVC framework to build our custom value provider, an implementation of </w:t>
      </w:r>
      <w:r w:rsidR="001C4575" w:rsidRPr="001C4575">
        <w:rPr>
          <w:rStyle w:val="CodeinText"/>
        </w:rPr>
        <w:t>ValueProviderFactory</w:t>
      </w:r>
      <w:r>
        <w:t>.</w:t>
      </w:r>
      <w:r w:rsidR="005C18EB">
        <w:t xml:space="preserve">  The MVC framework ships with several value providers out of the box, bundled together in the </w:t>
      </w:r>
      <w:r w:rsidR="001C4575" w:rsidRPr="001C4575">
        <w:rPr>
          <w:rStyle w:val="CodeinText"/>
        </w:rPr>
        <w:t>ValueProviderFactories</w:t>
      </w:r>
      <w:r w:rsidR="005C18EB">
        <w:t xml:space="preserve"> class, shown in listing 14.9.</w:t>
      </w:r>
    </w:p>
    <w:p w:rsidR="005C18EB" w:rsidRDefault="005C18EB" w:rsidP="005C18EB">
      <w:pPr>
        <w:pStyle w:val="CodeListingCaption"/>
      </w:pPr>
      <w:r>
        <w:t>Listing 14.9 The ValueProviderFactories class</w:t>
      </w:r>
    </w:p>
    <w:p w:rsidR="005C18EB" w:rsidRPr="005C18EB" w:rsidRDefault="005C18EB" w:rsidP="005C18EB">
      <w:pPr>
        <w:pStyle w:val="Code"/>
      </w:pPr>
      <w:r w:rsidRPr="005C18EB">
        <w:t>public static class ValueProviderFactories {</w:t>
      </w:r>
    </w:p>
    <w:p w:rsidR="005C18EB" w:rsidRPr="005C18EB" w:rsidRDefault="005C18EB" w:rsidP="005C18EB">
      <w:pPr>
        <w:pStyle w:val="Code"/>
      </w:pPr>
    </w:p>
    <w:p w:rsidR="005C18EB" w:rsidRPr="005C18EB" w:rsidRDefault="005C18EB" w:rsidP="005C18EB">
      <w:pPr>
        <w:pStyle w:val="Code"/>
      </w:pPr>
      <w:r w:rsidRPr="005C18EB">
        <w:t xml:space="preserve">    private static readonly ValueProviderFactoryCollection _factories = </w:t>
      </w:r>
    </w:p>
    <w:p w:rsidR="005C18EB" w:rsidRPr="005C18EB" w:rsidRDefault="005C18EB" w:rsidP="005C18EB">
      <w:pPr>
        <w:pStyle w:val="Code"/>
      </w:pPr>
      <w:r w:rsidRPr="005C18EB">
        <w:t xml:space="preserve">        new ValueProviderFactoryCollection() {</w:t>
      </w:r>
    </w:p>
    <w:p w:rsidR="005C18EB" w:rsidRPr="005C18EB" w:rsidRDefault="005C18EB" w:rsidP="005C18EB">
      <w:pPr>
        <w:pStyle w:val="Code"/>
      </w:pPr>
      <w:r w:rsidRPr="005C18EB">
        <w:t xml:space="preserve">        new FormValueProviderFactory(),</w:t>
      </w:r>
    </w:p>
    <w:p w:rsidR="005C18EB" w:rsidRPr="005C18EB" w:rsidRDefault="005C18EB" w:rsidP="005C18EB">
      <w:pPr>
        <w:pStyle w:val="Code"/>
      </w:pPr>
      <w:r w:rsidRPr="005C18EB">
        <w:t xml:space="preserve">        new RouteDataValueProviderFactory(),</w:t>
      </w:r>
    </w:p>
    <w:p w:rsidR="005C18EB" w:rsidRPr="005C18EB" w:rsidRDefault="005C18EB" w:rsidP="005C18EB">
      <w:pPr>
        <w:pStyle w:val="Code"/>
      </w:pPr>
      <w:r w:rsidRPr="005C18EB">
        <w:t xml:space="preserve">        new QueryStringValueProviderFactory(),</w:t>
      </w:r>
    </w:p>
    <w:p w:rsidR="005C18EB" w:rsidRPr="005C18EB" w:rsidRDefault="005C18EB" w:rsidP="005C18EB">
      <w:pPr>
        <w:pStyle w:val="Code"/>
      </w:pPr>
      <w:r w:rsidRPr="005C18EB">
        <w:t xml:space="preserve">        new HttpFileCollectionValueProviderFactory()</w:t>
      </w:r>
    </w:p>
    <w:p w:rsidR="005C18EB" w:rsidRPr="005C18EB" w:rsidRDefault="005C18EB" w:rsidP="005C18EB">
      <w:pPr>
        <w:pStyle w:val="Code"/>
      </w:pPr>
      <w:r w:rsidRPr="005C18EB">
        <w:t xml:space="preserve">    };</w:t>
      </w:r>
    </w:p>
    <w:p w:rsidR="005C18EB" w:rsidRPr="005C18EB" w:rsidRDefault="005C18EB" w:rsidP="005C18EB">
      <w:pPr>
        <w:pStyle w:val="Code"/>
      </w:pPr>
    </w:p>
    <w:p w:rsidR="005C18EB" w:rsidRPr="005C18EB" w:rsidRDefault="005C18EB" w:rsidP="005C18EB">
      <w:pPr>
        <w:pStyle w:val="Code"/>
      </w:pPr>
      <w:r w:rsidRPr="005C18EB">
        <w:t xml:space="preserve">    public static ValueProviderFactoryCollection Factories {</w:t>
      </w:r>
    </w:p>
    <w:p w:rsidR="005C18EB" w:rsidRPr="005C18EB" w:rsidRDefault="005C18EB" w:rsidP="005C18EB">
      <w:pPr>
        <w:pStyle w:val="Code"/>
      </w:pPr>
      <w:r w:rsidRPr="005C18EB">
        <w:t xml:space="preserve">        get {</w:t>
      </w:r>
    </w:p>
    <w:p w:rsidR="005C18EB" w:rsidRPr="005C18EB" w:rsidRDefault="005C18EB" w:rsidP="005C18EB">
      <w:pPr>
        <w:pStyle w:val="Code"/>
      </w:pPr>
      <w:r w:rsidRPr="005C18EB">
        <w:t xml:space="preserve">            return _factories;</w:t>
      </w:r>
    </w:p>
    <w:p w:rsidR="005C18EB" w:rsidRPr="005C18EB" w:rsidRDefault="005C18EB" w:rsidP="005C18EB">
      <w:pPr>
        <w:pStyle w:val="Code"/>
      </w:pPr>
      <w:r w:rsidRPr="005C18EB">
        <w:t xml:space="preserve">        }</w:t>
      </w:r>
    </w:p>
    <w:p w:rsidR="005C18EB" w:rsidRPr="005C18EB" w:rsidRDefault="005C18EB" w:rsidP="005C18EB">
      <w:pPr>
        <w:pStyle w:val="Code"/>
      </w:pPr>
      <w:r w:rsidRPr="005C18EB">
        <w:t xml:space="preserve">    }</w:t>
      </w:r>
    </w:p>
    <w:p w:rsidR="005C18EB" w:rsidRDefault="005C18EB" w:rsidP="005C18EB">
      <w:pPr>
        <w:pStyle w:val="Code"/>
      </w:pPr>
      <w:r w:rsidRPr="005C18EB">
        <w:t>}</w:t>
      </w:r>
    </w:p>
    <w:p w:rsidR="005C18EB" w:rsidRDefault="0020421D" w:rsidP="005C18EB">
      <w:pPr>
        <w:pStyle w:val="Body"/>
      </w:pPr>
      <w:r>
        <w:t xml:space="preserve">We can see from listing 14.9 that the initial value providers include implementations to support binding from form values, route values, query string and the files collection.  </w:t>
      </w:r>
      <w:r w:rsidR="00BB725C">
        <w:t xml:space="preserve">However, we would like to add a new value provider, to bind values from Session.  To add a </w:t>
      </w:r>
      <w:r w:rsidR="00BB725C">
        <w:lastRenderedPageBreak/>
        <w:t xml:space="preserve">new value provider, we simply need to add our custom value provider factory to the </w:t>
      </w:r>
      <w:r w:rsidR="001C4575" w:rsidRPr="001C4575">
        <w:rPr>
          <w:rStyle w:val="CodeinText"/>
        </w:rPr>
        <w:t>ValueProviderFactories.Factories</w:t>
      </w:r>
      <w:r w:rsidR="00BB725C">
        <w:t xml:space="preserve"> collection, usually in application startup where we would also configure areas, routes and so on, as shown in listing 14.10.</w:t>
      </w:r>
    </w:p>
    <w:p w:rsidR="00BB725C" w:rsidRDefault="00BB725C" w:rsidP="00BB725C">
      <w:pPr>
        <w:pStyle w:val="CodeListingCaption"/>
      </w:pPr>
      <w:r>
        <w:t>Listing 14.10 Registering our custom value provider factory</w:t>
      </w:r>
    </w:p>
    <w:p w:rsidR="00BB725C" w:rsidRPr="00BB725C" w:rsidRDefault="00BB725C" w:rsidP="00BB725C">
      <w:pPr>
        <w:pStyle w:val="Code"/>
      </w:pPr>
      <w:r w:rsidRPr="00BB725C">
        <w:t>protected void Application_Start()</w:t>
      </w:r>
    </w:p>
    <w:p w:rsidR="00BB725C" w:rsidRPr="00BB725C" w:rsidRDefault="00BB725C" w:rsidP="00BB725C">
      <w:pPr>
        <w:pStyle w:val="Code"/>
      </w:pPr>
      <w:r w:rsidRPr="00BB725C">
        <w:t>{</w:t>
      </w:r>
    </w:p>
    <w:p w:rsidR="00BB725C" w:rsidRPr="00BB725C" w:rsidRDefault="00BB725C" w:rsidP="00BB725C">
      <w:pPr>
        <w:pStyle w:val="Code"/>
      </w:pPr>
      <w:r w:rsidRPr="00BB725C">
        <w:t xml:space="preserve">    AreaRegistration.RegisterAllAreas();</w:t>
      </w:r>
    </w:p>
    <w:p w:rsidR="00BB725C" w:rsidRPr="00BB725C" w:rsidRDefault="00BB725C" w:rsidP="00BB725C">
      <w:pPr>
        <w:pStyle w:val="Code"/>
      </w:pPr>
      <w:r w:rsidRPr="00BB725C">
        <w:t xml:space="preserve">    ValueProviderFactories.Factories.Add(new SessionValueProviderFactory());</w:t>
      </w:r>
    </w:p>
    <w:p w:rsidR="00BB725C" w:rsidRPr="00BB725C" w:rsidRDefault="00BB725C" w:rsidP="00BB725C">
      <w:pPr>
        <w:pStyle w:val="Code"/>
      </w:pPr>
    </w:p>
    <w:p w:rsidR="00BB725C" w:rsidRPr="00BB725C" w:rsidRDefault="00BB725C" w:rsidP="00BB725C">
      <w:pPr>
        <w:pStyle w:val="Code"/>
      </w:pPr>
      <w:r w:rsidRPr="00BB725C">
        <w:t xml:space="preserve">    RegisterRoutes(RouteTable.Routes);</w:t>
      </w:r>
    </w:p>
    <w:p w:rsidR="00BB725C" w:rsidRDefault="00BB725C" w:rsidP="00BB725C">
      <w:pPr>
        <w:pStyle w:val="Code"/>
      </w:pPr>
      <w:r w:rsidRPr="00BB725C">
        <w:t>}</w:t>
      </w:r>
    </w:p>
    <w:p w:rsidR="00BB725C" w:rsidRDefault="00BB725C" w:rsidP="00BB725C">
      <w:pPr>
        <w:pStyle w:val="Body"/>
      </w:pPr>
      <w:r>
        <w:t xml:space="preserve">Instead of adding a value provider directly, ASP.NET MVC requires us to build a factory object to supply our custom value provider.  For each request, the default model binder builds the entire collection of value providers from the registered value provider factories.  Our </w:t>
      </w:r>
      <w:r w:rsidR="001C4575" w:rsidRPr="001C4575">
        <w:rPr>
          <w:rStyle w:val="CodeinText"/>
        </w:rPr>
        <w:t>SessionValueProviderFactory</w:t>
      </w:r>
      <w:r>
        <w:t xml:space="preserve"> becomes quite simple, shown in listing 14.11.</w:t>
      </w:r>
    </w:p>
    <w:p w:rsidR="00BB725C" w:rsidRDefault="00BB725C" w:rsidP="00BB725C">
      <w:pPr>
        <w:pStyle w:val="CodeListingCaption"/>
      </w:pPr>
      <w:r>
        <w:t>Listing 14.11 The SessionValueProviderFactory class</w:t>
      </w:r>
    </w:p>
    <w:p w:rsidR="00BB725C" w:rsidRPr="00BB725C" w:rsidRDefault="00BB725C" w:rsidP="00BB725C">
      <w:pPr>
        <w:pStyle w:val="Code"/>
      </w:pPr>
      <w:r w:rsidRPr="00BB725C">
        <w:t>public class SessionValueProviderFactory : ValueProviderFactory</w:t>
      </w:r>
    </w:p>
    <w:p w:rsidR="00BB725C" w:rsidRPr="00BB725C" w:rsidRDefault="00BB725C" w:rsidP="00BB725C">
      <w:pPr>
        <w:pStyle w:val="Code"/>
      </w:pPr>
      <w:r w:rsidRPr="00BB725C">
        <w:t>{</w:t>
      </w:r>
    </w:p>
    <w:p w:rsidR="00BB725C" w:rsidRPr="00BB725C" w:rsidRDefault="00BB725C" w:rsidP="00BB725C">
      <w:pPr>
        <w:pStyle w:val="Code"/>
      </w:pPr>
      <w:r w:rsidRPr="00BB725C">
        <w:t xml:space="preserve">    public override IValueProvider GetValueProvider(</w:t>
      </w:r>
    </w:p>
    <w:p w:rsidR="00BB725C" w:rsidRPr="00BB725C" w:rsidRDefault="00BB725C" w:rsidP="00BB725C">
      <w:pPr>
        <w:pStyle w:val="Code"/>
      </w:pPr>
      <w:r w:rsidRPr="00BB725C">
        <w:t xml:space="preserve">        ControllerContext controllerContext)</w:t>
      </w:r>
    </w:p>
    <w:p w:rsidR="00BB725C" w:rsidRPr="00BB725C" w:rsidRDefault="00BB725C" w:rsidP="00BB725C">
      <w:pPr>
        <w:pStyle w:val="Code"/>
      </w:pPr>
      <w:r w:rsidRPr="00BB725C">
        <w:t xml:space="preserve">    {</w:t>
      </w:r>
    </w:p>
    <w:p w:rsidR="00BB725C" w:rsidRPr="00BB725C" w:rsidRDefault="00BB725C" w:rsidP="00BB725C">
      <w:pPr>
        <w:pStyle w:val="Code"/>
      </w:pPr>
      <w:r w:rsidRPr="00BB725C">
        <w:t xml:space="preserve">        return new SessionValueProvider(</w:t>
      </w:r>
    </w:p>
    <w:p w:rsidR="00BB725C" w:rsidRPr="00BB725C" w:rsidRDefault="00BB725C" w:rsidP="00BB725C">
      <w:pPr>
        <w:pStyle w:val="Code"/>
      </w:pPr>
      <w:r w:rsidRPr="00BB725C">
        <w:t xml:space="preserve">            controllerContext.HttpContext.Session);</w:t>
      </w:r>
    </w:p>
    <w:p w:rsidR="00BB725C" w:rsidRPr="00BB725C" w:rsidRDefault="00BB725C" w:rsidP="00BB725C">
      <w:pPr>
        <w:pStyle w:val="Code"/>
      </w:pPr>
      <w:r w:rsidRPr="00BB725C">
        <w:t xml:space="preserve">    }</w:t>
      </w:r>
    </w:p>
    <w:p w:rsidR="00BB725C" w:rsidRDefault="00BB725C" w:rsidP="00BB725C">
      <w:pPr>
        <w:pStyle w:val="Code"/>
      </w:pPr>
      <w:r w:rsidRPr="00BB725C">
        <w:t>}</w:t>
      </w:r>
    </w:p>
    <w:p w:rsidR="00BB725C" w:rsidRDefault="00BB725C" w:rsidP="00BB725C">
      <w:pPr>
        <w:pStyle w:val="Body"/>
      </w:pPr>
      <w:r>
        <w:t xml:space="preserve">We create our custom value provider factory by inheriting from </w:t>
      </w:r>
      <w:r w:rsidR="001C4575" w:rsidRPr="001C4575">
        <w:rPr>
          <w:rStyle w:val="CodeinText"/>
        </w:rPr>
        <w:t>ValueProviderFactory</w:t>
      </w:r>
      <w:r>
        <w:t xml:space="preserve"> and overriding the </w:t>
      </w:r>
      <w:r w:rsidR="001C4575" w:rsidRPr="001C4575">
        <w:rPr>
          <w:rStyle w:val="CodeinText"/>
        </w:rPr>
        <w:t>GetValueProvider</w:t>
      </w:r>
      <w:r>
        <w:t xml:space="preserve"> method.  For each request, our custom </w:t>
      </w:r>
      <w:r w:rsidR="001C4575" w:rsidRPr="001C4575">
        <w:rPr>
          <w:rStyle w:val="CodeinText"/>
        </w:rPr>
        <w:t>SessionValueProvider</w:t>
      </w:r>
      <w:r>
        <w:t xml:space="preserve"> will be instantiated, passing in the current request's Session object.  </w:t>
      </w:r>
      <w:r w:rsidR="00303966">
        <w:t>The constructor is shown in listing 14.12 below.</w:t>
      </w:r>
    </w:p>
    <w:p w:rsidR="00303966" w:rsidRDefault="00303966" w:rsidP="00303966">
      <w:pPr>
        <w:pStyle w:val="CodeListingCaption"/>
      </w:pPr>
      <w:r>
        <w:t>Listing 14.12 The SessionValueProvider class and constructor</w:t>
      </w:r>
    </w:p>
    <w:p w:rsidR="00303966" w:rsidRPr="00303966" w:rsidRDefault="00303966" w:rsidP="00303966">
      <w:pPr>
        <w:pStyle w:val="Code"/>
      </w:pPr>
      <w:r w:rsidRPr="00303966">
        <w:t>public class SessionValueProvider : IValueProvider</w:t>
      </w:r>
    </w:p>
    <w:p w:rsidR="00303966" w:rsidRPr="00303966" w:rsidRDefault="00303966" w:rsidP="00303966">
      <w:pPr>
        <w:pStyle w:val="Code"/>
      </w:pPr>
      <w:r w:rsidRPr="00303966">
        <w:t>{</w:t>
      </w:r>
    </w:p>
    <w:p w:rsidR="00303966" w:rsidRPr="00303966" w:rsidRDefault="00303966" w:rsidP="00303966">
      <w:pPr>
        <w:pStyle w:val="Code"/>
      </w:pPr>
      <w:r w:rsidRPr="00303966">
        <w:t xml:space="preserve">    public SessionValueProvider(HttpSessionStateBase session)</w:t>
      </w:r>
    </w:p>
    <w:p w:rsidR="00303966" w:rsidRPr="00303966" w:rsidRDefault="00303966" w:rsidP="00303966">
      <w:pPr>
        <w:pStyle w:val="Code"/>
      </w:pPr>
      <w:r w:rsidRPr="00303966">
        <w:t xml:space="preserve">    {</w:t>
      </w:r>
    </w:p>
    <w:p w:rsidR="00303966" w:rsidRPr="00303966" w:rsidRDefault="00303966" w:rsidP="00303966">
      <w:pPr>
        <w:pStyle w:val="Code"/>
      </w:pPr>
      <w:r w:rsidRPr="00303966">
        <w:t xml:space="preserve">        AddValues(session);</w:t>
      </w:r>
    </w:p>
    <w:p w:rsidR="00303966" w:rsidRDefault="00303966" w:rsidP="00303966">
      <w:pPr>
        <w:pStyle w:val="Code"/>
      </w:pPr>
      <w:r w:rsidRPr="00303966">
        <w:t xml:space="preserve">    }</w:t>
      </w:r>
    </w:p>
    <w:p w:rsidR="00303966" w:rsidRDefault="00303966" w:rsidP="00303966">
      <w:pPr>
        <w:pStyle w:val="Body"/>
      </w:pPr>
      <w:r>
        <w:t xml:space="preserve">When our </w:t>
      </w:r>
      <w:r w:rsidR="001C4575" w:rsidRPr="001C4575">
        <w:rPr>
          <w:rStyle w:val="CodeinText"/>
        </w:rPr>
        <w:t>SessionValueProvider</w:t>
      </w:r>
      <w:r>
        <w:t xml:space="preserve"> is instantiated with the current Session, we want to examine the Session object and cache the possible results.  In listing 14.13, we keep a list of prefixes and values for later matching.</w:t>
      </w:r>
    </w:p>
    <w:p w:rsidR="00303966" w:rsidRDefault="00303966" w:rsidP="00303966">
      <w:pPr>
        <w:pStyle w:val="CodeListingCaption"/>
      </w:pPr>
      <w:r>
        <w:t>Listing 14.13 The local values cache and AddValues method</w:t>
      </w:r>
    </w:p>
    <w:p w:rsidR="00303966" w:rsidRPr="00303966" w:rsidRDefault="00303966" w:rsidP="00303966">
      <w:pPr>
        <w:pStyle w:val="Code"/>
      </w:pPr>
      <w:r w:rsidRPr="00303966">
        <w:t>private readonly HashSet&lt;string&gt; _prefixes</w:t>
      </w:r>
    </w:p>
    <w:p w:rsidR="00303966" w:rsidRPr="00303966" w:rsidRDefault="00303966" w:rsidP="00303966">
      <w:pPr>
        <w:pStyle w:val="Code"/>
      </w:pPr>
      <w:r w:rsidRPr="00303966">
        <w:t xml:space="preserve">    = new HashSet&lt;string&gt;(StringComparer.OrdinalIgnoreCase);</w:t>
      </w:r>
    </w:p>
    <w:p w:rsidR="00303966" w:rsidRPr="00303966" w:rsidRDefault="00303966" w:rsidP="00303966">
      <w:pPr>
        <w:pStyle w:val="Code"/>
      </w:pPr>
      <w:r w:rsidRPr="00303966">
        <w:lastRenderedPageBreak/>
        <w:t>private readonly Dictionary&lt;string, ValueProviderResult&gt; _values</w:t>
      </w:r>
    </w:p>
    <w:p w:rsidR="00303966" w:rsidRPr="00303966" w:rsidRDefault="00303966" w:rsidP="00303966">
      <w:pPr>
        <w:pStyle w:val="Code"/>
      </w:pPr>
      <w:r w:rsidRPr="00303966">
        <w:t xml:space="preserve">    = new Dictionary&lt;string, ValueProviderResult&gt;(StringComparer.OrdinalIgnoreCase);</w:t>
      </w:r>
    </w:p>
    <w:p w:rsidR="00303966" w:rsidRPr="00303966" w:rsidRDefault="00303966" w:rsidP="00303966">
      <w:pPr>
        <w:pStyle w:val="Code"/>
      </w:pPr>
    </w:p>
    <w:p w:rsidR="00303966" w:rsidRPr="00303966" w:rsidRDefault="00303966" w:rsidP="00303966">
      <w:pPr>
        <w:pStyle w:val="Code"/>
      </w:pPr>
      <w:r w:rsidRPr="00303966">
        <w:t>private void AddValues(HttpSessionStateBase session)</w:t>
      </w:r>
    </w:p>
    <w:p w:rsidR="00303966" w:rsidRPr="00303966" w:rsidRDefault="00303966" w:rsidP="00303966">
      <w:pPr>
        <w:pStyle w:val="Code"/>
      </w:pPr>
      <w:r w:rsidRPr="00303966">
        <w:t>{</w:t>
      </w:r>
    </w:p>
    <w:p w:rsidR="00303966" w:rsidRPr="00303966" w:rsidRDefault="00303966" w:rsidP="00303966">
      <w:pPr>
        <w:pStyle w:val="Code"/>
      </w:pPr>
      <w:r w:rsidRPr="00303966">
        <w:t xml:space="preserve">    if (session.Keys.Count &gt; 0)</w:t>
      </w:r>
      <w:r w:rsidR="000053C8">
        <w:t xml:space="preserve">                           #1</w:t>
      </w:r>
    </w:p>
    <w:p w:rsidR="00303966" w:rsidRPr="00303966" w:rsidRDefault="00303966" w:rsidP="00303966">
      <w:pPr>
        <w:pStyle w:val="Code"/>
      </w:pPr>
      <w:r w:rsidRPr="00303966">
        <w:t xml:space="preserve">    {</w:t>
      </w:r>
    </w:p>
    <w:p w:rsidR="00303966" w:rsidRPr="00303966" w:rsidRDefault="00303966" w:rsidP="00303966">
      <w:pPr>
        <w:pStyle w:val="Code"/>
      </w:pPr>
      <w:r w:rsidRPr="00303966">
        <w:t xml:space="preserve">        _prefixes.Add("");</w:t>
      </w:r>
      <w:r w:rsidR="0074137A">
        <w:t xml:space="preserve">                                      #2</w:t>
      </w:r>
    </w:p>
    <w:p w:rsidR="00303966" w:rsidRPr="00303966" w:rsidRDefault="00303966" w:rsidP="00303966">
      <w:pPr>
        <w:pStyle w:val="Code"/>
      </w:pPr>
      <w:r w:rsidRPr="00303966">
        <w:t xml:space="preserve">    }</w:t>
      </w:r>
    </w:p>
    <w:p w:rsidR="00303966" w:rsidRPr="00303966" w:rsidRDefault="00303966" w:rsidP="00303966">
      <w:pPr>
        <w:pStyle w:val="Code"/>
      </w:pPr>
    </w:p>
    <w:p w:rsidR="00303966" w:rsidRPr="00303966" w:rsidRDefault="00303966" w:rsidP="00303966">
      <w:pPr>
        <w:pStyle w:val="Code"/>
      </w:pPr>
      <w:r w:rsidRPr="00303966">
        <w:t xml:space="preserve">    foreach (string key in session.Keys)</w:t>
      </w:r>
      <w:r w:rsidR="000B4F71">
        <w:t xml:space="preserve">                #3</w:t>
      </w:r>
    </w:p>
    <w:p w:rsidR="00303966" w:rsidRPr="00303966" w:rsidRDefault="00303966" w:rsidP="00303966">
      <w:pPr>
        <w:pStyle w:val="Code"/>
      </w:pPr>
      <w:r w:rsidRPr="00303966">
        <w:t xml:space="preserve">    {</w:t>
      </w:r>
    </w:p>
    <w:p w:rsidR="00303966" w:rsidRPr="00303966" w:rsidRDefault="00303966" w:rsidP="00303966">
      <w:pPr>
        <w:pStyle w:val="Code"/>
      </w:pPr>
      <w:r w:rsidRPr="00303966">
        <w:t xml:space="preserve">        if (key != null)</w:t>
      </w:r>
    </w:p>
    <w:p w:rsidR="00303966" w:rsidRPr="00303966" w:rsidRDefault="00303966" w:rsidP="00303966">
      <w:pPr>
        <w:pStyle w:val="Code"/>
      </w:pPr>
      <w:r w:rsidRPr="00303966">
        <w:t xml:space="preserve">        {</w:t>
      </w:r>
    </w:p>
    <w:p w:rsidR="00303966" w:rsidRPr="00303966" w:rsidRDefault="00303966" w:rsidP="00303966">
      <w:pPr>
        <w:pStyle w:val="Code"/>
      </w:pPr>
      <w:r w:rsidRPr="00303966">
        <w:t xml:space="preserve">            _prefixes.Add(key);</w:t>
      </w:r>
      <w:r w:rsidR="00386012">
        <w:t xml:space="preserve">                           #4</w:t>
      </w:r>
    </w:p>
    <w:p w:rsidR="00303966" w:rsidRPr="00303966" w:rsidRDefault="00303966" w:rsidP="00303966">
      <w:pPr>
        <w:pStyle w:val="Code"/>
      </w:pPr>
    </w:p>
    <w:p w:rsidR="00303966" w:rsidRPr="00303966" w:rsidRDefault="00303966" w:rsidP="00303966">
      <w:pPr>
        <w:pStyle w:val="Code"/>
      </w:pPr>
      <w:r w:rsidRPr="00303966">
        <w:t xml:space="preserve">            object rawValue = session[key];</w:t>
      </w:r>
    </w:p>
    <w:p w:rsidR="00303966" w:rsidRPr="00303966" w:rsidRDefault="00303966" w:rsidP="00303966">
      <w:pPr>
        <w:pStyle w:val="Code"/>
      </w:pPr>
      <w:r w:rsidRPr="00303966">
        <w:t xml:space="preserve">            string attemptedValue = session[key].ToString();</w:t>
      </w:r>
    </w:p>
    <w:p w:rsidR="00303966" w:rsidRPr="00303966" w:rsidRDefault="00303966" w:rsidP="00303966">
      <w:pPr>
        <w:pStyle w:val="Code"/>
      </w:pPr>
      <w:r w:rsidRPr="00303966">
        <w:t xml:space="preserve">            _values[key] = new ValueProviderResult(</w:t>
      </w:r>
      <w:r w:rsidR="00243442">
        <w:t xml:space="preserve">                  |#5</w:t>
      </w:r>
    </w:p>
    <w:p w:rsidR="00303966" w:rsidRPr="00303966" w:rsidRDefault="00303966" w:rsidP="00303966">
      <w:pPr>
        <w:pStyle w:val="Code"/>
      </w:pPr>
      <w:r w:rsidRPr="00303966">
        <w:t xml:space="preserve">                rawValue, </w:t>
      </w:r>
      <w:r w:rsidR="00243442">
        <w:t xml:space="preserve">                                        |#5</w:t>
      </w:r>
    </w:p>
    <w:p w:rsidR="00303966" w:rsidRPr="00303966" w:rsidRDefault="00303966" w:rsidP="00303966">
      <w:pPr>
        <w:pStyle w:val="Code"/>
      </w:pPr>
      <w:r w:rsidRPr="00303966">
        <w:t xml:space="preserve">                attemptedValue, </w:t>
      </w:r>
      <w:r w:rsidR="00243442">
        <w:t xml:space="preserve">                                 |#5</w:t>
      </w:r>
    </w:p>
    <w:p w:rsidR="00303966" w:rsidRPr="00303966" w:rsidRDefault="00303966" w:rsidP="00303966">
      <w:pPr>
        <w:pStyle w:val="Code"/>
      </w:pPr>
      <w:r w:rsidRPr="00303966">
        <w:t xml:space="preserve">                CultureInfo.CurrentCulture);</w:t>
      </w:r>
      <w:r w:rsidR="00243442">
        <w:t xml:space="preserve">                      |#5</w:t>
      </w:r>
    </w:p>
    <w:p w:rsidR="00303966" w:rsidRPr="00303966" w:rsidRDefault="00303966" w:rsidP="00303966">
      <w:pPr>
        <w:pStyle w:val="Code"/>
      </w:pPr>
      <w:r w:rsidRPr="00303966">
        <w:t xml:space="preserve">        }</w:t>
      </w:r>
    </w:p>
    <w:p w:rsidR="00303966" w:rsidRPr="00303966" w:rsidRDefault="00303966" w:rsidP="00303966">
      <w:pPr>
        <w:pStyle w:val="Code"/>
      </w:pPr>
      <w:r w:rsidRPr="00303966">
        <w:t xml:space="preserve">    }</w:t>
      </w:r>
    </w:p>
    <w:p w:rsidR="00303966" w:rsidRDefault="00303966" w:rsidP="00303966">
      <w:pPr>
        <w:pStyle w:val="Code"/>
      </w:pPr>
      <w:r w:rsidRPr="00303966">
        <w:t>}</w:t>
      </w:r>
    </w:p>
    <w:p w:rsidR="00303966" w:rsidRDefault="00303966" w:rsidP="00303966">
      <w:pPr>
        <w:pStyle w:val="Body"/>
      </w:pPr>
      <w:r>
        <w:t>In the listing above, we first check to see if our Session object contains any keys</w:t>
      </w:r>
      <w:r w:rsidR="000053C8">
        <w:t xml:space="preserve"> </w:t>
      </w:r>
      <w:r w:rsidR="000053C8" w:rsidRPr="000053C8">
        <w:rPr>
          <w:rStyle w:val="Bold"/>
        </w:rPr>
        <w:t>(1)</w:t>
      </w:r>
      <w:r>
        <w:t>.  If so, we register a blank prefix to match</w:t>
      </w:r>
      <w:r w:rsidR="0074137A">
        <w:t xml:space="preserve"> </w:t>
      </w:r>
      <w:r w:rsidR="0074137A" w:rsidRPr="0074137A">
        <w:rPr>
          <w:rStyle w:val="Bold"/>
        </w:rPr>
        <w:t>(2)</w:t>
      </w:r>
      <w:r>
        <w:t>.  Next, we loop through every key in our Session</w:t>
      </w:r>
      <w:r w:rsidR="000B4F71">
        <w:t xml:space="preserve"> </w:t>
      </w:r>
      <w:r w:rsidR="000B4F71" w:rsidRPr="000B4F71">
        <w:rPr>
          <w:rStyle w:val="Bold"/>
        </w:rPr>
        <w:t>(3)</w:t>
      </w:r>
      <w:r>
        <w:t xml:space="preserve">, adding each key as an available prefix to match to our </w:t>
      </w:r>
      <w:r w:rsidR="001C4575" w:rsidRPr="001C4575">
        <w:rPr>
          <w:rStyle w:val="CodeinText"/>
        </w:rPr>
        <w:t>_prefixes</w:t>
      </w:r>
      <w:r>
        <w:t xml:space="preserve"> collection</w:t>
      </w:r>
      <w:r w:rsidR="00386012">
        <w:t xml:space="preserve"> </w:t>
      </w:r>
      <w:r w:rsidR="00386012" w:rsidRPr="00386012">
        <w:rPr>
          <w:rStyle w:val="Bold"/>
        </w:rPr>
        <w:t>(4)</w:t>
      </w:r>
      <w:r>
        <w:t xml:space="preserve">.  </w:t>
      </w:r>
      <w:r w:rsidR="00243442">
        <w:t>After that</w:t>
      </w:r>
      <w:r>
        <w:t xml:space="preserve">, we pull every value out of Session, creating a new </w:t>
      </w:r>
      <w:r w:rsidR="001C4575" w:rsidRPr="001C4575">
        <w:rPr>
          <w:rStyle w:val="CodeinText"/>
        </w:rPr>
        <w:t>ValueProviderResult</w:t>
      </w:r>
      <w:r>
        <w:t xml:space="preserve"> object</w:t>
      </w:r>
      <w:r w:rsidR="00243442">
        <w:t xml:space="preserve"> </w:t>
      </w:r>
      <w:r w:rsidR="00243442" w:rsidRPr="00243442">
        <w:rPr>
          <w:rStyle w:val="Bold"/>
        </w:rPr>
        <w:t>(5)</w:t>
      </w:r>
      <w:r>
        <w:t xml:space="preserve"> for each key/value pair found in Session.  Each </w:t>
      </w:r>
      <w:r w:rsidR="001C4575" w:rsidRPr="001C4575">
        <w:rPr>
          <w:rStyle w:val="CodeinText"/>
        </w:rPr>
        <w:t>ValueProviderResult</w:t>
      </w:r>
      <w:r>
        <w:t xml:space="preserve"> is then added to our local </w:t>
      </w:r>
      <w:r w:rsidR="001C4575" w:rsidRPr="001C4575">
        <w:rPr>
          <w:rStyle w:val="CodeinText"/>
        </w:rPr>
        <w:t>_values</w:t>
      </w:r>
      <w:r>
        <w:t xml:space="preserve"> dictionary.  Because we figure out every possible prefix and value provider result when our </w:t>
      </w:r>
      <w:r w:rsidR="001C4575" w:rsidRPr="001C4575">
        <w:rPr>
          <w:rStyle w:val="CodeinText"/>
        </w:rPr>
        <w:t>SessionValueProvider</w:t>
      </w:r>
      <w:r>
        <w:t xml:space="preserve"> is instantiated, implementing the other two required </w:t>
      </w:r>
      <w:r w:rsidR="001C4575" w:rsidRPr="001C4575">
        <w:rPr>
          <w:rStyle w:val="CodeinText"/>
        </w:rPr>
        <w:t>IValueProvider</w:t>
      </w:r>
      <w:r>
        <w:t xml:space="preserve"> methods becomes very straightforward, as shown in listing 14.14.</w:t>
      </w:r>
    </w:p>
    <w:p w:rsidR="00303966" w:rsidRDefault="00BC4DE4" w:rsidP="00BC4DE4">
      <w:pPr>
        <w:pStyle w:val="CodeListingCaption"/>
      </w:pPr>
      <w:r>
        <w:t>Listing 14.14 The ContainsPrefix and GetValue methods</w:t>
      </w:r>
    </w:p>
    <w:p w:rsidR="00BC4DE4" w:rsidRPr="00BC4DE4" w:rsidRDefault="00BC4DE4" w:rsidP="00BC4DE4">
      <w:pPr>
        <w:pStyle w:val="Code"/>
      </w:pPr>
      <w:r w:rsidRPr="00BC4DE4">
        <w:t>public bool ContainsPrefix(string prefix)</w:t>
      </w:r>
    </w:p>
    <w:p w:rsidR="00BC4DE4" w:rsidRPr="00BC4DE4" w:rsidRDefault="00BC4DE4" w:rsidP="00BC4DE4">
      <w:pPr>
        <w:pStyle w:val="Code"/>
      </w:pPr>
      <w:r w:rsidRPr="00BC4DE4">
        <w:t>{</w:t>
      </w:r>
    </w:p>
    <w:p w:rsidR="00BC4DE4" w:rsidRPr="00BC4DE4" w:rsidRDefault="00BC4DE4" w:rsidP="00BC4DE4">
      <w:pPr>
        <w:pStyle w:val="Code"/>
      </w:pPr>
      <w:r w:rsidRPr="00BC4DE4">
        <w:t xml:space="preserve">    return _prefixes.Contains(prefix);</w:t>
      </w:r>
      <w:r w:rsidR="00EE7D76">
        <w:t xml:space="preserve">        #1</w:t>
      </w:r>
    </w:p>
    <w:p w:rsidR="00BC4DE4" w:rsidRPr="00BC4DE4" w:rsidRDefault="00BC4DE4" w:rsidP="00BC4DE4">
      <w:pPr>
        <w:pStyle w:val="Code"/>
      </w:pPr>
      <w:r w:rsidRPr="00BC4DE4">
        <w:t>}</w:t>
      </w:r>
    </w:p>
    <w:p w:rsidR="00BC4DE4" w:rsidRPr="00BC4DE4" w:rsidRDefault="00BC4DE4" w:rsidP="00BC4DE4">
      <w:pPr>
        <w:pStyle w:val="Code"/>
      </w:pPr>
    </w:p>
    <w:p w:rsidR="00BC4DE4" w:rsidRPr="00BC4DE4" w:rsidRDefault="00BC4DE4" w:rsidP="00BC4DE4">
      <w:pPr>
        <w:pStyle w:val="Code"/>
      </w:pPr>
      <w:r w:rsidRPr="00BC4DE4">
        <w:t>public ValueProviderResult GetValue(string key)</w:t>
      </w:r>
      <w:r w:rsidR="00EE7D76">
        <w:t xml:space="preserve">     |#2</w:t>
      </w:r>
    </w:p>
    <w:p w:rsidR="00BC4DE4" w:rsidRPr="00BC4DE4" w:rsidRDefault="00BC4DE4" w:rsidP="00BC4DE4">
      <w:pPr>
        <w:pStyle w:val="Code"/>
      </w:pPr>
      <w:r w:rsidRPr="00BC4DE4">
        <w:t>{</w:t>
      </w:r>
      <w:r w:rsidR="00EE7D76">
        <w:t xml:space="preserve">                                                    |#2</w:t>
      </w:r>
    </w:p>
    <w:p w:rsidR="00BC4DE4" w:rsidRPr="00BC4DE4" w:rsidRDefault="00BC4DE4" w:rsidP="00BC4DE4">
      <w:pPr>
        <w:pStyle w:val="Code"/>
      </w:pPr>
      <w:r w:rsidRPr="00BC4DE4">
        <w:t xml:space="preserve">    ValueProviderResult result;</w:t>
      </w:r>
      <w:r w:rsidR="00EE7D76">
        <w:t xml:space="preserve">                        |#2</w:t>
      </w:r>
    </w:p>
    <w:p w:rsidR="00BC4DE4" w:rsidRPr="00BC4DE4" w:rsidRDefault="00BC4DE4" w:rsidP="00BC4DE4">
      <w:pPr>
        <w:pStyle w:val="Code"/>
      </w:pPr>
      <w:r w:rsidRPr="00BC4DE4">
        <w:t xml:space="preserve">    </w:t>
      </w:r>
      <w:r w:rsidR="00EE7D76">
        <w:t xml:space="preserve">                                                 |#2</w:t>
      </w:r>
    </w:p>
    <w:p w:rsidR="00BC4DE4" w:rsidRPr="00BC4DE4" w:rsidRDefault="00BC4DE4" w:rsidP="00BC4DE4">
      <w:pPr>
        <w:pStyle w:val="Code"/>
      </w:pPr>
      <w:r w:rsidRPr="00BC4DE4">
        <w:t xml:space="preserve">    _values.TryGetValue(key, out result);</w:t>
      </w:r>
      <w:r w:rsidR="00EE7D76">
        <w:t xml:space="preserve">               |#2</w:t>
      </w:r>
    </w:p>
    <w:p w:rsidR="00BC4DE4" w:rsidRPr="00BC4DE4" w:rsidRDefault="00BC4DE4" w:rsidP="00BC4DE4">
      <w:pPr>
        <w:pStyle w:val="Code"/>
      </w:pPr>
      <w:r w:rsidRPr="00BC4DE4">
        <w:t xml:space="preserve">    </w:t>
      </w:r>
      <w:r w:rsidR="00EE7D76">
        <w:t xml:space="preserve">                                                      |#2</w:t>
      </w:r>
    </w:p>
    <w:p w:rsidR="00BC4DE4" w:rsidRPr="00BC4DE4" w:rsidRDefault="00BC4DE4" w:rsidP="00BC4DE4">
      <w:pPr>
        <w:pStyle w:val="Code"/>
      </w:pPr>
      <w:r w:rsidRPr="00BC4DE4">
        <w:t xml:space="preserve">    return result;</w:t>
      </w:r>
      <w:r w:rsidR="00EE7D76">
        <w:t xml:space="preserve">                                 |#2</w:t>
      </w:r>
    </w:p>
    <w:p w:rsidR="00BC4DE4" w:rsidRDefault="00BC4DE4" w:rsidP="00BC4DE4">
      <w:pPr>
        <w:pStyle w:val="Code"/>
      </w:pPr>
      <w:r w:rsidRPr="00BC4DE4">
        <w:t>}</w:t>
      </w:r>
    </w:p>
    <w:p w:rsidR="00BC4DE4" w:rsidRDefault="00BC4DE4" w:rsidP="00BC4DE4">
      <w:pPr>
        <w:pStyle w:val="Body"/>
      </w:pPr>
      <w:r>
        <w:lastRenderedPageBreak/>
        <w:t xml:space="preserve">In the </w:t>
      </w:r>
      <w:r w:rsidR="001C4575" w:rsidRPr="001C4575">
        <w:rPr>
          <w:rStyle w:val="CodeinText"/>
        </w:rPr>
        <w:t>ContainsPrefix</w:t>
      </w:r>
      <w:r>
        <w:t xml:space="preserve"> method</w:t>
      </w:r>
      <w:r w:rsidR="00EE7D76">
        <w:t xml:space="preserve"> </w:t>
      </w:r>
      <w:r w:rsidR="00EE7D76" w:rsidRPr="00EE7D76">
        <w:rPr>
          <w:rStyle w:val="Bold"/>
        </w:rPr>
        <w:t>(1)</w:t>
      </w:r>
      <w:r>
        <w:t xml:space="preserve">, we return a boolean signifying that our </w:t>
      </w:r>
      <w:r w:rsidR="001C4575" w:rsidRPr="001C4575">
        <w:rPr>
          <w:rStyle w:val="CodeinText"/>
        </w:rPr>
        <w:t>IValueProvider</w:t>
      </w:r>
      <w:r>
        <w:t xml:space="preserve"> can match against the specified prefix.  This is simply a lookup in our previously built </w:t>
      </w:r>
      <w:r w:rsidR="001C4575" w:rsidRPr="001C4575">
        <w:rPr>
          <w:rStyle w:val="CodeinText"/>
        </w:rPr>
        <w:t>HashSet</w:t>
      </w:r>
      <w:r>
        <w:t xml:space="preserve"> of keys found in the current request's Session.  If </w:t>
      </w:r>
      <w:r w:rsidR="001C4575" w:rsidRPr="001C4575">
        <w:rPr>
          <w:rStyle w:val="CodeinText"/>
        </w:rPr>
        <w:t>ContainsPrefix</w:t>
      </w:r>
      <w:r>
        <w:t xml:space="preserve"> returns true, then our value provider will be chosen by the </w:t>
      </w:r>
      <w:r w:rsidR="001C4575" w:rsidRPr="001C4575">
        <w:rPr>
          <w:rStyle w:val="CodeinText"/>
        </w:rPr>
        <w:t>DefaultModelBinder</w:t>
      </w:r>
      <w:r>
        <w:t xml:space="preserve"> to provide a result, in the </w:t>
      </w:r>
      <w:r w:rsidR="001C4575" w:rsidRPr="001C4575">
        <w:rPr>
          <w:rStyle w:val="CodeinText"/>
        </w:rPr>
        <w:t>GetValue</w:t>
      </w:r>
      <w:r>
        <w:t xml:space="preserve"> method</w:t>
      </w:r>
      <w:r w:rsidR="00EE7D76">
        <w:t xml:space="preserve"> </w:t>
      </w:r>
      <w:r w:rsidR="00EE7D76" w:rsidRPr="00EE7D76">
        <w:rPr>
          <w:rStyle w:val="Bold"/>
        </w:rPr>
        <w:t>(2)</w:t>
      </w:r>
      <w:r>
        <w:t xml:space="preserve">.  Again, because we previously built up all possible </w:t>
      </w:r>
      <w:r w:rsidR="001C4575" w:rsidRPr="001C4575">
        <w:rPr>
          <w:rStyle w:val="CodeinText"/>
        </w:rPr>
        <w:t>ValueProviderResults</w:t>
      </w:r>
      <w:r>
        <w:t>, we can simply return the cached result.</w:t>
      </w:r>
    </w:p>
    <w:p w:rsidR="00BC4DE4" w:rsidRDefault="00BC4DE4" w:rsidP="00BC4DE4">
      <w:pPr>
        <w:pStyle w:val="Body"/>
      </w:pPr>
      <w:r>
        <w:t xml:space="preserve">So how do we take advantage of our new custom </w:t>
      </w:r>
      <w:r w:rsidR="001C4575" w:rsidRPr="001C4575">
        <w:rPr>
          <w:rStyle w:val="CodeinText"/>
        </w:rPr>
        <w:t>SessionValueProvider</w:t>
      </w:r>
      <w:r>
        <w:t xml:space="preserve">?  We already registered the </w:t>
      </w:r>
      <w:r w:rsidR="001C4575" w:rsidRPr="001C4575">
        <w:rPr>
          <w:rStyle w:val="CodeinText"/>
        </w:rPr>
        <w:t>SessionValueProviderFactory</w:t>
      </w:r>
      <w:r>
        <w:t>.  Next, we need some code to actually use Session.</w:t>
      </w:r>
      <w:r w:rsidR="00EC7A1D">
        <w:t xml:space="preserve">  From the default project template, you are familiar with the </w:t>
      </w:r>
      <w:r w:rsidR="00EC7A1D" w:rsidRPr="00EC7A1D">
        <w:rPr>
          <w:rStyle w:val="CodeinText"/>
        </w:rPr>
        <w:t>AccountController</w:t>
      </w:r>
      <w:r w:rsidR="00EC7A1D">
        <w:t>.</w:t>
      </w:r>
      <w:r>
        <w:t xml:space="preserve">  In </w:t>
      </w:r>
      <w:r w:rsidR="00EC7A1D">
        <w:t xml:space="preserve">the </w:t>
      </w:r>
      <w:commentRangeStart w:id="14"/>
      <w:commentRangeStart w:id="15"/>
      <w:r w:rsidR="001C4575" w:rsidRPr="001C4575">
        <w:rPr>
          <w:rStyle w:val="CodeinText"/>
        </w:rPr>
        <w:t>AccountController</w:t>
      </w:r>
      <w:commentRangeEnd w:id="14"/>
      <w:r w:rsidR="001E6739">
        <w:commentReference w:id="14"/>
      </w:r>
      <w:commentRangeEnd w:id="15"/>
      <w:r w:rsidR="00EC7A1D">
        <w:commentReference w:id="15"/>
      </w:r>
      <w:r>
        <w:t xml:space="preserve">'s </w:t>
      </w:r>
      <w:r w:rsidR="001C4575" w:rsidRPr="001C4575">
        <w:rPr>
          <w:rStyle w:val="CodeinText"/>
        </w:rPr>
        <w:t>LogOn</w:t>
      </w:r>
      <w:r>
        <w:t xml:space="preserve"> action, we include some code to push the logged on user's Profile into Session, shown in listing 14.15.</w:t>
      </w:r>
      <w:r w:rsidR="00FC7850">
        <w:t xml:space="preserve">  We are working toward the result shown in figure 14.3.</w:t>
      </w:r>
    </w:p>
    <w:p w:rsidR="00BC4DE4" w:rsidRDefault="00BC4DE4" w:rsidP="00BC4DE4">
      <w:pPr>
        <w:pStyle w:val="CodeListingCaption"/>
      </w:pPr>
      <w:commentRangeStart w:id="16"/>
      <w:commentRangeStart w:id="17"/>
      <w:commentRangeStart w:id="18"/>
      <w:r>
        <w:t>Listing 14.15 Adding the current user's Profile to Session</w:t>
      </w:r>
      <w:commentRangeEnd w:id="16"/>
      <w:r w:rsidR="0006631C">
        <w:rPr>
          <w:rStyle w:val="CommentReference"/>
          <w:rFonts w:ascii="Verdana" w:hAnsi="Verdana"/>
          <w:b w:val="0"/>
          <w:vanish/>
          <w:color w:val="000000"/>
        </w:rPr>
        <w:commentReference w:id="16"/>
      </w:r>
      <w:commentRangeEnd w:id="17"/>
      <w:commentRangeEnd w:id="18"/>
      <w:r w:rsidR="00C1077B">
        <w:rPr>
          <w:rFonts w:ascii="Verdana" w:hAnsi="Verdana"/>
          <w:b w:val="0"/>
          <w:color w:val="000000"/>
          <w:sz w:val="16"/>
        </w:rPr>
        <w:commentReference w:id="18"/>
      </w:r>
      <w:r w:rsidR="009037EE">
        <w:rPr>
          <w:rFonts w:ascii="Verdana" w:hAnsi="Verdana"/>
          <w:b w:val="0"/>
          <w:color w:val="000000"/>
          <w:sz w:val="16"/>
        </w:rPr>
        <w:commentReference w:id="17"/>
      </w:r>
    </w:p>
    <w:p w:rsidR="00BC4DE4" w:rsidRPr="00BC4DE4" w:rsidRDefault="00BC4DE4" w:rsidP="00BC4DE4">
      <w:pPr>
        <w:pStyle w:val="Code"/>
      </w:pPr>
      <w:r w:rsidRPr="00BC4DE4">
        <w:t>var profile = _profileRepository.Find(model.UserName);</w:t>
      </w:r>
    </w:p>
    <w:p w:rsidR="00BC4DE4" w:rsidRPr="00BC4DE4" w:rsidRDefault="00BC4DE4" w:rsidP="00BC4DE4">
      <w:pPr>
        <w:pStyle w:val="Code"/>
      </w:pPr>
    </w:p>
    <w:p w:rsidR="00BC4DE4" w:rsidRPr="00BC4DE4" w:rsidRDefault="00BC4DE4" w:rsidP="00BC4DE4">
      <w:pPr>
        <w:pStyle w:val="Code"/>
      </w:pPr>
      <w:r w:rsidRPr="00BC4DE4">
        <w:t>if (profile == null)</w:t>
      </w:r>
    </w:p>
    <w:p w:rsidR="00BC4DE4" w:rsidRPr="00BC4DE4" w:rsidRDefault="00BC4DE4" w:rsidP="00BC4DE4">
      <w:pPr>
        <w:pStyle w:val="Code"/>
      </w:pPr>
      <w:r w:rsidRPr="00BC4DE4">
        <w:t>{</w:t>
      </w:r>
    </w:p>
    <w:p w:rsidR="00BC4DE4" w:rsidRPr="00BC4DE4" w:rsidRDefault="00BC4DE4" w:rsidP="00BC4DE4">
      <w:pPr>
        <w:pStyle w:val="Code"/>
      </w:pPr>
      <w:r w:rsidRPr="00BC4DE4">
        <w:t xml:space="preserve">    profile = new Profile(model.UserName);</w:t>
      </w:r>
    </w:p>
    <w:p w:rsidR="00BC4DE4" w:rsidRPr="00BC4DE4" w:rsidRDefault="00BC4DE4" w:rsidP="00BC4DE4">
      <w:pPr>
        <w:pStyle w:val="Code"/>
      </w:pPr>
      <w:r w:rsidRPr="00BC4DE4">
        <w:t xml:space="preserve">    _profileRepository.Add(profile);</w:t>
      </w:r>
    </w:p>
    <w:p w:rsidR="00BC4DE4" w:rsidRPr="00BC4DE4" w:rsidRDefault="00BC4DE4" w:rsidP="00BC4DE4">
      <w:pPr>
        <w:pStyle w:val="Code"/>
      </w:pPr>
      <w:r w:rsidRPr="00BC4DE4">
        <w:t>}</w:t>
      </w:r>
    </w:p>
    <w:p w:rsidR="00BC4DE4" w:rsidRPr="00BC4DE4" w:rsidRDefault="00BC4DE4" w:rsidP="00BC4DE4">
      <w:pPr>
        <w:pStyle w:val="Code"/>
      </w:pPr>
    </w:p>
    <w:p w:rsidR="00BC4DE4" w:rsidRPr="00BC4DE4" w:rsidRDefault="00BC4DE4" w:rsidP="00BC4DE4">
      <w:pPr>
        <w:pStyle w:val="Code"/>
      </w:pPr>
      <w:r w:rsidRPr="00BC4DE4">
        <w:t>Session[CurrentUserKey] = profile;</w:t>
      </w:r>
      <w:r w:rsidR="00185871">
        <w:t xml:space="preserve">   #1</w:t>
      </w:r>
    </w:p>
    <w:p w:rsidR="00BC4DE4" w:rsidRPr="00BC4DE4" w:rsidRDefault="00BC4DE4" w:rsidP="00BC4DE4">
      <w:pPr>
        <w:pStyle w:val="Code"/>
      </w:pPr>
    </w:p>
    <w:p w:rsidR="00BC4DE4" w:rsidRDefault="00BC4DE4" w:rsidP="00BC4DE4">
      <w:pPr>
        <w:pStyle w:val="Code"/>
      </w:pPr>
      <w:r w:rsidRPr="00BC4DE4">
        <w:t>FormsService.SignIn(model.UserName, rememberMe);</w:t>
      </w:r>
    </w:p>
    <w:p w:rsidR="00185871" w:rsidRDefault="00185871" w:rsidP="00BC4DE4">
      <w:pPr>
        <w:pStyle w:val="Body"/>
      </w:pPr>
    </w:p>
    <w:p w:rsidR="00BC4DE4" w:rsidRDefault="00185871" w:rsidP="00BC4DE4">
      <w:pPr>
        <w:pStyle w:val="Body"/>
      </w:pPr>
      <w:r>
        <w:t xml:space="preserve">We are finding the profile and saving it to Session </w:t>
      </w:r>
      <w:r w:rsidRPr="00185871">
        <w:rPr>
          <w:rStyle w:val="Bold"/>
        </w:rPr>
        <w:t>(1)</w:t>
      </w:r>
      <w:r>
        <w:t xml:space="preserve"> so that the value provider can find it.  </w:t>
      </w:r>
      <w:commentRangeStart w:id="19"/>
      <w:commentRangeStart w:id="20"/>
      <w:r w:rsidR="00BC4DE4">
        <w:t xml:space="preserve">The CurrentUserKey is a local constant in our </w:t>
      </w:r>
      <w:r w:rsidR="001C4575" w:rsidRPr="001C4575">
        <w:rPr>
          <w:rStyle w:val="CodeinText"/>
        </w:rPr>
        <w:t>AccountController</w:t>
      </w:r>
      <w:r w:rsidR="00BC4DE4">
        <w:t xml:space="preserve"> class, shown in listing 14.16.</w:t>
      </w:r>
      <w:commentRangeEnd w:id="19"/>
      <w:r w:rsidR="00821FF7">
        <w:rPr>
          <w:rStyle w:val="CommentReference"/>
          <w:vanish/>
        </w:rPr>
        <w:commentReference w:id="19"/>
      </w:r>
      <w:commentRangeEnd w:id="20"/>
      <w:r w:rsidR="004C391F">
        <w:commentReference w:id="20"/>
      </w:r>
    </w:p>
    <w:p w:rsidR="00BC4DE4" w:rsidRDefault="00BC4DE4" w:rsidP="00BC4DE4">
      <w:pPr>
        <w:pStyle w:val="CodeListingCaption"/>
      </w:pPr>
      <w:r>
        <w:t>Listing 14.16 The key value used for Session</w:t>
      </w:r>
    </w:p>
    <w:p w:rsidR="00BC4DE4" w:rsidRPr="00BC4DE4" w:rsidRDefault="00BC4DE4" w:rsidP="00BC4DE4">
      <w:pPr>
        <w:pStyle w:val="Code"/>
      </w:pPr>
      <w:r w:rsidRPr="00BC4DE4">
        <w:t>[HandleError]</w:t>
      </w:r>
    </w:p>
    <w:p w:rsidR="00BC4DE4" w:rsidRPr="00BC4DE4" w:rsidRDefault="00BC4DE4" w:rsidP="00BC4DE4">
      <w:pPr>
        <w:pStyle w:val="Code"/>
      </w:pPr>
      <w:r w:rsidRPr="00BC4DE4">
        <w:t>public class AccountController : Controller</w:t>
      </w:r>
    </w:p>
    <w:p w:rsidR="00BC4DE4" w:rsidRPr="00BC4DE4" w:rsidRDefault="00BC4DE4" w:rsidP="00BC4DE4">
      <w:pPr>
        <w:pStyle w:val="Code"/>
      </w:pPr>
      <w:r w:rsidRPr="00BC4DE4">
        <w:t>{</w:t>
      </w:r>
    </w:p>
    <w:p w:rsidR="00BC4DE4" w:rsidRDefault="00BC4DE4" w:rsidP="00BC4DE4">
      <w:pPr>
        <w:pStyle w:val="Code"/>
      </w:pPr>
      <w:r w:rsidRPr="00BC4DE4">
        <w:t xml:space="preserve">    public const string CurrentUserKey = "CurrentUser";</w:t>
      </w:r>
    </w:p>
    <w:p w:rsidR="00C1077B" w:rsidRDefault="00C1077B" w:rsidP="00BC4DE4">
      <w:pPr>
        <w:pStyle w:val="Code"/>
      </w:pPr>
      <w:r>
        <w:t>…</w:t>
      </w:r>
    </w:p>
    <w:p w:rsidR="00BC4DE4" w:rsidRDefault="00AD0199" w:rsidP="00112576">
      <w:pPr>
        <w:pStyle w:val="Body"/>
      </w:pPr>
      <w:r>
        <w:t xml:space="preserve">If we recall our </w:t>
      </w:r>
      <w:r w:rsidR="001C4575" w:rsidRPr="001C4575">
        <w:rPr>
          <w:rStyle w:val="CodeinText"/>
        </w:rPr>
        <w:t>SessionValueProvider</w:t>
      </w:r>
      <w:r>
        <w:t xml:space="preserve">, it provides values for members that match any of the Session's key values.  In our case for the current user's Profile, we only need to name a member as "CurrentUser", with a type of </w:t>
      </w:r>
      <w:r w:rsidR="001C4575" w:rsidRPr="001C4575">
        <w:rPr>
          <w:rStyle w:val="CodeinText"/>
        </w:rPr>
        <w:t>Profile</w:t>
      </w:r>
      <w:r>
        <w:t xml:space="preserve">, and the </w:t>
      </w:r>
      <w:r w:rsidR="001C4575" w:rsidRPr="001C4575">
        <w:rPr>
          <w:rStyle w:val="CodeinText"/>
        </w:rPr>
        <w:t>DefaultModelBinder</w:t>
      </w:r>
      <w:r>
        <w:t xml:space="preserve"> will bind our value appropriately</w:t>
      </w:r>
      <w:r w:rsidR="00112576">
        <w:t xml:space="preserve"> by extracting the </w:t>
      </w:r>
      <w:r w:rsidR="001C4575" w:rsidRPr="001C4575">
        <w:rPr>
          <w:rStyle w:val="CodeinText"/>
        </w:rPr>
        <w:t>Profile</w:t>
      </w:r>
      <w:r w:rsidR="001C4575" w:rsidRPr="001C4575">
        <w:rPr>
          <w:rStyle w:val="CodeinText"/>
          <w:rFonts w:ascii="Verdana" w:hAnsi="Verdana"/>
          <w:color w:val="000000"/>
          <w:sz w:val="16"/>
        </w:rPr>
        <w:t xml:space="preserve"> instance from the Session</w:t>
      </w:r>
      <w:r>
        <w:t>.  For example, we might have a child action that shows the current user, if logged in, shown in listing 14.17.</w:t>
      </w:r>
    </w:p>
    <w:p w:rsidR="00AD0199" w:rsidRDefault="00AD0199" w:rsidP="00AD0199">
      <w:pPr>
        <w:pStyle w:val="CodeListingCaption"/>
      </w:pPr>
      <w:r>
        <w:t>Listing 14.17 A LogOnWidget child action for display current user information</w:t>
      </w:r>
    </w:p>
    <w:p w:rsidR="00AD0199" w:rsidRPr="00AD0199" w:rsidRDefault="00AD0199" w:rsidP="00AD0199">
      <w:pPr>
        <w:pStyle w:val="Code"/>
      </w:pPr>
      <w:r w:rsidRPr="00AD0199">
        <w:lastRenderedPageBreak/>
        <w:t>[ChildActionOnly]</w:t>
      </w:r>
    </w:p>
    <w:p w:rsidR="00AD0199" w:rsidRPr="00AD0199" w:rsidRDefault="00AD0199" w:rsidP="00AD0199">
      <w:pPr>
        <w:pStyle w:val="Code"/>
      </w:pPr>
      <w:r w:rsidRPr="00AD0199">
        <w:t>public ViewResult LogOnWidget(LogOnWidgetModel model)</w:t>
      </w:r>
    </w:p>
    <w:p w:rsidR="00AD0199" w:rsidRPr="00AD0199" w:rsidRDefault="00AD0199" w:rsidP="00AD0199">
      <w:pPr>
        <w:pStyle w:val="Code"/>
      </w:pPr>
      <w:r w:rsidRPr="00AD0199">
        <w:t>{</w:t>
      </w:r>
    </w:p>
    <w:p w:rsidR="00AD0199" w:rsidRPr="00AD0199" w:rsidRDefault="00AD0199" w:rsidP="00AD0199">
      <w:pPr>
        <w:pStyle w:val="Code"/>
      </w:pPr>
      <w:r w:rsidRPr="00AD0199">
        <w:t xml:space="preserve">    bool isAuthenticated = Request.IsAuthenticated;</w:t>
      </w:r>
    </w:p>
    <w:p w:rsidR="00AD0199" w:rsidRPr="00AD0199" w:rsidRDefault="00AD0199" w:rsidP="00AD0199">
      <w:pPr>
        <w:pStyle w:val="Code"/>
      </w:pPr>
    </w:p>
    <w:p w:rsidR="00AD0199" w:rsidRPr="00AD0199" w:rsidRDefault="00AD0199" w:rsidP="00AD0199">
      <w:pPr>
        <w:pStyle w:val="Code"/>
      </w:pPr>
      <w:r w:rsidRPr="00AD0199">
        <w:t xml:space="preserve">    model.IsAuthenticated = isAuthenticated;</w:t>
      </w:r>
    </w:p>
    <w:p w:rsidR="00AD0199" w:rsidRPr="00AD0199" w:rsidRDefault="00AD0199" w:rsidP="00AD0199">
      <w:pPr>
        <w:pStyle w:val="Code"/>
      </w:pPr>
    </w:p>
    <w:p w:rsidR="00AD0199" w:rsidRPr="00AD0199" w:rsidRDefault="00AD0199" w:rsidP="00AD0199">
      <w:pPr>
        <w:pStyle w:val="Code"/>
      </w:pPr>
      <w:r w:rsidRPr="00AD0199">
        <w:t xml:space="preserve">    return View(model);</w:t>
      </w:r>
    </w:p>
    <w:p w:rsidR="00AD0199" w:rsidRDefault="00AD0199" w:rsidP="00AD0199">
      <w:pPr>
        <w:pStyle w:val="Code"/>
      </w:pPr>
      <w:r w:rsidRPr="00AD0199">
        <w:t>}</w:t>
      </w:r>
    </w:p>
    <w:p w:rsidR="00AD0199" w:rsidRDefault="00AD0199" w:rsidP="00AD0199">
      <w:pPr>
        <w:pStyle w:val="Body"/>
      </w:pPr>
      <w:r>
        <w:t>Previo</w:t>
      </w:r>
      <w:r w:rsidR="001942CE">
        <w:t xml:space="preserve">usly, we would need to retrieve the </w:t>
      </w:r>
      <w:r w:rsidR="001C4575" w:rsidRPr="001C4575">
        <w:rPr>
          <w:rStyle w:val="CodeinText"/>
        </w:rPr>
        <w:t>Profile</w:t>
      </w:r>
      <w:r w:rsidR="001942CE">
        <w:t xml:space="preserve"> object by pulling directly from Session or loading from some other persistent store.  But now we can modify our </w:t>
      </w:r>
      <w:r w:rsidR="001C4575" w:rsidRPr="001C4575">
        <w:rPr>
          <w:rStyle w:val="CodeinText"/>
        </w:rPr>
        <w:t>LogOnWidgetModel</w:t>
      </w:r>
      <w:r w:rsidR="001942CE">
        <w:t xml:space="preserve"> to include a </w:t>
      </w:r>
      <w:r w:rsidR="001C4575" w:rsidRPr="001C4575">
        <w:rPr>
          <w:rStyle w:val="CodeinText"/>
        </w:rPr>
        <w:t>CurrentUser</w:t>
      </w:r>
      <w:r w:rsidR="001942CE">
        <w:t xml:space="preserve"> member, shown in listing 14.18.</w:t>
      </w:r>
    </w:p>
    <w:p w:rsidR="001942CE" w:rsidRDefault="001942CE" w:rsidP="001942CE">
      <w:pPr>
        <w:pStyle w:val="CodeListingCaption"/>
      </w:pPr>
      <w:r>
        <w:t>Listing 14.18 The LogOnWidgetModel with a CurrentUser member</w:t>
      </w:r>
    </w:p>
    <w:p w:rsidR="001942CE" w:rsidRPr="001942CE" w:rsidRDefault="001942CE" w:rsidP="001942CE">
      <w:pPr>
        <w:pStyle w:val="Code"/>
      </w:pPr>
      <w:r w:rsidRPr="001942CE">
        <w:t>public class LogOnWidgetModel</w:t>
      </w:r>
    </w:p>
    <w:p w:rsidR="001942CE" w:rsidRPr="001942CE" w:rsidRDefault="001942CE" w:rsidP="001942CE">
      <w:pPr>
        <w:pStyle w:val="Code"/>
      </w:pPr>
      <w:r w:rsidRPr="001942CE">
        <w:t>{</w:t>
      </w:r>
    </w:p>
    <w:p w:rsidR="001942CE" w:rsidRPr="001942CE" w:rsidRDefault="001942CE" w:rsidP="001942CE">
      <w:pPr>
        <w:pStyle w:val="Code"/>
      </w:pPr>
      <w:r w:rsidRPr="001942CE">
        <w:tab/>
        <w:t>public bool IsAuthenticated { get; set; }</w:t>
      </w:r>
    </w:p>
    <w:p w:rsidR="001942CE" w:rsidRPr="001942CE" w:rsidRDefault="001942CE" w:rsidP="001942CE">
      <w:pPr>
        <w:pStyle w:val="Code"/>
      </w:pPr>
      <w:r w:rsidRPr="001942CE">
        <w:tab/>
        <w:t>public Profile CurrentUser { get; set; }</w:t>
      </w:r>
    </w:p>
    <w:p w:rsidR="001942CE" w:rsidRDefault="001942CE" w:rsidP="001942CE">
      <w:pPr>
        <w:pStyle w:val="Code"/>
      </w:pPr>
      <w:r w:rsidRPr="001942CE">
        <w:t>}</w:t>
      </w:r>
    </w:p>
    <w:p w:rsidR="00C44756" w:rsidRDefault="001942CE" w:rsidP="001942CE">
      <w:pPr>
        <w:pStyle w:val="Body"/>
      </w:pPr>
      <w:r>
        <w:t xml:space="preserve">Because the </w:t>
      </w:r>
      <w:r w:rsidR="001C4575" w:rsidRPr="001C4575">
        <w:rPr>
          <w:rStyle w:val="CodeinText"/>
        </w:rPr>
        <w:t>CurrentUser</w:t>
      </w:r>
      <w:r>
        <w:t xml:space="preserve"> member name matches up with our Session key, the </w:t>
      </w:r>
      <w:r w:rsidR="001C4575" w:rsidRPr="001C4575">
        <w:rPr>
          <w:rStyle w:val="CodeinText"/>
        </w:rPr>
        <w:t>SessionValueProvider</w:t>
      </w:r>
      <w:r>
        <w:t xml:space="preserve"> will pull the </w:t>
      </w:r>
      <w:r w:rsidR="001C4575" w:rsidRPr="001C4575">
        <w:rPr>
          <w:rStyle w:val="CodeinText"/>
        </w:rPr>
        <w:t>Profile</w:t>
      </w:r>
      <w:r>
        <w:t xml:space="preserve"> out of Session, hand it to the </w:t>
      </w:r>
      <w:r w:rsidR="001C4575" w:rsidRPr="001C4575">
        <w:rPr>
          <w:rStyle w:val="CodeinText"/>
        </w:rPr>
        <w:t>DefaultModelBinder</w:t>
      </w:r>
      <w:r>
        <w:t xml:space="preserve">, which will finally provide this value for the </w:t>
      </w:r>
      <w:r w:rsidR="001C4575" w:rsidRPr="001C4575">
        <w:rPr>
          <w:rStyle w:val="CodeinText"/>
        </w:rPr>
        <w:t>CurrentUser</w:t>
      </w:r>
      <w:r>
        <w:t xml:space="preserve"> property.  </w:t>
      </w:r>
      <w:r w:rsidR="00C44756">
        <w:t>The log on widget will now skip the database altogether, shown in figure 14.3.</w:t>
      </w:r>
    </w:p>
    <w:p w:rsidR="00C44756" w:rsidRDefault="00C44756" w:rsidP="00C44756">
      <w:pPr>
        <w:pStyle w:val="Figure"/>
      </w:pPr>
      <w:r w:rsidRPr="00C44756">
        <w:rPr>
          <w:noProof/>
        </w:rPr>
        <w:drawing>
          <wp:inline distT="0" distB="0" distL="0" distR="0">
            <wp:extent cx="4800600" cy="3254032"/>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srcRect/>
                    <a:stretch>
                      <a:fillRect/>
                    </a:stretch>
                  </pic:blipFill>
                  <pic:spPr bwMode="auto">
                    <a:xfrm>
                      <a:off x="0" y="0"/>
                      <a:ext cx="4800600" cy="3254032"/>
                    </a:xfrm>
                    <a:prstGeom prst="rect">
                      <a:avLst/>
                    </a:prstGeom>
                    <a:noFill/>
                    <a:ln w="9525">
                      <a:noFill/>
                      <a:miter lim="800000"/>
                      <a:headEnd/>
                      <a:tailEnd/>
                    </a:ln>
                  </pic:spPr>
                </pic:pic>
              </a:graphicData>
            </a:graphic>
          </wp:inline>
        </w:drawing>
      </w:r>
    </w:p>
    <w:p w:rsidR="00C44756" w:rsidRPr="00C44756" w:rsidRDefault="00C44756" w:rsidP="00C44756">
      <w:pPr>
        <w:pStyle w:val="FigureCaption"/>
      </w:pPr>
      <w:r>
        <w:lastRenderedPageBreak/>
        <w:t>Figure 14.3 The log on widget pulls profile information straight from session</w:t>
      </w:r>
    </w:p>
    <w:p w:rsidR="001942CE" w:rsidRDefault="001942CE" w:rsidP="001942CE">
      <w:pPr>
        <w:pStyle w:val="Body"/>
      </w:pPr>
      <w:r>
        <w:t>As long as the name matches up to our Session key, the value will be populated appropriately.  We are not strictly limited to posted form values or route values for values provided to model binding.  We can now bind from whatever locations we need.</w:t>
      </w:r>
    </w:p>
    <w:p w:rsidR="001942CE" w:rsidRPr="001942CE" w:rsidRDefault="001942CE" w:rsidP="001942CE">
      <w:pPr>
        <w:pStyle w:val="Body"/>
      </w:pPr>
      <w:r>
        <w:t xml:space="preserve">One final note to keep in mind - value providers are evaluated in the order that they are added to the </w:t>
      </w:r>
      <w:r w:rsidR="001C4575" w:rsidRPr="001C4575">
        <w:rPr>
          <w:rStyle w:val="CodeinText"/>
        </w:rPr>
        <w:t>ValueProviderFactories.Factories</w:t>
      </w:r>
      <w:r>
        <w:t xml:space="preserve"> collection.  In our example, the </w:t>
      </w:r>
      <w:r w:rsidR="001C4575" w:rsidRPr="001C4575">
        <w:rPr>
          <w:rStyle w:val="CodeinText"/>
        </w:rPr>
        <w:t>SessionValueProviderFactory</w:t>
      </w:r>
      <w:r>
        <w:t xml:space="preserve"> was added after all of the default, built-in value provider factories.  This means that if we have a posted form value of "CurrentUser", its value would be used instead of the Session value.</w:t>
      </w:r>
    </w:p>
    <w:p w:rsidR="00157548" w:rsidRDefault="00157548" w:rsidP="00157548">
      <w:pPr>
        <w:pStyle w:val="Head1"/>
      </w:pPr>
      <w:r>
        <w:t>14.3 Summary</w:t>
      </w:r>
    </w:p>
    <w:p w:rsidR="001942CE" w:rsidRPr="001942CE" w:rsidRDefault="00B3772F" w:rsidP="001942CE">
      <w:pPr>
        <w:pStyle w:val="Body1"/>
      </w:pPr>
      <w:r>
        <w:t xml:space="preserve">The components that allow rich form posting and model binding are critical pieces of the ASP.NET MVC framework. They prevent the need to resort to examining the underlying </w:t>
      </w:r>
      <w:r w:rsidR="003D619A" w:rsidRPr="003D619A">
        <w:rPr>
          <w:rStyle w:val="CodeinText"/>
        </w:rPr>
        <w:t>Request</w:t>
      </w:r>
      <w:r w:rsidR="003D619A">
        <w:t xml:space="preserve"> object</w:t>
      </w:r>
      <w:r>
        <w:t>.</w:t>
      </w:r>
      <w:r w:rsidR="001942CE">
        <w:t xml:space="preserve">  The combination of custom model binders and custom value providers allows us to keep the existing rich binding behavior and extend it for custom and more exotic scenarios.  The value provider abstraction added in ASP.NET MVC 2 expands the possibilities for providing model binding values beyond the traditional form and query string variables without resorting to heavily modifying the underlying model binding behavior.</w:t>
      </w:r>
    </w:p>
    <w:sectPr w:rsidR="001942CE" w:rsidRPr="001942CE" w:rsidSect="00B92776">
      <w:headerReference w:type="even" r:id="rId11"/>
      <w:headerReference w:type="default" r:id="rId12"/>
      <w:footerReference w:type="even" r:id="rId13"/>
      <w:footerReference w:type="default" r:id="rId14"/>
      <w:footerReference w:type="first" r:id="rId15"/>
      <w:footnotePr>
        <w:numRestart w:val="eachSect"/>
      </w:footnotePr>
      <w:pgSz w:w="10627" w:h="13320" w:code="13"/>
      <w:pgMar w:top="1800" w:right="1080" w:bottom="1080" w:left="1987" w:header="720" w:footer="720" w:gutter="0"/>
      <w:pgNumType w:start="1" w:chapSep="period"/>
      <w:cols w:space="0"/>
      <w:noEndnote/>
      <w:docGrid w:linePitch="218"/>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JSkinner" w:date="2010-03-17T17:20:00Z" w:initials="JS">
    <w:p w:rsidR="001A10C8" w:rsidRDefault="001A10C8">
      <w:r>
        <w:annotationRef/>
      </w:r>
      <w:r>
        <w:t>Reworded to remove reference to CCS.</w:t>
      </w:r>
    </w:p>
  </w:comment>
  <w:comment w:id="1" w:author="Jeffrey" w:date="2010-03-20T21:47:00Z" w:initials="J">
    <w:p w:rsidR="00713A8C" w:rsidRDefault="00713A8C">
      <w:r>
        <w:annotationRef/>
      </w:r>
      <w:r>
        <w:t>Thanks!</w:t>
      </w:r>
    </w:p>
  </w:comment>
  <w:comment w:id="2" w:author="JSkinner" w:date="2010-03-17T17:20:00Z" w:initials="JS">
    <w:p w:rsidR="00FD5ED2" w:rsidRDefault="00FD5ED2">
      <w:r>
        <w:annotationRef/>
      </w:r>
      <w:r>
        <w:t>Changed to match sample app</w:t>
      </w:r>
    </w:p>
  </w:comment>
  <w:comment w:id="3" w:author="Jeffrey" w:date="2010-03-20T21:47:00Z" w:initials="J">
    <w:p w:rsidR="00713A8C" w:rsidRDefault="00713A8C">
      <w:r>
        <w:annotationRef/>
      </w:r>
      <w:r>
        <w:t>thanks</w:t>
      </w:r>
    </w:p>
  </w:comment>
  <w:comment w:id="4" w:author="JSkinner" w:date="2010-03-17T17:20:00Z" w:initials="JS">
    <w:p w:rsidR="00953A3B" w:rsidRDefault="00953A3B">
      <w:r>
        <w:annotationRef/>
      </w:r>
      <w:r>
        <w:t>Example code uses an int, not a guid.</w:t>
      </w:r>
    </w:p>
  </w:comment>
  <w:comment w:id="5" w:author="Jeffrey" w:date="2010-03-20T21:47:00Z" w:initials="J">
    <w:p w:rsidR="00713A8C" w:rsidRDefault="00713A8C">
      <w:r>
        <w:annotationRef/>
      </w:r>
      <w:r>
        <w:t>Thanks!</w:t>
      </w:r>
    </w:p>
  </w:comment>
  <w:comment w:id="6" w:author="JSkinner" w:date="2010-03-17T17:20:00Z" w:initials="JS">
    <w:p w:rsidR="00FD5ED2" w:rsidRDefault="00FD5ED2">
      <w:r>
        <w:annotationRef/>
      </w:r>
      <w:r>
        <w:t>Reworded for clarity</w:t>
      </w:r>
    </w:p>
  </w:comment>
  <w:comment w:id="7" w:author="Jeffrey" w:date="2010-03-20T21:47:00Z" w:initials="J">
    <w:p w:rsidR="00713A8C" w:rsidRDefault="00713A8C">
      <w:r>
        <w:annotationRef/>
      </w:r>
      <w:r>
        <w:t>thanks</w:t>
      </w:r>
    </w:p>
  </w:comment>
  <w:comment w:id="8" w:author="JSkinner" w:date="2010-03-17T17:20:00Z" w:initials="JS">
    <w:p w:rsidR="00FD5ED2" w:rsidRDefault="00FD5ED2">
      <w:r>
        <w:annotationRef/>
      </w:r>
      <w:r>
        <w:t>The example code uses an int, not a guid. I'm guessing the Guid was left over from the CodeCampServer examples.</w:t>
      </w:r>
    </w:p>
  </w:comment>
  <w:comment w:id="9" w:author="Jeffrey" w:date="2010-03-20T21:48:00Z" w:initials="J">
    <w:p w:rsidR="00713A8C" w:rsidRDefault="00713A8C">
      <w:r>
        <w:annotationRef/>
      </w:r>
      <w:r>
        <w:t>thanks</w:t>
      </w:r>
    </w:p>
  </w:comment>
  <w:comment w:id="10" w:author="JSkinner" w:date="2010-03-17T17:20:00Z" w:initials="JS">
    <w:p w:rsidR="004978C4" w:rsidRDefault="004978C4">
      <w:r>
        <w:annotationRef/>
      </w:r>
      <w:r>
        <w:t>Sample code uses Get not GetById</w:t>
      </w:r>
    </w:p>
  </w:comment>
  <w:comment w:id="11" w:author="Jeffrey" w:date="2010-03-20T21:48:00Z" w:initials="J">
    <w:p w:rsidR="00713A8C" w:rsidRDefault="00713A8C">
      <w:r>
        <w:annotationRef/>
      </w:r>
      <w:r>
        <w:t>thanks</w:t>
      </w:r>
    </w:p>
  </w:comment>
  <w:comment w:id="12" w:author="JSkinner" w:date="2010-03-17T17:20:00Z" w:initials="JS">
    <w:p w:rsidR="004978C4" w:rsidRDefault="004978C4">
      <w:r>
        <w:annotationRef/>
      </w:r>
      <w:r>
        <w:t>I don't think calling this "id" is very intuitive, but changing this will break the demo code as model name is used to find the id from the ValueProvider dictionary.</w:t>
      </w:r>
    </w:p>
  </w:comment>
  <w:comment w:id="13" w:author="Jeffrey" w:date="2010-03-20T21:49:00Z" w:initials="J">
    <w:p w:rsidR="00713A8C" w:rsidRDefault="00713A8C">
      <w:r>
        <w:annotationRef/>
      </w:r>
      <w:r>
        <w:t>I agree.  That's one of those things in the framework that is a little hokey</w:t>
      </w:r>
    </w:p>
  </w:comment>
  <w:comment w:id="14" w:author="JSkinner" w:date="2010-03-17T17:47:00Z" w:initials="JS">
    <w:p w:rsidR="001E6739" w:rsidRDefault="001E6739">
      <w:r>
        <w:annotationRef/>
      </w:r>
      <w:r>
        <w:t>The AccountController has not been introduced anywhere.</w:t>
      </w:r>
    </w:p>
  </w:comment>
  <w:comment w:id="15" w:author="Jeffrey" w:date="2010-03-20T21:53:00Z" w:initials="J">
    <w:p w:rsidR="00EC7A1D" w:rsidRDefault="00EC7A1D">
      <w:r>
        <w:annotationRef/>
      </w:r>
      <w:r>
        <w:t>I've reminded the reader that it is part of the default template.  They are familiar with this</w:t>
      </w:r>
    </w:p>
  </w:comment>
  <w:comment w:id="16" w:author="Katharine Osborne" w:date="2010-03-17T17:20:00Z" w:initials="KO">
    <w:p w:rsidR="00821FF7" w:rsidRDefault="00821FF7">
      <w:pPr>
        <w:pStyle w:val="CommentText"/>
      </w:pPr>
      <w:r>
        <w:rPr>
          <w:rStyle w:val="CommentReference"/>
        </w:rPr>
        <w:annotationRef/>
      </w:r>
      <w:r>
        <w:t>What’s the result of these code listings? Could screen shots be used here?</w:t>
      </w:r>
    </w:p>
    <w:p w:rsidR="00821FF7" w:rsidRDefault="00821FF7">
      <w:pPr>
        <w:pStyle w:val="CommentText"/>
      </w:pPr>
    </w:p>
    <w:p w:rsidR="00821FF7" w:rsidRDefault="00821FF7">
      <w:pPr>
        <w:pStyle w:val="CommentText"/>
      </w:pPr>
      <w:r>
        <w:t>I know a lot of this is “behind-the-scenes” stuff, but it feels like it’s missing the reward of seeing what the result should be.</w:t>
      </w:r>
    </w:p>
    <w:p w:rsidR="00821FF7" w:rsidRDefault="00821FF7">
      <w:pPr>
        <w:pStyle w:val="CommentText"/>
      </w:pPr>
    </w:p>
    <w:p w:rsidR="00821FF7" w:rsidRDefault="00821FF7">
      <w:pPr>
        <w:pStyle w:val="CommentText"/>
      </w:pPr>
      <w:r>
        <w:t>Remember that the reader will most likely be going through each listing and trying it out. If he can match his results to yours, then he knows that he’s doing things the right way (not everyone will need that much hand-holding, but a lot of people do).</w:t>
      </w:r>
    </w:p>
  </w:comment>
  <w:comment w:id="18" w:author="Jeffrey" w:date="2010-03-20T21:55:00Z" w:initials="J">
    <w:p w:rsidR="00C1077B" w:rsidRDefault="00C1077B">
      <w:r>
        <w:annotationRef/>
      </w:r>
      <w:r>
        <w:t>Added reference to figure that shows goal</w:t>
      </w:r>
    </w:p>
  </w:comment>
  <w:comment w:id="17" w:author="Jeffrey" w:date="2010-03-20T21:52:00Z" w:initials="J">
    <w:p w:rsidR="009037EE" w:rsidRDefault="009037EE">
      <w:r>
        <w:annotationRef/>
      </w:r>
      <w:r w:rsidR="00EC7A1D">
        <w:t>We have added two more fitures</w:t>
      </w:r>
    </w:p>
  </w:comment>
  <w:comment w:id="19" w:author="Katharine Osborne" w:date="2010-03-17T17:20:00Z" w:initials="KO">
    <w:p w:rsidR="00821FF7" w:rsidRDefault="00821FF7">
      <w:pPr>
        <w:pStyle w:val="CommentText"/>
      </w:pPr>
      <w:r>
        <w:rPr>
          <w:rStyle w:val="CommentReference"/>
        </w:rPr>
        <w:annotationRef/>
      </w:r>
      <w:r>
        <w:t>What is the purpose of this code listing? It seems to be lacking a bit of introduction as to why this needs to be done.</w:t>
      </w:r>
    </w:p>
  </w:comment>
  <w:comment w:id="20" w:author="Jeffrey" w:date="2010-03-20T22:00:00Z" w:initials="J">
    <w:p w:rsidR="004C391F" w:rsidRDefault="004C391F">
      <w:r>
        <w:annotationRef/>
      </w:r>
      <w:r>
        <w:t>Explanation added</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A2749" w:rsidRDefault="009A2749">
      <w:r>
        <w:separator/>
      </w:r>
    </w:p>
    <w:p w:rsidR="009A2749" w:rsidRDefault="009A2749"/>
  </w:endnote>
  <w:endnote w:type="continuationSeparator" w:id="0">
    <w:p w:rsidR="009A2749" w:rsidRDefault="009A2749">
      <w:r>
        <w:continuationSeparator/>
      </w:r>
    </w:p>
    <w:p w:rsidR="009A2749" w:rsidRDefault="009A2749"/>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Garamond">
    <w:altName w:val="Times New Roman"/>
    <w:charset w:val="00"/>
    <w:family w:val="roman"/>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1FF7" w:rsidRPr="00553572" w:rsidRDefault="00821FF7" w:rsidP="00553572">
    <w:pPr>
      <w:pStyle w:val="Body1"/>
    </w:pPr>
    <w:r>
      <w:t xml:space="preserve">©Manning Publications Co. </w:t>
    </w:r>
    <w:r w:rsidRPr="00553572">
      <w:t>Please post comments or corrections to the Author Online forum:</w:t>
    </w:r>
  </w:p>
  <w:p w:rsidR="00821FF7" w:rsidRPr="00DB3E55" w:rsidRDefault="00821FF7" w:rsidP="00553572">
    <w:pPr>
      <w:pStyle w:val="Body1"/>
      <w:rPr>
        <w:rStyle w:val="Hyperlink"/>
      </w:rPr>
    </w:pPr>
    <w:r w:rsidRPr="00DB3E55">
      <w:rPr>
        <w:rStyle w:val="Hyperlink"/>
      </w:rPr>
      <w:t>http://www.manning-sandbox.com/forum.jspa?forumID=XYZ</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1FF7" w:rsidRPr="00553572" w:rsidRDefault="00821FF7" w:rsidP="00553572">
    <w:pPr>
      <w:pStyle w:val="Body1"/>
    </w:pPr>
    <w:r>
      <w:t xml:space="preserve">©Manning Publications Co. </w:t>
    </w:r>
    <w:r w:rsidRPr="00553572">
      <w:t>Please post comments or corrections to the Author Online forum:</w:t>
    </w:r>
  </w:p>
  <w:p w:rsidR="00821FF7" w:rsidRPr="00DB3E55" w:rsidRDefault="00821FF7" w:rsidP="00553572">
    <w:pPr>
      <w:pStyle w:val="Body1"/>
      <w:rPr>
        <w:rStyle w:val="Hyperlink"/>
      </w:rPr>
    </w:pPr>
    <w:r w:rsidRPr="00DB3E55">
      <w:rPr>
        <w:rStyle w:val="Hyperlink"/>
      </w:rPr>
      <w:t>http://www.manning-sandbox.com/forum.jspa?forumID=XYZ</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1FF7" w:rsidRDefault="00821FF7" w:rsidP="00327B8E">
    <w:r>
      <w:pgNum/>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A2749" w:rsidRDefault="009A2749">
      <w:r>
        <w:separator/>
      </w:r>
    </w:p>
    <w:p w:rsidR="009A2749" w:rsidRDefault="009A2749"/>
  </w:footnote>
  <w:footnote w:type="continuationSeparator" w:id="0">
    <w:p w:rsidR="009A2749" w:rsidRDefault="009A2749">
      <w:r>
        <w:continuationSeparator/>
      </w:r>
    </w:p>
    <w:p w:rsidR="009A2749" w:rsidRDefault="009A2749"/>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1FF7" w:rsidRPr="00553572" w:rsidRDefault="001C4575" w:rsidP="00D97E72">
    <w:pPr>
      <w:pStyle w:val="Body1"/>
      <w:tabs>
        <w:tab w:val="center" w:pos="3600"/>
        <w:tab w:val="right" w:pos="7200"/>
      </w:tabs>
    </w:pPr>
    <w:fldSimple w:instr="PAGE  ">
      <w:r w:rsidR="00C61923">
        <w:rPr>
          <w:noProof/>
        </w:rPr>
        <w:t>12</w:t>
      </w:r>
    </w:fldSimple>
    <w:r w:rsidR="00821FF7" w:rsidRPr="00553572">
      <w:tab/>
    </w:r>
    <w:r w:rsidR="00821FF7">
      <w:tab/>
    </w:r>
    <w:r w:rsidR="00821FF7" w:rsidRPr="00553572">
      <w:rPr>
        <w:rStyle w:val="BoldItalics"/>
      </w:rPr>
      <w:t>Author</w:t>
    </w:r>
    <w:r w:rsidR="00821FF7" w:rsidRPr="00553572">
      <w:t xml:space="preserve"> / </w:t>
    </w:r>
    <w:r w:rsidR="00821FF7" w:rsidRPr="00553572">
      <w:rPr>
        <w:rStyle w:val="BoldItalics"/>
      </w:rPr>
      <w:t>Title</w:t>
    </w:r>
    <w:r w:rsidR="00821FF7" w:rsidRPr="00553572">
      <w:tab/>
      <w:t xml:space="preserve">Last saved: </w:t>
    </w:r>
    <w:fldSimple w:instr=" SAVEDATE  \@ &quot;M/d/yyyy&quot;  \* MERGEFORMAT ">
      <w:r w:rsidR="00A75580">
        <w:rPr>
          <w:noProof/>
        </w:rPr>
        <w:t>3/17/2010</w:t>
      </w:r>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1FF7" w:rsidRPr="00553572" w:rsidRDefault="00821FF7" w:rsidP="00B92776">
    <w:pPr>
      <w:pStyle w:val="Body1"/>
      <w:tabs>
        <w:tab w:val="right" w:pos="360"/>
        <w:tab w:val="center" w:pos="4320"/>
        <w:tab w:val="left" w:pos="7200"/>
      </w:tabs>
    </w:pPr>
    <w:r>
      <w:t xml:space="preserve">Last saved: </w:t>
    </w:r>
    <w:fldSimple w:instr=" SAVEDATE  \@ &quot;M/d/yyyy&quot;  \* MERGEFORMAT ">
      <w:r w:rsidR="00A75580">
        <w:rPr>
          <w:noProof/>
        </w:rPr>
        <w:t>3/17/2010</w:t>
      </w:r>
    </w:fldSimple>
    <w:r w:rsidRPr="00553572">
      <w:tab/>
    </w:r>
    <w:r w:rsidRPr="00553572">
      <w:rPr>
        <w:rStyle w:val="BoldItalics"/>
      </w:rPr>
      <w:t>Author</w:t>
    </w:r>
    <w:r w:rsidRPr="00553572">
      <w:t xml:space="preserve"> / </w:t>
    </w:r>
    <w:r w:rsidRPr="00553572">
      <w:rPr>
        <w:rStyle w:val="BoldItalics"/>
      </w:rPr>
      <w:t>Title</w:t>
    </w:r>
    <w:r w:rsidRPr="00553572">
      <w:tab/>
    </w:r>
    <w:fldSimple w:instr="PAGE  ">
      <w:r w:rsidR="00C61923">
        <w:rPr>
          <w:noProof/>
        </w:rPr>
        <w:t>11</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340AF5E0"/>
    <w:lvl w:ilvl="0">
      <w:start w:val="1"/>
      <w:numFmt w:val="decimal"/>
      <w:lvlText w:val="%1."/>
      <w:lvlJc w:val="left"/>
      <w:pPr>
        <w:tabs>
          <w:tab w:val="num" w:pos="1800"/>
        </w:tabs>
        <w:ind w:left="1800" w:hanging="360"/>
      </w:pPr>
    </w:lvl>
  </w:abstractNum>
  <w:abstractNum w:abstractNumId="1">
    <w:nsid w:val="FFFFFF7D"/>
    <w:multiLevelType w:val="singleLevel"/>
    <w:tmpl w:val="F028CE94"/>
    <w:lvl w:ilvl="0">
      <w:start w:val="1"/>
      <w:numFmt w:val="decimal"/>
      <w:lvlText w:val="%1."/>
      <w:lvlJc w:val="left"/>
      <w:pPr>
        <w:tabs>
          <w:tab w:val="num" w:pos="1440"/>
        </w:tabs>
        <w:ind w:left="1440" w:hanging="360"/>
      </w:pPr>
    </w:lvl>
  </w:abstractNum>
  <w:abstractNum w:abstractNumId="2">
    <w:nsid w:val="FFFFFF7E"/>
    <w:multiLevelType w:val="singleLevel"/>
    <w:tmpl w:val="227C52B8"/>
    <w:lvl w:ilvl="0">
      <w:start w:val="1"/>
      <w:numFmt w:val="decimal"/>
      <w:lvlText w:val="%1."/>
      <w:lvlJc w:val="left"/>
      <w:pPr>
        <w:tabs>
          <w:tab w:val="num" w:pos="1080"/>
        </w:tabs>
        <w:ind w:left="1080" w:hanging="360"/>
      </w:pPr>
    </w:lvl>
  </w:abstractNum>
  <w:abstractNum w:abstractNumId="3">
    <w:nsid w:val="FFFFFF7F"/>
    <w:multiLevelType w:val="singleLevel"/>
    <w:tmpl w:val="CEFAD09C"/>
    <w:lvl w:ilvl="0">
      <w:start w:val="1"/>
      <w:numFmt w:val="decimal"/>
      <w:lvlText w:val="%1."/>
      <w:lvlJc w:val="left"/>
      <w:pPr>
        <w:tabs>
          <w:tab w:val="num" w:pos="720"/>
        </w:tabs>
        <w:ind w:left="720" w:hanging="360"/>
      </w:pPr>
    </w:lvl>
  </w:abstractNum>
  <w:abstractNum w:abstractNumId="4">
    <w:nsid w:val="FFFFFF80"/>
    <w:multiLevelType w:val="singleLevel"/>
    <w:tmpl w:val="5EB6D55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EC38E27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65D88FC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673E3772"/>
    <w:lvl w:ilvl="0">
      <w:start w:val="1"/>
      <w:numFmt w:val="bullet"/>
      <w:lvlText w:val=""/>
      <w:lvlJc w:val="left"/>
      <w:pPr>
        <w:tabs>
          <w:tab w:val="num" w:pos="720"/>
        </w:tabs>
        <w:ind w:left="720" w:hanging="360"/>
      </w:pPr>
      <w:rPr>
        <w:rFonts w:ascii="Symbol" w:hAnsi="Symbol" w:hint="default"/>
      </w:rPr>
    </w:lvl>
  </w:abstractNum>
  <w:abstractNum w:abstractNumId="8">
    <w:nsid w:val="FFFFFF89"/>
    <w:multiLevelType w:val="singleLevel"/>
    <w:tmpl w:val="9594EA72"/>
    <w:lvl w:ilvl="0">
      <w:start w:val="1"/>
      <w:numFmt w:val="bullet"/>
      <w:lvlText w:val=""/>
      <w:lvlJc w:val="left"/>
      <w:pPr>
        <w:tabs>
          <w:tab w:val="num" w:pos="360"/>
        </w:tabs>
        <w:ind w:left="360" w:hanging="360"/>
      </w:pPr>
      <w:rPr>
        <w:rFonts w:ascii="Symbol" w:hAnsi="Symbol" w:hint="default"/>
      </w:rPr>
    </w:lvl>
  </w:abstractNum>
  <w:abstractNum w:abstractNumId="9">
    <w:nsid w:val="00000001"/>
    <w:multiLevelType w:val="multilevel"/>
    <w:tmpl w:val="00000001"/>
    <w:name w:val="WW8Num1"/>
    <w:lvl w:ilvl="0">
      <w:start w:val="1"/>
      <w:numFmt w:val="decimal"/>
      <w:lvlText w:val="%1"/>
      <w:lvlJc w:val="left"/>
      <w:pPr>
        <w:tabs>
          <w:tab w:val="num" w:pos="432"/>
        </w:tabs>
        <w:ind w:left="432" w:hanging="432"/>
      </w:pPr>
    </w:lvl>
    <w:lvl w:ilvl="1">
      <w:start w:val="1"/>
      <w:numFmt w:val="decimal"/>
      <w:lvlText w:val="%1.%2"/>
      <w:lvlJc w:val="left"/>
      <w:pPr>
        <w:tabs>
          <w:tab w:val="num" w:pos="720"/>
        </w:tabs>
        <w:ind w:left="720" w:hanging="720"/>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0">
    <w:nsid w:val="00000002"/>
    <w:multiLevelType w:val="singleLevel"/>
    <w:tmpl w:val="00000002"/>
    <w:name w:val="WW8Num2"/>
    <w:lvl w:ilvl="0">
      <w:start w:val="1"/>
      <w:numFmt w:val="bullet"/>
      <w:lvlText w:val="§"/>
      <w:lvlJc w:val="left"/>
      <w:pPr>
        <w:tabs>
          <w:tab w:val="num" w:pos="360"/>
        </w:tabs>
        <w:ind w:left="360" w:hanging="360"/>
      </w:pPr>
      <w:rPr>
        <w:rFonts w:ascii="Wingdings" w:hAnsi="Wingdings"/>
      </w:rPr>
    </w:lvl>
  </w:abstractNum>
  <w:abstractNum w:abstractNumId="11">
    <w:nsid w:val="00000003"/>
    <w:multiLevelType w:val="multilevel"/>
    <w:tmpl w:val="00000003"/>
    <w:name w:val="Outline"/>
    <w:lvl w:ilvl="0">
      <w:start w:val="1"/>
      <w:numFmt w:val="none"/>
      <w:lvlText w:val=""/>
      <w:lvlJc w:val="left"/>
      <w:pPr>
        <w:tabs>
          <w:tab w:val="num" w:pos="0"/>
        </w:tabs>
        <w:ind w:left="0" w:firstLine="0"/>
      </w:pPr>
    </w:lvl>
    <w:lvl w:ilvl="1">
      <w:start w:val="1"/>
      <w:numFmt w:val="none"/>
      <w:lvlText w:val=""/>
      <w:lvlJc w:val="left"/>
      <w:pPr>
        <w:tabs>
          <w:tab w:val="num" w:pos="0"/>
        </w:tabs>
        <w:ind w:left="0" w:firstLine="0"/>
      </w:pPr>
    </w:lvl>
    <w:lvl w:ilvl="2">
      <w:start w:val="1"/>
      <w:numFmt w:val="none"/>
      <w:lvlText w:val=""/>
      <w:lvlJc w:val="left"/>
      <w:pPr>
        <w:tabs>
          <w:tab w:val="num" w:pos="0"/>
        </w:tabs>
        <w:ind w:left="0" w:firstLine="0"/>
      </w:pPr>
    </w:lvl>
    <w:lvl w:ilvl="3">
      <w:start w:val="1"/>
      <w:numFmt w:val="none"/>
      <w:lvlText w:val=""/>
      <w:lvlJc w:val="left"/>
      <w:pPr>
        <w:tabs>
          <w:tab w:val="num" w:pos="0"/>
        </w:tabs>
        <w:ind w:left="0" w:firstLine="0"/>
      </w:pPr>
    </w:lvl>
    <w:lvl w:ilvl="4">
      <w:start w:val="1"/>
      <w:numFmt w:val="none"/>
      <w:lvlText w:val=""/>
      <w:lvlJc w:val="left"/>
      <w:pPr>
        <w:tabs>
          <w:tab w:val="num" w:pos="0"/>
        </w:tabs>
        <w:ind w:left="0" w:firstLine="0"/>
      </w:pPr>
    </w:lvl>
    <w:lvl w:ilvl="5">
      <w:start w:val="1"/>
      <w:numFmt w:val="none"/>
      <w:lvlText w:val=""/>
      <w:lvlJc w:val="left"/>
      <w:pPr>
        <w:tabs>
          <w:tab w:val="num" w:pos="0"/>
        </w:tabs>
        <w:ind w:left="0" w:firstLine="0"/>
      </w:pPr>
    </w:lvl>
    <w:lvl w:ilvl="6">
      <w:start w:val="1"/>
      <w:numFmt w:val="none"/>
      <w:lvlText w:val=""/>
      <w:lvlJc w:val="left"/>
      <w:pPr>
        <w:tabs>
          <w:tab w:val="num" w:pos="0"/>
        </w:tabs>
        <w:ind w:left="0" w:firstLine="0"/>
      </w:pPr>
    </w:lvl>
    <w:lvl w:ilvl="7">
      <w:start w:val="1"/>
      <w:numFmt w:val="none"/>
      <w:lvlText w:val=""/>
      <w:lvlJc w:val="left"/>
      <w:pPr>
        <w:tabs>
          <w:tab w:val="num" w:pos="0"/>
        </w:tabs>
        <w:ind w:left="0" w:firstLine="0"/>
      </w:pPr>
    </w:lvl>
    <w:lvl w:ilvl="8">
      <w:start w:val="1"/>
      <w:numFmt w:val="none"/>
      <w:lvlText w:val=""/>
      <w:lvlJc w:val="left"/>
      <w:pPr>
        <w:tabs>
          <w:tab w:val="num" w:pos="0"/>
        </w:tabs>
        <w:ind w:left="0" w:firstLine="0"/>
      </w:pPr>
    </w:lvl>
  </w:abstractNum>
  <w:abstractNum w:abstractNumId="12">
    <w:nsid w:val="0917580A"/>
    <w:multiLevelType w:val="multilevel"/>
    <w:tmpl w:val="0409001F"/>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1440"/>
        </w:tabs>
        <w:ind w:left="1152" w:hanging="432"/>
      </w:pPr>
    </w:lvl>
    <w:lvl w:ilvl="2">
      <w:start w:val="1"/>
      <w:numFmt w:val="decimal"/>
      <w:lvlText w:val="%1.%2.%3."/>
      <w:lvlJc w:val="left"/>
      <w:pPr>
        <w:tabs>
          <w:tab w:val="num" w:pos="1800"/>
        </w:tabs>
        <w:ind w:left="1584" w:hanging="504"/>
      </w:pPr>
    </w:lvl>
    <w:lvl w:ilvl="3">
      <w:start w:val="1"/>
      <w:numFmt w:val="decimal"/>
      <w:lvlText w:val="%1.%2.%3.%4."/>
      <w:lvlJc w:val="left"/>
      <w:pPr>
        <w:tabs>
          <w:tab w:val="num" w:pos="2520"/>
        </w:tabs>
        <w:ind w:left="2088" w:hanging="648"/>
      </w:pPr>
    </w:lvl>
    <w:lvl w:ilvl="4">
      <w:start w:val="1"/>
      <w:numFmt w:val="decimal"/>
      <w:lvlText w:val="%1.%2.%3.%4.%5."/>
      <w:lvlJc w:val="left"/>
      <w:pPr>
        <w:tabs>
          <w:tab w:val="num" w:pos="3240"/>
        </w:tabs>
        <w:ind w:left="2592" w:hanging="792"/>
      </w:pPr>
    </w:lvl>
    <w:lvl w:ilvl="5">
      <w:start w:val="1"/>
      <w:numFmt w:val="decimal"/>
      <w:lvlText w:val="%1.%2.%3.%4.%5.%6."/>
      <w:lvlJc w:val="left"/>
      <w:pPr>
        <w:tabs>
          <w:tab w:val="num" w:pos="3600"/>
        </w:tabs>
        <w:ind w:left="3096" w:hanging="936"/>
      </w:pPr>
    </w:lvl>
    <w:lvl w:ilvl="6">
      <w:start w:val="1"/>
      <w:numFmt w:val="decimal"/>
      <w:lvlText w:val="%1.%2.%3.%4.%5.%6.%7."/>
      <w:lvlJc w:val="left"/>
      <w:pPr>
        <w:tabs>
          <w:tab w:val="num" w:pos="4320"/>
        </w:tabs>
        <w:ind w:left="3600" w:hanging="1080"/>
      </w:pPr>
    </w:lvl>
    <w:lvl w:ilvl="7">
      <w:start w:val="1"/>
      <w:numFmt w:val="decimal"/>
      <w:lvlText w:val="%1.%2.%3.%4.%5.%6.%7.%8."/>
      <w:lvlJc w:val="left"/>
      <w:pPr>
        <w:tabs>
          <w:tab w:val="num" w:pos="5040"/>
        </w:tabs>
        <w:ind w:left="4104" w:hanging="1224"/>
      </w:pPr>
    </w:lvl>
    <w:lvl w:ilvl="8">
      <w:start w:val="1"/>
      <w:numFmt w:val="decimal"/>
      <w:lvlText w:val="%1.%2.%3.%4.%5.%6.%7.%8.%9."/>
      <w:lvlJc w:val="left"/>
      <w:pPr>
        <w:tabs>
          <w:tab w:val="num" w:pos="5400"/>
        </w:tabs>
        <w:ind w:left="4680" w:hanging="1440"/>
      </w:pPr>
    </w:lvl>
  </w:abstractNum>
  <w:abstractNum w:abstractNumId="13">
    <w:nsid w:val="0A1464CF"/>
    <w:multiLevelType w:val="multilevel"/>
    <w:tmpl w:val="A6E661DE"/>
    <w:lvl w:ilvl="0">
      <w:start w:val="1"/>
      <w:numFmt w:val="decimal"/>
      <w:lvlText w:val="%1"/>
      <w:lvlJc w:val="left"/>
      <w:pPr>
        <w:tabs>
          <w:tab w:val="num" w:pos="432"/>
        </w:tabs>
        <w:ind w:left="432" w:hanging="432"/>
      </w:pPr>
    </w:lvl>
    <w:lvl w:ilvl="1">
      <w:start w:val="1"/>
      <w:numFmt w:val="decimal"/>
      <w:lvlRestart w:val="0"/>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4">
    <w:nsid w:val="1A6E129D"/>
    <w:multiLevelType w:val="multilevel"/>
    <w:tmpl w:val="855EEB68"/>
    <w:lvl w:ilvl="0">
      <w:start w:val="1"/>
      <w:numFmt w:val="bullet"/>
      <w:lvlText w:val=""/>
      <w:lvlJc w:val="left"/>
      <w:pPr>
        <w:tabs>
          <w:tab w:val="num" w:pos="720"/>
        </w:tabs>
        <w:ind w:left="720" w:hanging="360"/>
      </w:pPr>
      <w:rPr>
        <w:rFonts w:ascii="Wingdings" w:hAnsi="Wingdings" w:hint="default"/>
        <w:color w:val="00800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nsid w:val="1DB431D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nsid w:val="1E8D4CF6"/>
    <w:multiLevelType w:val="hybridMultilevel"/>
    <w:tmpl w:val="6E50822E"/>
    <w:lvl w:ilvl="0" w:tplc="F36AA952">
      <w:start w:val="1"/>
      <w:numFmt w:val="decimal"/>
      <w:pStyle w:val="ListNumbered"/>
      <w:lvlText w:val="%1."/>
      <w:lvlJc w:val="left"/>
      <w:pPr>
        <w:tabs>
          <w:tab w:val="num" w:pos="540"/>
        </w:tabs>
        <w:ind w:left="540" w:hanging="26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28E21CA2"/>
    <w:multiLevelType w:val="hybridMultilevel"/>
    <w:tmpl w:val="7A3822D4"/>
    <w:lvl w:ilvl="0" w:tplc="9BD23676">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39A94973"/>
    <w:multiLevelType w:val="hybridMultilevel"/>
    <w:tmpl w:val="40A8CE5E"/>
    <w:lvl w:ilvl="0" w:tplc="AD88E868">
      <w:start w:val="1"/>
      <w:numFmt w:val="bullet"/>
      <w:pStyle w:val="ListBullet"/>
      <w:lvlText w:val=""/>
      <w:lvlJc w:val="left"/>
      <w:pPr>
        <w:tabs>
          <w:tab w:val="num" w:pos="540"/>
        </w:tabs>
        <w:ind w:left="540" w:hanging="27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3AEE00FB"/>
    <w:multiLevelType w:val="singleLevel"/>
    <w:tmpl w:val="99C47172"/>
    <w:lvl w:ilvl="0">
      <w:start w:val="1"/>
      <w:numFmt w:val="bullet"/>
      <w:lvlText w:val=""/>
      <w:lvlJc w:val="left"/>
      <w:pPr>
        <w:tabs>
          <w:tab w:val="num" w:pos="648"/>
        </w:tabs>
        <w:ind w:left="648" w:hanging="360"/>
      </w:pPr>
      <w:rPr>
        <w:rFonts w:ascii="Wingdings" w:hAnsi="Wingdings" w:hint="default"/>
      </w:rPr>
    </w:lvl>
  </w:abstractNum>
  <w:abstractNum w:abstractNumId="20">
    <w:nsid w:val="5A8B51CD"/>
    <w:multiLevelType w:val="hybridMultilevel"/>
    <w:tmpl w:val="855EEB68"/>
    <w:lvl w:ilvl="0" w:tplc="5B2069BA">
      <w:start w:val="1"/>
      <w:numFmt w:val="bullet"/>
      <w:lvlText w:val=""/>
      <w:lvlJc w:val="left"/>
      <w:pPr>
        <w:tabs>
          <w:tab w:val="num" w:pos="720"/>
        </w:tabs>
        <w:ind w:left="720" w:hanging="360"/>
      </w:pPr>
      <w:rPr>
        <w:rFonts w:ascii="Wingdings" w:hAnsi="Wingdings" w:hint="default"/>
        <w:color w:val="008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66447E7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nsid w:val="7AF610D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13"/>
  </w:num>
  <w:num w:numId="2">
    <w:abstractNumId w:val="12"/>
  </w:num>
  <w:num w:numId="3">
    <w:abstractNumId w:val="19"/>
  </w:num>
  <w:num w:numId="4">
    <w:abstractNumId w:val="17"/>
  </w:num>
  <w:num w:numId="5">
    <w:abstractNumId w:val="19"/>
  </w:num>
  <w:num w:numId="6">
    <w:abstractNumId w:val="8"/>
  </w:num>
  <w:num w:numId="7">
    <w:abstractNumId w:val="7"/>
  </w:num>
  <w:num w:numId="8">
    <w:abstractNumId w:val="6"/>
  </w:num>
  <w:num w:numId="9">
    <w:abstractNumId w:val="5"/>
  </w:num>
  <w:num w:numId="10">
    <w:abstractNumId w:val="4"/>
  </w:num>
  <w:num w:numId="11">
    <w:abstractNumId w:val="3"/>
  </w:num>
  <w:num w:numId="12">
    <w:abstractNumId w:val="2"/>
  </w:num>
  <w:num w:numId="13">
    <w:abstractNumId w:val="1"/>
  </w:num>
  <w:num w:numId="14">
    <w:abstractNumId w:val="0"/>
  </w:num>
  <w:num w:numId="15">
    <w:abstractNumId w:val="19"/>
  </w:num>
  <w:num w:numId="16">
    <w:abstractNumId w:val="19"/>
  </w:num>
  <w:num w:numId="17">
    <w:abstractNumId w:val="17"/>
  </w:num>
  <w:num w:numId="18">
    <w:abstractNumId w:val="17"/>
  </w:num>
  <w:num w:numId="19">
    <w:abstractNumId w:val="19"/>
  </w:num>
  <w:num w:numId="20">
    <w:abstractNumId w:val="19"/>
  </w:num>
  <w:num w:numId="21">
    <w:abstractNumId w:val="19"/>
  </w:num>
  <w:num w:numId="22">
    <w:abstractNumId w:val="17"/>
  </w:num>
  <w:num w:numId="23">
    <w:abstractNumId w:val="20"/>
  </w:num>
  <w:num w:numId="24">
    <w:abstractNumId w:val="15"/>
  </w:num>
  <w:num w:numId="25">
    <w:abstractNumId w:val="21"/>
  </w:num>
  <w:num w:numId="26">
    <w:abstractNumId w:val="22"/>
  </w:num>
  <w:num w:numId="27">
    <w:abstractNumId w:val="14"/>
  </w:num>
  <w:num w:numId="28">
    <w:abstractNumId w:val="18"/>
  </w:num>
  <w:num w:numId="29">
    <w:abstractNumId w:val="16"/>
  </w:num>
  <w:num w:numId="30">
    <w:abstractNumId w:val="18"/>
  </w:num>
  <w:num w:numId="31">
    <w:abstractNumId w:val="16"/>
  </w:num>
  <w:num w:numId="32">
    <w:abstractNumId w:val="18"/>
  </w:num>
  <w:num w:numId="33">
    <w:abstractNumId w:val="18"/>
  </w:num>
  <w:num w:numId="34">
    <w:abstractNumId w:val="16"/>
  </w:num>
  <w:num w:numId="35">
    <w:abstractNumId w:val="18"/>
  </w:num>
  <w:num w:numId="36">
    <w:abstractNumId w:val="18"/>
  </w:num>
  <w:num w:numId="37">
    <w:abstractNumId w:val="16"/>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5"/>
  <w:mirrorMargins/>
  <w:attachedTemplate r:id="rId1"/>
  <w:stylePaneFormatFilter w:val="3701"/>
  <w:trackRevisions/>
  <w:doNotTrackMoves/>
  <w:documentProtection w:formatting="1" w:enforcement="1"/>
  <w:defaultTabStop w:val="720"/>
  <w:doNotHyphenateCaps/>
  <w:evenAndOddHeaders/>
  <w:drawingGridHorizontalSpacing w:val="80"/>
  <w:displayHorizontalDrawingGridEvery w:val="0"/>
  <w:displayVerticalDrawingGridEvery w:val="0"/>
  <w:doNotShadeFormData/>
  <w:noPunctuationKerning/>
  <w:characterSpacingControl w:val="doNotCompress"/>
  <w:hdrShapeDefaults>
    <o:shapedefaults v:ext="edit" spidmax="8194"/>
  </w:hdrShapeDefaults>
  <w:footnotePr>
    <w:numRestart w:val="eachSect"/>
    <w:footnote w:id="-1"/>
    <w:footnote w:id="0"/>
  </w:footnotePr>
  <w:endnotePr>
    <w:endnote w:id="-1"/>
    <w:endnote w:id="0"/>
  </w:endnotePr>
  <w:compat/>
  <w:rsids>
    <w:rsidRoot w:val="00BC50E6"/>
    <w:rsid w:val="000053C8"/>
    <w:rsid w:val="00011EF3"/>
    <w:rsid w:val="00014FC5"/>
    <w:rsid w:val="0001713C"/>
    <w:rsid w:val="0003082E"/>
    <w:rsid w:val="00037563"/>
    <w:rsid w:val="00042567"/>
    <w:rsid w:val="00051CCD"/>
    <w:rsid w:val="000602CA"/>
    <w:rsid w:val="000616FF"/>
    <w:rsid w:val="00062749"/>
    <w:rsid w:val="00064A72"/>
    <w:rsid w:val="00066200"/>
    <w:rsid w:val="0006631C"/>
    <w:rsid w:val="000812E7"/>
    <w:rsid w:val="00085C8C"/>
    <w:rsid w:val="00092916"/>
    <w:rsid w:val="00093DF4"/>
    <w:rsid w:val="000A091E"/>
    <w:rsid w:val="000B4F71"/>
    <w:rsid w:val="000D2BA4"/>
    <w:rsid w:val="000E63C0"/>
    <w:rsid w:val="000E6D5F"/>
    <w:rsid w:val="000F0DEC"/>
    <w:rsid w:val="00103F76"/>
    <w:rsid w:val="0010772E"/>
    <w:rsid w:val="00112576"/>
    <w:rsid w:val="001152FB"/>
    <w:rsid w:val="00116A8C"/>
    <w:rsid w:val="001177C3"/>
    <w:rsid w:val="0012713F"/>
    <w:rsid w:val="00142662"/>
    <w:rsid w:val="0014456E"/>
    <w:rsid w:val="00144602"/>
    <w:rsid w:val="001537C4"/>
    <w:rsid w:val="00154EBA"/>
    <w:rsid w:val="00155FBB"/>
    <w:rsid w:val="00157250"/>
    <w:rsid w:val="00157548"/>
    <w:rsid w:val="00160CEF"/>
    <w:rsid w:val="0016350A"/>
    <w:rsid w:val="001716E6"/>
    <w:rsid w:val="00182300"/>
    <w:rsid w:val="00185871"/>
    <w:rsid w:val="0018654A"/>
    <w:rsid w:val="00191A68"/>
    <w:rsid w:val="001942CE"/>
    <w:rsid w:val="00194736"/>
    <w:rsid w:val="001A0B2C"/>
    <w:rsid w:val="001A10C8"/>
    <w:rsid w:val="001B32A0"/>
    <w:rsid w:val="001B619E"/>
    <w:rsid w:val="001B76AB"/>
    <w:rsid w:val="001C1997"/>
    <w:rsid w:val="001C41A3"/>
    <w:rsid w:val="001C4575"/>
    <w:rsid w:val="001C5C5B"/>
    <w:rsid w:val="001C6896"/>
    <w:rsid w:val="001C797E"/>
    <w:rsid w:val="001E6739"/>
    <w:rsid w:val="001F4E4A"/>
    <w:rsid w:val="001F53BD"/>
    <w:rsid w:val="0020421D"/>
    <w:rsid w:val="00210213"/>
    <w:rsid w:val="00214673"/>
    <w:rsid w:val="0021551B"/>
    <w:rsid w:val="00215BF2"/>
    <w:rsid w:val="00224060"/>
    <w:rsid w:val="00227CF4"/>
    <w:rsid w:val="00242879"/>
    <w:rsid w:val="00243442"/>
    <w:rsid w:val="0025094B"/>
    <w:rsid w:val="00263F76"/>
    <w:rsid w:val="00275591"/>
    <w:rsid w:val="002867B1"/>
    <w:rsid w:val="00290557"/>
    <w:rsid w:val="00291EEA"/>
    <w:rsid w:val="002B6FE6"/>
    <w:rsid w:val="002D24E6"/>
    <w:rsid w:val="002D28DB"/>
    <w:rsid w:val="002F1201"/>
    <w:rsid w:val="002F4D34"/>
    <w:rsid w:val="00303966"/>
    <w:rsid w:val="00305BDC"/>
    <w:rsid w:val="0031190B"/>
    <w:rsid w:val="003217CA"/>
    <w:rsid w:val="00326F66"/>
    <w:rsid w:val="00327B8E"/>
    <w:rsid w:val="00331DA7"/>
    <w:rsid w:val="0034473F"/>
    <w:rsid w:val="00360455"/>
    <w:rsid w:val="00363155"/>
    <w:rsid w:val="00366114"/>
    <w:rsid w:val="00376157"/>
    <w:rsid w:val="003848AA"/>
    <w:rsid w:val="00386012"/>
    <w:rsid w:val="003A1EA1"/>
    <w:rsid w:val="003A36BE"/>
    <w:rsid w:val="003A3CE7"/>
    <w:rsid w:val="003C2391"/>
    <w:rsid w:val="003C43E3"/>
    <w:rsid w:val="003C4FE4"/>
    <w:rsid w:val="003D619A"/>
    <w:rsid w:val="003E4AE2"/>
    <w:rsid w:val="003E6538"/>
    <w:rsid w:val="003F3294"/>
    <w:rsid w:val="003F5833"/>
    <w:rsid w:val="004216EF"/>
    <w:rsid w:val="00453B8A"/>
    <w:rsid w:val="00471E42"/>
    <w:rsid w:val="00472589"/>
    <w:rsid w:val="0048007C"/>
    <w:rsid w:val="00491541"/>
    <w:rsid w:val="00491BFB"/>
    <w:rsid w:val="00495AD7"/>
    <w:rsid w:val="00496FD1"/>
    <w:rsid w:val="004978C4"/>
    <w:rsid w:val="004A44C7"/>
    <w:rsid w:val="004C330F"/>
    <w:rsid w:val="004C391F"/>
    <w:rsid w:val="005063F2"/>
    <w:rsid w:val="00511E7A"/>
    <w:rsid w:val="00513652"/>
    <w:rsid w:val="00516647"/>
    <w:rsid w:val="00517E4D"/>
    <w:rsid w:val="00553572"/>
    <w:rsid w:val="005A2A40"/>
    <w:rsid w:val="005A5837"/>
    <w:rsid w:val="005B1BA2"/>
    <w:rsid w:val="005C18EB"/>
    <w:rsid w:val="005C5FE9"/>
    <w:rsid w:val="005C65A8"/>
    <w:rsid w:val="005D2F86"/>
    <w:rsid w:val="005D3A9F"/>
    <w:rsid w:val="005D45F2"/>
    <w:rsid w:val="005D7972"/>
    <w:rsid w:val="005E718F"/>
    <w:rsid w:val="005F1BFA"/>
    <w:rsid w:val="006024A5"/>
    <w:rsid w:val="006046C7"/>
    <w:rsid w:val="006150B4"/>
    <w:rsid w:val="006155CC"/>
    <w:rsid w:val="006305BF"/>
    <w:rsid w:val="006347E7"/>
    <w:rsid w:val="0064126F"/>
    <w:rsid w:val="00644D70"/>
    <w:rsid w:val="00650955"/>
    <w:rsid w:val="00652905"/>
    <w:rsid w:val="00656211"/>
    <w:rsid w:val="006664F9"/>
    <w:rsid w:val="00683071"/>
    <w:rsid w:val="00693F51"/>
    <w:rsid w:val="006A3B75"/>
    <w:rsid w:val="006B719F"/>
    <w:rsid w:val="006C619B"/>
    <w:rsid w:val="006D1DE2"/>
    <w:rsid w:val="006D70D7"/>
    <w:rsid w:val="006D7A63"/>
    <w:rsid w:val="006E1E21"/>
    <w:rsid w:val="006E57C0"/>
    <w:rsid w:val="006E6B97"/>
    <w:rsid w:val="0070096E"/>
    <w:rsid w:val="00704DA4"/>
    <w:rsid w:val="00705CBB"/>
    <w:rsid w:val="00712658"/>
    <w:rsid w:val="00713A8C"/>
    <w:rsid w:val="0074137A"/>
    <w:rsid w:val="00741D1C"/>
    <w:rsid w:val="00742644"/>
    <w:rsid w:val="0074588D"/>
    <w:rsid w:val="007505D4"/>
    <w:rsid w:val="007537C4"/>
    <w:rsid w:val="00754508"/>
    <w:rsid w:val="007566B2"/>
    <w:rsid w:val="00766B65"/>
    <w:rsid w:val="00770EA8"/>
    <w:rsid w:val="00772212"/>
    <w:rsid w:val="0077483B"/>
    <w:rsid w:val="00776BAB"/>
    <w:rsid w:val="00786472"/>
    <w:rsid w:val="007955B0"/>
    <w:rsid w:val="007A35E6"/>
    <w:rsid w:val="007A72A8"/>
    <w:rsid w:val="007B67BE"/>
    <w:rsid w:val="007C64F8"/>
    <w:rsid w:val="007D26D5"/>
    <w:rsid w:val="007E722C"/>
    <w:rsid w:val="007F4791"/>
    <w:rsid w:val="00802A1A"/>
    <w:rsid w:val="008208CC"/>
    <w:rsid w:val="00821FF7"/>
    <w:rsid w:val="00825EA1"/>
    <w:rsid w:val="00826AB4"/>
    <w:rsid w:val="0083123A"/>
    <w:rsid w:val="0084430D"/>
    <w:rsid w:val="00851C1D"/>
    <w:rsid w:val="008564E4"/>
    <w:rsid w:val="008577DB"/>
    <w:rsid w:val="00860DFF"/>
    <w:rsid w:val="00861E69"/>
    <w:rsid w:val="0086249A"/>
    <w:rsid w:val="00866DF5"/>
    <w:rsid w:val="008819F2"/>
    <w:rsid w:val="00892624"/>
    <w:rsid w:val="008A2F65"/>
    <w:rsid w:val="008B36B6"/>
    <w:rsid w:val="008B7248"/>
    <w:rsid w:val="008C07C6"/>
    <w:rsid w:val="008C5570"/>
    <w:rsid w:val="008E447F"/>
    <w:rsid w:val="008E63C5"/>
    <w:rsid w:val="008E6F3E"/>
    <w:rsid w:val="0090208D"/>
    <w:rsid w:val="009037EE"/>
    <w:rsid w:val="00904741"/>
    <w:rsid w:val="0092458C"/>
    <w:rsid w:val="0093415A"/>
    <w:rsid w:val="009354C8"/>
    <w:rsid w:val="009378B5"/>
    <w:rsid w:val="00953A3B"/>
    <w:rsid w:val="00955918"/>
    <w:rsid w:val="00957AA4"/>
    <w:rsid w:val="00970301"/>
    <w:rsid w:val="00976212"/>
    <w:rsid w:val="00977424"/>
    <w:rsid w:val="00992F78"/>
    <w:rsid w:val="009A2749"/>
    <w:rsid w:val="009A3DB5"/>
    <w:rsid w:val="009B3313"/>
    <w:rsid w:val="009C1AA4"/>
    <w:rsid w:val="009C31BD"/>
    <w:rsid w:val="009E0D29"/>
    <w:rsid w:val="009E1DFE"/>
    <w:rsid w:val="009F0DB6"/>
    <w:rsid w:val="009F522C"/>
    <w:rsid w:val="009F74C5"/>
    <w:rsid w:val="00A236EB"/>
    <w:rsid w:val="00A31B4E"/>
    <w:rsid w:val="00A34F3E"/>
    <w:rsid w:val="00A45365"/>
    <w:rsid w:val="00A60A34"/>
    <w:rsid w:val="00A74BA3"/>
    <w:rsid w:val="00A75580"/>
    <w:rsid w:val="00A91949"/>
    <w:rsid w:val="00A94B75"/>
    <w:rsid w:val="00A951A5"/>
    <w:rsid w:val="00AA4ED3"/>
    <w:rsid w:val="00AB0005"/>
    <w:rsid w:val="00AB5D6D"/>
    <w:rsid w:val="00AB690F"/>
    <w:rsid w:val="00AB753B"/>
    <w:rsid w:val="00AC1ECD"/>
    <w:rsid w:val="00AD0199"/>
    <w:rsid w:val="00AD0BF4"/>
    <w:rsid w:val="00AF3376"/>
    <w:rsid w:val="00B07495"/>
    <w:rsid w:val="00B1107D"/>
    <w:rsid w:val="00B12E60"/>
    <w:rsid w:val="00B15E16"/>
    <w:rsid w:val="00B177F2"/>
    <w:rsid w:val="00B25193"/>
    <w:rsid w:val="00B252B7"/>
    <w:rsid w:val="00B3772F"/>
    <w:rsid w:val="00B41619"/>
    <w:rsid w:val="00B5680B"/>
    <w:rsid w:val="00B5796D"/>
    <w:rsid w:val="00B62E65"/>
    <w:rsid w:val="00B819F4"/>
    <w:rsid w:val="00B92776"/>
    <w:rsid w:val="00B96951"/>
    <w:rsid w:val="00BA72AD"/>
    <w:rsid w:val="00BB1AF0"/>
    <w:rsid w:val="00BB725C"/>
    <w:rsid w:val="00BC232F"/>
    <w:rsid w:val="00BC3385"/>
    <w:rsid w:val="00BC4DE4"/>
    <w:rsid w:val="00BC50E6"/>
    <w:rsid w:val="00BD3DFF"/>
    <w:rsid w:val="00BE5771"/>
    <w:rsid w:val="00C06310"/>
    <w:rsid w:val="00C1077B"/>
    <w:rsid w:val="00C14F42"/>
    <w:rsid w:val="00C3434F"/>
    <w:rsid w:val="00C37343"/>
    <w:rsid w:val="00C44756"/>
    <w:rsid w:val="00C46759"/>
    <w:rsid w:val="00C516D0"/>
    <w:rsid w:val="00C54857"/>
    <w:rsid w:val="00C61923"/>
    <w:rsid w:val="00C813E5"/>
    <w:rsid w:val="00C83812"/>
    <w:rsid w:val="00C91BEB"/>
    <w:rsid w:val="00C962C1"/>
    <w:rsid w:val="00CA1A2B"/>
    <w:rsid w:val="00CA292E"/>
    <w:rsid w:val="00CA3424"/>
    <w:rsid w:val="00CA4769"/>
    <w:rsid w:val="00CA490D"/>
    <w:rsid w:val="00CA7CCE"/>
    <w:rsid w:val="00CB4ADA"/>
    <w:rsid w:val="00CC5E56"/>
    <w:rsid w:val="00CD4688"/>
    <w:rsid w:val="00CE6E64"/>
    <w:rsid w:val="00CF36AC"/>
    <w:rsid w:val="00D01048"/>
    <w:rsid w:val="00D0119B"/>
    <w:rsid w:val="00D02910"/>
    <w:rsid w:val="00D04903"/>
    <w:rsid w:val="00D1232F"/>
    <w:rsid w:val="00D20429"/>
    <w:rsid w:val="00D2421E"/>
    <w:rsid w:val="00D261F1"/>
    <w:rsid w:val="00D277E6"/>
    <w:rsid w:val="00D34F28"/>
    <w:rsid w:val="00D434D0"/>
    <w:rsid w:val="00D45E94"/>
    <w:rsid w:val="00D4640D"/>
    <w:rsid w:val="00D55113"/>
    <w:rsid w:val="00D6346A"/>
    <w:rsid w:val="00D70240"/>
    <w:rsid w:val="00D745A3"/>
    <w:rsid w:val="00D77F68"/>
    <w:rsid w:val="00D82A46"/>
    <w:rsid w:val="00D854CB"/>
    <w:rsid w:val="00D917E3"/>
    <w:rsid w:val="00D93464"/>
    <w:rsid w:val="00D94802"/>
    <w:rsid w:val="00D97E72"/>
    <w:rsid w:val="00DB3E55"/>
    <w:rsid w:val="00DB58B9"/>
    <w:rsid w:val="00DB760A"/>
    <w:rsid w:val="00DC3E18"/>
    <w:rsid w:val="00DC50C1"/>
    <w:rsid w:val="00DD2791"/>
    <w:rsid w:val="00DD521A"/>
    <w:rsid w:val="00DE4CBF"/>
    <w:rsid w:val="00E02F46"/>
    <w:rsid w:val="00E061DE"/>
    <w:rsid w:val="00E161B5"/>
    <w:rsid w:val="00E1667E"/>
    <w:rsid w:val="00E204DF"/>
    <w:rsid w:val="00E35BED"/>
    <w:rsid w:val="00E54482"/>
    <w:rsid w:val="00E611BA"/>
    <w:rsid w:val="00E66CD8"/>
    <w:rsid w:val="00E76B6B"/>
    <w:rsid w:val="00E80F79"/>
    <w:rsid w:val="00E83ABC"/>
    <w:rsid w:val="00E847E1"/>
    <w:rsid w:val="00E874F5"/>
    <w:rsid w:val="00E935B7"/>
    <w:rsid w:val="00EA41BC"/>
    <w:rsid w:val="00EA7D43"/>
    <w:rsid w:val="00EC7A1D"/>
    <w:rsid w:val="00EE005A"/>
    <w:rsid w:val="00EE55F1"/>
    <w:rsid w:val="00EE7B2B"/>
    <w:rsid w:val="00EE7D76"/>
    <w:rsid w:val="00EF1CFC"/>
    <w:rsid w:val="00F07E30"/>
    <w:rsid w:val="00F153CD"/>
    <w:rsid w:val="00F160C2"/>
    <w:rsid w:val="00F209DA"/>
    <w:rsid w:val="00F258BE"/>
    <w:rsid w:val="00F33DBC"/>
    <w:rsid w:val="00F41D8D"/>
    <w:rsid w:val="00F46E62"/>
    <w:rsid w:val="00F51636"/>
    <w:rsid w:val="00F6736D"/>
    <w:rsid w:val="00F94AEA"/>
    <w:rsid w:val="00F950B5"/>
    <w:rsid w:val="00F95804"/>
    <w:rsid w:val="00FA5B73"/>
    <w:rsid w:val="00FA73BB"/>
    <w:rsid w:val="00FB0527"/>
    <w:rsid w:val="00FB7944"/>
    <w:rsid w:val="00FC09B8"/>
    <w:rsid w:val="00FC7850"/>
    <w:rsid w:val="00FD5ED2"/>
    <w:rsid w:val="00FF650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Verdana" w:eastAsia="Times New Roman" w:hAnsi="Verdana" w:cs="Times New Roman"/>
        <w:sz w:val="16"/>
        <w:szCs w:val="16"/>
        <w:lang w:val="en-US" w:eastAsia="en-US" w:bidi="ar-SA"/>
      </w:rPr>
    </w:rPrDefault>
    <w:pPrDefault/>
  </w:docDefaults>
  <w:latentStyles w:defLockedState="1" w:defUIPriority="0" w:defSemiHidden="0" w:defUnhideWhenUsed="0" w:defQFormat="0" w:count="267">
    <w:lsdException w:name="Normal" w:locked="0"/>
    <w:lsdException w:name="heading 1" w:locked="0"/>
    <w:lsdException w:name="heading 3" w:locked="0"/>
    <w:lsdException w:name="heading 4" w:locked="0"/>
    <w:lsdException w:name="heading 5" w:locked="0"/>
    <w:lsdException w:name="heading 6" w:locked="0"/>
    <w:lsdException w:name="heading 7" w:locked="0"/>
    <w:lsdException w:name="heading 8" w:locked="0"/>
    <w:lsdException w:name="heading 9" w:locked="0"/>
    <w:lsdException w:name="index 2" w:locked="0"/>
    <w:lsdException w:name="index 3" w:locked="0"/>
    <w:lsdException w:name="index 4" w:locked="0"/>
    <w:lsdException w:name="index 5" w:locked="0"/>
    <w:lsdException w:name="index 6" w:locked="0"/>
    <w:lsdException w:name="index 7" w:locked="0"/>
    <w:lsdException w:name="index 8" w:locked="0"/>
    <w:lsdException w:name="index 9" w:locked="0"/>
    <w:lsdException w:name="annotation text" w:locked="0"/>
    <w:lsdException w:name="caption" w:qFormat="1"/>
    <w:lsdException w:name="annotation reference" w:locked="0"/>
    <w:lsdException w:name="Default Paragraph Font" w:locked="0"/>
    <w:lsdException w:name="Document Map" w:locked="0"/>
    <w:lsdException w:name="HTML Top of Form" w:locked="0"/>
    <w:lsdException w:name="HTML Bottom of Form" w:locked="0"/>
    <w:lsdException w:name="Normal Table" w:locked="0"/>
    <w:lsdException w:name="No List" w:locked="0" w:uiPriority="99"/>
    <w:lsdException w:name="Balloon Text" w:locked="0"/>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rsid w:val="00553572"/>
    <w:rPr>
      <w:color w:val="000000"/>
    </w:rPr>
  </w:style>
  <w:style w:type="paragraph" w:styleId="Heading1">
    <w:name w:val="heading 1"/>
    <w:basedOn w:val="Normal"/>
    <w:next w:val="Normal"/>
    <w:locked/>
    <w:rsid w:val="0084430D"/>
    <w:pPr>
      <w:keepNext/>
      <w:spacing w:before="240" w:after="60"/>
      <w:outlineLvl w:val="0"/>
    </w:pPr>
    <w:rPr>
      <w:rFonts w:ascii="Arial" w:hAnsi="Arial"/>
      <w:b/>
      <w:kern w:val="28"/>
      <w:sz w:val="28"/>
    </w:rPr>
  </w:style>
  <w:style w:type="paragraph" w:styleId="Heading2">
    <w:name w:val="heading 2"/>
    <w:basedOn w:val="Normal"/>
    <w:next w:val="Normal"/>
    <w:locked/>
    <w:rsid w:val="0084430D"/>
    <w:pPr>
      <w:keepNext/>
      <w:spacing w:before="240" w:after="60"/>
      <w:outlineLvl w:val="1"/>
    </w:pPr>
    <w:rPr>
      <w:rFonts w:ascii="Arial" w:hAnsi="Arial" w:cs="Arial"/>
      <w:b/>
      <w:bCs/>
      <w:i/>
      <w:iCs/>
      <w:sz w:val="28"/>
      <w:szCs w:val="28"/>
    </w:rPr>
  </w:style>
  <w:style w:type="paragraph" w:styleId="Heading3">
    <w:name w:val="heading 3"/>
    <w:basedOn w:val="Normal"/>
    <w:next w:val="Normal"/>
    <w:locked/>
    <w:rsid w:val="0084430D"/>
    <w:pPr>
      <w:keepNext/>
      <w:tabs>
        <w:tab w:val="num" w:pos="720"/>
      </w:tabs>
      <w:spacing w:before="240" w:after="60"/>
      <w:ind w:left="720" w:hanging="720"/>
      <w:outlineLvl w:val="2"/>
    </w:pPr>
    <w:rPr>
      <w:rFonts w:ascii="Arial" w:hAnsi="Arial"/>
      <w:sz w:val="24"/>
    </w:rPr>
  </w:style>
  <w:style w:type="paragraph" w:styleId="Heading4">
    <w:name w:val="heading 4"/>
    <w:basedOn w:val="Normal"/>
    <w:next w:val="Normal"/>
    <w:locked/>
    <w:rsid w:val="0084430D"/>
    <w:pPr>
      <w:keepNext/>
      <w:tabs>
        <w:tab w:val="num" w:pos="864"/>
      </w:tabs>
      <w:spacing w:before="240" w:after="60"/>
      <w:ind w:left="864" w:hanging="864"/>
      <w:outlineLvl w:val="3"/>
    </w:pPr>
    <w:rPr>
      <w:rFonts w:ascii="Arial" w:hAnsi="Arial"/>
      <w:b/>
      <w:sz w:val="24"/>
    </w:rPr>
  </w:style>
  <w:style w:type="paragraph" w:styleId="Heading5">
    <w:name w:val="heading 5"/>
    <w:basedOn w:val="Normal"/>
    <w:next w:val="Normal"/>
    <w:locked/>
    <w:rsid w:val="0084430D"/>
    <w:pPr>
      <w:tabs>
        <w:tab w:val="num" w:pos="1008"/>
      </w:tabs>
      <w:spacing w:before="240" w:after="60"/>
      <w:ind w:left="1008" w:hanging="1008"/>
      <w:outlineLvl w:val="4"/>
    </w:pPr>
    <w:rPr>
      <w:sz w:val="22"/>
    </w:rPr>
  </w:style>
  <w:style w:type="paragraph" w:styleId="Heading6">
    <w:name w:val="heading 6"/>
    <w:basedOn w:val="Normal"/>
    <w:next w:val="Normal"/>
    <w:locked/>
    <w:rsid w:val="0084430D"/>
    <w:pPr>
      <w:tabs>
        <w:tab w:val="num" w:pos="1152"/>
      </w:tabs>
      <w:spacing w:before="240" w:after="60"/>
      <w:ind w:left="1152" w:hanging="1152"/>
      <w:outlineLvl w:val="5"/>
    </w:pPr>
    <w:rPr>
      <w:i/>
      <w:sz w:val="22"/>
    </w:rPr>
  </w:style>
  <w:style w:type="paragraph" w:styleId="Heading7">
    <w:name w:val="heading 7"/>
    <w:basedOn w:val="Normal"/>
    <w:next w:val="Normal"/>
    <w:locked/>
    <w:rsid w:val="0084430D"/>
    <w:pPr>
      <w:tabs>
        <w:tab w:val="num" w:pos="1296"/>
      </w:tabs>
      <w:spacing w:before="240" w:after="60"/>
      <w:ind w:left="1296" w:hanging="1296"/>
      <w:outlineLvl w:val="6"/>
    </w:pPr>
    <w:rPr>
      <w:rFonts w:ascii="Arial" w:hAnsi="Arial"/>
    </w:rPr>
  </w:style>
  <w:style w:type="paragraph" w:styleId="Heading8">
    <w:name w:val="heading 8"/>
    <w:basedOn w:val="Normal"/>
    <w:next w:val="Normal"/>
    <w:locked/>
    <w:rsid w:val="0084430D"/>
    <w:pPr>
      <w:tabs>
        <w:tab w:val="num" w:pos="1440"/>
      </w:tabs>
      <w:spacing w:before="240" w:after="60"/>
      <w:ind w:left="1440" w:hanging="1440"/>
      <w:outlineLvl w:val="7"/>
    </w:pPr>
    <w:rPr>
      <w:rFonts w:ascii="Arial" w:hAnsi="Arial"/>
      <w:i/>
    </w:rPr>
  </w:style>
  <w:style w:type="paragraph" w:styleId="Heading9">
    <w:name w:val="heading 9"/>
    <w:basedOn w:val="Normal"/>
    <w:next w:val="Normal"/>
    <w:locked/>
    <w:rsid w:val="0084430D"/>
    <w:pPr>
      <w:tabs>
        <w:tab w:val="num" w:pos="1584"/>
      </w:tabs>
      <w:spacing w:before="240" w:after="60"/>
      <w:ind w:left="1584" w:hanging="1584"/>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link w:val="BodyChar"/>
    <w:qFormat/>
    <w:rsid w:val="000F0DEC"/>
    <w:pPr>
      <w:tabs>
        <w:tab w:val="left" w:pos="360"/>
      </w:tabs>
      <w:suppressAutoHyphens/>
      <w:spacing w:line="250" w:lineRule="exact"/>
      <w:ind w:firstLine="274"/>
      <w:jc w:val="both"/>
    </w:pPr>
    <w:rPr>
      <w:color w:val="000000"/>
    </w:rPr>
  </w:style>
  <w:style w:type="character" w:customStyle="1" w:styleId="BodyChar">
    <w:name w:val=".Body Char"/>
    <w:basedOn w:val="DefaultParagraphFont"/>
    <w:link w:val="Body"/>
    <w:rsid w:val="000F0DEC"/>
    <w:rPr>
      <w:rFonts w:ascii="Verdana" w:hAnsi="Verdana"/>
      <w:color w:val="000000"/>
      <w:sz w:val="16"/>
      <w:lang w:val="en-US" w:eastAsia="en-US" w:bidi="ar-SA"/>
    </w:rPr>
  </w:style>
  <w:style w:type="paragraph" w:customStyle="1" w:styleId="ListBullet">
    <w:name w:val=".List Bullet"/>
    <w:basedOn w:val="Normal"/>
    <w:qFormat/>
    <w:rsid w:val="00D20429"/>
    <w:pPr>
      <w:widowControl w:val="0"/>
      <w:numPr>
        <w:numId w:val="36"/>
      </w:numPr>
      <w:suppressAutoHyphens/>
      <w:spacing w:before="80" w:after="80" w:line="240" w:lineRule="exact"/>
      <w:jc w:val="both"/>
    </w:pPr>
  </w:style>
  <w:style w:type="paragraph" w:customStyle="1" w:styleId="TableBody">
    <w:name w:val=".Table Body"/>
    <w:qFormat/>
    <w:rsid w:val="00FA73BB"/>
    <w:pPr>
      <w:spacing w:before="120" w:line="240" w:lineRule="exact"/>
    </w:pPr>
    <w:rPr>
      <w:rFonts w:ascii="Arial" w:hAnsi="Arial"/>
      <w:bCs/>
      <w:color w:val="000000"/>
    </w:rPr>
  </w:style>
  <w:style w:type="paragraph" w:customStyle="1" w:styleId="TableHead">
    <w:name w:val=".Table Head"/>
    <w:basedOn w:val="TableBody"/>
    <w:next w:val="TableBody"/>
    <w:qFormat/>
    <w:rsid w:val="00802A1A"/>
    <w:pPr>
      <w:pBdr>
        <w:bottom w:val="single" w:sz="2" w:space="1" w:color="auto"/>
      </w:pBdr>
    </w:pPr>
    <w:rPr>
      <w:b/>
      <w:bCs w:val="0"/>
      <w:color w:val="960000"/>
    </w:rPr>
  </w:style>
  <w:style w:type="paragraph" w:customStyle="1" w:styleId="COChapterNumber">
    <w:name w:val="CO Chapter Number"/>
    <w:next w:val="COChapterTitle"/>
    <w:rsid w:val="0064126F"/>
    <w:pPr>
      <w:widowControl w:val="0"/>
      <w:spacing w:line="480" w:lineRule="atLeast"/>
      <w:ind w:firstLine="1200"/>
      <w:jc w:val="right"/>
    </w:pPr>
    <w:rPr>
      <w:rFonts w:ascii="Arial" w:hAnsi="Arial"/>
      <w:b/>
      <w:i/>
      <w:color w:val="960000"/>
      <w:spacing w:val="20"/>
      <w:sz w:val="96"/>
    </w:rPr>
  </w:style>
  <w:style w:type="paragraph" w:customStyle="1" w:styleId="COChapterTitle">
    <w:name w:val="CO Chapter Title"/>
    <w:next w:val="Body1"/>
    <w:rsid w:val="0064126F"/>
    <w:pPr>
      <w:widowControl w:val="0"/>
      <w:spacing w:after="2000" w:line="599" w:lineRule="atLeast"/>
      <w:jc w:val="right"/>
    </w:pPr>
    <w:rPr>
      <w:rFonts w:ascii="Arial" w:hAnsi="Arial"/>
      <w:i/>
      <w:color w:val="960000"/>
      <w:sz w:val="48"/>
    </w:rPr>
  </w:style>
  <w:style w:type="paragraph" w:customStyle="1" w:styleId="Body1">
    <w:name w:val=".Body 1"/>
    <w:basedOn w:val="Body"/>
    <w:next w:val="Body"/>
    <w:link w:val="Body1Char"/>
    <w:qFormat/>
    <w:rsid w:val="00B15E16"/>
    <w:pPr>
      <w:ind w:firstLine="0"/>
    </w:pPr>
  </w:style>
  <w:style w:type="paragraph" w:customStyle="1" w:styleId="FigureCaption">
    <w:name w:val=".Figure Caption"/>
    <w:next w:val="Body"/>
    <w:qFormat/>
    <w:rsid w:val="00D20429"/>
    <w:pPr>
      <w:widowControl w:val="0"/>
      <w:spacing w:before="160" w:after="360" w:line="200" w:lineRule="exact"/>
    </w:pPr>
    <w:rPr>
      <w:rFonts w:ascii="Arial" w:hAnsi="Arial"/>
      <w:color w:val="960000"/>
    </w:rPr>
  </w:style>
  <w:style w:type="paragraph" w:customStyle="1" w:styleId="Head1">
    <w:name w:val=".Head 1"/>
    <w:next w:val="Body1"/>
    <w:qFormat/>
    <w:rsid w:val="00B5680B"/>
    <w:pPr>
      <w:keepNext/>
      <w:widowControl w:val="0"/>
      <w:spacing w:before="160" w:after="40"/>
    </w:pPr>
    <w:rPr>
      <w:rFonts w:ascii="Arial" w:hAnsi="Arial"/>
      <w:b/>
      <w:i/>
      <w:color w:val="960000"/>
      <w:sz w:val="24"/>
    </w:rPr>
  </w:style>
  <w:style w:type="paragraph" w:customStyle="1" w:styleId="Head2">
    <w:name w:val=".Head 2"/>
    <w:basedOn w:val="Head1"/>
    <w:next w:val="Body1"/>
    <w:autoRedefine/>
    <w:qFormat/>
    <w:rsid w:val="00B5680B"/>
    <w:rPr>
      <w:sz w:val="20"/>
    </w:rPr>
  </w:style>
  <w:style w:type="paragraph" w:customStyle="1" w:styleId="ListNumbered">
    <w:name w:val=".List Numbered"/>
    <w:qFormat/>
    <w:rsid w:val="00D20429"/>
    <w:pPr>
      <w:numPr>
        <w:numId w:val="37"/>
      </w:numPr>
      <w:spacing w:before="80" w:after="80" w:line="240" w:lineRule="exact"/>
    </w:pPr>
    <w:rPr>
      <w:color w:val="000000"/>
    </w:rPr>
  </w:style>
  <w:style w:type="paragraph" w:customStyle="1" w:styleId="GlossaryTerm">
    <w:name w:val=".Glossary Term"/>
    <w:basedOn w:val="Body1"/>
    <w:next w:val="GlossaryDefinition"/>
    <w:rsid w:val="0084430D"/>
    <w:rPr>
      <w:b/>
    </w:rPr>
  </w:style>
  <w:style w:type="paragraph" w:customStyle="1" w:styleId="GlossaryDefinition">
    <w:name w:val=".Glossary Definition"/>
    <w:basedOn w:val="GlossaryTerm"/>
    <w:next w:val="GlossaryTerm"/>
    <w:rsid w:val="0084430D"/>
    <w:pPr>
      <w:spacing w:after="120"/>
    </w:pPr>
    <w:rPr>
      <w:b w:val="0"/>
    </w:rPr>
  </w:style>
  <w:style w:type="paragraph" w:customStyle="1" w:styleId="TableCaption">
    <w:name w:val=".Table Caption"/>
    <w:next w:val="Normal"/>
    <w:qFormat/>
    <w:rsid w:val="007955B0"/>
    <w:pPr>
      <w:widowControl w:val="0"/>
      <w:spacing w:before="240" w:after="120" w:line="200" w:lineRule="atLeast"/>
      <w:jc w:val="both"/>
    </w:pPr>
    <w:rPr>
      <w:rFonts w:ascii="Arial" w:hAnsi="Arial"/>
      <w:color w:val="960000"/>
      <w:sz w:val="18"/>
    </w:rPr>
  </w:style>
  <w:style w:type="paragraph" w:customStyle="1" w:styleId="Code">
    <w:name w:val=".Code"/>
    <w:link w:val="CodeChar"/>
    <w:qFormat/>
    <w:rsid w:val="00D20429"/>
    <w:pPr>
      <w:widowControl w:val="0"/>
      <w:ind w:left="270"/>
    </w:pPr>
    <w:rPr>
      <w:rFonts w:ascii="Courier New" w:hAnsi="Courier New"/>
      <w:snapToGrid w:val="0"/>
      <w:color w:val="000000"/>
    </w:rPr>
  </w:style>
  <w:style w:type="character" w:customStyle="1" w:styleId="CodeChar">
    <w:name w:val=".Code Char"/>
    <w:basedOn w:val="DefaultParagraphFont"/>
    <w:link w:val="Code"/>
    <w:rsid w:val="00D20429"/>
    <w:rPr>
      <w:rFonts w:ascii="Courier New" w:hAnsi="Courier New"/>
      <w:snapToGrid w:val="0"/>
      <w:color w:val="000000"/>
      <w:sz w:val="16"/>
      <w:lang w:val="en-US" w:eastAsia="en-US" w:bidi="ar-SA"/>
    </w:rPr>
  </w:style>
  <w:style w:type="paragraph" w:styleId="DocumentMap">
    <w:name w:val="Document Map"/>
    <w:basedOn w:val="Normal"/>
    <w:semiHidden/>
    <w:locked/>
    <w:rsid w:val="0084430D"/>
    <w:pPr>
      <w:shd w:val="clear" w:color="auto" w:fill="000080"/>
    </w:pPr>
    <w:rPr>
      <w:rFonts w:ascii="Tahoma" w:hAnsi="Tahoma"/>
    </w:rPr>
  </w:style>
  <w:style w:type="paragraph" w:customStyle="1" w:styleId="CodeAnnotation">
    <w:name w:val=".Code Annotation"/>
    <w:qFormat/>
    <w:rsid w:val="001537C4"/>
    <w:pPr>
      <w:spacing w:line="190" w:lineRule="exact"/>
      <w:ind w:left="360"/>
    </w:pPr>
    <w:rPr>
      <w:rFonts w:ascii="Arial" w:hAnsi="Arial"/>
      <w:b/>
      <w:sz w:val="15"/>
    </w:rPr>
  </w:style>
  <w:style w:type="paragraph" w:customStyle="1" w:styleId="Head3">
    <w:name w:val=".Head 3"/>
    <w:basedOn w:val="Head2"/>
    <w:next w:val="Body1"/>
    <w:qFormat/>
    <w:rsid w:val="00B5680B"/>
    <w:pPr>
      <w:spacing w:before="100" w:after="20"/>
    </w:pPr>
    <w:rPr>
      <w:i w:val="0"/>
      <w:smallCaps/>
      <w:sz w:val="16"/>
    </w:rPr>
  </w:style>
  <w:style w:type="paragraph" w:customStyle="1" w:styleId="CalloutHead">
    <w:name w:val=".Callout Head"/>
    <w:basedOn w:val="Callout"/>
    <w:next w:val="Callout"/>
    <w:qFormat/>
    <w:rsid w:val="001537C4"/>
    <w:pPr>
      <w:spacing w:before="240" w:after="60"/>
    </w:pPr>
    <w:rPr>
      <w:rFonts w:ascii="Arial" w:hAnsi="Arial"/>
      <w:b/>
      <w:caps/>
      <w:color w:val="960000"/>
      <w:sz w:val="17"/>
      <w:szCs w:val="22"/>
    </w:rPr>
  </w:style>
  <w:style w:type="paragraph" w:customStyle="1" w:styleId="Callout">
    <w:name w:val=".Callout"/>
    <w:basedOn w:val="Body"/>
    <w:qFormat/>
    <w:rsid w:val="001537C4"/>
    <w:pPr>
      <w:spacing w:before="60" w:after="240" w:line="240" w:lineRule="exact"/>
      <w:ind w:left="360" w:right="360" w:firstLine="0"/>
    </w:pPr>
    <w:rPr>
      <w:sz w:val="15"/>
    </w:rPr>
  </w:style>
  <w:style w:type="paragraph" w:customStyle="1" w:styleId="CodeListingCaption">
    <w:name w:val=".Code Listing Caption"/>
    <w:next w:val="Code"/>
    <w:qFormat/>
    <w:rsid w:val="007955B0"/>
    <w:pPr>
      <w:shd w:val="clear" w:color="7E0000" w:fill="960000"/>
      <w:spacing w:before="200" w:after="120" w:line="220" w:lineRule="exact"/>
    </w:pPr>
    <w:rPr>
      <w:rFonts w:ascii="Arial" w:hAnsi="Arial"/>
      <w:b/>
      <w:sz w:val="18"/>
    </w:rPr>
  </w:style>
  <w:style w:type="paragraph" w:customStyle="1" w:styleId="SidebarHead">
    <w:name w:val=".Sidebar Head"/>
    <w:basedOn w:val="Callout"/>
    <w:next w:val="Sidebar"/>
    <w:qFormat/>
    <w:rsid w:val="001537C4"/>
    <w:pPr>
      <w:shd w:val="clear" w:color="auto" w:fill="E6E6E6"/>
      <w:spacing w:before="360" w:after="120"/>
    </w:pPr>
    <w:rPr>
      <w:rFonts w:ascii="Arial" w:hAnsi="Arial"/>
      <w:b/>
      <w:color w:val="960000"/>
      <w:sz w:val="19"/>
    </w:rPr>
  </w:style>
  <w:style w:type="paragraph" w:customStyle="1" w:styleId="Sidebar">
    <w:name w:val=".Sidebar"/>
    <w:basedOn w:val="Callout"/>
    <w:qFormat/>
    <w:rsid w:val="00957AA4"/>
    <w:pPr>
      <w:shd w:val="clear" w:color="auto" w:fill="E6E6E6"/>
      <w:spacing w:before="120" w:after="120"/>
    </w:pPr>
  </w:style>
  <w:style w:type="character" w:styleId="CommentReference">
    <w:name w:val="annotation reference"/>
    <w:basedOn w:val="DefaultParagraphFont"/>
    <w:semiHidden/>
    <w:locked/>
    <w:rsid w:val="0084430D"/>
    <w:rPr>
      <w:sz w:val="16"/>
      <w:szCs w:val="16"/>
    </w:rPr>
  </w:style>
  <w:style w:type="paragraph" w:styleId="CommentText">
    <w:name w:val="annotation text"/>
    <w:basedOn w:val="Normal"/>
    <w:semiHidden/>
    <w:locked/>
    <w:rsid w:val="0084430D"/>
  </w:style>
  <w:style w:type="paragraph" w:styleId="BalloonText">
    <w:name w:val="Balloon Text"/>
    <w:basedOn w:val="Normal"/>
    <w:semiHidden/>
    <w:locked/>
    <w:rsid w:val="0084430D"/>
    <w:rPr>
      <w:rFonts w:ascii="Tahoma" w:hAnsi="Tahoma" w:cs="Tahoma"/>
    </w:rPr>
  </w:style>
  <w:style w:type="character" w:customStyle="1" w:styleId="CodeinTable">
    <w:name w:val=".Code in Table"/>
    <w:basedOn w:val="CodeinText"/>
    <w:qFormat/>
    <w:rsid w:val="0048007C"/>
    <w:rPr>
      <w:sz w:val="17"/>
    </w:rPr>
  </w:style>
  <w:style w:type="character" w:customStyle="1" w:styleId="CodeinText">
    <w:name w:val=".Code in Text"/>
    <w:basedOn w:val="DefaultParagraphFont"/>
    <w:qFormat/>
    <w:rsid w:val="00AB0005"/>
    <w:rPr>
      <w:rFonts w:ascii="Courier New" w:hAnsi="Courier New"/>
      <w:color w:val="auto"/>
      <w:sz w:val="18"/>
      <w:szCs w:val="20"/>
      <w:u w:val="none"/>
    </w:rPr>
  </w:style>
  <w:style w:type="paragraph" w:customStyle="1" w:styleId="ListBody">
    <w:name w:val=".List Body"/>
    <w:rsid w:val="00D20429"/>
    <w:pPr>
      <w:spacing w:before="80" w:after="80" w:line="240" w:lineRule="exact"/>
      <w:ind w:left="540"/>
    </w:pPr>
    <w:rPr>
      <w:color w:val="000000"/>
    </w:rPr>
  </w:style>
  <w:style w:type="character" w:customStyle="1" w:styleId="Bold">
    <w:name w:val=".Bold"/>
    <w:qFormat/>
    <w:rsid w:val="0084430D"/>
    <w:rPr>
      <w:b/>
    </w:rPr>
  </w:style>
  <w:style w:type="character" w:customStyle="1" w:styleId="Italics">
    <w:name w:val=".Italics"/>
    <w:qFormat/>
    <w:rsid w:val="0084430D"/>
    <w:rPr>
      <w:i/>
    </w:rPr>
  </w:style>
  <w:style w:type="paragraph" w:customStyle="1" w:styleId="TypesetterNote">
    <w:name w:val=".Typesetter Note"/>
    <w:basedOn w:val="Body1"/>
    <w:next w:val="Body"/>
    <w:rsid w:val="00AF3376"/>
    <w:pPr>
      <w:spacing w:before="240" w:after="240"/>
    </w:pPr>
    <w:rPr>
      <w:rFonts w:ascii="Arial" w:hAnsi="Arial" w:cs="Arial"/>
      <w:b/>
      <w:bCs/>
      <w:color w:val="3366FF"/>
      <w:sz w:val="24"/>
    </w:rPr>
  </w:style>
  <w:style w:type="character" w:customStyle="1" w:styleId="Underline">
    <w:name w:val=".Underline"/>
    <w:qFormat/>
    <w:rsid w:val="0084430D"/>
    <w:rPr>
      <w:u w:val="single"/>
    </w:rPr>
  </w:style>
  <w:style w:type="paragraph" w:customStyle="1" w:styleId="Quote">
    <w:name w:val=".Quote"/>
    <w:basedOn w:val="Body"/>
    <w:next w:val="Normal"/>
    <w:rsid w:val="00BE5771"/>
    <w:pPr>
      <w:spacing w:before="240"/>
      <w:ind w:left="720" w:right="720" w:firstLine="0"/>
    </w:pPr>
    <w:rPr>
      <w:szCs w:val="21"/>
    </w:rPr>
  </w:style>
  <w:style w:type="paragraph" w:customStyle="1" w:styleId="QuoteSource">
    <w:name w:val=".Quote Source"/>
    <w:basedOn w:val="Quote"/>
    <w:next w:val="Body"/>
    <w:rsid w:val="004C330F"/>
    <w:pPr>
      <w:spacing w:after="240"/>
    </w:pPr>
  </w:style>
  <w:style w:type="paragraph" w:styleId="Header">
    <w:name w:val="header"/>
    <w:basedOn w:val="Normal"/>
    <w:locked/>
    <w:rsid w:val="00AD0BF4"/>
    <w:pPr>
      <w:tabs>
        <w:tab w:val="center" w:pos="4320"/>
        <w:tab w:val="right" w:pos="8640"/>
      </w:tabs>
    </w:pPr>
  </w:style>
  <w:style w:type="paragraph" w:styleId="TOC1">
    <w:name w:val="toc 1"/>
    <w:basedOn w:val="Normal"/>
    <w:next w:val="Normal"/>
    <w:autoRedefine/>
    <w:semiHidden/>
    <w:rsid w:val="0084430D"/>
  </w:style>
  <w:style w:type="paragraph" w:styleId="Index1">
    <w:name w:val="index 1"/>
    <w:basedOn w:val="Normal"/>
    <w:next w:val="Normal"/>
    <w:autoRedefine/>
    <w:semiHidden/>
    <w:rsid w:val="0084430D"/>
    <w:pPr>
      <w:ind w:left="200" w:hanging="200"/>
    </w:pPr>
  </w:style>
  <w:style w:type="paragraph" w:styleId="TOC2">
    <w:name w:val="toc 2"/>
    <w:basedOn w:val="Normal"/>
    <w:next w:val="Normal"/>
    <w:autoRedefine/>
    <w:semiHidden/>
    <w:rsid w:val="0084430D"/>
    <w:pPr>
      <w:ind w:left="200"/>
    </w:pPr>
  </w:style>
  <w:style w:type="paragraph" w:styleId="TOC3">
    <w:name w:val="toc 3"/>
    <w:basedOn w:val="Normal"/>
    <w:next w:val="Normal"/>
    <w:autoRedefine/>
    <w:semiHidden/>
    <w:rsid w:val="0084430D"/>
    <w:pPr>
      <w:ind w:left="400"/>
    </w:pPr>
  </w:style>
  <w:style w:type="paragraph" w:styleId="TOC4">
    <w:name w:val="toc 4"/>
    <w:basedOn w:val="Normal"/>
    <w:next w:val="Normal"/>
    <w:autoRedefine/>
    <w:semiHidden/>
    <w:locked/>
    <w:rsid w:val="0084430D"/>
    <w:pPr>
      <w:ind w:left="600"/>
    </w:pPr>
  </w:style>
  <w:style w:type="paragraph" w:styleId="TOC5">
    <w:name w:val="toc 5"/>
    <w:basedOn w:val="Normal"/>
    <w:next w:val="Normal"/>
    <w:autoRedefine/>
    <w:semiHidden/>
    <w:locked/>
    <w:rsid w:val="0084430D"/>
    <w:pPr>
      <w:ind w:left="800"/>
    </w:pPr>
  </w:style>
  <w:style w:type="paragraph" w:styleId="TOC6">
    <w:name w:val="toc 6"/>
    <w:basedOn w:val="Normal"/>
    <w:next w:val="Normal"/>
    <w:autoRedefine/>
    <w:semiHidden/>
    <w:locked/>
    <w:rsid w:val="0084430D"/>
    <w:pPr>
      <w:ind w:left="1000"/>
    </w:pPr>
  </w:style>
  <w:style w:type="paragraph" w:styleId="TOC7">
    <w:name w:val="toc 7"/>
    <w:basedOn w:val="Normal"/>
    <w:next w:val="Normal"/>
    <w:autoRedefine/>
    <w:semiHidden/>
    <w:locked/>
    <w:rsid w:val="0084430D"/>
    <w:pPr>
      <w:ind w:left="1200"/>
    </w:pPr>
  </w:style>
  <w:style w:type="paragraph" w:styleId="TOC8">
    <w:name w:val="toc 8"/>
    <w:basedOn w:val="Normal"/>
    <w:next w:val="Normal"/>
    <w:autoRedefine/>
    <w:semiHidden/>
    <w:locked/>
    <w:rsid w:val="0084430D"/>
    <w:pPr>
      <w:ind w:left="1400"/>
    </w:pPr>
  </w:style>
  <w:style w:type="paragraph" w:styleId="TOC9">
    <w:name w:val="toc 9"/>
    <w:basedOn w:val="Normal"/>
    <w:next w:val="Normal"/>
    <w:autoRedefine/>
    <w:semiHidden/>
    <w:locked/>
    <w:rsid w:val="0084430D"/>
    <w:pPr>
      <w:ind w:left="1600"/>
    </w:pPr>
  </w:style>
  <w:style w:type="character" w:customStyle="1" w:styleId="BoldItalics">
    <w:name w:val=".Bold Italics"/>
    <w:basedOn w:val="Bold"/>
    <w:qFormat/>
    <w:rsid w:val="00712658"/>
    <w:rPr>
      <w:i/>
    </w:rPr>
  </w:style>
  <w:style w:type="paragraph" w:customStyle="1" w:styleId="CodeAnnotationBody">
    <w:name w:val=".Code Annotation Body"/>
    <w:basedOn w:val="Body1"/>
    <w:rsid w:val="001537C4"/>
    <w:pPr>
      <w:spacing w:after="120"/>
    </w:pPr>
  </w:style>
  <w:style w:type="paragraph" w:customStyle="1" w:styleId="Figure">
    <w:name w:val=".Figure"/>
    <w:basedOn w:val="Normal"/>
    <w:next w:val="FigureCaption"/>
    <w:qFormat/>
    <w:rsid w:val="00D20429"/>
    <w:pPr>
      <w:spacing w:before="240" w:after="160"/>
    </w:pPr>
  </w:style>
  <w:style w:type="paragraph" w:styleId="FootnoteText">
    <w:name w:val="footnote text"/>
    <w:basedOn w:val="Normal"/>
    <w:semiHidden/>
    <w:rsid w:val="00705CBB"/>
    <w:rPr>
      <w:sz w:val="13"/>
    </w:rPr>
  </w:style>
  <w:style w:type="paragraph" w:customStyle="1" w:styleId="TableFooter">
    <w:name w:val=".Table Footer"/>
    <w:basedOn w:val="Normal"/>
    <w:rsid w:val="00957AA4"/>
    <w:pPr>
      <w:widowControl w:val="0"/>
      <w:spacing w:after="120" w:line="200" w:lineRule="atLeast"/>
      <w:contextualSpacing/>
    </w:pPr>
    <w:rPr>
      <w:sz w:val="14"/>
    </w:rPr>
  </w:style>
  <w:style w:type="character" w:styleId="FootnoteReference">
    <w:name w:val="footnote reference"/>
    <w:basedOn w:val="DefaultParagraphFont"/>
    <w:semiHidden/>
    <w:rsid w:val="00275591"/>
    <w:rPr>
      <w:vertAlign w:val="superscript"/>
    </w:rPr>
  </w:style>
  <w:style w:type="paragraph" w:styleId="Footer">
    <w:name w:val="footer"/>
    <w:basedOn w:val="Normal"/>
    <w:locked/>
    <w:rsid w:val="005B1BA2"/>
    <w:pPr>
      <w:tabs>
        <w:tab w:val="center" w:pos="4320"/>
        <w:tab w:val="right" w:pos="8640"/>
      </w:tabs>
    </w:pPr>
  </w:style>
  <w:style w:type="character" w:customStyle="1" w:styleId="CodeAqua">
    <w:name w:val=".Code Aqua"/>
    <w:rsid w:val="0001713C"/>
    <w:rPr>
      <w:rFonts w:ascii="Courier New" w:hAnsi="Courier New"/>
      <w:color w:val="9DEDFF"/>
      <w:sz w:val="16"/>
    </w:rPr>
  </w:style>
  <w:style w:type="character" w:customStyle="1" w:styleId="CodeBoldItalic">
    <w:name w:val=".Code Bold Italic"/>
    <w:rsid w:val="00754508"/>
    <w:rPr>
      <w:rFonts w:ascii="Courier New" w:hAnsi="Courier New"/>
      <w:b/>
      <w:i/>
      <w:sz w:val="16"/>
    </w:rPr>
  </w:style>
  <w:style w:type="character" w:customStyle="1" w:styleId="CodeBlueDark">
    <w:name w:val=".Code Blue (Dark)"/>
    <w:rsid w:val="0001713C"/>
    <w:rPr>
      <w:rFonts w:ascii="Courier New" w:hAnsi="Courier New" w:cs="Courier New"/>
      <w:color w:val="0000FF"/>
      <w:sz w:val="16"/>
    </w:rPr>
  </w:style>
  <w:style w:type="character" w:customStyle="1" w:styleId="CodeBlueLight">
    <w:name w:val=".Code Blue (Light)"/>
    <w:rsid w:val="0001713C"/>
    <w:rPr>
      <w:rFonts w:ascii="Courier New" w:hAnsi="Courier New" w:cs="Courier New"/>
      <w:color w:val="0066FF"/>
      <w:sz w:val="16"/>
    </w:rPr>
  </w:style>
  <w:style w:type="character" w:customStyle="1" w:styleId="CodeBrown">
    <w:name w:val=".Code Brown"/>
    <w:rsid w:val="0001713C"/>
    <w:rPr>
      <w:rFonts w:ascii="Courier New" w:hAnsi="Courier New"/>
      <w:color w:val="E16F15"/>
      <w:sz w:val="16"/>
    </w:rPr>
  </w:style>
  <w:style w:type="character" w:customStyle="1" w:styleId="CodeGreen">
    <w:name w:val=".Code Green"/>
    <w:rsid w:val="0001713C"/>
    <w:rPr>
      <w:rFonts w:ascii="Courier New" w:hAnsi="Courier New"/>
      <w:color w:val="008000"/>
      <w:sz w:val="16"/>
    </w:rPr>
  </w:style>
  <w:style w:type="character" w:customStyle="1" w:styleId="CodeRedBright">
    <w:name w:val=".Code Red (Bright)"/>
    <w:rsid w:val="0001713C"/>
    <w:rPr>
      <w:rFonts w:ascii="Courier New" w:hAnsi="Courier New" w:cs="Courier New"/>
      <w:color w:val="FF003A"/>
      <w:sz w:val="16"/>
    </w:rPr>
  </w:style>
  <w:style w:type="character" w:customStyle="1" w:styleId="CodeRedDark">
    <w:name w:val=".Code Red (Dark)"/>
    <w:rsid w:val="0001713C"/>
    <w:rPr>
      <w:rFonts w:ascii="Courier New" w:hAnsi="Courier New" w:cs="Courier New"/>
      <w:color w:val="A31515"/>
      <w:sz w:val="16"/>
    </w:rPr>
  </w:style>
  <w:style w:type="paragraph" w:styleId="CommentSubject">
    <w:name w:val="annotation subject"/>
    <w:basedOn w:val="CommentText"/>
    <w:next w:val="CommentText"/>
    <w:semiHidden/>
    <w:locked/>
    <w:rsid w:val="00C3434F"/>
    <w:rPr>
      <w:b/>
      <w:bCs/>
    </w:rPr>
  </w:style>
  <w:style w:type="character" w:customStyle="1" w:styleId="CodeStrikethrough">
    <w:name w:val=".Code Strikethrough"/>
    <w:rsid w:val="0001713C"/>
    <w:rPr>
      <w:rFonts w:ascii="Times New Roman" w:hAnsi="Times New Roman"/>
      <w:strike/>
      <w:dstrike w:val="0"/>
      <w:sz w:val="16"/>
    </w:rPr>
  </w:style>
  <w:style w:type="paragraph" w:styleId="Caption">
    <w:name w:val="caption"/>
    <w:basedOn w:val="Normal"/>
    <w:next w:val="Normal"/>
    <w:qFormat/>
    <w:locked/>
    <w:rsid w:val="00C3434F"/>
    <w:pPr>
      <w:spacing w:before="120" w:after="120"/>
    </w:pPr>
    <w:rPr>
      <w:b/>
      <w:bCs/>
    </w:rPr>
  </w:style>
  <w:style w:type="paragraph" w:styleId="Index2">
    <w:name w:val="index 2"/>
    <w:basedOn w:val="Normal"/>
    <w:next w:val="Normal"/>
    <w:autoRedefine/>
    <w:semiHidden/>
    <w:rsid w:val="00C3434F"/>
    <w:pPr>
      <w:ind w:left="480" w:hanging="240"/>
    </w:pPr>
  </w:style>
  <w:style w:type="paragraph" w:styleId="Index3">
    <w:name w:val="index 3"/>
    <w:basedOn w:val="Normal"/>
    <w:next w:val="Normal"/>
    <w:autoRedefine/>
    <w:semiHidden/>
    <w:rsid w:val="00C3434F"/>
    <w:pPr>
      <w:ind w:left="720" w:hanging="240"/>
    </w:pPr>
  </w:style>
  <w:style w:type="character" w:customStyle="1" w:styleId="CodeUnderline">
    <w:name w:val=".Code Underline"/>
    <w:rsid w:val="0001713C"/>
    <w:rPr>
      <w:rFonts w:ascii="Courier New" w:hAnsi="Courier New"/>
      <w:sz w:val="16"/>
      <w:u w:val="single"/>
    </w:rPr>
  </w:style>
  <w:style w:type="character" w:customStyle="1" w:styleId="WW8Num2z0">
    <w:name w:val="WW8Num2z0"/>
    <w:locked/>
    <w:rsid w:val="004C330F"/>
    <w:rPr>
      <w:rFonts w:ascii="Wingdings" w:hAnsi="Wingdings"/>
    </w:rPr>
  </w:style>
  <w:style w:type="character" w:customStyle="1" w:styleId="CodeItalic">
    <w:name w:val=".Code Italic"/>
    <w:rsid w:val="00062749"/>
    <w:rPr>
      <w:rFonts w:ascii="Courier New" w:hAnsi="Courier New"/>
      <w:i/>
      <w:sz w:val="16"/>
    </w:rPr>
  </w:style>
  <w:style w:type="character" w:customStyle="1" w:styleId="WW-Absatz-Standardschriftart">
    <w:name w:val="WW-Absatz-Standardschriftart"/>
    <w:locked/>
    <w:rsid w:val="004C330F"/>
  </w:style>
  <w:style w:type="character" w:customStyle="1" w:styleId="WW-WW8Num2z0">
    <w:name w:val="WW-WW8Num2z0"/>
    <w:locked/>
    <w:rsid w:val="004C330F"/>
    <w:rPr>
      <w:rFonts w:ascii="Wingdings" w:hAnsi="Wingdings"/>
    </w:rPr>
  </w:style>
  <w:style w:type="character" w:customStyle="1" w:styleId="WW-Absatz-Standardschriftart1">
    <w:name w:val="WW-Absatz-Standardschriftart1"/>
    <w:locked/>
    <w:rsid w:val="004C330F"/>
  </w:style>
  <w:style w:type="character" w:customStyle="1" w:styleId="WW-WW8Num2z01">
    <w:name w:val="WW-WW8Num2z01"/>
    <w:locked/>
    <w:rsid w:val="004C330F"/>
    <w:rPr>
      <w:rFonts w:ascii="AGaramond" w:hAnsi="AGaramond"/>
    </w:rPr>
  </w:style>
  <w:style w:type="character" w:customStyle="1" w:styleId="WW8Num2z1">
    <w:name w:val="WW8Num2z1"/>
    <w:locked/>
    <w:rsid w:val="004C330F"/>
    <w:rPr>
      <w:rFonts w:ascii="Helvetica" w:hAnsi="Helvetica"/>
      <w:b/>
      <w:i w:val="0"/>
      <w:sz w:val="16"/>
    </w:rPr>
  </w:style>
  <w:style w:type="character" w:customStyle="1" w:styleId="WW8Num6z0">
    <w:name w:val="WW8Num6z0"/>
    <w:locked/>
    <w:rsid w:val="004C330F"/>
    <w:rPr>
      <w:rFonts w:ascii="Symbol" w:hAnsi="Symbol"/>
    </w:rPr>
  </w:style>
  <w:style w:type="character" w:customStyle="1" w:styleId="WW8Num6z1">
    <w:name w:val="WW8Num6z1"/>
    <w:locked/>
    <w:rsid w:val="004C330F"/>
    <w:rPr>
      <w:rFonts w:ascii="Courier New" w:hAnsi="Courier New" w:cs="Courier New"/>
    </w:rPr>
  </w:style>
  <w:style w:type="character" w:customStyle="1" w:styleId="WW8Num6z2">
    <w:name w:val="WW8Num6z2"/>
    <w:locked/>
    <w:rsid w:val="004C330F"/>
    <w:rPr>
      <w:rFonts w:ascii="Wingdings" w:hAnsi="Wingdings"/>
    </w:rPr>
  </w:style>
  <w:style w:type="character" w:customStyle="1" w:styleId="WW8Num7z0">
    <w:name w:val="WW8Num7z0"/>
    <w:locked/>
    <w:rsid w:val="004C330F"/>
    <w:rPr>
      <w:rFonts w:ascii="AGaramond" w:hAnsi="AGaramond"/>
    </w:rPr>
  </w:style>
  <w:style w:type="character" w:customStyle="1" w:styleId="WW8Num8z0">
    <w:name w:val="WW8Num8z0"/>
    <w:locked/>
    <w:rsid w:val="004C330F"/>
    <w:rPr>
      <w:rFonts w:ascii="Symbol" w:hAnsi="Symbol"/>
    </w:rPr>
  </w:style>
  <w:style w:type="character" w:customStyle="1" w:styleId="WW8Num8z1">
    <w:name w:val="WW8Num8z1"/>
    <w:locked/>
    <w:rsid w:val="004C330F"/>
    <w:rPr>
      <w:rFonts w:ascii="Courier New" w:hAnsi="Courier New"/>
    </w:rPr>
  </w:style>
  <w:style w:type="character" w:customStyle="1" w:styleId="WW8Num8z2">
    <w:name w:val="WW8Num8z2"/>
    <w:locked/>
    <w:rsid w:val="004C330F"/>
    <w:rPr>
      <w:rFonts w:ascii="Wingdings" w:hAnsi="Wingdings"/>
    </w:rPr>
  </w:style>
  <w:style w:type="character" w:customStyle="1" w:styleId="WW8Num9z0">
    <w:name w:val="WW8Num9z0"/>
    <w:locked/>
    <w:rsid w:val="004C330F"/>
    <w:rPr>
      <w:rFonts w:ascii="Symbol" w:hAnsi="Symbol"/>
    </w:rPr>
  </w:style>
  <w:style w:type="character" w:customStyle="1" w:styleId="WW8Num9z1">
    <w:name w:val="WW8Num9z1"/>
    <w:locked/>
    <w:rsid w:val="004C330F"/>
    <w:rPr>
      <w:rFonts w:ascii="Courier New" w:hAnsi="Courier New" w:cs="Courier New"/>
    </w:rPr>
  </w:style>
  <w:style w:type="character" w:customStyle="1" w:styleId="WW8Num9z2">
    <w:name w:val="WW8Num9z2"/>
    <w:locked/>
    <w:rsid w:val="004C330F"/>
    <w:rPr>
      <w:rFonts w:ascii="Wingdings" w:hAnsi="Wingdings"/>
    </w:rPr>
  </w:style>
  <w:style w:type="character" w:customStyle="1" w:styleId="WW8Num10z0">
    <w:name w:val="WW8Num10z0"/>
    <w:locked/>
    <w:rsid w:val="004C330F"/>
    <w:rPr>
      <w:rFonts w:ascii="Symbol" w:hAnsi="Symbol"/>
    </w:rPr>
  </w:style>
  <w:style w:type="character" w:customStyle="1" w:styleId="WW8Num10z1">
    <w:name w:val="WW8Num10z1"/>
    <w:locked/>
    <w:rsid w:val="004C330F"/>
    <w:rPr>
      <w:rFonts w:ascii="Courier New" w:hAnsi="Courier New" w:cs="Courier New"/>
    </w:rPr>
  </w:style>
  <w:style w:type="character" w:customStyle="1" w:styleId="WW8Num10z2">
    <w:name w:val="WW8Num10z2"/>
    <w:locked/>
    <w:rsid w:val="004C330F"/>
    <w:rPr>
      <w:rFonts w:ascii="Wingdings" w:hAnsi="Wingdings"/>
    </w:rPr>
  </w:style>
  <w:style w:type="character" w:customStyle="1" w:styleId="WW8Num11z0">
    <w:name w:val="WW8Num11z0"/>
    <w:locked/>
    <w:rsid w:val="004C330F"/>
    <w:rPr>
      <w:rFonts w:ascii="AGaramond" w:hAnsi="AGaramond"/>
      <w:b w:val="0"/>
      <w:i/>
      <w:color w:val="000000"/>
      <w:sz w:val="40"/>
      <w:u w:val="none"/>
    </w:rPr>
  </w:style>
  <w:style w:type="character" w:customStyle="1" w:styleId="WW8Num12z0">
    <w:name w:val="WW8Num12z0"/>
    <w:locked/>
    <w:rsid w:val="004C330F"/>
    <w:rPr>
      <w:rFonts w:ascii="Symbol" w:hAnsi="Symbol"/>
    </w:rPr>
  </w:style>
  <w:style w:type="character" w:customStyle="1" w:styleId="WW8Num12z1">
    <w:name w:val="WW8Num12z1"/>
    <w:locked/>
    <w:rsid w:val="004C330F"/>
    <w:rPr>
      <w:rFonts w:ascii="Courier New" w:hAnsi="Courier New" w:cs="Courier New"/>
    </w:rPr>
  </w:style>
  <w:style w:type="character" w:customStyle="1" w:styleId="WW8Num12z2">
    <w:name w:val="WW8Num12z2"/>
    <w:locked/>
    <w:rsid w:val="004C330F"/>
    <w:rPr>
      <w:rFonts w:ascii="Wingdings" w:hAnsi="Wingdings"/>
    </w:rPr>
  </w:style>
  <w:style w:type="character" w:customStyle="1" w:styleId="WW8Num13z0">
    <w:name w:val="WW8Num13z0"/>
    <w:locked/>
    <w:rsid w:val="004C330F"/>
    <w:rPr>
      <w:rFonts w:ascii="Wingdings" w:hAnsi="Wingdings"/>
    </w:rPr>
  </w:style>
  <w:style w:type="character" w:customStyle="1" w:styleId="WW8Num15z0">
    <w:name w:val="WW8Num15z0"/>
    <w:locked/>
    <w:rsid w:val="004C330F"/>
    <w:rPr>
      <w:rFonts w:ascii="Symbol" w:hAnsi="Symbol"/>
    </w:rPr>
  </w:style>
  <w:style w:type="character" w:customStyle="1" w:styleId="WW8Num17z0">
    <w:name w:val="WW8Num17z0"/>
    <w:locked/>
    <w:rsid w:val="004C330F"/>
    <w:rPr>
      <w:rFonts w:ascii="Symbol" w:hAnsi="Symbol"/>
    </w:rPr>
  </w:style>
  <w:style w:type="character" w:customStyle="1" w:styleId="WW8Num17z1">
    <w:name w:val="WW8Num17z1"/>
    <w:locked/>
    <w:rsid w:val="004C330F"/>
    <w:rPr>
      <w:rFonts w:ascii="Courier New" w:hAnsi="Courier New"/>
    </w:rPr>
  </w:style>
  <w:style w:type="character" w:customStyle="1" w:styleId="WW8Num17z2">
    <w:name w:val="WW8Num17z2"/>
    <w:locked/>
    <w:rsid w:val="004C330F"/>
    <w:rPr>
      <w:rFonts w:ascii="Wingdings" w:hAnsi="Wingdings"/>
    </w:rPr>
  </w:style>
  <w:style w:type="character" w:customStyle="1" w:styleId="WW8Num18z0">
    <w:name w:val="WW8Num18z0"/>
    <w:locked/>
    <w:rsid w:val="004C330F"/>
    <w:rPr>
      <w:rFonts w:ascii="AGaramond" w:hAnsi="AGaramond"/>
      <w:b w:val="0"/>
      <w:i w:val="0"/>
      <w:color w:val="000000"/>
      <w:sz w:val="21"/>
      <w:u w:val="none"/>
    </w:rPr>
  </w:style>
  <w:style w:type="character" w:customStyle="1" w:styleId="WW8Num19z0">
    <w:name w:val="WW8Num19z0"/>
    <w:locked/>
    <w:rsid w:val="004C330F"/>
    <w:rPr>
      <w:b/>
    </w:rPr>
  </w:style>
  <w:style w:type="character" w:customStyle="1" w:styleId="WW8Num20z0">
    <w:name w:val="WW8Num20z0"/>
    <w:locked/>
    <w:rsid w:val="004C330F"/>
    <w:rPr>
      <w:rFonts w:ascii="AGaramond" w:hAnsi="AGaramond"/>
    </w:rPr>
  </w:style>
  <w:style w:type="character" w:customStyle="1" w:styleId="WW8Num22z0">
    <w:name w:val="WW8Num22z0"/>
    <w:locked/>
    <w:rsid w:val="004C330F"/>
    <w:rPr>
      <w:rFonts w:ascii="Symbol" w:hAnsi="Symbol"/>
    </w:rPr>
  </w:style>
  <w:style w:type="character" w:customStyle="1" w:styleId="WW8Num22z1">
    <w:name w:val="WW8Num22z1"/>
    <w:locked/>
    <w:rsid w:val="004C330F"/>
    <w:rPr>
      <w:rFonts w:ascii="Courier New" w:hAnsi="Courier New" w:cs="Courier New"/>
    </w:rPr>
  </w:style>
  <w:style w:type="character" w:customStyle="1" w:styleId="WW8Num22z2">
    <w:name w:val="WW8Num22z2"/>
    <w:locked/>
    <w:rsid w:val="004C330F"/>
    <w:rPr>
      <w:rFonts w:ascii="Wingdings" w:hAnsi="Wingdings"/>
    </w:rPr>
  </w:style>
  <w:style w:type="character" w:customStyle="1" w:styleId="WW8Num23z0">
    <w:name w:val="WW8Num23z0"/>
    <w:locked/>
    <w:rsid w:val="004C330F"/>
    <w:rPr>
      <w:rFonts w:ascii="Wingdings" w:hAnsi="Wingdings"/>
    </w:rPr>
  </w:style>
  <w:style w:type="character" w:customStyle="1" w:styleId="WW8Num26z0">
    <w:name w:val="WW8Num26z0"/>
    <w:locked/>
    <w:rsid w:val="004C330F"/>
    <w:rPr>
      <w:rFonts w:ascii="Symbol" w:hAnsi="Symbol"/>
    </w:rPr>
  </w:style>
  <w:style w:type="character" w:customStyle="1" w:styleId="WW8Num26z1">
    <w:name w:val="WW8Num26z1"/>
    <w:locked/>
    <w:rsid w:val="004C330F"/>
    <w:rPr>
      <w:rFonts w:ascii="Courier New" w:hAnsi="Courier New" w:cs="Courier New"/>
    </w:rPr>
  </w:style>
  <w:style w:type="character" w:customStyle="1" w:styleId="WW8Num26z2">
    <w:name w:val="WW8Num26z2"/>
    <w:locked/>
    <w:rsid w:val="004C330F"/>
    <w:rPr>
      <w:rFonts w:ascii="Wingdings" w:hAnsi="Wingdings"/>
    </w:rPr>
  </w:style>
  <w:style w:type="character" w:customStyle="1" w:styleId="WW8Num27z0">
    <w:name w:val="WW8Num27z0"/>
    <w:locked/>
    <w:rsid w:val="004C330F"/>
    <w:rPr>
      <w:rFonts w:ascii="AGaramond" w:hAnsi="AGaramond"/>
    </w:rPr>
  </w:style>
  <w:style w:type="character" w:customStyle="1" w:styleId="WW8Num28z0">
    <w:name w:val="WW8Num28z0"/>
    <w:locked/>
    <w:rsid w:val="004C330F"/>
    <w:rPr>
      <w:rFonts w:ascii="AGaramond" w:hAnsi="AGaramond"/>
    </w:rPr>
  </w:style>
  <w:style w:type="character" w:customStyle="1" w:styleId="WW8Num30z0">
    <w:name w:val="WW8Num30z0"/>
    <w:locked/>
    <w:rsid w:val="004C330F"/>
    <w:rPr>
      <w:rFonts w:ascii="Symbol" w:hAnsi="Symbol"/>
    </w:rPr>
  </w:style>
  <w:style w:type="character" w:customStyle="1" w:styleId="WW8Num30z1">
    <w:name w:val="WW8Num30z1"/>
    <w:locked/>
    <w:rsid w:val="004C330F"/>
    <w:rPr>
      <w:rFonts w:ascii="Courier New" w:hAnsi="Courier New"/>
    </w:rPr>
  </w:style>
  <w:style w:type="character" w:customStyle="1" w:styleId="WW8Num30z2">
    <w:name w:val="WW8Num30z2"/>
    <w:locked/>
    <w:rsid w:val="004C330F"/>
    <w:rPr>
      <w:rFonts w:ascii="Wingdings" w:hAnsi="Wingdings"/>
    </w:rPr>
  </w:style>
  <w:style w:type="character" w:customStyle="1" w:styleId="WW-DefaultParagraphFont">
    <w:name w:val="WW-Default Paragraph Font"/>
    <w:locked/>
    <w:rsid w:val="004C330F"/>
  </w:style>
  <w:style w:type="character" w:styleId="Hyperlink">
    <w:name w:val="Hyperlink"/>
    <w:basedOn w:val="WW-DefaultParagraphFont"/>
    <w:rsid w:val="004C330F"/>
    <w:rPr>
      <w:color w:val="0000FF"/>
      <w:u w:val="single"/>
    </w:rPr>
  </w:style>
  <w:style w:type="character" w:styleId="Strong">
    <w:name w:val="Strong"/>
    <w:basedOn w:val="WW-DefaultParagraphFont"/>
    <w:locked/>
    <w:rsid w:val="004C330F"/>
    <w:rPr>
      <w:b/>
    </w:rPr>
  </w:style>
  <w:style w:type="character" w:styleId="PageNumber">
    <w:name w:val="page number"/>
    <w:basedOn w:val="WW-DefaultParagraphFont"/>
    <w:locked/>
    <w:rsid w:val="004C330F"/>
  </w:style>
  <w:style w:type="character" w:styleId="FollowedHyperlink">
    <w:name w:val="FollowedHyperlink"/>
    <w:basedOn w:val="WW-DefaultParagraphFont"/>
    <w:locked/>
    <w:rsid w:val="004C330F"/>
    <w:rPr>
      <w:color w:val="800080"/>
      <w:u w:val="single"/>
    </w:rPr>
  </w:style>
  <w:style w:type="character" w:customStyle="1" w:styleId="FootnoteCharacters">
    <w:name w:val="Footnote Characters"/>
    <w:semiHidden/>
    <w:rsid w:val="004C330F"/>
    <w:rPr>
      <w:vertAlign w:val="superscript"/>
    </w:rPr>
  </w:style>
  <w:style w:type="character" w:customStyle="1" w:styleId="WW-FootnoteCharacters">
    <w:name w:val="WW-Footnote Characters"/>
    <w:locked/>
    <w:rsid w:val="004C330F"/>
    <w:rPr>
      <w:vertAlign w:val="superscript"/>
    </w:rPr>
  </w:style>
  <w:style w:type="character" w:customStyle="1" w:styleId="WW-FootnoteCharacters1">
    <w:name w:val="WW-Footnote Characters1"/>
    <w:basedOn w:val="WW-DefaultParagraphFont"/>
    <w:locked/>
    <w:rsid w:val="004C330F"/>
    <w:rPr>
      <w:vertAlign w:val="superscript"/>
    </w:rPr>
  </w:style>
  <w:style w:type="character" w:customStyle="1" w:styleId="WW-CommentReference">
    <w:name w:val="WW-Comment Reference"/>
    <w:basedOn w:val="WW-DefaultParagraphFont"/>
    <w:locked/>
    <w:rsid w:val="004C330F"/>
    <w:rPr>
      <w:sz w:val="16"/>
      <w:szCs w:val="16"/>
    </w:rPr>
  </w:style>
  <w:style w:type="character" w:customStyle="1" w:styleId="EndnoteCharacters">
    <w:name w:val="Endnote Characters"/>
    <w:semiHidden/>
    <w:rsid w:val="004C330F"/>
    <w:rPr>
      <w:vertAlign w:val="superscript"/>
    </w:rPr>
  </w:style>
  <w:style w:type="character" w:customStyle="1" w:styleId="WW-EndnoteCharacters">
    <w:name w:val="WW-Endnote Characters"/>
    <w:locked/>
    <w:rsid w:val="004C330F"/>
    <w:rPr>
      <w:vertAlign w:val="superscript"/>
    </w:rPr>
  </w:style>
  <w:style w:type="character" w:customStyle="1" w:styleId="WW-EndnoteCharacters1">
    <w:name w:val="WW-Endnote Characters1"/>
    <w:locked/>
    <w:rsid w:val="004C330F"/>
  </w:style>
  <w:style w:type="character" w:customStyle="1" w:styleId="NumberingSymbols">
    <w:name w:val="Numbering Symbols"/>
    <w:semiHidden/>
    <w:locked/>
    <w:rsid w:val="004C330F"/>
  </w:style>
  <w:style w:type="paragraph" w:styleId="List">
    <w:name w:val="List"/>
    <w:basedOn w:val="Normal"/>
    <w:locked/>
    <w:rsid w:val="00D93464"/>
    <w:pPr>
      <w:spacing w:after="120"/>
    </w:pPr>
    <w:rPr>
      <w:rFonts w:cs="Tahoma"/>
    </w:rPr>
  </w:style>
  <w:style w:type="paragraph" w:customStyle="1" w:styleId="Index">
    <w:name w:val="Index"/>
    <w:basedOn w:val="Normal"/>
    <w:semiHidden/>
    <w:rsid w:val="004C330F"/>
    <w:pPr>
      <w:suppressLineNumbers/>
    </w:pPr>
    <w:rPr>
      <w:rFonts w:cs="Tahoma"/>
    </w:rPr>
  </w:style>
  <w:style w:type="paragraph" w:customStyle="1" w:styleId="Heading">
    <w:name w:val="Heading"/>
    <w:basedOn w:val="Normal"/>
    <w:next w:val="Normal"/>
    <w:semiHidden/>
    <w:locked/>
    <w:rsid w:val="004C330F"/>
    <w:pPr>
      <w:keepNext/>
      <w:spacing w:before="240" w:after="120"/>
    </w:pPr>
    <w:rPr>
      <w:rFonts w:ascii="Arial" w:eastAsia="MS Mincho" w:hAnsi="Arial" w:cs="Tahoma"/>
      <w:sz w:val="28"/>
      <w:szCs w:val="28"/>
    </w:rPr>
  </w:style>
  <w:style w:type="paragraph" w:customStyle="1" w:styleId="WW-Caption">
    <w:name w:val="WW-Caption"/>
    <w:basedOn w:val="Normal"/>
    <w:locked/>
    <w:rsid w:val="004C330F"/>
    <w:pPr>
      <w:suppressLineNumbers/>
      <w:spacing w:before="120" w:after="120"/>
    </w:pPr>
    <w:rPr>
      <w:rFonts w:cs="Tahoma"/>
      <w:i/>
      <w:iCs/>
    </w:rPr>
  </w:style>
  <w:style w:type="paragraph" w:customStyle="1" w:styleId="WW-Index">
    <w:name w:val="WW-Index"/>
    <w:basedOn w:val="Normal"/>
    <w:locked/>
    <w:rsid w:val="004C330F"/>
    <w:pPr>
      <w:suppressLineNumbers/>
    </w:pPr>
    <w:rPr>
      <w:rFonts w:cs="Tahoma"/>
    </w:rPr>
  </w:style>
  <w:style w:type="paragraph" w:customStyle="1" w:styleId="WW-Heading">
    <w:name w:val="WW-Heading"/>
    <w:basedOn w:val="Normal"/>
    <w:next w:val="Normal"/>
    <w:locked/>
    <w:rsid w:val="004C330F"/>
    <w:pPr>
      <w:keepNext/>
      <w:spacing w:before="240" w:after="120"/>
    </w:pPr>
    <w:rPr>
      <w:rFonts w:ascii="Arial" w:eastAsia="MS Mincho" w:hAnsi="Arial" w:cs="Tahoma"/>
      <w:sz w:val="28"/>
      <w:szCs w:val="28"/>
    </w:rPr>
  </w:style>
  <w:style w:type="paragraph" w:customStyle="1" w:styleId="WW-Caption1">
    <w:name w:val="WW-Caption1"/>
    <w:basedOn w:val="Normal"/>
    <w:locked/>
    <w:rsid w:val="004C330F"/>
    <w:pPr>
      <w:suppressLineNumbers/>
      <w:spacing w:before="120" w:after="120"/>
    </w:pPr>
    <w:rPr>
      <w:rFonts w:cs="Tahoma"/>
      <w:i/>
      <w:iCs/>
    </w:rPr>
  </w:style>
  <w:style w:type="paragraph" w:customStyle="1" w:styleId="WW-Index1">
    <w:name w:val="WW-Index1"/>
    <w:basedOn w:val="Normal"/>
    <w:locked/>
    <w:rsid w:val="004C330F"/>
    <w:pPr>
      <w:suppressLineNumbers/>
    </w:pPr>
    <w:rPr>
      <w:rFonts w:cs="Tahoma"/>
    </w:rPr>
  </w:style>
  <w:style w:type="paragraph" w:customStyle="1" w:styleId="WW-Heading1">
    <w:name w:val="WW-Heading1"/>
    <w:basedOn w:val="Normal"/>
    <w:next w:val="Normal"/>
    <w:locked/>
    <w:rsid w:val="004C330F"/>
    <w:pPr>
      <w:keepNext/>
      <w:spacing w:before="240" w:after="120"/>
    </w:pPr>
    <w:rPr>
      <w:rFonts w:ascii="Arial" w:eastAsia="MS Mincho" w:hAnsi="Arial" w:cs="Tahoma"/>
      <w:sz w:val="28"/>
      <w:szCs w:val="28"/>
    </w:rPr>
  </w:style>
  <w:style w:type="paragraph" w:customStyle="1" w:styleId="WW-DocumentMap">
    <w:name w:val="WW-Document Map"/>
    <w:basedOn w:val="Normal"/>
    <w:locked/>
    <w:rsid w:val="004C330F"/>
    <w:pPr>
      <w:shd w:val="clear" w:color="auto" w:fill="000080"/>
    </w:pPr>
    <w:rPr>
      <w:rFonts w:ascii="Helvetica" w:eastAsia="MS Gothic" w:hAnsi="Helvetica"/>
    </w:rPr>
  </w:style>
  <w:style w:type="paragraph" w:customStyle="1" w:styleId="WW-Caption11">
    <w:name w:val="WW-Caption11"/>
    <w:basedOn w:val="Normal"/>
    <w:next w:val="Normal"/>
    <w:locked/>
    <w:rsid w:val="004C330F"/>
    <w:pPr>
      <w:spacing w:before="120" w:after="120"/>
    </w:pPr>
    <w:rPr>
      <w:b/>
      <w:bCs/>
    </w:rPr>
  </w:style>
  <w:style w:type="paragraph" w:customStyle="1" w:styleId="Tablecelltext">
    <w:name w:val="Table cell text"/>
    <w:basedOn w:val="Normal"/>
    <w:locked/>
    <w:rsid w:val="004C330F"/>
    <w:rPr>
      <w:rFonts w:ascii="Arial" w:hAnsi="Arial"/>
    </w:rPr>
  </w:style>
  <w:style w:type="paragraph" w:customStyle="1" w:styleId="WW-CommentText">
    <w:name w:val="WW-Comment Text"/>
    <w:basedOn w:val="Normal"/>
    <w:locked/>
    <w:rsid w:val="004C330F"/>
  </w:style>
  <w:style w:type="paragraph" w:customStyle="1" w:styleId="WW-CommentSubject">
    <w:name w:val="WW-Comment Subject"/>
    <w:basedOn w:val="WW-CommentText"/>
    <w:next w:val="WW-CommentText"/>
    <w:locked/>
    <w:rsid w:val="004C330F"/>
    <w:rPr>
      <w:b/>
      <w:bCs/>
    </w:rPr>
  </w:style>
  <w:style w:type="paragraph" w:customStyle="1" w:styleId="WW-BalloonText">
    <w:name w:val="WW-Balloon Text"/>
    <w:basedOn w:val="Normal"/>
    <w:locked/>
    <w:rsid w:val="004C330F"/>
    <w:rPr>
      <w:rFonts w:ascii="Tahoma" w:hAnsi="Tahoma" w:cs="Tahoma"/>
    </w:rPr>
  </w:style>
  <w:style w:type="paragraph" w:customStyle="1" w:styleId="Framecontents">
    <w:name w:val="Frame contents"/>
    <w:basedOn w:val="Normal"/>
    <w:semiHidden/>
    <w:locked/>
    <w:rsid w:val="00D93464"/>
    <w:pPr>
      <w:spacing w:after="120"/>
    </w:pPr>
  </w:style>
  <w:style w:type="paragraph" w:customStyle="1" w:styleId="WW-Framecontents">
    <w:name w:val="WW-Frame contents"/>
    <w:basedOn w:val="Normal"/>
    <w:locked/>
    <w:rsid w:val="00D93464"/>
    <w:pPr>
      <w:spacing w:after="120"/>
    </w:pPr>
  </w:style>
  <w:style w:type="paragraph" w:customStyle="1" w:styleId="WW-Framecontents1">
    <w:name w:val="WW-Frame contents1"/>
    <w:basedOn w:val="Normal"/>
    <w:locked/>
    <w:rsid w:val="00D93464"/>
    <w:pPr>
      <w:spacing w:after="120"/>
    </w:pPr>
  </w:style>
  <w:style w:type="table" w:styleId="TableGrid">
    <w:name w:val="Table Grid"/>
    <w:basedOn w:val="TableNormal"/>
    <w:locked/>
    <w:rsid w:val="004C330F"/>
    <w:pPr>
      <w:widowControl w:val="0"/>
      <w:suppressAutoHyphens/>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1Char">
    <w:name w:val=".Body 1 Char"/>
    <w:basedOn w:val="BodyChar"/>
    <w:link w:val="Body1"/>
    <w:rsid w:val="00472589"/>
  </w:style>
  <w:style w:type="character" w:customStyle="1" w:styleId="CodeBold">
    <w:name w:val=".Code Bold"/>
    <w:rsid w:val="00F94AEA"/>
    <w:rPr>
      <w:rFonts w:ascii="Courier New" w:hAnsi="Courier New"/>
      <w:b/>
    </w:rPr>
  </w:style>
  <w:style w:type="character" w:styleId="SubtleReference">
    <w:name w:val="Subtle Reference"/>
    <w:basedOn w:val="DefaultParagraphFont"/>
    <w:uiPriority w:val="31"/>
    <w:locked/>
    <w:rsid w:val="00553572"/>
    <w:rPr>
      <w:smallCaps/>
      <w:color w:val="C0504D" w:themeColor="accent2"/>
      <w:u w:val="single"/>
    </w:rPr>
  </w:style>
  <w:style w:type="character" w:styleId="HTMLCode">
    <w:name w:val="HTML Code"/>
    <w:basedOn w:val="DefaultParagraphFont"/>
    <w:locked/>
    <w:rsid w:val="000602CA"/>
    <w:rPr>
      <w:rFonts w:ascii="Consolas" w:hAnsi="Consolas"/>
      <w:sz w:val="20"/>
      <w:szCs w:val="20"/>
    </w:rPr>
  </w:style>
  <w:style w:type="paragraph" w:styleId="HTMLPreformatted">
    <w:name w:val="HTML Preformatted"/>
    <w:basedOn w:val="Normal"/>
    <w:link w:val="HTMLPreformattedChar"/>
    <w:locked/>
    <w:rsid w:val="000602CA"/>
    <w:rPr>
      <w:rFonts w:ascii="Consolas" w:hAnsi="Consolas"/>
      <w:sz w:val="20"/>
      <w:szCs w:val="20"/>
    </w:rPr>
  </w:style>
  <w:style w:type="character" w:customStyle="1" w:styleId="HTMLPreformattedChar">
    <w:name w:val="HTML Preformatted Char"/>
    <w:basedOn w:val="DefaultParagraphFont"/>
    <w:link w:val="HTMLPreformatted"/>
    <w:rsid w:val="000602CA"/>
    <w:rPr>
      <w:rFonts w:ascii="Consolas" w:hAnsi="Consolas"/>
      <w:color w:val="000000"/>
      <w:sz w:val="20"/>
      <w:szCs w:val="20"/>
    </w:rPr>
  </w:style>
  <w:style w:type="paragraph" w:styleId="NormalWeb">
    <w:name w:val="Normal (Web)"/>
    <w:basedOn w:val="Normal"/>
    <w:locked/>
    <w:rsid w:val="000602CA"/>
    <w:rPr>
      <w:rFonts w:ascii="Times New Roman" w:hAnsi="Times New Roman"/>
      <w:sz w:val="24"/>
      <w:szCs w:val="24"/>
    </w:rPr>
  </w:style>
</w:styles>
</file>

<file path=word/webSettings.xml><?xml version="1.0" encoding="utf-8"?>
<w:webSettings xmlns:r="http://schemas.openxmlformats.org/officeDocument/2006/relationships" xmlns:w="http://schemas.openxmlformats.org/wordprocessingml/2006/main">
  <w:divs>
    <w:div w:id="15547065">
      <w:bodyDiv w:val="1"/>
      <w:marLeft w:val="0"/>
      <w:marRight w:val="0"/>
      <w:marTop w:val="0"/>
      <w:marBottom w:val="0"/>
      <w:divBdr>
        <w:top w:val="none" w:sz="0" w:space="0" w:color="auto"/>
        <w:left w:val="none" w:sz="0" w:space="0" w:color="auto"/>
        <w:bottom w:val="none" w:sz="0" w:space="0" w:color="auto"/>
        <w:right w:val="none" w:sz="0" w:space="0" w:color="auto"/>
      </w:divBdr>
    </w:div>
    <w:div w:id="1386949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ev\mvcia-trunk\mvc2inaction\manuscript\Templates\02%20-%20Manning%20Word%202007%20template%20060608.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02 - Manning Word 2007 template 060608.dotm</Template>
  <TotalTime>486</TotalTime>
  <Pages>1</Pages>
  <Words>3237</Words>
  <Characters>18451</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Style A ReadMe</vt:lpstr>
    </vt:vector>
  </TitlesOfParts>
  <Company>Manning Publications Co.</Company>
  <LinksUpToDate>false</LinksUpToDate>
  <CharactersWithSpaces>21645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Style A ReadMe</dc:title>
  <dc:creator>Jimmy Bogard</dc:creator>
  <cp:lastModifiedBy>Jeffrey</cp:lastModifiedBy>
  <cp:revision>54</cp:revision>
  <cp:lastPrinted>2001-01-25T15:37:00Z</cp:lastPrinted>
  <dcterms:created xsi:type="dcterms:W3CDTF">2010-01-03T22:44:00Z</dcterms:created>
  <dcterms:modified xsi:type="dcterms:W3CDTF">2010-03-21T03:00:00Z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910694142</vt:i4>
  </property>
  <property fmtid="{D5CDD505-2E9C-101B-9397-08002B2CF9AE}" pid="3" name="_EmailSubject">
    <vt:lpwstr>Appendix B</vt:lpwstr>
  </property>
  <property fmtid="{D5CDD505-2E9C-101B-9397-08002B2CF9AE}" pid="4" name="_AuthorEmail">
    <vt:lpwstr>clayton.donley@octetstring.com</vt:lpwstr>
  </property>
  <property fmtid="{D5CDD505-2E9C-101B-9397-08002B2CF9AE}" pid="5" name="_AuthorEmailDisplayName">
    <vt:lpwstr>Clayton Donley</vt:lpwstr>
  </property>
  <property fmtid="{D5CDD505-2E9C-101B-9397-08002B2CF9AE}" pid="6" name="_ReviewingToolsShownOnce">
    <vt:lpwstr/>
  </property>
</Properties>
</file>