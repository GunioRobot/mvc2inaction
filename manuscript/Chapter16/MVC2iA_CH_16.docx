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628" w:rsidRPr="00BE1870" w:rsidRDefault="00DD3628" w:rsidP="00DD3628">
      <w:pPr>
        <w:pStyle w:val="COChapterNumber"/>
      </w:pPr>
      <w:r>
        <w:t>16</w:t>
      </w:r>
    </w:p>
    <w:p w:rsidR="00DD3628" w:rsidRDefault="00DD3628" w:rsidP="00DD3628">
      <w:pPr>
        <w:pStyle w:val="COChapterTitle"/>
      </w:pPr>
      <w:r>
        <w:t>Routing</w:t>
      </w:r>
    </w:p>
    <w:p w:rsidR="00DD3628" w:rsidRDefault="00DD3628" w:rsidP="00DD3628">
      <w:pPr>
        <w:pStyle w:val="Body1"/>
      </w:pPr>
      <w:r>
        <w:t>This chapter covers:</w:t>
      </w:r>
    </w:p>
    <w:p w:rsidR="00DD3628" w:rsidRPr="00DD3628" w:rsidRDefault="00DD3628" w:rsidP="00DD3628">
      <w:pPr>
        <w:pStyle w:val="ListBullet"/>
      </w:pPr>
      <w:r>
        <w:t>R</w:t>
      </w:r>
      <w:r w:rsidRPr="00DD3628">
        <w:t>outing as a solution to URL issues</w:t>
      </w:r>
    </w:p>
    <w:p w:rsidR="00DD3628" w:rsidRPr="00DD3628" w:rsidRDefault="00DD3628" w:rsidP="00DD3628">
      <w:pPr>
        <w:pStyle w:val="ListBullet"/>
      </w:pPr>
      <w:r>
        <w:t>Designing a URL schema</w:t>
      </w:r>
    </w:p>
    <w:p w:rsidR="00DD3628" w:rsidRDefault="00DD3628" w:rsidP="00DD3628">
      <w:pPr>
        <w:pStyle w:val="ListBullet"/>
      </w:pPr>
      <w:r>
        <w:t>Using routing in ASP.NET MVC</w:t>
      </w:r>
    </w:p>
    <w:p w:rsidR="00DD3628" w:rsidRDefault="00DD3628" w:rsidP="00DD3628">
      <w:pPr>
        <w:pStyle w:val="ListBullet"/>
      </w:pPr>
      <w:r>
        <w:t>Route testing</w:t>
      </w:r>
    </w:p>
    <w:p w:rsidR="00DD3628" w:rsidRPr="00DD3628" w:rsidRDefault="00DD3628" w:rsidP="00DD3628">
      <w:pPr>
        <w:pStyle w:val="ListBullet"/>
      </w:pPr>
      <w:r>
        <w:t>Using routing in Web</w:t>
      </w:r>
      <w:r w:rsidRPr="00DD3628">
        <w:t xml:space="preserve"> Forms applications</w:t>
      </w:r>
    </w:p>
    <w:p w:rsidR="00DD3628" w:rsidRDefault="00DD3628" w:rsidP="00DD3628">
      <w:pPr>
        <w:pStyle w:val="Body"/>
        <w:ind w:firstLine="0"/>
      </w:pPr>
      <w:bookmarkStart w:id="0" w:name="_Toc188355271"/>
    </w:p>
    <w:p w:rsidR="00DD3628" w:rsidRPr="00DD3628" w:rsidRDefault="00DD3628" w:rsidP="00DD3628">
      <w:pPr>
        <w:pStyle w:val="Body1"/>
      </w:pPr>
      <w:r>
        <w:t xml:space="preserve">So far in this book we have </w:t>
      </w:r>
      <w:commentRangeStart w:id="1"/>
      <w:r>
        <w:t>stuck with the default rout</w:t>
      </w:r>
      <w:ins w:id="2" w:author="Jimmy Bogard" w:date="2010-03-30T19:31:00Z">
        <w:r w:rsidR="00547FCD">
          <w:t>ing configuration</w:t>
        </w:r>
      </w:ins>
      <w:del w:id="3" w:author="Jimmy Bogard" w:date="2010-03-30T19:31:00Z">
        <w:r w:rsidDel="00547FCD">
          <w:delText>e</w:delText>
        </w:r>
      </w:del>
      <w:r>
        <w:t xml:space="preserve"> which comes with any new ASP.NET MVC project</w:t>
      </w:r>
      <w:commentRangeEnd w:id="1"/>
      <w:r w:rsidR="006144AD">
        <w:rPr>
          <w:rStyle w:val="CommentReference"/>
          <w:vanish/>
        </w:rPr>
        <w:commentReference w:id="1"/>
      </w:r>
      <w:r>
        <w:t xml:space="preserve">.  </w:t>
      </w:r>
      <w:commentRangeStart w:id="4"/>
      <w:commentRangeStart w:id="5"/>
      <w:del w:id="6" w:author="Jimmy Bogard" w:date="2010-03-30T19:31:00Z">
        <w:r w:rsidDel="00547FCD">
          <w:delText xml:space="preserve">This chapter will change that.  </w:delText>
        </w:r>
      </w:del>
      <w:commentRangeEnd w:id="4"/>
      <w:r w:rsidR="006144AD">
        <w:rPr>
          <w:rStyle w:val="CommentReference"/>
          <w:vanish/>
        </w:rPr>
        <w:commentReference w:id="4"/>
      </w:r>
      <w:commentRangeEnd w:id="5"/>
      <w:r w:rsidR="00547FCD">
        <w:commentReference w:id="5"/>
      </w:r>
      <w:r>
        <w:t>We will cover the routing system in-depth and learn how to create custom routes for your applications.</w:t>
      </w:r>
    </w:p>
    <w:p w:rsidR="00DD3628" w:rsidRDefault="00DD3628" w:rsidP="00DD3628">
      <w:pPr>
        <w:pStyle w:val="Body1"/>
      </w:pPr>
      <w:r>
        <w:tab/>
        <w:t xml:space="preserve">Routing is all about the URL and how we use it as an external input to the applications that we build. </w:t>
      </w:r>
      <w:r w:rsidRPr="00481DB8">
        <w:t xml:space="preserve">The URL has led a short but </w:t>
      </w:r>
      <w:r>
        <w:t xml:space="preserve">troubled life and the HTTP URL </w:t>
      </w:r>
      <w:r w:rsidRPr="00481DB8">
        <w:t xml:space="preserve">is currently being tragically misused by current web technologies. As the web began to change from being a collection of hyperlinked static documents into dynamically created pages and applications, the URL has been kidnapped by web technologies and </w:t>
      </w:r>
      <w:commentRangeStart w:id="7"/>
      <w:r>
        <w:t>undergone</w:t>
      </w:r>
      <w:r w:rsidRPr="00481DB8">
        <w:t xml:space="preserve"> terrible </w:t>
      </w:r>
      <w:r>
        <w:t>changes</w:t>
      </w:r>
      <w:ins w:id="8" w:author="Jimmy Bogard" w:date="2010-03-30T19:32:00Z">
        <w:r w:rsidR="00547FCD">
          <w:t xml:space="preserve">, </w:t>
        </w:r>
        <w:commentRangeStart w:id="9"/>
        <w:r w:rsidR="00547FCD">
          <w:t>where we now see file extensions like .aspx and .php mapping to physical files in public URLs</w:t>
        </w:r>
      </w:ins>
      <w:r w:rsidRPr="00481DB8">
        <w:t xml:space="preserve">. </w:t>
      </w:r>
      <w:commentRangeEnd w:id="7"/>
      <w:r w:rsidR="006144AD">
        <w:rPr>
          <w:rStyle w:val="CommentReference"/>
          <w:vanish/>
        </w:rPr>
        <w:commentReference w:id="7"/>
      </w:r>
      <w:commentRangeEnd w:id="9"/>
      <w:r w:rsidR="00547FCD">
        <w:commentReference w:id="9"/>
      </w:r>
      <w:r w:rsidRPr="00481DB8">
        <w:t>The URL is in trouble and as the web becomes more dynamic we, as software developers</w:t>
      </w:r>
      <w:r>
        <w:t>,</w:t>
      </w:r>
      <w:r w:rsidRPr="00481DB8">
        <w:t xml:space="preserve"> </w:t>
      </w:r>
      <w:r>
        <w:t xml:space="preserve">can </w:t>
      </w:r>
      <w:r w:rsidRPr="00481DB8">
        <w:t xml:space="preserve">rescue </w:t>
      </w:r>
      <w:r>
        <w:t>it</w:t>
      </w:r>
      <w:r w:rsidRPr="00481DB8">
        <w:t xml:space="preserve"> </w:t>
      </w:r>
      <w:r>
        <w:t>to</w:t>
      </w:r>
      <w:r w:rsidRPr="00481DB8">
        <w:t xml:space="preserve"> bring back the simple, logical, readable, </w:t>
      </w:r>
      <w:r>
        <w:t xml:space="preserve">and </w:t>
      </w:r>
      <w:r w:rsidRPr="00481DB8">
        <w:t>beautiful</w:t>
      </w:r>
      <w:r>
        <w:t xml:space="preserve"> resource locator that it was meant to be</w:t>
      </w:r>
      <w:r w:rsidRPr="00481DB8">
        <w:t>.</w:t>
      </w:r>
    </w:p>
    <w:p w:rsidR="00547FCD" w:rsidRDefault="00DD3628" w:rsidP="00DD3628">
      <w:pPr>
        <w:pStyle w:val="Body"/>
        <w:rPr>
          <w:ins w:id="10" w:author="Jimmy Bogard" w:date="2010-03-30T19:33:00Z"/>
        </w:rPr>
      </w:pPr>
      <w:r>
        <w:t xml:space="preserve">Rescuing the URL means controlling those that control applications. Although routing is not core to all implementations of the MVC pattern, it is often implemented as a convenient way to add an extra level of separation between external inputs and the controllers and </w:t>
      </w:r>
      <w:r w:rsidR="006144AD">
        <w:t>actions that</w:t>
      </w:r>
      <w:r>
        <w:t xml:space="preserve"> make up an application. The code required to implement routing using the </w:t>
      </w:r>
      <w:r>
        <w:lastRenderedPageBreak/>
        <w:t>ASP.NET MVC framework is reasonably trivial but the thought behind designing a schema of URLs for an application can raise many issues.</w:t>
      </w:r>
    </w:p>
    <w:p w:rsidR="00DD3628" w:rsidRDefault="00DD3628" w:rsidP="00DD3628">
      <w:pPr>
        <w:pStyle w:val="Body"/>
      </w:pPr>
      <w:commentRangeStart w:id="11"/>
      <w:del w:id="12" w:author="Jimmy Bogard" w:date="2010-03-30T19:33:00Z">
        <w:r w:rsidDel="00547FCD">
          <w:delText xml:space="preserve"> </w:delText>
        </w:r>
      </w:del>
      <w:r>
        <w:t xml:space="preserve">In this chapter, we’ll go over the concept of routes and their relationship with MVC </w:t>
      </w:r>
      <w:commentRangeStart w:id="13"/>
      <w:r>
        <w:t>applications</w:t>
      </w:r>
      <w:commentRangeEnd w:id="11"/>
      <w:r w:rsidR="006144AD">
        <w:rPr>
          <w:rStyle w:val="CommentReference"/>
          <w:vanish/>
        </w:rPr>
        <w:commentReference w:id="11"/>
      </w:r>
      <w:commentRangeEnd w:id="13"/>
      <w:r w:rsidR="00547FCD">
        <w:commentReference w:id="13"/>
      </w:r>
      <w:r>
        <w:t>. We'll also briefly cover how they apply to Web Forms projects. We’ll examine how to design a URL schema for an application, and then apply the concepts to create routes for Code Camp Server</w:t>
      </w:r>
      <w:r w:rsidR="001F7E79">
        <w:fldChar w:fldCharType="begin"/>
      </w:r>
      <w:r>
        <w:instrText>xe "Code Camp Server"</w:instrText>
      </w:r>
      <w:r w:rsidR="001F7E79">
        <w:fldChar w:fldCharType="end"/>
      </w:r>
      <w:r>
        <w:t xml:space="preserve">, our sample application. </w:t>
      </w:r>
      <w:commentRangeStart w:id="14"/>
      <w:del w:id="15" w:author="Jimmy Bogard" w:date="2010-03-30T19:33:00Z">
        <w:r w:rsidDel="00547FCD">
          <w:delText>Because r</w:delText>
        </w:r>
      </w:del>
      <w:ins w:id="16" w:author="Jimmy Bogard" w:date="2010-03-30T19:33:00Z">
        <w:r w:rsidR="00547FCD">
          <w:t>R</w:t>
        </w:r>
      </w:ins>
      <w:r>
        <w:t xml:space="preserve">outes are the </w:t>
      </w:r>
      <w:r w:rsidRPr="00AC6A6C">
        <w:rPr>
          <w:rStyle w:val="Italics"/>
        </w:rPr>
        <w:t>front door</w:t>
      </w:r>
      <w:r>
        <w:t xml:space="preserve"> of your web application</w:t>
      </w:r>
      <w:r w:rsidR="001F7E79">
        <w:fldChar w:fldCharType="begin"/>
      </w:r>
      <w:r>
        <w:instrText xml:space="preserve"> XE "routes:</w:instrText>
      </w:r>
      <w:r w:rsidRPr="00AC6A6C">
        <w:rPr>
          <w:rStyle w:val="Italics"/>
        </w:rPr>
        <w:instrText>front door</w:instrText>
      </w:r>
      <w:r>
        <w:instrText xml:space="preserve"> of web application" </w:instrText>
      </w:r>
      <w:r w:rsidR="001F7E79">
        <w:fldChar w:fldCharType="end"/>
      </w:r>
      <w:ins w:id="17" w:author="Jimmy Bogard" w:date="2010-03-30T19:34:00Z">
        <w:r w:rsidR="00547FCD">
          <w:t>.</w:t>
        </w:r>
      </w:ins>
      <w:del w:id="18" w:author="Jimmy Bogard" w:date="2010-03-30T19:34:00Z">
        <w:r w:rsidDel="00547FCD">
          <w:delText>,</w:delText>
        </w:r>
      </w:del>
      <w:r>
        <w:t xml:space="preserve"> </w:t>
      </w:r>
      <w:commentRangeStart w:id="19"/>
      <w:del w:id="20" w:author="Jimmy Bogard" w:date="2010-03-30T19:34:00Z">
        <w:r w:rsidDel="00547FCD">
          <w:delText>w</w:delText>
        </w:r>
      </w:del>
      <w:ins w:id="21" w:author="Jimmy Bogard" w:date="2010-03-30T19:34:00Z">
        <w:r w:rsidR="00547FCD">
          <w:t>W</w:t>
        </w:r>
      </w:ins>
      <w:r>
        <w:t>e’ll</w:t>
      </w:r>
      <w:commentRangeEnd w:id="19"/>
      <w:r w:rsidR="00547FCD">
        <w:commentReference w:id="19"/>
      </w:r>
      <w:r>
        <w:t xml:space="preserve"> discover how to test routes to ensure they are working as intended. </w:t>
      </w:r>
      <w:commentRangeEnd w:id="14"/>
      <w:r w:rsidR="006144AD">
        <w:rPr>
          <w:rStyle w:val="CommentReference"/>
          <w:vanish/>
        </w:rPr>
        <w:commentReference w:id="14"/>
      </w:r>
      <w:r>
        <w:t>Now that you have an idea of how important routing is, we can start with the basics.</w:t>
      </w:r>
    </w:p>
    <w:p w:rsidR="00DD3628" w:rsidRDefault="00226089" w:rsidP="00DD3628">
      <w:pPr>
        <w:pStyle w:val="Head1"/>
      </w:pPr>
      <w:bookmarkStart w:id="22" w:name="_Toc189389020"/>
      <w:bookmarkStart w:id="23" w:name="_Toc190749182"/>
      <w:bookmarkStart w:id="24" w:name="_Toc190749283"/>
      <w:bookmarkStart w:id="25" w:name="_Toc231695321"/>
      <w:bookmarkStart w:id="26" w:name="_Toc231695995"/>
      <w:r>
        <w:t>16.</w:t>
      </w:r>
      <w:r w:rsidR="00DD3628">
        <w:t>1 What are routes?</w:t>
      </w:r>
      <w:bookmarkEnd w:id="0"/>
      <w:bookmarkEnd w:id="22"/>
      <w:bookmarkEnd w:id="23"/>
      <w:bookmarkEnd w:id="24"/>
      <w:bookmarkEnd w:id="25"/>
      <w:bookmarkEnd w:id="26"/>
    </w:p>
    <w:p w:rsidR="00DD3628" w:rsidRDefault="00DD3628" w:rsidP="00DD3628">
      <w:pPr>
        <w:pStyle w:val="Body1"/>
      </w:pPr>
      <w:r>
        <w:t xml:space="preserve">The history of the URL can be traced back to the very first web servers, where it was primarily used to point directly to documents in a folder structure. This URL would have been typical of an early URL and it’s </w:t>
      </w:r>
      <w:r w:rsidRPr="00F07DD6">
        <w:t xml:space="preserve">reasonably </w:t>
      </w:r>
      <w:r>
        <w:t>well structured and descriptive</w:t>
      </w:r>
      <w:r w:rsidRPr="00F07DD6">
        <w:t>.</w:t>
      </w:r>
    </w:p>
    <w:p w:rsidR="00DD3628" w:rsidRDefault="00DD3628" w:rsidP="00DD3628">
      <w:pPr>
        <w:pStyle w:val="Body"/>
      </w:pPr>
    </w:p>
    <w:p w:rsidR="00DD3628" w:rsidRDefault="00DD3628" w:rsidP="00DD3628">
      <w:pPr>
        <w:pStyle w:val="Code"/>
      </w:pPr>
      <w:commentRangeStart w:id="27"/>
      <w:r>
        <w:t>http://example.com/plants/roses.html</w:t>
      </w:r>
      <w:commentRangeEnd w:id="27"/>
      <w:r w:rsidR="006144AD">
        <w:rPr>
          <w:rStyle w:val="CommentReference"/>
          <w:rFonts w:ascii="Verdana" w:hAnsi="Verdana"/>
          <w:snapToGrid/>
          <w:vanish/>
        </w:rPr>
        <w:commentReference w:id="27"/>
      </w:r>
    </w:p>
    <w:p w:rsidR="00DD3628" w:rsidRDefault="00DD3628" w:rsidP="00DD3628">
      <w:pPr>
        <w:pStyle w:val="Body"/>
      </w:pPr>
    </w:p>
    <w:p w:rsidR="00DD3628" w:rsidRDefault="00DD3628" w:rsidP="00DD3628">
      <w:pPr>
        <w:pStyle w:val="Body1"/>
      </w:pPr>
      <w:r w:rsidRPr="00F07DD6">
        <w:t xml:space="preserve">It seems to be pointing to information on roses and the domain also seems to have a logical hierarchy. But hold on, what is that </w:t>
      </w:r>
      <w:r w:rsidRPr="009E60DB">
        <w:t>.html</w:t>
      </w:r>
      <w:r w:rsidRPr="00F07DD6">
        <w:t xml:space="preserve"> </w:t>
      </w:r>
      <w:r>
        <w:t xml:space="preserve">extension </w:t>
      </w:r>
      <w:r w:rsidRPr="00F07DD6">
        <w:t>on the end of the URL? This is where things started to go wrong for our friend the URL. Of course</w:t>
      </w:r>
      <w:r>
        <w:t xml:space="preserve"> </w:t>
      </w:r>
      <w:r w:rsidRPr="008A2989">
        <w:t>.html</w:t>
      </w:r>
      <w:r w:rsidRPr="00F07DD6">
        <w:t xml:space="preserve"> is a file extension because the web server is mapping the path in the URL directly to a folder of files on the disk of the web server. The </w:t>
      </w:r>
      <w:commentRangeStart w:id="28"/>
      <w:r w:rsidRPr="00F07DD6">
        <w:t>category</w:t>
      </w:r>
      <w:commentRangeEnd w:id="28"/>
      <w:r w:rsidR="006144AD">
        <w:rPr>
          <w:rStyle w:val="CommentReference"/>
          <w:vanish/>
        </w:rPr>
        <w:commentReference w:id="28"/>
      </w:r>
      <w:r w:rsidRPr="00F07DD6">
        <w:t xml:space="preserve"> </w:t>
      </w:r>
      <w:ins w:id="29" w:author="Jimmy Bogard" w:date="2010-03-31T19:02:00Z">
        <w:r w:rsidR="00507AC7">
          <w:t xml:space="preserve">of "plants" in our URL </w:t>
        </w:r>
      </w:ins>
      <w:commentRangeStart w:id="30"/>
      <w:r w:rsidRPr="00F07DD6">
        <w:t>is</w:t>
      </w:r>
      <w:commentRangeEnd w:id="30"/>
      <w:r w:rsidR="00507AC7">
        <w:commentReference w:id="30"/>
      </w:r>
      <w:r w:rsidRPr="00F07DD6">
        <w:t xml:space="preserve"> being created by having a folder called plants containing all documents about plants.</w:t>
      </w:r>
    </w:p>
    <w:p w:rsidR="00DD3628" w:rsidRDefault="00DD3628" w:rsidP="00DD3628">
      <w:pPr>
        <w:pStyle w:val="Body"/>
      </w:pPr>
      <w:r>
        <w:t xml:space="preserve">The key thing here is that the file extension of </w:t>
      </w:r>
      <w:r w:rsidRPr="006F0C45">
        <w:t>.html</w:t>
      </w:r>
      <w:r>
        <w:t xml:space="preserve"> is probably redundant in this context, as the content type is being specified by the </w:t>
      </w:r>
      <w:r w:rsidRPr="00EB7E2C">
        <w:rPr>
          <w:rStyle w:val="CodeinText"/>
        </w:rPr>
        <w:t>Content-Type</w:t>
      </w:r>
      <w:r>
        <w:t xml:space="preserve"> header returned as part of the HTTP response. An example HTTP Header is shown in listing </w:t>
      </w:r>
      <w:r w:rsidR="00226089">
        <w:t>16.</w:t>
      </w:r>
      <w:r>
        <w:t>1.</w:t>
      </w:r>
    </w:p>
    <w:p w:rsidR="00DD3628" w:rsidRDefault="00DD3628" w:rsidP="00DD3628">
      <w:pPr>
        <w:pStyle w:val="CodeListingCaption"/>
      </w:pPr>
      <w:commentRangeStart w:id="31"/>
      <w:r>
        <w:t xml:space="preserve">Listing </w:t>
      </w:r>
      <w:r w:rsidR="00226089">
        <w:t>16.</w:t>
      </w:r>
      <w:r>
        <w:t>1 HTTP headers returned for a .html file</w:t>
      </w:r>
      <w:commentRangeEnd w:id="31"/>
      <w:r w:rsidR="006144AD">
        <w:rPr>
          <w:rStyle w:val="CommentReference"/>
          <w:rFonts w:ascii="Verdana" w:hAnsi="Verdana"/>
          <w:b w:val="0"/>
          <w:vanish/>
          <w:color w:val="000000"/>
        </w:rPr>
        <w:commentReference w:id="31"/>
      </w:r>
    </w:p>
    <w:p w:rsidR="00DD3628" w:rsidRPr="00384F28" w:rsidRDefault="00DD3628" w:rsidP="00DD3628">
      <w:pPr>
        <w:pStyle w:val="Code"/>
      </w:pPr>
      <w:r w:rsidRPr="00384F28">
        <w:t>C:\&gt;</w:t>
      </w:r>
      <w:r>
        <w:t xml:space="preserve"> </w:t>
      </w:r>
      <w:r w:rsidRPr="00384F28">
        <w:t>curl -I http://example.com/index.html</w:t>
      </w:r>
      <w:r>
        <w:br/>
      </w:r>
    </w:p>
    <w:p w:rsidR="00DD3628" w:rsidRPr="00384F28" w:rsidRDefault="00DD3628" w:rsidP="00DD3628">
      <w:pPr>
        <w:pStyle w:val="Code"/>
      </w:pPr>
      <w:r w:rsidRPr="00384F28">
        <w:t>HTTP/1.1 200 OK</w:t>
      </w:r>
    </w:p>
    <w:p w:rsidR="00DD3628" w:rsidRPr="00384F28" w:rsidRDefault="00DD3628" w:rsidP="00DD3628">
      <w:pPr>
        <w:pStyle w:val="Code"/>
      </w:pPr>
      <w:r w:rsidRPr="00384F28">
        <w:t>Date: Thu, 10 Jan 2008 09:03:29 GMT</w:t>
      </w:r>
    </w:p>
    <w:p w:rsidR="00DD3628" w:rsidRPr="00384F28" w:rsidRDefault="00DD3628" w:rsidP="00DD3628">
      <w:pPr>
        <w:pStyle w:val="Code"/>
      </w:pPr>
      <w:r w:rsidRPr="00384F28">
        <w:t>Server: Apache/2.2.3 (CentOS)</w:t>
      </w:r>
    </w:p>
    <w:p w:rsidR="00DD3628" w:rsidRPr="00384F28" w:rsidRDefault="00DD3628" w:rsidP="00DD3628">
      <w:pPr>
        <w:pStyle w:val="Code"/>
      </w:pPr>
      <w:r w:rsidRPr="00384F28">
        <w:t>Last-Modified: Tue, 15 Nov 2005 13:24:10 GMT</w:t>
      </w:r>
    </w:p>
    <w:p w:rsidR="00DD3628" w:rsidRPr="00384F28" w:rsidRDefault="00DD3628" w:rsidP="00DD3628">
      <w:pPr>
        <w:pStyle w:val="Code"/>
      </w:pPr>
      <w:r w:rsidRPr="00384F28">
        <w:t>ETag: "280100-1b6-80bfd280"</w:t>
      </w:r>
    </w:p>
    <w:p w:rsidR="00DD3628" w:rsidRPr="00384F28" w:rsidRDefault="00DD3628" w:rsidP="00DD3628">
      <w:pPr>
        <w:pStyle w:val="Code"/>
      </w:pPr>
      <w:r w:rsidRPr="00384F28">
        <w:t>Accept-Ranges: bytes</w:t>
      </w:r>
    </w:p>
    <w:p w:rsidR="00DD3628" w:rsidRPr="00384F28" w:rsidRDefault="00DD3628" w:rsidP="00DD3628">
      <w:pPr>
        <w:pStyle w:val="Code"/>
      </w:pPr>
      <w:r w:rsidRPr="00384F28">
        <w:t>Content-Length: 438</w:t>
      </w:r>
    </w:p>
    <w:p w:rsidR="00DD3628" w:rsidRPr="00384F28" w:rsidRDefault="00DD3628" w:rsidP="00DD3628">
      <w:pPr>
        <w:pStyle w:val="Code"/>
      </w:pPr>
      <w:r w:rsidRPr="00384F28">
        <w:t>Connection: close</w:t>
      </w:r>
    </w:p>
    <w:p w:rsidR="00DD3628" w:rsidRPr="009E6215" w:rsidRDefault="00DD3628" w:rsidP="00DD3628">
      <w:pPr>
        <w:pStyle w:val="Code"/>
        <w:rPr>
          <w:rStyle w:val="Bold"/>
        </w:rPr>
      </w:pPr>
      <w:r w:rsidRPr="00AC6A6C">
        <w:rPr>
          <w:rStyle w:val="Bold"/>
        </w:rPr>
        <w:t>Content-Type: text/html; charset=UTF-8</w:t>
      </w:r>
    </w:p>
    <w:p w:rsidR="00DD3628" w:rsidRDefault="00DD3628" w:rsidP="00DD3628">
      <w:pPr>
        <w:pStyle w:val="Code"/>
      </w:pPr>
    </w:p>
    <w:p w:rsidR="00DD3628" w:rsidRDefault="00226089" w:rsidP="00DD3628">
      <w:pPr>
        <w:pStyle w:val="Head2"/>
      </w:pPr>
      <w:r>
        <w:t>16.</w:t>
      </w:r>
      <w:r w:rsidR="00DD3628">
        <w:t xml:space="preserve">1.1 What’s that curl command? </w:t>
      </w:r>
    </w:p>
    <w:p w:rsidR="00DD3628" w:rsidRDefault="00DD3628" w:rsidP="00DD3628">
      <w:pPr>
        <w:pStyle w:val="Body1"/>
      </w:pPr>
      <w:r>
        <w:t xml:space="preserve">The </w:t>
      </w:r>
      <w:r w:rsidRPr="00AC6A6C">
        <w:rPr>
          <w:rStyle w:val="CodeinText"/>
        </w:rPr>
        <w:t>curl</w:t>
      </w:r>
      <w:r w:rsidR="001F7E79">
        <w:fldChar w:fldCharType="begin"/>
      </w:r>
      <w:r>
        <w:instrText>xe "</w:instrText>
      </w:r>
      <w:r w:rsidRPr="00AC6A6C">
        <w:rPr>
          <w:rStyle w:val="CodeinText"/>
        </w:rPr>
        <w:instrText>curl</w:instrText>
      </w:r>
      <w:r>
        <w:instrText>"</w:instrText>
      </w:r>
      <w:r w:rsidR="001F7E79">
        <w:fldChar w:fldCharType="end"/>
      </w:r>
      <w:r>
        <w:t xml:space="preserve"> command shown in listing </w:t>
      </w:r>
      <w:r w:rsidR="00226089">
        <w:t>16.</w:t>
      </w:r>
      <w:r>
        <w:t>1 is a Unix</w:t>
      </w:r>
      <w:r w:rsidR="001F7E79">
        <w:fldChar w:fldCharType="begin"/>
      </w:r>
      <w:r>
        <w:instrText xml:space="preserve"> XE "Unix:curl command" </w:instrText>
      </w:r>
      <w:r w:rsidR="001F7E79">
        <w:fldChar w:fldCharType="end"/>
      </w:r>
      <w:r>
        <w:t xml:space="preserve"> command that allows you to issue an HTTP GET request for a URL and return the output. The </w:t>
      </w:r>
      <w:r w:rsidRPr="00AC6A6C">
        <w:rPr>
          <w:rStyle w:val="CodeinText"/>
        </w:rPr>
        <w:t>–I</w:t>
      </w:r>
      <w:r>
        <w:t xml:space="preserve"> switch tells it to display the HTTP </w:t>
      </w:r>
      <w:r>
        <w:lastRenderedPageBreak/>
        <w:t>response headers. This and other Unix commands are available on Windows via the Cygwin</w:t>
      </w:r>
      <w:r w:rsidR="001F7E79">
        <w:fldChar w:fldCharType="begin"/>
      </w:r>
      <w:r>
        <w:instrText xml:space="preserve"> XE "Cygwin" </w:instrText>
      </w:r>
      <w:r w:rsidR="001F7E79">
        <w:fldChar w:fldCharType="end"/>
      </w:r>
      <w:r>
        <w:t xml:space="preserve"> shell for Windows  (</w:t>
      </w:r>
      <w:hyperlink r:id="rId10" w:history="1">
        <w:r w:rsidRPr="002530D4">
          <w:rPr>
            <w:rStyle w:val="Hyperlink"/>
          </w:rPr>
          <w:t>http://cygwi</w:t>
        </w:r>
        <w:r w:rsidRPr="002530D4">
          <w:rPr>
            <w:rStyle w:val="Hyperlink"/>
          </w:rPr>
          <w:t>n</w:t>
        </w:r>
        <w:r w:rsidRPr="002530D4">
          <w:rPr>
            <w:rStyle w:val="Hyperlink"/>
          </w:rPr>
          <w:t>.com</w:t>
        </w:r>
      </w:hyperlink>
      <w:r>
        <w:t>).</w:t>
      </w:r>
    </w:p>
    <w:p w:rsidR="00DD3628" w:rsidRDefault="00DD3628" w:rsidP="00DD3628">
      <w:pPr>
        <w:pStyle w:val="Body"/>
      </w:pPr>
      <w:r>
        <w:t xml:space="preserve">The response returned contained a </w:t>
      </w:r>
      <w:r w:rsidRPr="00EB7E2C">
        <w:rPr>
          <w:rStyle w:val="CodeinText"/>
        </w:rPr>
        <w:t>Content-Type</w:t>
      </w:r>
      <w:r>
        <w:t xml:space="preserve"> header set to </w:t>
      </w:r>
      <w:r w:rsidRPr="00EB7E2C">
        <w:rPr>
          <w:rStyle w:val="CodeinText"/>
        </w:rPr>
        <w:t>text/html;charset=UTF8</w:t>
      </w:r>
      <w:r>
        <w:t>, which specifies both a MIME type</w:t>
      </w:r>
      <w:r w:rsidR="001F7E79">
        <w:fldChar w:fldCharType="begin"/>
      </w:r>
      <w:r>
        <w:instrText>xe "MIME type"</w:instrText>
      </w:r>
      <w:r w:rsidR="001F7E79">
        <w:fldChar w:fldCharType="end"/>
      </w:r>
      <w:r>
        <w:t xml:space="preserve"> for the content and the character encoding. The file extension has no meaning in this situation.</w:t>
      </w:r>
    </w:p>
    <w:p w:rsidR="00DD3628" w:rsidRDefault="00DD3628" w:rsidP="00DD3628">
      <w:pPr>
        <w:pStyle w:val="SidebarHead"/>
      </w:pPr>
      <w:r>
        <w:t>File extensions are not all bad!</w:t>
      </w:r>
    </w:p>
    <w:p w:rsidR="00DD3628" w:rsidRDefault="00DD3628" w:rsidP="00DD3628">
      <w:pPr>
        <w:pStyle w:val="Sidebar"/>
      </w:pPr>
      <w:r>
        <w:t>Reading this chapter so far, you might think that all file extensions are bad, but this is not the case. Knowing when information would be useful to the user is key to understanding</w:t>
      </w:r>
      <w:r w:rsidDel="00286122">
        <w:t xml:space="preserve"> </w:t>
      </w:r>
      <w:r>
        <w:t xml:space="preserve">when to use a file extension. Is it useful for the user to know that HTML has been generated from an </w:t>
      </w:r>
      <w:r w:rsidRPr="001209FF">
        <w:t>.aspx</w:t>
      </w:r>
      <w:r>
        <w:t xml:space="preserve"> source file? No, the MIME type is sufficient to influence how that content is displayed, so no extension should be shown. However if a Word document is being served it would be good practice to include a </w:t>
      </w:r>
      <w:r w:rsidRPr="00056E28">
        <w:t>.doc</w:t>
      </w:r>
      <w:r>
        <w:t xml:space="preserve"> extension in addition to setting the correct MIME type, as that will be useful when the file is downloaded to the user’s PC.</w:t>
      </w:r>
    </w:p>
    <w:p w:rsidR="00DD3628" w:rsidRDefault="00DD3628" w:rsidP="00DD3628">
      <w:pPr>
        <w:pStyle w:val="Body"/>
      </w:pPr>
    </w:p>
    <w:p w:rsidR="00DD3628" w:rsidRDefault="00DD3628" w:rsidP="00DD3628">
      <w:pPr>
        <w:pStyle w:val="Body1"/>
      </w:pPr>
      <w:r>
        <w:t>Mapping the path part of a URL directly to a disk folder is at the root of the problems that we</w:t>
      </w:r>
      <w:ins w:id="32" w:author="Jimmy Bogard" w:date="2010-03-31T19:05:00Z">
        <w:r w:rsidR="00591257">
          <w:t xml:space="preserve">b </w:t>
        </w:r>
        <w:commentRangeStart w:id="33"/>
        <w:r w:rsidR="00591257">
          <w:t>developers</w:t>
        </w:r>
        <w:commentRangeEnd w:id="33"/>
        <w:r w:rsidR="00591257">
          <w:commentReference w:id="33"/>
        </w:r>
      </w:ins>
      <w:r>
        <w:t xml:space="preserve"> </w:t>
      </w:r>
      <w:commentRangeStart w:id="34"/>
      <w:r>
        <w:t xml:space="preserve">face today. </w:t>
      </w:r>
      <w:commentRangeEnd w:id="34"/>
      <w:r w:rsidR="006144AD">
        <w:rPr>
          <w:rStyle w:val="CommentReference"/>
          <w:vanish/>
        </w:rPr>
        <w:commentReference w:id="34"/>
      </w:r>
      <w:r>
        <w:t xml:space="preserve">As dynamic web technologies have developed, </w:t>
      </w:r>
      <w:r w:rsidRPr="007A6DB7">
        <w:t>.html</w:t>
      </w:r>
      <w:r>
        <w:t xml:space="preserve"> files that contain information changed to be </w:t>
      </w:r>
      <w:r w:rsidRPr="00BD7B14">
        <w:t>.aspx</w:t>
      </w:r>
      <w:r>
        <w:t xml:space="preserve"> files containing source code. Suddenly the URL is not pointing to a document but to source code which fetches information from a database, and the filename must be generic as one source file can fetch any information it wants, what a mess!</w:t>
      </w:r>
    </w:p>
    <w:p w:rsidR="00DD3628" w:rsidRPr="000D53F1" w:rsidRDefault="00DD3628" w:rsidP="00DD3628">
      <w:pPr>
        <w:pStyle w:val="Body"/>
      </w:pPr>
      <w:r>
        <w:t>Consider the following URL:</w:t>
      </w:r>
    </w:p>
    <w:p w:rsidR="00DD3628" w:rsidRDefault="00DD3628" w:rsidP="00DD3628">
      <w:pPr>
        <w:pStyle w:val="Body"/>
      </w:pPr>
    </w:p>
    <w:p w:rsidR="00DD3628" w:rsidRDefault="00DD3628" w:rsidP="00DD3628">
      <w:pPr>
        <w:pStyle w:val="Code"/>
      </w:pPr>
      <w:r w:rsidRPr="002E1E9F">
        <w:t>http://microsoft.com/downloads/details.aspx?FamilyID=9ae91ebe-3385-447c-8a30-081805b2f90b&amp;displaylang=en</w:t>
      </w:r>
    </w:p>
    <w:p w:rsidR="00DD3628" w:rsidRDefault="00DD3628" w:rsidP="00DD3628">
      <w:pPr>
        <w:pStyle w:val="Body"/>
      </w:pPr>
    </w:p>
    <w:p w:rsidR="00DD3628" w:rsidRDefault="00DD3628" w:rsidP="00DD3628">
      <w:pPr>
        <w:pStyle w:val="Body1"/>
      </w:pPr>
      <w:r>
        <w:t xml:space="preserve">The file path is </w:t>
      </w:r>
      <w:r w:rsidRPr="00763291">
        <w:t>/download/details.aspx</w:t>
      </w:r>
      <w:r>
        <w:t xml:space="preserve"> which is a reasonable attempt to be descriptive with the source code name but as it’s a generic page which fetches the actual download details from a database, the file name can not possibly contain the important information that the URL should contain. Even worse, an unreadable GUID is used to identify the actual download and at this point the URL has lost all meaning.</w:t>
      </w:r>
    </w:p>
    <w:p w:rsidR="00DD3628" w:rsidRDefault="00DD3628" w:rsidP="00DD3628">
      <w:pPr>
        <w:pStyle w:val="Body"/>
      </w:pPr>
      <w:r>
        <w:t xml:space="preserve">This is a perfect opportunity to create a beautiful URL. Decouple the source code file name from the URL and it can become a resource locator again with the resource being a download package for Internet Explorer. The user never needs to know that this resource is served by a page called </w:t>
      </w:r>
      <w:r w:rsidRPr="002B2122">
        <w:t>details.aspx</w:t>
      </w:r>
      <w:r>
        <w:t>. The result would look like this:</w:t>
      </w:r>
    </w:p>
    <w:p w:rsidR="00DD3628" w:rsidRDefault="00DD3628" w:rsidP="00DD3628">
      <w:pPr>
        <w:pStyle w:val="Body"/>
      </w:pPr>
    </w:p>
    <w:p w:rsidR="00DD3628" w:rsidRDefault="00DD3628" w:rsidP="00DD3628">
      <w:pPr>
        <w:pStyle w:val="Code"/>
      </w:pPr>
      <w:r>
        <w:t>http://microsoft.com/downloads/w</w:t>
      </w:r>
      <w:r w:rsidRPr="003E02D1">
        <w:t>indows</w:t>
      </w:r>
      <w:r>
        <w:t>-i</w:t>
      </w:r>
      <w:r w:rsidRPr="003E02D1">
        <w:t>nternet</w:t>
      </w:r>
      <w:r>
        <w:t>-e</w:t>
      </w:r>
      <w:r w:rsidRPr="003E02D1">
        <w:t>xplorer</w:t>
      </w:r>
      <w:r>
        <w:t>-</w:t>
      </w:r>
      <w:r w:rsidRPr="003E02D1">
        <w:t>7</w:t>
      </w:r>
      <w:r>
        <w:t>-</w:t>
      </w:r>
      <w:r w:rsidRPr="003E02D1">
        <w:t>for</w:t>
      </w:r>
      <w:r>
        <w:t>-w</w:t>
      </w:r>
      <w:r w:rsidRPr="003E02D1">
        <w:t>indows</w:t>
      </w:r>
      <w:r>
        <w:t>-xp-sp2</w:t>
      </w:r>
    </w:p>
    <w:p w:rsidR="00DD3628" w:rsidRDefault="00DD3628" w:rsidP="00DD3628">
      <w:pPr>
        <w:pStyle w:val="Body1"/>
      </w:pPr>
    </w:p>
    <w:p w:rsidR="00DD3628" w:rsidRDefault="00DD3628" w:rsidP="00DD3628">
      <w:pPr>
        <w:pStyle w:val="Body1"/>
      </w:pPr>
      <w:r>
        <w:t xml:space="preserve">This is clearly an improvement but we are making an assumption that the description of the item is unique. Ideally, in the design of an application, we could make some human readable </w:t>
      </w:r>
      <w:r>
        <w:lastRenderedPageBreak/>
        <w:t>information like the title or description unique to support the URL schema. If this were not possible, we could implement another technique to end up with something like the following URL.</w:t>
      </w:r>
    </w:p>
    <w:p w:rsidR="00DD3628" w:rsidRDefault="00DD3628" w:rsidP="00DD3628">
      <w:pPr>
        <w:pStyle w:val="Body"/>
      </w:pPr>
    </w:p>
    <w:p w:rsidR="00DD3628" w:rsidRPr="008B14E5" w:rsidRDefault="00DD3628" w:rsidP="00DD3628">
      <w:pPr>
        <w:pStyle w:val="Code"/>
      </w:pPr>
      <w:r>
        <w:t>http://microsoft.com/downloads/windows-internet-explorer-7-for-windows-xp-sp2/1987429874</w:t>
      </w:r>
    </w:p>
    <w:p w:rsidR="00DD3628" w:rsidRDefault="00DD3628" w:rsidP="00DD3628">
      <w:pPr>
        <w:pStyle w:val="Body"/>
      </w:pPr>
    </w:p>
    <w:p w:rsidR="00DD3628" w:rsidRPr="009F7E23" w:rsidRDefault="00DD3628" w:rsidP="00DD3628">
      <w:pPr>
        <w:pStyle w:val="Body1"/>
      </w:pPr>
      <w:r>
        <w:t>In this final example</w:t>
      </w:r>
      <w:r w:rsidRPr="009F7E23">
        <w:t xml:space="preserve">, both a description of the download and a unique identifier are used. When the application comes to process this URL, the description </w:t>
      </w:r>
      <w:r w:rsidRPr="009F7E23">
        <w:rPr>
          <w:rStyle w:val="Italics"/>
        </w:rPr>
        <w:t>can</w:t>
      </w:r>
      <w:r w:rsidRPr="009F7E23">
        <w:t xml:space="preserve"> be ignored and the download looked up on the unique identifier.</w:t>
      </w:r>
      <w:r>
        <w:t xml:space="preserve"> </w:t>
      </w:r>
      <w:r w:rsidRPr="009F7E23">
        <w:t>You might want to enforce agreement between the two segments for search engine optimization.</w:t>
      </w:r>
      <w:r>
        <w:t xml:space="preserve"> </w:t>
      </w:r>
      <w:r w:rsidRPr="009F7E23">
        <w:t>Having multiple URLs pointing to the same logical resource yields poor results for search engines.</w:t>
      </w:r>
      <w:r>
        <w:t xml:space="preserve"> </w:t>
      </w:r>
      <w:r w:rsidRPr="009F7E23">
        <w:t xml:space="preserve">Let's see how we can apply these ideas to create better URLs. </w:t>
      </w:r>
    </w:p>
    <w:p w:rsidR="00DD3628" w:rsidRDefault="00226089" w:rsidP="00DD3628">
      <w:pPr>
        <w:pStyle w:val="Head2"/>
      </w:pPr>
      <w:r>
        <w:t>16.</w:t>
      </w:r>
      <w:r w:rsidR="00DD3628">
        <w:t>1.2 Taking back control of the URL</w:t>
      </w:r>
      <w:r w:rsidR="001F7E79">
        <w:fldChar w:fldCharType="begin"/>
      </w:r>
      <w:r w:rsidR="00DD3628">
        <w:instrText xml:space="preserve"> XE "URL:taking control with routing" </w:instrText>
      </w:r>
      <w:r w:rsidR="001F7E79">
        <w:fldChar w:fldCharType="end"/>
      </w:r>
      <w:r w:rsidR="00DD3628">
        <w:t xml:space="preserve"> with routing</w:t>
      </w:r>
    </w:p>
    <w:p w:rsidR="00DD3628" w:rsidRDefault="00DD3628" w:rsidP="00DD3628">
      <w:pPr>
        <w:pStyle w:val="Body1"/>
      </w:pPr>
      <w:r>
        <w:t xml:space="preserve">For years, the server platform has dictated portions of the URL, such as the “.aspx” at the end. This problem has been around since the beginning of the dynamic web and affects almost all current web technologies, so you should not be surprised that many solutions to the problem have been developed. Although ASP.NET </w:t>
      </w:r>
      <w:r w:rsidRPr="00AC6A6C">
        <w:rPr>
          <w:rStyle w:val="Italics"/>
        </w:rPr>
        <w:t>does</w:t>
      </w:r>
      <w:r>
        <w:t xml:space="preserve"> offer options for URL rewriting</w:t>
      </w:r>
      <w:r w:rsidR="0010311A">
        <w:rPr>
          <w:rStyle w:val="FootnoteReference"/>
        </w:rPr>
        <w:footnoteReference w:id="1"/>
      </w:r>
      <w:r w:rsidR="001F7E79">
        <w:fldChar w:fldCharType="begin"/>
      </w:r>
      <w:r>
        <w:instrText>xe "URL:rewriting"</w:instrText>
      </w:r>
      <w:r w:rsidR="001F7E79">
        <w:fldChar w:fldCharType="end"/>
      </w:r>
      <w:r>
        <w:t>,</w:t>
      </w:r>
      <w:r w:rsidR="0010311A">
        <w:t xml:space="preserve"> </w:t>
      </w:r>
      <w:r>
        <w:t>many ASP.NET developers ignore them. URL rewriting is discussed again in chapter 10.</w:t>
      </w:r>
    </w:p>
    <w:p w:rsidR="00DD3628" w:rsidRDefault="00DD3628" w:rsidP="00DD3628">
      <w:pPr>
        <w:pStyle w:val="Body"/>
      </w:pPr>
      <w:r>
        <w:t>Many web technologies such as PHP</w:t>
      </w:r>
      <w:r w:rsidR="001F7E79">
        <w:fldChar w:fldCharType="begin"/>
      </w:r>
      <w:r>
        <w:instrText xml:space="preserve"> XE "PHP" </w:instrText>
      </w:r>
      <w:r w:rsidR="001F7E79">
        <w:fldChar w:fldCharType="end"/>
      </w:r>
      <w:r>
        <w:t xml:space="preserve"> and Perl</w:t>
      </w:r>
      <w:r w:rsidR="001F7E79">
        <w:fldChar w:fldCharType="begin"/>
      </w:r>
      <w:r>
        <w:instrText xml:space="preserve"> XE "Perl" </w:instrText>
      </w:r>
      <w:r w:rsidR="001F7E79">
        <w:fldChar w:fldCharType="end"/>
      </w:r>
      <w:r>
        <w:t>, hosted on the Apache</w:t>
      </w:r>
      <w:r w:rsidR="001F7E79">
        <w:fldChar w:fldCharType="begin"/>
      </w:r>
      <w:r>
        <w:instrText xml:space="preserve"> XE "Apache" </w:instrText>
      </w:r>
      <w:r w:rsidR="001F7E79">
        <w:fldChar w:fldCharType="end"/>
      </w:r>
      <w:r>
        <w:t xml:space="preserve"> web server, solve this problem by using mod_rewrite</w:t>
      </w:r>
      <w:r w:rsidR="0010311A">
        <w:rPr>
          <w:rStyle w:val="FootnoteReference"/>
        </w:rPr>
        <w:footnoteReference w:id="2"/>
      </w:r>
      <w:r>
        <w:t>.</w:t>
      </w:r>
      <w:r w:rsidR="0010311A">
        <w:t xml:space="preserve"> </w:t>
      </w:r>
      <w:r>
        <w:t>Python</w:t>
      </w:r>
      <w:r w:rsidR="001F7E79">
        <w:fldChar w:fldCharType="begin"/>
      </w:r>
      <w:r>
        <w:instrText xml:space="preserve"> XE "Python" </w:instrText>
      </w:r>
      <w:r w:rsidR="001F7E79">
        <w:fldChar w:fldCharType="end"/>
      </w:r>
      <w:r>
        <w:t xml:space="preserve"> and Ruby</w:t>
      </w:r>
      <w:r w:rsidR="001F7E79">
        <w:fldChar w:fldCharType="begin"/>
      </w:r>
      <w:r>
        <w:instrText xml:space="preserve"> XE "Ruby" </w:instrText>
      </w:r>
      <w:r w:rsidR="001F7E79">
        <w:fldChar w:fldCharType="end"/>
      </w:r>
      <w:r>
        <w:t xml:space="preserve"> developers have taken to the MVC frameworks and both Django</w:t>
      </w:r>
      <w:r w:rsidR="001F7E79">
        <w:fldChar w:fldCharType="begin"/>
      </w:r>
      <w:r>
        <w:instrText xml:space="preserve"> XE "Django" </w:instrText>
      </w:r>
      <w:r w:rsidR="001F7E79">
        <w:fldChar w:fldCharType="end"/>
      </w:r>
      <w:r>
        <w:t xml:space="preserve"> and Rails</w:t>
      </w:r>
      <w:r w:rsidR="001F7E79">
        <w:fldChar w:fldCharType="begin"/>
      </w:r>
      <w:r>
        <w:instrText xml:space="preserve"> XE "Rails" </w:instrText>
      </w:r>
      <w:r w:rsidR="001F7E79">
        <w:fldChar w:fldCharType="end"/>
      </w:r>
      <w:r>
        <w:t xml:space="preserve"> have their own sophisticated routing mechanisms.</w:t>
      </w:r>
    </w:p>
    <w:p w:rsidR="00DD3628" w:rsidRPr="009F7E23" w:rsidRDefault="00DD3628" w:rsidP="00DD3628">
      <w:pPr>
        <w:pStyle w:val="Body"/>
      </w:pPr>
      <w:r w:rsidRPr="009F7E23">
        <w:t>A routing system in any MVC framework manages the decoupling of the URL from the application logic. It must manage this in both directions so that it can:</w:t>
      </w:r>
    </w:p>
    <w:p w:rsidR="00DD3628" w:rsidRPr="00DD3628" w:rsidRDefault="00DD3628" w:rsidP="00DD3628">
      <w:pPr>
        <w:pStyle w:val="ListBullet"/>
      </w:pPr>
      <w:r w:rsidRPr="00D2261D">
        <w:t>Map URLs to a controller/action and any additional parameters</w:t>
      </w:r>
    </w:p>
    <w:p w:rsidR="00DD3628" w:rsidRPr="00DD3628" w:rsidRDefault="00DD3628" w:rsidP="00DD3628">
      <w:pPr>
        <w:pStyle w:val="ListBullet"/>
      </w:pPr>
      <w:r w:rsidRPr="00D2261D">
        <w:t xml:space="preserve">Construct </w:t>
      </w:r>
      <w:r w:rsidRPr="00DD3628">
        <w:t>URLs which match the URL schema from a controller, action, and additional parameters</w:t>
      </w:r>
    </w:p>
    <w:p w:rsidR="00DD3628" w:rsidRDefault="00DD3628" w:rsidP="00DD3628">
      <w:pPr>
        <w:pStyle w:val="Body1"/>
      </w:pPr>
      <w:r w:rsidRPr="00D2261D">
        <w:t xml:space="preserve">This is more commonly referred to as </w:t>
      </w:r>
      <w:r w:rsidRPr="00AC6A6C">
        <w:rPr>
          <w:rStyle w:val="Italics"/>
        </w:rPr>
        <w:t>inbound</w:t>
      </w:r>
      <w:r w:rsidRPr="00D2261D">
        <w:t xml:space="preserve"> routing</w:t>
      </w:r>
      <w:r w:rsidR="001F7E79">
        <w:fldChar w:fldCharType="begin"/>
      </w:r>
      <w:r>
        <w:instrText>xe "</w:instrText>
      </w:r>
      <w:r w:rsidRPr="00072D56">
        <w:rPr>
          <w:rStyle w:val="Italics"/>
        </w:rPr>
        <w:instrText>routing:</w:instrText>
      </w:r>
      <w:r w:rsidRPr="00072D56">
        <w:instrText>inbound</w:instrText>
      </w:r>
      <w:r>
        <w:instrText>"</w:instrText>
      </w:r>
      <w:r w:rsidR="001F7E79">
        <w:fldChar w:fldCharType="end"/>
      </w:r>
      <w:r>
        <w:t xml:space="preserve"> (figure </w:t>
      </w:r>
      <w:r w:rsidR="00226089">
        <w:t>16.</w:t>
      </w:r>
      <w:r>
        <w:t>1)</w:t>
      </w:r>
      <w:r w:rsidRPr="00D2261D">
        <w:t xml:space="preserve"> and </w:t>
      </w:r>
      <w:r w:rsidRPr="00AC6A6C">
        <w:rPr>
          <w:rStyle w:val="Italics"/>
        </w:rPr>
        <w:t>outbound</w:t>
      </w:r>
      <w:r w:rsidRPr="00D2261D">
        <w:t xml:space="preserve"> routing</w:t>
      </w:r>
      <w:r w:rsidR="001F7E79">
        <w:fldChar w:fldCharType="begin"/>
      </w:r>
      <w:r>
        <w:instrText>xe "</w:instrText>
      </w:r>
      <w:r w:rsidRPr="003418E6">
        <w:rPr>
          <w:rStyle w:val="Italics"/>
        </w:rPr>
        <w:instrText>routing:</w:instrText>
      </w:r>
      <w:r w:rsidRPr="003418E6">
        <w:instrText>outbound</w:instrText>
      </w:r>
      <w:r>
        <w:instrText>"</w:instrText>
      </w:r>
      <w:r w:rsidR="001F7E79">
        <w:fldChar w:fldCharType="end"/>
      </w:r>
      <w:r>
        <w:t xml:space="preserve"> (figure </w:t>
      </w:r>
      <w:r w:rsidR="00226089">
        <w:t>16.</w:t>
      </w:r>
      <w:r>
        <w:t>2)</w:t>
      </w:r>
      <w:r w:rsidRPr="00D2261D">
        <w:t>.</w:t>
      </w:r>
      <w:r>
        <w:t xml:space="preserve"> </w:t>
      </w:r>
      <w:r w:rsidRPr="00D2261D">
        <w:t xml:space="preserve">Inbound routing describes </w:t>
      </w:r>
      <w:r>
        <w:t>the</w:t>
      </w:r>
      <w:r w:rsidRPr="00D2261D">
        <w:t xml:space="preserve"> URL </w:t>
      </w:r>
      <w:r>
        <w:t>invocation of</w:t>
      </w:r>
      <w:r w:rsidRPr="00D2261D">
        <w:t xml:space="preserve"> a controller action, outbound routing describes the framework generating URLs for </w:t>
      </w:r>
      <w:r>
        <w:t>links and other elements on your site.</w:t>
      </w:r>
    </w:p>
    <w:p w:rsidR="00DD3628" w:rsidRDefault="00DD3628" w:rsidP="00DD3628">
      <w:pPr>
        <w:pStyle w:val="TypesetterNote"/>
      </w:pPr>
      <w:commentRangeStart w:id="35"/>
      <w:r>
        <w:t xml:space="preserve">I am a failure at footnotes.  Author included footnotes in text. I moved them but cannot number them, nor can I get rid of that lone 3.  Footnotes should be numbered 1 and 2 to match references in text. </w:t>
      </w:r>
      <w:commentRangeEnd w:id="35"/>
      <w:r w:rsidR="0010311A">
        <w:rPr>
          <w:rStyle w:val="CommentReference"/>
          <w:rFonts w:ascii="Verdana" w:hAnsi="Verdana" w:cs="Times New Roman"/>
          <w:b w:val="0"/>
          <w:bCs w:val="0"/>
          <w:vanish/>
          <w:color w:val="000000"/>
        </w:rPr>
        <w:commentReference w:id="35"/>
      </w:r>
    </w:p>
    <w:p w:rsidR="00DD3628" w:rsidRDefault="00DD3628" w:rsidP="00DD3628">
      <w:pPr>
        <w:pStyle w:val="Figure"/>
      </w:pPr>
      <w:commentRangeStart w:id="36"/>
      <w:r w:rsidRPr="00DD3628">
        <w:rPr>
          <w:noProof/>
        </w:rPr>
        <w:lastRenderedPageBreak/>
        <w:drawing>
          <wp:inline distT="0" distB="0" distL="0" distR="0">
            <wp:extent cx="5854700" cy="111887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1 Inbound routing refers to taking an HTTP request (a URL) and mapping it to a controller and action.</w:t>
      </w:r>
    </w:p>
    <w:p w:rsidR="00DD3628" w:rsidRDefault="00DD3628" w:rsidP="00DD3628">
      <w:pPr>
        <w:pStyle w:val="Figure"/>
      </w:pPr>
      <w:r w:rsidRPr="00DD3628">
        <w:rPr>
          <w:noProof/>
        </w:rPr>
        <w:drawing>
          <wp:inline distT="0" distB="0" distL="0" distR="0">
            <wp:extent cx="5854700" cy="111887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2 Outbound routing generates appropriate URLs from a given set of route data (usually controller and action).</w:t>
      </w:r>
    </w:p>
    <w:commentRangeEnd w:id="36"/>
    <w:p w:rsidR="00DD3628" w:rsidRDefault="0010311A" w:rsidP="00DD3628">
      <w:pPr>
        <w:pStyle w:val="Body"/>
      </w:pPr>
      <w:r>
        <w:rPr>
          <w:rStyle w:val="CommentReference"/>
          <w:vanish/>
        </w:rPr>
        <w:commentReference w:id="36"/>
      </w:r>
      <w:r w:rsidR="00DD3628">
        <w:t>When the routing system performs both of these tasks, the URL schema can be truly independent of the application logic. As long as it’s never bypassed when constructing links in a view, the URL schema should be trivial to change independent of the application logic. Now let’s take a look at how to build a meaningful URL schema for our application.</w:t>
      </w:r>
    </w:p>
    <w:p w:rsidR="00DD3628" w:rsidRDefault="00226089" w:rsidP="00DD3628">
      <w:pPr>
        <w:pStyle w:val="Head1"/>
      </w:pPr>
      <w:bookmarkStart w:id="37" w:name="_Toc188355275"/>
      <w:bookmarkStart w:id="38" w:name="_Toc189389023"/>
      <w:bookmarkStart w:id="39" w:name="_Toc190749185"/>
      <w:bookmarkStart w:id="40" w:name="_Toc190749286"/>
      <w:bookmarkStart w:id="41" w:name="_Toc231695323"/>
      <w:bookmarkStart w:id="42" w:name="_Toc231695997"/>
      <w:r>
        <w:t>16.</w:t>
      </w:r>
      <w:r w:rsidR="00DD3628">
        <w:t xml:space="preserve">2 </w:t>
      </w:r>
      <w:bookmarkEnd w:id="37"/>
      <w:r w:rsidR="00DD3628">
        <w:t>Designing a URL schema</w:t>
      </w:r>
      <w:bookmarkEnd w:id="38"/>
      <w:bookmarkEnd w:id="39"/>
      <w:bookmarkEnd w:id="40"/>
      <w:bookmarkEnd w:id="41"/>
      <w:bookmarkEnd w:id="42"/>
      <w:r w:rsidR="001F7E79">
        <w:fldChar w:fldCharType="begin"/>
      </w:r>
      <w:r w:rsidR="00DD3628">
        <w:instrText xml:space="preserve"> XE "&lt;$startrange&gt;URL:designing schema" </w:instrText>
      </w:r>
      <w:r w:rsidR="001F7E79">
        <w:fldChar w:fldCharType="end"/>
      </w:r>
    </w:p>
    <w:p w:rsidR="00DD3628" w:rsidRDefault="00DD3628" w:rsidP="00DD3628">
      <w:pPr>
        <w:pStyle w:val="Body1"/>
      </w:pPr>
      <w:bookmarkStart w:id="43" w:name="_Toc188355276"/>
      <w:r>
        <w:t xml:space="preserve">As a professional developer, you would </w:t>
      </w:r>
      <w:bookmarkEnd w:id="43"/>
      <w:r>
        <w:t>not start coding a new project before mapping out what the application will do and how it will look. The same should apply for the URL schema of an application. Although it’s hard to provide a definitive guide on designing URL schema (every web site and application is different) we’ll discuss general guidelines with an example or two thrown in along the way.</w:t>
      </w:r>
    </w:p>
    <w:p w:rsidR="00DD3628" w:rsidRDefault="00DD3628" w:rsidP="00DD3628">
      <w:pPr>
        <w:pStyle w:val="Body"/>
      </w:pPr>
      <w:r>
        <w:t>Here is a list of simple guidelines:</w:t>
      </w:r>
    </w:p>
    <w:p w:rsidR="00DD3628" w:rsidRDefault="00DD3628" w:rsidP="00DD3628">
      <w:pPr>
        <w:pStyle w:val="ListBullet"/>
      </w:pPr>
      <w:commentRangeStart w:id="44"/>
      <w:r>
        <w:t>Make simple, clean URLs.</w:t>
      </w:r>
    </w:p>
    <w:p w:rsidR="00DD3628" w:rsidRDefault="00DD3628" w:rsidP="00DD3628">
      <w:pPr>
        <w:pStyle w:val="ListBullet"/>
      </w:pPr>
      <w:r>
        <w:t>Make hackable URLs.</w:t>
      </w:r>
    </w:p>
    <w:p w:rsidR="00DD3628" w:rsidRPr="00DD3628" w:rsidRDefault="00DD3628" w:rsidP="00DD3628">
      <w:pPr>
        <w:pStyle w:val="ListBullet"/>
      </w:pPr>
      <w:r>
        <w:t xml:space="preserve">Allow </w:t>
      </w:r>
      <w:r w:rsidRPr="00DD3628">
        <w:t>URL parameters to clash.</w:t>
      </w:r>
    </w:p>
    <w:p w:rsidR="00DD3628" w:rsidRDefault="00DD3628" w:rsidP="00DD3628">
      <w:pPr>
        <w:pStyle w:val="ListBullet"/>
      </w:pPr>
      <w:r>
        <w:t>Keep URLs short.</w:t>
      </w:r>
    </w:p>
    <w:p w:rsidR="00DD3628" w:rsidRPr="00DD3628" w:rsidRDefault="00DD3628" w:rsidP="00DD3628">
      <w:pPr>
        <w:pStyle w:val="ListBullet"/>
      </w:pPr>
      <w:r w:rsidRPr="00302E0A">
        <w:t>Avoid exposing database IDs wherever possible</w:t>
      </w:r>
      <w:r w:rsidRPr="00DD3628">
        <w:t>.</w:t>
      </w:r>
    </w:p>
    <w:p w:rsidR="00DD3628" w:rsidRPr="00DD3628" w:rsidRDefault="00DD3628" w:rsidP="00DD3628">
      <w:pPr>
        <w:pStyle w:val="ListBullet"/>
      </w:pPr>
      <w:r w:rsidRPr="00302E0A">
        <w:t>Consider adding unnecessary information</w:t>
      </w:r>
      <w:r w:rsidRPr="00DD3628">
        <w:t>.</w:t>
      </w:r>
      <w:bookmarkStart w:id="45" w:name="_Toc188355277"/>
    </w:p>
    <w:commentRangeEnd w:id="44"/>
    <w:p w:rsidR="00DD3628" w:rsidRDefault="0010311A" w:rsidP="00DD3628">
      <w:pPr>
        <w:pStyle w:val="Body1"/>
      </w:pPr>
      <w:r>
        <w:rPr>
          <w:rStyle w:val="CommentReference"/>
          <w:vanish/>
        </w:rPr>
        <w:lastRenderedPageBreak/>
        <w:commentReference w:id="44"/>
      </w:r>
      <w:r w:rsidR="00DD3628">
        <w:t>These guidelines will not all apply to every application you create. You should run through a process similar to this before deciding on your final application URL schema.</w:t>
      </w:r>
    </w:p>
    <w:p w:rsidR="00DD3628" w:rsidRDefault="00226089" w:rsidP="00DD3628">
      <w:pPr>
        <w:pStyle w:val="Head2"/>
      </w:pPr>
      <w:bookmarkStart w:id="46" w:name="_Toc189389024"/>
      <w:bookmarkStart w:id="47" w:name="_Toc190749186"/>
      <w:bookmarkStart w:id="48" w:name="_Toc190749287"/>
      <w:bookmarkStart w:id="49" w:name="_Toc231695324"/>
      <w:bookmarkStart w:id="50" w:name="_Toc231695998"/>
      <w:r>
        <w:t>16.</w:t>
      </w:r>
      <w:r w:rsidR="00DD3628">
        <w:t xml:space="preserve">2.1 Make simple, clean </w:t>
      </w:r>
      <w:bookmarkEnd w:id="45"/>
      <w:bookmarkEnd w:id="46"/>
      <w:bookmarkEnd w:id="47"/>
      <w:bookmarkEnd w:id="48"/>
      <w:r w:rsidR="00DD3628">
        <w:t>URLs</w:t>
      </w:r>
      <w:bookmarkEnd w:id="49"/>
      <w:bookmarkEnd w:id="50"/>
    </w:p>
    <w:p w:rsidR="00DD3628" w:rsidRPr="009F7E23" w:rsidRDefault="00DD3628" w:rsidP="00DD3628">
      <w:pPr>
        <w:pStyle w:val="Body1"/>
      </w:pPr>
      <w:r>
        <w:t>When designing a URL schema, t</w:t>
      </w:r>
      <w:r w:rsidRPr="009F7E23">
        <w:t xml:space="preserve">he most important thing to remember is that you should step back from your application and consider it from the point of view of your end user. </w:t>
      </w:r>
      <w:r>
        <w:t>I</w:t>
      </w:r>
      <w:r w:rsidRPr="009F7E23">
        <w:t>gnore the technical architecture you will need to implement the URLs. Remember that by using routing,</w:t>
      </w:r>
      <w:r w:rsidR="001F7E79" w:rsidRPr="009F7E23">
        <w:fldChar w:fldCharType="begin"/>
      </w:r>
      <w:r w:rsidRPr="009F7E23">
        <w:instrText>xe "routing</w:instrText>
      </w:r>
      <w:r>
        <w:instrText>:decouples URLs</w:instrText>
      </w:r>
      <w:r w:rsidRPr="009F7E23">
        <w:instrText>"</w:instrText>
      </w:r>
      <w:r w:rsidR="001F7E79" w:rsidRPr="009F7E23">
        <w:fldChar w:fldCharType="end"/>
      </w:r>
      <w:r w:rsidRPr="009F7E23">
        <w:t xml:space="preserve"> your URLs can be completely decoupled from your underlying implementation. </w:t>
      </w:r>
      <w:r>
        <w:t>T</w:t>
      </w:r>
      <w:r w:rsidRPr="009F7E23">
        <w:t>he simpler and cleaner a permalink</w:t>
      </w:r>
      <w:r w:rsidR="001F7E79" w:rsidRPr="009F7E23">
        <w:fldChar w:fldCharType="begin"/>
      </w:r>
      <w:r w:rsidRPr="009F7E23">
        <w:instrText>xe "permalink</w:instrText>
      </w:r>
      <w:r>
        <w:instrText>:keep simple and clean</w:instrText>
      </w:r>
      <w:r w:rsidRPr="009F7E23">
        <w:instrText>"</w:instrText>
      </w:r>
      <w:r w:rsidR="001F7E79" w:rsidRPr="009F7E23">
        <w:fldChar w:fldCharType="end"/>
      </w:r>
      <w:r w:rsidRPr="009F7E23">
        <w:t xml:space="preserve"> is, the more usable a site becomes.</w:t>
      </w:r>
    </w:p>
    <w:p w:rsidR="00DD3628" w:rsidRPr="00F75DB1" w:rsidRDefault="00DD3628" w:rsidP="00DD3628">
      <w:pPr>
        <w:pStyle w:val="SidebarHead"/>
      </w:pPr>
      <w:r>
        <w:t>Permalinks and deep linking</w:t>
      </w:r>
    </w:p>
    <w:p w:rsidR="00DD3628" w:rsidRPr="00C60F13" w:rsidRDefault="00DD3628" w:rsidP="00DD3628">
      <w:pPr>
        <w:pStyle w:val="Sidebar"/>
      </w:pPr>
      <w:r w:rsidRPr="00C60F13">
        <w:t xml:space="preserve">Over the </w:t>
      </w:r>
      <w:r>
        <w:t xml:space="preserve">past </w:t>
      </w:r>
      <w:r w:rsidRPr="00C60F13">
        <w:t>few</w:t>
      </w:r>
      <w:r>
        <w:t xml:space="preserve"> years </w:t>
      </w:r>
      <w:r w:rsidRPr="00C60F13">
        <w:t>permalink</w:t>
      </w:r>
      <w:r>
        <w:t xml:space="preserve">s </w:t>
      </w:r>
      <w:r w:rsidRPr="00C60F13">
        <w:t>ha</w:t>
      </w:r>
      <w:r>
        <w:t>ve</w:t>
      </w:r>
      <w:r w:rsidRPr="00C60F13">
        <w:t xml:space="preserve"> gained pop</w:t>
      </w:r>
      <w:r>
        <w:t xml:space="preserve">ularity, and it’s important to consider them when designing a URL schema. A permalink is simply an unchanging direct link to a resource within a website or application. For example on a blog the URL to an individual post would usually be a permalink such as </w:t>
      </w:r>
      <w:r w:rsidRPr="00F409A6">
        <w:rPr>
          <w:rStyle w:val="CodeinText"/>
        </w:rPr>
        <w:t>http://example.com/blog/post-1/hello-world</w:t>
      </w:r>
      <w:r>
        <w:t>.</w:t>
      </w:r>
    </w:p>
    <w:p w:rsidR="00DD3628" w:rsidRPr="00C60F13" w:rsidRDefault="00DD3628" w:rsidP="00DD3628">
      <w:pPr>
        <w:pStyle w:val="Body"/>
      </w:pPr>
    </w:p>
    <w:p w:rsidR="00DD3628" w:rsidRPr="00C60F13" w:rsidRDefault="00DD3628" w:rsidP="00DD3628">
      <w:pPr>
        <w:pStyle w:val="Body1"/>
      </w:pPr>
      <w:r>
        <w:t>Let’s take the example of our events management sample application. In a Web Forms</w:t>
      </w:r>
      <w:r w:rsidR="001F7E79">
        <w:fldChar w:fldCharType="begin"/>
      </w:r>
      <w:r>
        <w:instrText>xe "Web Forms:ended URL"</w:instrText>
      </w:r>
      <w:r w:rsidR="001F7E79">
        <w:fldChar w:fldCharType="end"/>
      </w:r>
      <w:r>
        <w:t xml:space="preserve"> world we might have ended up with a URL something like this.</w:t>
      </w:r>
    </w:p>
    <w:p w:rsidR="00DD3628" w:rsidRPr="00C60F13" w:rsidRDefault="00DD3628" w:rsidP="00DD3628">
      <w:pPr>
        <w:pStyle w:val="Code"/>
      </w:pPr>
      <w:r w:rsidRPr="00C60F13">
        <w:t>http://example.com/eventmanagement/events_by_month.aspx?year=2008&amp;month=4</w:t>
      </w:r>
    </w:p>
    <w:p w:rsidR="00DD3628" w:rsidRPr="00C60F13" w:rsidRDefault="00DD3628" w:rsidP="00DD3628">
      <w:pPr>
        <w:pStyle w:val="Body1"/>
      </w:pPr>
      <w:r>
        <w:t>Using a routing</w:t>
      </w:r>
      <w:r w:rsidR="001F7E79">
        <w:fldChar w:fldCharType="begin"/>
      </w:r>
      <w:r>
        <w:instrText>xe "routing"</w:instrText>
      </w:r>
      <w:r w:rsidR="001F7E79">
        <w:fldChar w:fldCharType="end"/>
      </w:r>
      <w:r>
        <w:t xml:space="preserve"> system it’s possible to create a </w:t>
      </w:r>
      <w:r w:rsidRPr="00C60F13">
        <w:t xml:space="preserve">cleaner </w:t>
      </w:r>
      <w:r>
        <w:t>URL like this.</w:t>
      </w:r>
    </w:p>
    <w:p w:rsidR="00DD3628" w:rsidRDefault="00DD3628" w:rsidP="00DD3628">
      <w:pPr>
        <w:pStyle w:val="Code"/>
      </w:pPr>
      <w:r w:rsidRPr="00C60F13">
        <w:t>http</w:t>
      </w:r>
      <w:r>
        <w:t>://example.com/events/2008/04</w:t>
      </w:r>
    </w:p>
    <w:p w:rsidR="00DD3628" w:rsidRDefault="00DD3628" w:rsidP="00DD3628">
      <w:pPr>
        <w:pStyle w:val="Body1"/>
      </w:pPr>
      <w:r>
        <w:t xml:space="preserve">This gives us the advantage of having a non-ambiguous hierarchical format for the date in the URL, which raises an interesting point. What would happen if we omitted that </w:t>
      </w:r>
      <w:r w:rsidRPr="00AC6A6C">
        <w:rPr>
          <w:rStyle w:val="CodeinText"/>
        </w:rPr>
        <w:t>04</w:t>
      </w:r>
      <w:r>
        <w:t xml:space="preserve"> in the URL? </w:t>
      </w:r>
      <w:commentRangeStart w:id="51"/>
      <w:r>
        <w:t xml:space="preserve">What would </w:t>
      </w:r>
      <w:del w:id="52" w:author="Jimmy Bogard" w:date="2010-03-31T19:12:00Z">
        <w:r w:rsidDel="00591257">
          <w:delText>you (as a user)</w:delText>
        </w:r>
      </w:del>
      <w:ins w:id="53" w:author="Jimmy Bogard" w:date="2010-03-31T19:12:00Z">
        <w:r w:rsidR="00591257">
          <w:t xml:space="preserve">the </w:t>
        </w:r>
        <w:commentRangeStart w:id="54"/>
        <w:r w:rsidR="00591257">
          <w:t>user</w:t>
        </w:r>
      </w:ins>
      <w:commentRangeEnd w:id="54"/>
      <w:ins w:id="55" w:author="Jimmy Bogard" w:date="2010-03-31T19:13:00Z">
        <w:r w:rsidR="00591257">
          <w:commentReference w:id="54"/>
        </w:r>
      </w:ins>
      <w:r>
        <w:t xml:space="preserve"> </w:t>
      </w:r>
      <w:commentRangeEnd w:id="51"/>
      <w:r w:rsidR="00DC5615">
        <w:rPr>
          <w:rStyle w:val="CommentReference"/>
          <w:vanish/>
        </w:rPr>
        <w:commentReference w:id="51"/>
      </w:r>
      <w:r>
        <w:t xml:space="preserve">expect? This is described as </w:t>
      </w:r>
      <w:r w:rsidRPr="00AC6A6C">
        <w:rPr>
          <w:rStyle w:val="Italics"/>
        </w:rPr>
        <w:t>hacking</w:t>
      </w:r>
      <w:r>
        <w:t xml:space="preserve"> the URL. </w:t>
      </w:r>
    </w:p>
    <w:p w:rsidR="00DD3628" w:rsidRDefault="00226089" w:rsidP="00DD3628">
      <w:pPr>
        <w:pStyle w:val="Head2"/>
      </w:pPr>
      <w:bookmarkStart w:id="56" w:name="_Toc188355278"/>
      <w:bookmarkStart w:id="57" w:name="_Toc189389025"/>
      <w:bookmarkStart w:id="58" w:name="_Toc190749187"/>
      <w:bookmarkStart w:id="59" w:name="_Toc190749288"/>
      <w:bookmarkStart w:id="60" w:name="_Toc231695325"/>
      <w:bookmarkStart w:id="61" w:name="_Toc231695999"/>
      <w:r>
        <w:t>16.</w:t>
      </w:r>
      <w:r w:rsidR="00DD3628">
        <w:t>2.2 Make hackable</w:t>
      </w:r>
      <w:r w:rsidR="001F7E79">
        <w:fldChar w:fldCharType="begin"/>
      </w:r>
      <w:r w:rsidR="00DD3628">
        <w:instrText xml:space="preserve"> XE "URL:make hackable" </w:instrText>
      </w:r>
      <w:r w:rsidR="001F7E79">
        <w:fldChar w:fldCharType="end"/>
      </w:r>
      <w:r w:rsidR="00DD3628">
        <w:t xml:space="preserve"> </w:t>
      </w:r>
      <w:bookmarkEnd w:id="56"/>
      <w:bookmarkEnd w:id="57"/>
      <w:bookmarkEnd w:id="58"/>
      <w:bookmarkEnd w:id="59"/>
      <w:r w:rsidR="00DD3628">
        <w:t>URLs</w:t>
      </w:r>
      <w:bookmarkEnd w:id="60"/>
      <w:bookmarkEnd w:id="61"/>
    </w:p>
    <w:p w:rsidR="00DD3628" w:rsidRPr="00C60F13" w:rsidRDefault="00DD3628" w:rsidP="00DD3628">
      <w:pPr>
        <w:pStyle w:val="Body1"/>
      </w:pPr>
      <w:r w:rsidRPr="00C60F13">
        <w:t xml:space="preserve">When designing a URL schema, </w:t>
      </w:r>
      <w:r>
        <w:t>it’s</w:t>
      </w:r>
      <w:r w:rsidRPr="00C60F13">
        <w:t xml:space="preserve"> worth considering how a URL could be manipulated </w:t>
      </w:r>
      <w:r>
        <w:t xml:space="preserve">or “hacked” </w:t>
      </w:r>
      <w:r w:rsidRPr="00C60F13">
        <w:t xml:space="preserve">by the </w:t>
      </w:r>
      <w:r>
        <w:t xml:space="preserve">end </w:t>
      </w:r>
      <w:r w:rsidRPr="00C60F13">
        <w:t xml:space="preserve">user in order to change the data displayed. </w:t>
      </w:r>
      <w:r>
        <w:t xml:space="preserve">In the following example URL, it </w:t>
      </w:r>
      <w:r w:rsidRPr="00C60F13">
        <w:t xml:space="preserve">might reasonably be assumed that removing the parameter </w:t>
      </w:r>
      <w:r w:rsidRPr="00050983">
        <w:rPr>
          <w:rStyle w:val="CodeinText"/>
        </w:rPr>
        <w:t>04</w:t>
      </w:r>
      <w:r w:rsidRPr="00C60F13">
        <w:t xml:space="preserve"> from the URL might present all events occurring in 2008.</w:t>
      </w:r>
    </w:p>
    <w:p w:rsidR="00DD3628" w:rsidRPr="00C60F13" w:rsidRDefault="00DD3628" w:rsidP="00DD3628">
      <w:pPr>
        <w:pStyle w:val="Code"/>
      </w:pPr>
      <w:r w:rsidRPr="00C60F13">
        <w:t>http://example.com/events</w:t>
      </w:r>
      <w:r>
        <w:t>/2008</w:t>
      </w:r>
    </w:p>
    <w:p w:rsidR="00DD3628" w:rsidRDefault="00DD3628" w:rsidP="00DD3628">
      <w:pPr>
        <w:pStyle w:val="Body1"/>
      </w:pPr>
      <w:r>
        <w:t xml:space="preserve">By the same logic this could be expanded into the more comprehensive list of routes shown in table </w:t>
      </w:r>
      <w:r w:rsidR="00226089">
        <w:t>16.</w:t>
      </w:r>
      <w:r>
        <w:t>1.</w:t>
      </w:r>
    </w:p>
    <w:p w:rsidR="00DD3628" w:rsidRDefault="00DD3628" w:rsidP="00DD3628">
      <w:pPr>
        <w:pStyle w:val="Body"/>
      </w:pPr>
    </w:p>
    <w:p w:rsidR="00DD3628" w:rsidRPr="00C60F13" w:rsidRDefault="00DD3628" w:rsidP="00DD3628">
      <w:pPr>
        <w:pStyle w:val="TableCaption"/>
      </w:pPr>
      <w:r>
        <w:t xml:space="preserve">Table </w:t>
      </w:r>
      <w:r w:rsidR="00226089">
        <w:t>16.</w:t>
      </w:r>
      <w:r>
        <w:t>1 Partial URL schema for the events management application</w:t>
      </w:r>
    </w:p>
    <w:tbl>
      <w:tblPr>
        <w:tblW w:w="0" w:type="auto"/>
        <w:tblInd w:w="817" w:type="dxa"/>
        <w:tblLook w:val="0000"/>
      </w:tblPr>
      <w:tblGrid>
        <w:gridCol w:w="4059"/>
        <w:gridCol w:w="2900"/>
      </w:tblGrid>
      <w:tr w:rsidR="00DD3628" w:rsidRPr="009358C4">
        <w:tc>
          <w:tcPr>
            <w:tcW w:w="4111" w:type="dxa"/>
          </w:tcPr>
          <w:p w:rsidR="00DD3628" w:rsidRPr="009F7E23" w:rsidRDefault="00DD3628" w:rsidP="00226089">
            <w:pPr>
              <w:pStyle w:val="TableHead"/>
            </w:pPr>
            <w:r w:rsidRPr="00C60F13">
              <w:t>URL</w:t>
            </w:r>
          </w:p>
        </w:tc>
        <w:tc>
          <w:tcPr>
            <w:tcW w:w="3336" w:type="dxa"/>
          </w:tcPr>
          <w:p w:rsidR="00DD3628" w:rsidRPr="009F7E23" w:rsidRDefault="00DD3628" w:rsidP="00226089">
            <w:pPr>
              <w:pStyle w:val="TableHead"/>
            </w:pPr>
            <w:r w:rsidRPr="00C60F13">
              <w:t>Description</w:t>
            </w:r>
          </w:p>
        </w:tc>
      </w:tr>
      <w:tr w:rsidR="00DD3628" w:rsidRPr="009358C4">
        <w:tc>
          <w:tcPr>
            <w:tcW w:w="4111" w:type="dxa"/>
          </w:tcPr>
          <w:p w:rsidR="00DD3628" w:rsidRPr="00C60F13" w:rsidRDefault="00DD3628" w:rsidP="00226089">
            <w:pPr>
              <w:pStyle w:val="TableBody"/>
            </w:pPr>
            <w:r w:rsidRPr="00C60F13">
              <w:t>http://example.com/events</w:t>
            </w:r>
          </w:p>
        </w:tc>
        <w:tc>
          <w:tcPr>
            <w:tcW w:w="3336" w:type="dxa"/>
          </w:tcPr>
          <w:p w:rsidR="00DD3628" w:rsidRPr="00C60F13" w:rsidRDefault="00DD3628" w:rsidP="00226089">
            <w:pPr>
              <w:pStyle w:val="TableBody"/>
            </w:pPr>
            <w:r w:rsidRPr="00C60F13">
              <w:t>Displays all events</w:t>
            </w:r>
          </w:p>
        </w:tc>
      </w:tr>
      <w:tr w:rsidR="00DD3628" w:rsidRPr="009358C4">
        <w:tc>
          <w:tcPr>
            <w:tcW w:w="4111" w:type="dxa"/>
          </w:tcPr>
          <w:p w:rsidR="00DD3628" w:rsidRPr="00C60F13" w:rsidRDefault="00DD3628" w:rsidP="00226089">
            <w:pPr>
              <w:pStyle w:val="TableBody"/>
            </w:pPr>
            <w:r w:rsidRPr="00C60F13">
              <w:lastRenderedPageBreak/>
              <w:t>http:/</w:t>
            </w:r>
            <w:r>
              <w:t>/example.com/events/&lt;year&gt;</w:t>
            </w:r>
          </w:p>
        </w:tc>
        <w:tc>
          <w:tcPr>
            <w:tcW w:w="3336" w:type="dxa"/>
          </w:tcPr>
          <w:p w:rsidR="00DD3628" w:rsidRPr="00C60F13" w:rsidRDefault="00DD3628" w:rsidP="00226089">
            <w:pPr>
              <w:pStyle w:val="TableBody"/>
            </w:pPr>
            <w:r w:rsidRPr="00C60F13">
              <w:t>Displ</w:t>
            </w:r>
            <w:r>
              <w:t>ays all events in a specific year</w:t>
            </w:r>
          </w:p>
        </w:tc>
      </w:tr>
      <w:tr w:rsidR="00DD3628" w:rsidRPr="009358C4">
        <w:tc>
          <w:tcPr>
            <w:tcW w:w="4111" w:type="dxa"/>
          </w:tcPr>
          <w:p w:rsidR="00DD3628" w:rsidRPr="00C60F13" w:rsidRDefault="00DD3628" w:rsidP="00226089">
            <w:pPr>
              <w:pStyle w:val="TableBody"/>
            </w:pPr>
            <w:r w:rsidRPr="00C60F13">
              <w:t>http:/</w:t>
            </w:r>
            <w:r>
              <w:t>/example.com/events/&lt;year&gt;/&lt;month&gt;</w:t>
            </w:r>
          </w:p>
        </w:tc>
        <w:tc>
          <w:tcPr>
            <w:tcW w:w="3336" w:type="dxa"/>
          </w:tcPr>
          <w:p w:rsidR="00DD3628" w:rsidRPr="00C60F13" w:rsidRDefault="00DD3628" w:rsidP="00226089">
            <w:pPr>
              <w:pStyle w:val="TableBody"/>
            </w:pPr>
            <w:r w:rsidRPr="00C60F13">
              <w:t xml:space="preserve">Displays all events in </w:t>
            </w:r>
            <w:r>
              <w:t>a specific month</w:t>
            </w:r>
          </w:p>
        </w:tc>
      </w:tr>
      <w:tr w:rsidR="00DD3628" w:rsidRPr="009358C4">
        <w:tc>
          <w:tcPr>
            <w:tcW w:w="4111" w:type="dxa"/>
          </w:tcPr>
          <w:p w:rsidR="00DD3628" w:rsidRPr="00C60F13" w:rsidRDefault="00DD3628" w:rsidP="00226089">
            <w:pPr>
              <w:pStyle w:val="TableBody"/>
            </w:pPr>
            <w:r w:rsidRPr="00C60F13">
              <w:t>http://example.com/events/</w:t>
            </w:r>
            <w:r>
              <w:t>&lt;year&gt;/&lt;month&gt;/&lt;date&gt;</w:t>
            </w:r>
          </w:p>
        </w:tc>
        <w:tc>
          <w:tcPr>
            <w:tcW w:w="3336" w:type="dxa"/>
          </w:tcPr>
          <w:p w:rsidR="00DD3628" w:rsidRPr="00C60F13" w:rsidRDefault="00DD3628" w:rsidP="00226089">
            <w:pPr>
              <w:pStyle w:val="TableBody"/>
            </w:pPr>
            <w:r w:rsidRPr="00C60F13">
              <w:t>Displays all eve</w:t>
            </w:r>
            <w:r>
              <w:t>nts on a specific single day</w:t>
            </w:r>
          </w:p>
        </w:tc>
      </w:tr>
    </w:tbl>
    <w:p w:rsidR="00DD3628" w:rsidRDefault="00DD3628" w:rsidP="00DD3628">
      <w:pPr>
        <w:pStyle w:val="Body"/>
      </w:pPr>
    </w:p>
    <w:p w:rsidR="00DD3628" w:rsidRDefault="00DD3628" w:rsidP="00DD3628">
      <w:pPr>
        <w:pStyle w:val="Body"/>
      </w:pPr>
      <w:r>
        <w:t>Being this flexible with your URL schema is great but it can lead to having an enormous number of potential URLs in your application. When you build your application views you should always give appropriate navigation; remember it may not be necessary to include a link to every possible URL combination on every page. It’s all right for some things to be a happy surprise when a user tries to hack a URL and for it to work!</w:t>
      </w:r>
    </w:p>
    <w:p w:rsidR="00DD3628" w:rsidRDefault="00DD3628" w:rsidP="00DD3628">
      <w:pPr>
        <w:pStyle w:val="SidebarHead"/>
      </w:pPr>
      <w:r>
        <w:t>Slash or dash</w:t>
      </w:r>
      <w:r w:rsidR="001F7E79">
        <w:fldChar w:fldCharType="begin"/>
      </w:r>
      <w:r>
        <w:instrText xml:space="preserve"> XE "slash:vs. dash" </w:instrText>
      </w:r>
      <w:r w:rsidR="001F7E79">
        <w:fldChar w:fldCharType="end"/>
      </w:r>
      <w:r w:rsidR="001F7E79">
        <w:fldChar w:fldCharType="begin"/>
      </w:r>
      <w:r>
        <w:instrText xml:space="preserve"> XE "dash:vs. slash" </w:instrText>
      </w:r>
      <w:r w:rsidR="001F7E79">
        <w:fldChar w:fldCharType="end"/>
      </w:r>
      <w:r>
        <w:t>?</w:t>
      </w:r>
    </w:p>
    <w:p w:rsidR="00DD3628" w:rsidRDefault="00DD3628" w:rsidP="00DD3628">
      <w:pPr>
        <w:pStyle w:val="Sidebar"/>
      </w:pPr>
      <w:r>
        <w:t xml:space="preserve">It’s a general convention that if a slash is used to separate parameters, the URL should be valid if parameters are omitted. If the URL </w:t>
      </w:r>
      <w:r w:rsidRPr="003D7275">
        <w:rPr>
          <w:rStyle w:val="CodeinText"/>
        </w:rPr>
        <w:t>/events/2008/04/01/</w:t>
      </w:r>
      <w:r>
        <w:t xml:space="preserve"> is presented to users, they could reasonably assume that removing the last “day” parameter could increase the scope of the data shown by the URL. If this is not what is desired in your URL schema, consider using dashes instead of slashes as </w:t>
      </w:r>
      <w:r w:rsidRPr="003D7275">
        <w:rPr>
          <w:rStyle w:val="CodeinText"/>
        </w:rPr>
        <w:t>/events/2008-04-01/</w:t>
      </w:r>
      <w:r>
        <w:t xml:space="preserve"> would not suggest the same hackability.</w:t>
      </w:r>
    </w:p>
    <w:p w:rsidR="00DD3628" w:rsidRDefault="00DD3628" w:rsidP="00DD3628">
      <w:pPr>
        <w:pStyle w:val="Body1"/>
      </w:pPr>
      <w:bookmarkStart w:id="62" w:name="_Toc188355279"/>
      <w:bookmarkStart w:id="63" w:name="_Toc189389026"/>
      <w:bookmarkStart w:id="64" w:name="_Toc190749188"/>
      <w:bookmarkStart w:id="65" w:name="_Toc190749289"/>
      <w:r>
        <w:t>The ability to hack URLs gives power back to the users. With dates this is very easy to express, but what about linking to named resources?</w:t>
      </w:r>
    </w:p>
    <w:p w:rsidR="00DD3628" w:rsidRDefault="00226089" w:rsidP="00DD3628">
      <w:pPr>
        <w:pStyle w:val="Head2"/>
      </w:pPr>
      <w:bookmarkStart w:id="66" w:name="_Toc231695326"/>
      <w:bookmarkStart w:id="67" w:name="_Toc231696000"/>
      <w:r>
        <w:t>16.</w:t>
      </w:r>
      <w:r w:rsidR="00DD3628">
        <w:t>2.3 Allow URL parameters to clash</w:t>
      </w:r>
      <w:bookmarkEnd w:id="62"/>
      <w:bookmarkEnd w:id="63"/>
      <w:bookmarkEnd w:id="64"/>
      <w:bookmarkEnd w:id="65"/>
      <w:bookmarkEnd w:id="66"/>
      <w:bookmarkEnd w:id="67"/>
      <w:r w:rsidR="001F7E79">
        <w:fldChar w:fldCharType="begin"/>
      </w:r>
      <w:r w:rsidR="00DD3628">
        <w:instrText xml:space="preserve"> XE "URL:allow parameters to clash" </w:instrText>
      </w:r>
      <w:r w:rsidR="001F7E79">
        <w:fldChar w:fldCharType="end"/>
      </w:r>
      <w:r w:rsidR="00DD3628" w:rsidRPr="00C60F13">
        <w:t xml:space="preserve"> </w:t>
      </w:r>
    </w:p>
    <w:p w:rsidR="00DD3628" w:rsidRPr="00C60F13" w:rsidRDefault="00DD3628" w:rsidP="00DD3628">
      <w:pPr>
        <w:pStyle w:val="Body1"/>
      </w:pPr>
      <w:r>
        <w:t>Let’s expand the routes and allow events to be listed by category.</w:t>
      </w:r>
      <w:r w:rsidRPr="00C60F13">
        <w:t xml:space="preserve"> </w:t>
      </w:r>
      <w:r>
        <w:t>The most usable URL from the user’s point of view would probably be something like this.</w:t>
      </w:r>
    </w:p>
    <w:p w:rsidR="00DD3628" w:rsidRDefault="00DD3628" w:rsidP="00DD3628">
      <w:pPr>
        <w:pStyle w:val="Body"/>
      </w:pPr>
    </w:p>
    <w:p w:rsidR="00DD3628" w:rsidRPr="00C60F13" w:rsidRDefault="00DD3628" w:rsidP="00DD3628">
      <w:pPr>
        <w:pStyle w:val="Code"/>
      </w:pPr>
      <w:r w:rsidRPr="00C60F13">
        <w:t>http://example.com/events/</w:t>
      </w:r>
      <w:r>
        <w:t>meeting</w:t>
      </w:r>
    </w:p>
    <w:p w:rsidR="00DD3628" w:rsidRDefault="00DD3628" w:rsidP="00DD3628">
      <w:pPr>
        <w:pStyle w:val="Body"/>
      </w:pPr>
    </w:p>
    <w:p w:rsidR="00591257" w:rsidRDefault="00DD3628" w:rsidP="00DD3628">
      <w:pPr>
        <w:pStyle w:val="Body1"/>
        <w:rPr>
          <w:ins w:id="68" w:author="Jimmy Bogard" w:date="2010-03-31T19:13:00Z"/>
        </w:rPr>
      </w:pPr>
      <w:r>
        <w:t xml:space="preserve">But now we have a problem! We already have a route that matches </w:t>
      </w:r>
      <w:r w:rsidRPr="00773348">
        <w:rPr>
          <w:rStyle w:val="CodeinText"/>
        </w:rPr>
        <w:t>/events/&lt;something&gt;</w:t>
      </w:r>
      <w:r>
        <w:t xml:space="preserve"> used to list the events on a particular year, month, or day and how are we now going to try to use </w:t>
      </w:r>
      <w:r w:rsidRPr="00773348">
        <w:rPr>
          <w:rStyle w:val="CodeinText"/>
        </w:rPr>
        <w:t>/events/&lt;something&gt;</w:t>
      </w:r>
      <w:r>
        <w:t xml:space="preserve"> to match a category as well? Our second route segment can now mean something entirely different; it </w:t>
      </w:r>
      <w:r w:rsidRPr="00AC6A6C">
        <w:rPr>
          <w:rStyle w:val="Italics"/>
        </w:rPr>
        <w:t>clashes</w:t>
      </w:r>
      <w:r>
        <w:t xml:space="preserve"> with the existing route. If the routing system is given this URL, should it treat that parameter as a category or a </w:t>
      </w:r>
      <w:commentRangeStart w:id="69"/>
      <w:r>
        <w:t>date</w:t>
      </w:r>
      <w:commentRangeEnd w:id="69"/>
      <w:r w:rsidR="00591257">
        <w:commentReference w:id="69"/>
      </w:r>
      <w:r>
        <w:t>?</w:t>
      </w:r>
    </w:p>
    <w:p w:rsidR="00DD3628" w:rsidRDefault="00DD3628" w:rsidP="00DD3628">
      <w:pPr>
        <w:pStyle w:val="Body1"/>
      </w:pPr>
      <w:del w:id="70" w:author="Jimmy Bogard" w:date="2010-03-31T19:13:00Z">
        <w:r w:rsidDel="00591257">
          <w:delText xml:space="preserve"> </w:delText>
        </w:r>
      </w:del>
      <w:commentRangeStart w:id="71"/>
      <w:r>
        <w:t>Luckily, the routing system in ASP.NET MVC allows us to apply conditions.</w:t>
      </w:r>
      <w:commentRangeEnd w:id="71"/>
      <w:r w:rsidR="00DC5615">
        <w:rPr>
          <w:rStyle w:val="CommentReference"/>
          <w:vanish/>
        </w:rPr>
        <w:commentReference w:id="71"/>
      </w:r>
      <w:r>
        <w:t xml:space="preserve"> The syntax for this can be seen in section </w:t>
      </w:r>
      <w:r w:rsidR="00226089">
        <w:t>16.</w:t>
      </w:r>
      <w:r>
        <w:t xml:space="preserve">3.3 but for now it’s sufficient to say that we can use regular expressions to make sure that routes only match certain patterns for a parameter. This means that we could have a single route that allows a request like </w:t>
      </w:r>
      <w:r w:rsidRPr="00BE786B">
        <w:rPr>
          <w:rStyle w:val="CodeinText"/>
        </w:rPr>
        <w:t>/events/2009-01-01</w:t>
      </w:r>
      <w:r>
        <w:t xml:space="preserve"> to be passed to an action that shows events by date and a request like </w:t>
      </w:r>
      <w:r w:rsidRPr="00BE786B">
        <w:rPr>
          <w:rStyle w:val="CodeinText"/>
        </w:rPr>
        <w:t>/events/asp-net-</w:t>
      </w:r>
      <w:r w:rsidRPr="00BE786B">
        <w:rPr>
          <w:rStyle w:val="CodeinText"/>
        </w:rPr>
        <w:lastRenderedPageBreak/>
        <w:t>mvc-in-action</w:t>
      </w:r>
      <w:r>
        <w:t xml:space="preserve"> to be passed to an action that shows events by category. These URLs should “clash” with each other but they don’t because we have made them distinct based on what characters will be contained in the URL.</w:t>
      </w:r>
    </w:p>
    <w:p w:rsidR="00DD3628" w:rsidRDefault="00DD3628" w:rsidP="00DD3628">
      <w:pPr>
        <w:pStyle w:val="Body"/>
      </w:pPr>
      <w:r>
        <w:t>This starts to restrict our model design, however. It will now be necessary to constrain event categories so that category names made entirely of numbers are not allowed. You’ll have to decide if in your application this is a reasonable concession to make for such a clean URL schema.</w:t>
      </w:r>
    </w:p>
    <w:p w:rsidR="00DD3628" w:rsidRPr="00C60F13" w:rsidRDefault="00DD3628" w:rsidP="00DD3628">
      <w:pPr>
        <w:pStyle w:val="Body"/>
      </w:pPr>
      <w:r>
        <w:t>The next principle we'll learn about is about URL size. For URLs, size matters, and smaller is better.</w:t>
      </w:r>
    </w:p>
    <w:p w:rsidR="00DD3628" w:rsidRDefault="00226089" w:rsidP="00DD3628">
      <w:pPr>
        <w:pStyle w:val="Head2"/>
      </w:pPr>
      <w:bookmarkStart w:id="72" w:name="_Toc188355280"/>
      <w:bookmarkStart w:id="73" w:name="_Toc189389027"/>
      <w:bookmarkStart w:id="74" w:name="_Toc190749189"/>
      <w:bookmarkStart w:id="75" w:name="_Toc190749290"/>
      <w:bookmarkStart w:id="76" w:name="_Toc231695327"/>
      <w:bookmarkStart w:id="77" w:name="_Toc231696001"/>
      <w:r>
        <w:t>16.</w:t>
      </w:r>
      <w:r w:rsidR="00DD3628">
        <w:t>2.4 Keep URLs short</w:t>
      </w:r>
      <w:bookmarkEnd w:id="72"/>
      <w:bookmarkEnd w:id="73"/>
      <w:bookmarkEnd w:id="74"/>
      <w:bookmarkEnd w:id="75"/>
      <w:bookmarkEnd w:id="76"/>
      <w:bookmarkEnd w:id="77"/>
    </w:p>
    <w:p w:rsidR="00DD3628" w:rsidRDefault="00DD3628" w:rsidP="00DD3628">
      <w:pPr>
        <w:pStyle w:val="Body1"/>
      </w:pPr>
      <w:commentRangeStart w:id="78"/>
      <w:r w:rsidRPr="000B0712">
        <w:t xml:space="preserve">Permalinks are passed around millions of times every day </w:t>
      </w:r>
      <w:r>
        <w:t>through</w:t>
      </w:r>
      <w:r w:rsidRPr="000B0712">
        <w:t xml:space="preserve"> email, instant messenger</w:t>
      </w:r>
      <w:r>
        <w:t>, micromessaging services such as SMS and Twitter</w:t>
      </w:r>
      <w:r w:rsidR="001F7E79">
        <w:fldChar w:fldCharType="begin"/>
      </w:r>
      <w:r>
        <w:instrText xml:space="preserve"> XE "Twitter" </w:instrText>
      </w:r>
      <w:r w:rsidR="001F7E79">
        <w:fldChar w:fldCharType="end"/>
      </w:r>
      <w:r>
        <w:t>,</w:t>
      </w:r>
      <w:r w:rsidRPr="000B0712">
        <w:t xml:space="preserve"> and even</w:t>
      </w:r>
      <w:r>
        <w:t xml:space="preserve"> in conversation</w:t>
      </w:r>
      <w:r w:rsidRPr="000B0712">
        <w:t xml:space="preserve">. Obviously for a URL to be spoken (and </w:t>
      </w:r>
      <w:r>
        <w:t xml:space="preserve">subsequently remembered!), it must be </w:t>
      </w:r>
      <w:r w:rsidRPr="000B0712">
        <w:t xml:space="preserve">simple, short, </w:t>
      </w:r>
      <w:r>
        <w:t xml:space="preserve">and </w:t>
      </w:r>
      <w:r w:rsidRPr="000B0712">
        <w:t>clean. Even when transmitting a permalink electronically this is important</w:t>
      </w:r>
      <w:r>
        <w:t>,</w:t>
      </w:r>
      <w:r w:rsidRPr="000B0712">
        <w:t xml:space="preserve"> as many </w:t>
      </w:r>
      <w:r>
        <w:t>URLs</w:t>
      </w:r>
      <w:r w:rsidRPr="000B0712">
        <w:t xml:space="preserve"> are broken </w:t>
      </w:r>
      <w:r>
        <w:t>due to line breaks in emails</w:t>
      </w:r>
      <w:r w:rsidRPr="000B0712">
        <w:t>.</w:t>
      </w:r>
    </w:p>
    <w:p w:rsidR="00DD3628" w:rsidRDefault="00DD3628" w:rsidP="00DD3628">
      <w:pPr>
        <w:pStyle w:val="Body"/>
      </w:pPr>
      <w:r>
        <w:t xml:space="preserve">Short URLs are nice; however you shouldn't sacrifice readability for the sake of brevity. Remember that when a link to your application is shared, it’s probably going to have only the limited context provided by whoever is sharing it. By having a clear, meaningful URL that is still succinct you can provide additional context that may be the difference between the link being ignored or clicked. </w:t>
      </w:r>
    </w:p>
    <w:commentRangeEnd w:id="78"/>
    <w:p w:rsidR="00DD3628" w:rsidRDefault="00DC5615" w:rsidP="00DD3628">
      <w:pPr>
        <w:pStyle w:val="Body"/>
      </w:pPr>
      <w:r>
        <w:rPr>
          <w:rStyle w:val="CommentReference"/>
          <w:vanish/>
        </w:rPr>
        <w:commentReference w:id="78"/>
      </w:r>
      <w:r w:rsidR="00DD3628">
        <w:t>The next guideline is both the most useful in terms of maintaining clarity, and the most violated, thanks to the default routes in the ASP.NET MVC framework.</w:t>
      </w:r>
    </w:p>
    <w:p w:rsidR="00DD3628" w:rsidRDefault="00226089" w:rsidP="00DD3628">
      <w:pPr>
        <w:pStyle w:val="Head2"/>
      </w:pPr>
      <w:bookmarkStart w:id="79" w:name="_Toc188355281"/>
      <w:bookmarkStart w:id="80" w:name="_Toc189389028"/>
      <w:bookmarkStart w:id="81" w:name="_Toc190749190"/>
      <w:bookmarkStart w:id="82" w:name="_Toc190749291"/>
      <w:bookmarkStart w:id="83" w:name="_Toc231695328"/>
      <w:bookmarkStart w:id="84" w:name="_Toc231696002"/>
      <w:r>
        <w:t>16.</w:t>
      </w:r>
      <w:r w:rsidR="00DD3628">
        <w:t xml:space="preserve">2.5 </w:t>
      </w:r>
      <w:r w:rsidR="00DD3628" w:rsidRPr="00C60F13">
        <w:t>Avoid exposing database IDs wherever possible</w:t>
      </w:r>
      <w:bookmarkEnd w:id="79"/>
      <w:bookmarkEnd w:id="80"/>
      <w:bookmarkEnd w:id="81"/>
      <w:bookmarkEnd w:id="82"/>
      <w:bookmarkEnd w:id="83"/>
      <w:bookmarkEnd w:id="84"/>
    </w:p>
    <w:p w:rsidR="00DD3628" w:rsidRDefault="00DD3628" w:rsidP="00DD3628">
      <w:pPr>
        <w:pStyle w:val="Body1"/>
      </w:pPr>
      <w:r>
        <w:t>When designing the permalink to an individual event, the key requirement is that the URL should uniquely identify the event. We obviously already have a unique identifier for every object that comes out of a database in the form of a primary key. This is usually some sort of integer, autonumbered from 1, so it might seem obvious that the URL schema should include the database ID.</w:t>
      </w:r>
    </w:p>
    <w:p w:rsidR="00DD3628" w:rsidRDefault="00DD3628" w:rsidP="00DD3628">
      <w:pPr>
        <w:pStyle w:val="Body"/>
      </w:pPr>
    </w:p>
    <w:p w:rsidR="00DD3628" w:rsidRPr="004E7CA7" w:rsidRDefault="00DD3628" w:rsidP="00DD3628">
      <w:pPr>
        <w:pStyle w:val="Code"/>
      </w:pPr>
      <w:r>
        <w:t>http://example.com/events/87</w:t>
      </w:r>
    </w:p>
    <w:p w:rsidR="00DD3628" w:rsidRDefault="00DD3628" w:rsidP="00DD3628">
      <w:pPr>
        <w:pStyle w:val="Body"/>
      </w:pPr>
    </w:p>
    <w:p w:rsidR="00DD3628" w:rsidRDefault="00DD3628" w:rsidP="00DD3628">
      <w:pPr>
        <w:pStyle w:val="Body1"/>
      </w:pPr>
      <w:r>
        <w:t xml:space="preserve">Unfortunately, the </w:t>
      </w:r>
      <w:r w:rsidRPr="00A53CDE">
        <w:t xml:space="preserve">number </w:t>
      </w:r>
      <w:r w:rsidRPr="00C83241">
        <w:rPr>
          <w:rStyle w:val="CodeinText"/>
        </w:rPr>
        <w:t>87</w:t>
      </w:r>
      <w:r w:rsidRPr="00A53CDE">
        <w:t xml:space="preserve"> means</w:t>
      </w:r>
      <w:r>
        <w:t xml:space="preserve"> nothing to anyone except the database administrator, and wherever possible you should avoid using database-generated IDs in URLs. This doesn’t mean you cannot use integer values in a URL where relevant, but try to make them meaningful.</w:t>
      </w:r>
    </w:p>
    <w:p w:rsidR="00DD3628" w:rsidRDefault="00DD3628" w:rsidP="00DD3628">
      <w:pPr>
        <w:pStyle w:val="Body"/>
      </w:pPr>
      <w:r>
        <w:t xml:space="preserve">In the </w:t>
      </w:r>
      <w:r w:rsidRPr="00E92FE8">
        <w:rPr>
          <w:rStyle w:val="CodeinText"/>
        </w:rPr>
        <w:t>Conference</w:t>
      </w:r>
      <w:r>
        <w:t xml:space="preserve"> model of Code Camp Server</w:t>
      </w:r>
      <w:r w:rsidR="001F7E79">
        <w:fldChar w:fldCharType="begin"/>
      </w:r>
      <w:r>
        <w:instrText>xe "Code Camp Server:Conference model"</w:instrText>
      </w:r>
      <w:r w:rsidR="001F7E79">
        <w:fldChar w:fldCharType="end"/>
      </w:r>
      <w:r>
        <w:t xml:space="preserve">, there are two possible properties which are suitable for the permalink identifier that are not database generated: </w:t>
      </w:r>
      <w:r w:rsidRPr="00776D6E">
        <w:rPr>
          <w:rStyle w:val="CodeinText"/>
        </w:rPr>
        <w:t>Name</w:t>
      </w:r>
      <w:r>
        <w:t xml:space="preserve"> and </w:t>
      </w:r>
      <w:r w:rsidRPr="00776D6E">
        <w:rPr>
          <w:rStyle w:val="CodeinText"/>
        </w:rPr>
        <w:t>Key</w:t>
      </w:r>
      <w:r>
        <w:t xml:space="preserve">. </w:t>
      </w:r>
      <w:r w:rsidRPr="00AF47F6">
        <w:rPr>
          <w:rStyle w:val="CodeinText"/>
        </w:rPr>
        <w:t>Name</w:t>
      </w:r>
      <w:r>
        <w:t xml:space="preserve"> could be made to be unique without too much trouble but will probably include spaces, apostrophes, or other punctuation, so </w:t>
      </w:r>
      <w:r w:rsidRPr="00776D6E">
        <w:rPr>
          <w:rStyle w:val="CodeinText"/>
        </w:rPr>
        <w:t>Key</w:t>
      </w:r>
      <w:r>
        <w:rPr>
          <w:rStyle w:val="CodeinText"/>
        </w:rPr>
        <w:t xml:space="preserve"> </w:t>
      </w:r>
      <w:r>
        <w:t>seems like a more logical choice as a short unique text string for an event.</w:t>
      </w:r>
    </w:p>
    <w:p w:rsidR="00DD3628" w:rsidRDefault="00DD3628" w:rsidP="00DD3628">
      <w:pPr>
        <w:pStyle w:val="Body"/>
      </w:pPr>
    </w:p>
    <w:p w:rsidR="00DD3628" w:rsidRPr="00E92FE8" w:rsidRDefault="00DD3628" w:rsidP="00DD3628">
      <w:pPr>
        <w:pStyle w:val="Code"/>
      </w:pPr>
      <w:r>
        <w:t>http://example.com/events/houstonTechFest2008</w:t>
      </w:r>
    </w:p>
    <w:p w:rsidR="00DD3628" w:rsidRDefault="00DD3628" w:rsidP="00DD3628">
      <w:pPr>
        <w:pStyle w:val="Body"/>
      </w:pPr>
    </w:p>
    <w:p w:rsidR="00DD3628" w:rsidRDefault="00DD3628" w:rsidP="00DD3628">
      <w:pPr>
        <w:pStyle w:val="Body1"/>
      </w:pPr>
      <w:r>
        <w:t>Sometimes creating a meaningful identifier for a model adds benefits only for the URL and has no value apart from that. In cases like this, you should ask yourself if having a clean permalink is important enough to justify additional complexity not only on the technical implementation of the model, but also in the UI, as you will usually have to ask a user to supply a meaningful identifier for the resource.</w:t>
      </w:r>
    </w:p>
    <w:p w:rsidR="00DD3628" w:rsidRDefault="00DD3628" w:rsidP="00DD3628">
      <w:pPr>
        <w:pStyle w:val="Body"/>
      </w:pPr>
      <w:r>
        <w:t xml:space="preserve">This is a great technique, but what if you don't have a nice unique name for the resource? What if you need to allow duplicate names and the only unique identifier is the database ID? This next trick will show you how to utilize both a unique identifier </w:t>
      </w:r>
      <w:r w:rsidRPr="00AC6A6C">
        <w:rPr>
          <w:rStyle w:val="Italics"/>
        </w:rPr>
        <w:t>and</w:t>
      </w:r>
      <w:r>
        <w:t xml:space="preserve"> a textual description to create a URL that is both unique and readable.</w:t>
      </w:r>
    </w:p>
    <w:p w:rsidR="00DD3628" w:rsidRPr="00C60F13" w:rsidRDefault="00226089" w:rsidP="00DD3628">
      <w:pPr>
        <w:pStyle w:val="Head2"/>
      </w:pPr>
      <w:bookmarkStart w:id="85" w:name="_Toc188355282"/>
      <w:bookmarkStart w:id="86" w:name="_Toc189389029"/>
      <w:bookmarkStart w:id="87" w:name="_Toc190749191"/>
      <w:bookmarkStart w:id="88" w:name="_Toc190749292"/>
      <w:bookmarkStart w:id="89" w:name="_Toc231695329"/>
      <w:bookmarkStart w:id="90" w:name="_Toc231696003"/>
      <w:r>
        <w:t>16.</w:t>
      </w:r>
      <w:r w:rsidR="00DD3628">
        <w:t xml:space="preserve">2.6 </w:t>
      </w:r>
      <w:r w:rsidR="00DD3628" w:rsidRPr="00C60F13">
        <w:t>Consider adding unnecessary information</w:t>
      </w:r>
      <w:bookmarkEnd w:id="85"/>
      <w:bookmarkEnd w:id="86"/>
      <w:bookmarkEnd w:id="87"/>
      <w:bookmarkEnd w:id="88"/>
      <w:bookmarkEnd w:id="89"/>
      <w:bookmarkEnd w:id="90"/>
    </w:p>
    <w:p w:rsidR="00DD3628" w:rsidRDefault="00DD3628" w:rsidP="00DD3628">
      <w:pPr>
        <w:pStyle w:val="Body1"/>
      </w:pPr>
      <w:r>
        <w:t xml:space="preserve">If you must use a database ID in a URL, consider adding additional information which has no purpose other than to make the URL readable. Look at the URL for a specific session in our events application. The </w:t>
      </w:r>
      <w:r w:rsidRPr="00E609E1">
        <w:rPr>
          <w:rStyle w:val="CodeinText"/>
        </w:rPr>
        <w:t>Title</w:t>
      </w:r>
      <w:r>
        <w:t xml:space="preserve"> property is not necessarily going to be unique, and it’s probably not practical to have people add a text identifier for a session. If we add the word session just for readability, the URL might look something like:</w:t>
      </w:r>
    </w:p>
    <w:p w:rsidR="00DD3628" w:rsidRDefault="00DD3628" w:rsidP="00DD3628">
      <w:pPr>
        <w:pStyle w:val="Body"/>
      </w:pPr>
    </w:p>
    <w:p w:rsidR="00DD3628" w:rsidRPr="00E609E1" w:rsidRDefault="00DD3628" w:rsidP="00DD3628">
      <w:pPr>
        <w:pStyle w:val="Code"/>
      </w:pPr>
      <w:r>
        <w:t>http://example.com/houstonTechFest2008/session-87</w:t>
      </w:r>
    </w:p>
    <w:p w:rsidR="00DD3628" w:rsidRDefault="00DD3628" w:rsidP="00DD3628">
      <w:pPr>
        <w:pStyle w:val="Body"/>
      </w:pPr>
    </w:p>
    <w:p w:rsidR="00DD3628" w:rsidRDefault="00DD3628" w:rsidP="00DD3628">
      <w:pPr>
        <w:pStyle w:val="Body1"/>
      </w:pPr>
      <w:r>
        <w:t>This isn’t good enough though as it gives no indication what the session is about; let’s add another superfluous parameter to it. The addition has no purpose other than description. It will not be used at all while processing the controller action. The final URL could look like.</w:t>
      </w:r>
    </w:p>
    <w:p w:rsidR="00DD3628" w:rsidRDefault="00DD3628" w:rsidP="00DD3628">
      <w:pPr>
        <w:pStyle w:val="Body"/>
      </w:pPr>
    </w:p>
    <w:p w:rsidR="00DD3628" w:rsidRPr="00E609E1" w:rsidRDefault="00DD3628" w:rsidP="00DD3628">
      <w:pPr>
        <w:pStyle w:val="Code"/>
      </w:pPr>
      <w:r>
        <w:t>http://example.com/houstonTechFest2008/session-87/an-introduction-to-mvc</w:t>
      </w:r>
    </w:p>
    <w:p w:rsidR="00DD3628" w:rsidRDefault="00DD3628" w:rsidP="00DD3628">
      <w:pPr>
        <w:pStyle w:val="Body"/>
      </w:pPr>
    </w:p>
    <w:p w:rsidR="00DD3628" w:rsidRDefault="00711D00" w:rsidP="00DD3628">
      <w:pPr>
        <w:pStyle w:val="Body1"/>
      </w:pPr>
      <w:ins w:id="91" w:author="Jimmy Bogard" w:date="2010-03-31T19:14:00Z">
        <w:r>
          <w:t xml:space="preserve">This is </w:t>
        </w:r>
      </w:ins>
      <w:commentRangeStart w:id="92"/>
      <w:commentRangeStart w:id="93"/>
      <w:del w:id="94" w:author="Jimmy Bogard" w:date="2010-03-31T19:14:00Z">
        <w:r w:rsidR="00DD3628" w:rsidDel="00711D00">
          <w:delText>M</w:delText>
        </w:r>
      </w:del>
      <w:ins w:id="95" w:author="Jimmy Bogard" w:date="2010-03-31T19:14:00Z">
        <w:r>
          <w:t>m</w:t>
        </w:r>
      </w:ins>
      <w:r w:rsidR="00DD3628">
        <w:t>uch</w:t>
      </w:r>
      <w:commentRangeEnd w:id="93"/>
      <w:r>
        <w:commentReference w:id="93"/>
      </w:r>
      <w:r w:rsidR="00DD3628">
        <w:t xml:space="preserve"> more descriptive, </w:t>
      </w:r>
      <w:commentRangeEnd w:id="92"/>
      <w:r w:rsidR="00DC5615">
        <w:rPr>
          <w:rStyle w:val="CommentReference"/>
          <w:vanish/>
        </w:rPr>
        <w:commentReference w:id="92"/>
      </w:r>
      <w:r w:rsidR="00DD3628">
        <w:t xml:space="preserve">and the </w:t>
      </w:r>
      <w:r w:rsidR="00DD3628" w:rsidRPr="00E609E1">
        <w:rPr>
          <w:rStyle w:val="CodeinText"/>
        </w:rPr>
        <w:t>session-</w:t>
      </w:r>
      <w:r w:rsidR="00DD3628">
        <w:rPr>
          <w:rStyle w:val="CodeinText"/>
        </w:rPr>
        <w:t>87</w:t>
      </w:r>
      <w:r w:rsidR="00DD3628">
        <w:t xml:space="preserve"> parameter is still there so we can look up the session by database ID. Of course we’d have to convert the session name to a more URL-friendly format, but this would be trivial.</w:t>
      </w:r>
    </w:p>
    <w:p w:rsidR="00DD3628" w:rsidRDefault="00DD3628" w:rsidP="00DD3628">
      <w:pPr>
        <w:pStyle w:val="SidebarHead"/>
      </w:pPr>
      <w:r w:rsidRPr="00C60F13">
        <w:t>Search Engine Optimization</w:t>
      </w:r>
      <w:r w:rsidR="001F7E79">
        <w:fldChar w:fldCharType="begin"/>
      </w:r>
      <w:r>
        <w:instrText xml:space="preserve"> XE "</w:instrText>
      </w:r>
      <w:r w:rsidRPr="00C60F13">
        <w:instrText>Search Engine Optimization</w:instrText>
      </w:r>
      <w:r>
        <w:instrText>" \t "</w:instrText>
      </w:r>
      <w:r w:rsidRPr="00DD3628">
        <w:instrText>See</w:instrText>
      </w:r>
      <w:r>
        <w:instrText xml:space="preserve"> SEO" </w:instrText>
      </w:r>
      <w:r w:rsidR="001F7E79">
        <w:fldChar w:fldCharType="end"/>
      </w:r>
      <w:r w:rsidRPr="00C60F13">
        <w:t xml:space="preserve"> (SEO</w:t>
      </w:r>
      <w:r w:rsidR="001F7E79">
        <w:fldChar w:fldCharType="begin"/>
      </w:r>
      <w:r>
        <w:instrText xml:space="preserve"> XE "</w:instrText>
      </w:r>
      <w:r w:rsidRPr="00C60F13">
        <w:instrText>SEO</w:instrText>
      </w:r>
      <w:r>
        <w:instrText xml:space="preserve">" </w:instrText>
      </w:r>
      <w:r w:rsidR="001F7E79">
        <w:fldChar w:fldCharType="end"/>
      </w:r>
      <w:r w:rsidRPr="00C60F13">
        <w:t>)</w:t>
      </w:r>
    </w:p>
    <w:p w:rsidR="00DD3628" w:rsidRPr="00C60F13" w:rsidRDefault="00DD3628" w:rsidP="00DD3628">
      <w:pPr>
        <w:pStyle w:val="Sidebar"/>
      </w:pPr>
      <w:r>
        <w:t>It’s</w:t>
      </w:r>
      <w:r w:rsidRPr="00C60F13">
        <w:t xml:space="preserve"> worth mentioning the value of a well</w:t>
      </w:r>
      <w:r>
        <w:t>-</w:t>
      </w:r>
      <w:r w:rsidRPr="00C60F13">
        <w:t xml:space="preserve">designed URL when it comes to optimizing your site for the search engines. </w:t>
      </w:r>
      <w:r>
        <w:t>It’s</w:t>
      </w:r>
      <w:r w:rsidRPr="00C60F13">
        <w:t xml:space="preserve"> widely accepted that placing relevant keywords in a URL has a direct effect on search engine ranking so bear the following tips in mind when you are designing your URL </w:t>
      </w:r>
      <w:r>
        <w:t>schema</w:t>
      </w:r>
      <w:r w:rsidRPr="00C60F13">
        <w:t>.</w:t>
      </w:r>
    </w:p>
    <w:p w:rsidR="00DD3628" w:rsidRPr="00C60F13" w:rsidRDefault="00DD3628" w:rsidP="00DD3628">
      <w:pPr>
        <w:pStyle w:val="Sidebar"/>
      </w:pPr>
      <w:r w:rsidRPr="00C60F13">
        <w:t>1. Use descriptive, simple, commonly used words for your controllers and actions. Try to be as relevant as possible and use keywords which you would like to apply to the page you are creating.</w:t>
      </w:r>
    </w:p>
    <w:p w:rsidR="00DD3628" w:rsidRDefault="00DD3628" w:rsidP="00DD3628">
      <w:pPr>
        <w:pStyle w:val="Sidebar"/>
      </w:pPr>
      <w:r w:rsidRPr="00C60F13">
        <w:lastRenderedPageBreak/>
        <w:t xml:space="preserve">2. </w:t>
      </w:r>
      <w:commentRangeStart w:id="96"/>
      <w:r w:rsidRPr="00C60F13">
        <w:t>Replace all spaces (which are encoded to an ugly %20 in a URL) to dashes (-) when including text parameters in a route.</w:t>
      </w:r>
      <w:commentRangeEnd w:id="96"/>
      <w:r w:rsidR="001837DB">
        <w:rPr>
          <w:rStyle w:val="CommentReference"/>
          <w:vanish/>
        </w:rPr>
        <w:commentReference w:id="96"/>
      </w:r>
    </w:p>
    <w:p w:rsidR="00DD3628" w:rsidRDefault="00DD3628" w:rsidP="00DD3628">
      <w:pPr>
        <w:pStyle w:val="Sidebar"/>
      </w:pPr>
      <w:r>
        <w:t>3. Strip out all nonessential punctuation and unnecessary text from string parameters.</w:t>
      </w:r>
    </w:p>
    <w:p w:rsidR="00DD3628" w:rsidRDefault="00DD3628" w:rsidP="00DD3628">
      <w:pPr>
        <w:pStyle w:val="Sidebar"/>
      </w:pPr>
      <w:r>
        <w:t>4. Where possible, include additional, meaningful inform</w:t>
      </w:r>
      <w:commentRangeStart w:id="97"/>
      <w:r>
        <w:t xml:space="preserve">ation </w:t>
      </w:r>
      <w:commentRangeStart w:id="98"/>
      <w:del w:id="99" w:author="Jimmy Bogard" w:date="2010-03-31T19:15:00Z">
        <w:r w:rsidR="001F7E79" w:rsidDel="00953165">
          <w:fldChar w:fldCharType="begin"/>
        </w:r>
        <w:r w:rsidR="001F7E79" w:rsidDel="00953165">
          <w:delInstrText>HYPERLINK "file:///C:\\Users\\Ben\\Documents\\mvc2inaction\\Downloads\\in"</w:delInstrText>
        </w:r>
        <w:r w:rsidR="001F7E79" w:rsidDel="00953165">
          <w:fldChar w:fldCharType="separate"/>
        </w:r>
        <w:r w:rsidRPr="00953165" w:rsidDel="00953165">
          <w:rPr>
            <w:rPrChange w:id="100" w:author="Jimmy Bogard" w:date="2010-03-31T19:15:00Z">
              <w:rPr>
                <w:rStyle w:val="Hyperlink"/>
              </w:rPr>
            </w:rPrChange>
          </w:rPr>
          <w:delText>in</w:delText>
        </w:r>
        <w:r w:rsidR="001F7E79" w:rsidDel="00953165">
          <w:fldChar w:fldCharType="end"/>
        </w:r>
      </w:del>
      <w:ins w:id="101" w:author="Jimmy Bogard" w:date="2010-03-31T19:15:00Z">
        <w:r w:rsidR="00953165" w:rsidRPr="00953165">
          <w:rPr>
            <w:rPrChange w:id="102" w:author="Jimmy Bogard" w:date="2010-03-31T19:15:00Z">
              <w:rPr>
                <w:rStyle w:val="Hyperlink"/>
              </w:rPr>
            </w:rPrChange>
          </w:rPr>
          <w:t>in</w:t>
        </w:r>
        <w:commentRangeEnd w:id="98"/>
        <w:r w:rsidR="00953165">
          <w:rPr>
            <w:sz w:val="16"/>
          </w:rPr>
          <w:commentReference w:id="98"/>
        </w:r>
      </w:ins>
      <w:r>
        <w:t xml:space="preserve"> the </w:t>
      </w:r>
      <w:commentRangeEnd w:id="97"/>
      <w:r w:rsidR="001837DB">
        <w:rPr>
          <w:rStyle w:val="CommentReference"/>
          <w:vanish/>
        </w:rPr>
        <w:commentReference w:id="97"/>
      </w:r>
      <w:r>
        <w:t>URL. Additional information like titles and descriptions provide context and search terms to search engines that can improve the sites relevancy for search terms.</w:t>
      </w:r>
    </w:p>
    <w:p w:rsidR="00DD3628" w:rsidRPr="009F7E23" w:rsidRDefault="00DD3628" w:rsidP="00DD3628">
      <w:pPr>
        <w:pStyle w:val="Body1"/>
      </w:pPr>
      <w:r>
        <w:t>The routing</w:t>
      </w:r>
      <w:r w:rsidRPr="009F7E23">
        <w:t xml:space="preserve"> principles covered in this section will guide you through your choice of URLs in your application.</w:t>
      </w:r>
      <w:r>
        <w:t xml:space="preserve"> D</w:t>
      </w:r>
      <w:r w:rsidRPr="009F7E23">
        <w:t>ecide on a URL schema before going live on a site, as URLs are the entry point into your application.</w:t>
      </w:r>
      <w:r>
        <w:t xml:space="preserve"> </w:t>
      </w:r>
      <w:r w:rsidRPr="009F7E23">
        <w:t>If you have links out there in the wild and you change your URLs you risk breaking these links and losing referral traffic from other sites.</w:t>
      </w:r>
      <w:r>
        <w:t xml:space="preserve"> </w:t>
      </w:r>
      <w:r w:rsidRPr="009F7E23">
        <w:t xml:space="preserve">You also lose any reputation for your URLs from the search engines. </w:t>
      </w:r>
    </w:p>
    <w:p w:rsidR="00DD3628" w:rsidRDefault="00DD3628" w:rsidP="00DD3628">
      <w:pPr>
        <w:pStyle w:val="Body"/>
      </w:pPr>
    </w:p>
    <w:p w:rsidR="00DD3628" w:rsidRDefault="00DD3628" w:rsidP="00DD3628">
      <w:pPr>
        <w:pStyle w:val="SidebarHead"/>
      </w:pPr>
      <w:r>
        <w:t>REST</w:t>
      </w:r>
      <w:r w:rsidR="001F7E79">
        <w:fldChar w:fldCharType="begin"/>
      </w:r>
      <w:r>
        <w:instrText>xe "</w:instrText>
      </w:r>
      <w:r w:rsidRPr="007D7DD3">
        <w:instrText>REST</w:instrText>
      </w:r>
      <w:r>
        <w:instrText>"</w:instrText>
      </w:r>
      <w:r w:rsidR="001F7E79">
        <w:fldChar w:fldCharType="end"/>
      </w:r>
      <w:r>
        <w:t xml:space="preserve"> and RESTful Architectures</w:t>
      </w:r>
    </w:p>
    <w:p w:rsidR="00DD3628" w:rsidRDefault="00DD3628" w:rsidP="00DD3628">
      <w:pPr>
        <w:pStyle w:val="Sidebar"/>
      </w:pPr>
      <w:r>
        <w:t xml:space="preserve">A style of architecture called REST (or RESTful Architecture) is a recent trend in web development. REST stands for </w:t>
      </w:r>
      <w:r w:rsidRPr="00AC6A6C">
        <w:rPr>
          <w:rStyle w:val="Italics"/>
        </w:rPr>
        <w:t>representational state</w:t>
      </w:r>
      <w:r>
        <w:rPr>
          <w:rStyle w:val="Italics"/>
        </w:rPr>
        <w:t xml:space="preserve"> </w:t>
      </w:r>
      <w:r w:rsidRPr="00AC6A6C">
        <w:rPr>
          <w:rStyle w:val="Italics"/>
        </w:rPr>
        <w:t>transfer</w:t>
      </w:r>
      <w:r w:rsidR="001F7E79">
        <w:rPr>
          <w:rStyle w:val="Italics"/>
        </w:rPr>
        <w:fldChar w:fldCharType="begin"/>
      </w:r>
      <w:r>
        <w:instrText xml:space="preserve"> XE "</w:instrText>
      </w:r>
      <w:r w:rsidRPr="00AC6A6C">
        <w:rPr>
          <w:rStyle w:val="Italics"/>
        </w:rPr>
        <w:instrText>representational state</w:instrText>
      </w:r>
      <w:r>
        <w:rPr>
          <w:rStyle w:val="Italics"/>
        </w:rPr>
        <w:instrText xml:space="preserve"> </w:instrText>
      </w:r>
      <w:r w:rsidRPr="00AC6A6C">
        <w:rPr>
          <w:rStyle w:val="Italics"/>
        </w:rPr>
        <w:instrText>transfer</w:instrText>
      </w:r>
      <w:r>
        <w:instrText>" \t "</w:instrText>
      </w:r>
      <w:r w:rsidRPr="00DD3628">
        <w:instrText>See</w:instrText>
      </w:r>
      <w:r>
        <w:instrText xml:space="preserve"> REST" </w:instrText>
      </w:r>
      <w:r w:rsidR="001F7E79">
        <w:rPr>
          <w:rStyle w:val="Italics"/>
        </w:rPr>
        <w:fldChar w:fldCharType="end"/>
      </w:r>
      <w:r>
        <w:t>. The name may not be very approachable, but the idea behind it absolutely is.</w:t>
      </w:r>
    </w:p>
    <w:p w:rsidR="00DD3628" w:rsidRDefault="00DD3628" w:rsidP="00DD3628">
      <w:pPr>
        <w:pStyle w:val="Sidebar"/>
      </w:pPr>
      <w:r>
        <w:t xml:space="preserve">REST is based on the principle that every notable “thing” in an application should be an addressable </w:t>
      </w:r>
      <w:r w:rsidRPr="00AC6A6C">
        <w:rPr>
          <w:rStyle w:val="Italics"/>
        </w:rPr>
        <w:t>resource</w:t>
      </w:r>
      <w:r>
        <w:t xml:space="preserve">. Resources can be accessed via a single, common URI, and a simple set of operations is available to those resources. This is where REST gets interesting. Using lesser-known HTTP verbs like </w:t>
      </w:r>
      <w:r w:rsidRPr="00AF47F6">
        <w:rPr>
          <w:rStyle w:val="CodeinText"/>
        </w:rPr>
        <w:t>PUT</w:t>
      </w:r>
      <w:r>
        <w:t xml:space="preserve"> and </w:t>
      </w:r>
      <w:r w:rsidRPr="00AF47F6">
        <w:rPr>
          <w:rStyle w:val="CodeinText"/>
        </w:rPr>
        <w:t>DELETE</w:t>
      </w:r>
      <w:r>
        <w:t xml:space="preserve"> in addition to the ubiquitous </w:t>
      </w:r>
      <w:r w:rsidRPr="00AF47F6">
        <w:rPr>
          <w:rStyle w:val="CodeinText"/>
        </w:rPr>
        <w:t>GET</w:t>
      </w:r>
      <w:r>
        <w:t xml:space="preserve"> and </w:t>
      </w:r>
      <w:r w:rsidRPr="00AF47F6">
        <w:rPr>
          <w:rStyle w:val="CodeinText"/>
        </w:rPr>
        <w:t>POST</w:t>
      </w:r>
      <w:r>
        <w:t>, we can create an architecture where the URL points to the resource (the "thing" in question) and the HTTP verb can signify the method (what to do with the “thing”). For example, if we use the URI /speakers/5, with the verb GET, this would show the speaker (in HTML if it were viewed in a web browser). Other operations might be:</w:t>
      </w:r>
    </w:p>
    <w:p w:rsidR="00DD3628" w:rsidRDefault="00DD3628" w:rsidP="00DD3628">
      <w:pPr>
        <w:pStyle w:val="TypesetterNote"/>
      </w:pPr>
      <w:r>
        <w:t>Typesetter: the following should be a table within the sidebar…</w:t>
      </w:r>
    </w:p>
    <w:p w:rsidR="00DD3628" w:rsidRPr="00E17D74" w:rsidRDefault="00DD3628" w:rsidP="00DD3628">
      <w:pPr>
        <w:pStyle w:val="Sidebar"/>
      </w:pPr>
      <w:r w:rsidRPr="00E17D74">
        <w:t>URL</w:t>
      </w:r>
      <w:r w:rsidRPr="00E17D74">
        <w:tab/>
      </w:r>
      <w:r w:rsidRPr="00E17D74">
        <w:tab/>
      </w:r>
      <w:r w:rsidRPr="00E17D74">
        <w:tab/>
        <w:t>VERB</w:t>
      </w:r>
      <w:r w:rsidRPr="00E17D74">
        <w:tab/>
      </w:r>
      <w:r w:rsidRPr="00E17D74">
        <w:tab/>
      </w:r>
      <w:r w:rsidRPr="00E17D74">
        <w:tab/>
        <w:t>ACTION</w:t>
      </w:r>
    </w:p>
    <w:p w:rsidR="00DD3628" w:rsidRDefault="00DD3628" w:rsidP="00DD3628">
      <w:pPr>
        <w:pStyle w:val="Sidebar"/>
      </w:pPr>
      <w:r>
        <w:t>/sessions</w:t>
      </w:r>
      <w:r>
        <w:tab/>
      </w:r>
      <w:r>
        <w:tab/>
        <w:t>GET</w:t>
      </w:r>
      <w:r>
        <w:tab/>
      </w:r>
      <w:r>
        <w:tab/>
      </w:r>
      <w:r>
        <w:tab/>
        <w:t>List all sessions</w:t>
      </w:r>
    </w:p>
    <w:p w:rsidR="00DD3628" w:rsidRDefault="00DD3628" w:rsidP="00DD3628">
      <w:pPr>
        <w:pStyle w:val="Sidebar"/>
      </w:pPr>
      <w:r>
        <w:t>/sessions</w:t>
      </w:r>
      <w:r>
        <w:tab/>
      </w:r>
      <w:r>
        <w:tab/>
        <w:t>POST</w:t>
      </w:r>
      <w:r>
        <w:tab/>
      </w:r>
      <w:r>
        <w:tab/>
      </w:r>
      <w:r>
        <w:tab/>
        <w:t>Add a new session</w:t>
      </w:r>
    </w:p>
    <w:p w:rsidR="00DD3628" w:rsidRDefault="00DD3628" w:rsidP="00DD3628">
      <w:pPr>
        <w:pStyle w:val="Sidebar"/>
      </w:pPr>
      <w:r>
        <w:t>/sessions/5</w:t>
      </w:r>
      <w:r>
        <w:tab/>
      </w:r>
      <w:r>
        <w:tab/>
        <w:t>GET</w:t>
      </w:r>
      <w:r>
        <w:tab/>
      </w:r>
      <w:r>
        <w:tab/>
      </w:r>
      <w:r>
        <w:tab/>
        <w:t>Show session with id 5</w:t>
      </w:r>
    </w:p>
    <w:p w:rsidR="00DD3628" w:rsidRDefault="00DD3628" w:rsidP="00DD3628">
      <w:pPr>
        <w:pStyle w:val="Sidebar"/>
      </w:pPr>
      <w:r>
        <w:t>/sessions/5</w:t>
      </w:r>
      <w:r>
        <w:tab/>
      </w:r>
      <w:r>
        <w:tab/>
        <w:t>PUT</w:t>
      </w:r>
      <w:r>
        <w:tab/>
      </w:r>
      <w:r>
        <w:tab/>
      </w:r>
      <w:r>
        <w:tab/>
        <w:t>Update session with id 5</w:t>
      </w:r>
    </w:p>
    <w:p w:rsidR="00DD3628" w:rsidRDefault="00DD3628" w:rsidP="00DD3628">
      <w:pPr>
        <w:pStyle w:val="Sidebar"/>
      </w:pPr>
      <w:r>
        <w:t>/sessions/5</w:t>
      </w:r>
      <w:r>
        <w:tab/>
      </w:r>
      <w:r>
        <w:tab/>
        <w:t>DELETE</w:t>
      </w:r>
      <w:r>
        <w:tab/>
      </w:r>
      <w:r>
        <w:tab/>
      </w:r>
      <w:r>
        <w:tab/>
        <w:t>DELETE session with id 5</w:t>
      </w:r>
    </w:p>
    <w:p w:rsidR="00DD3628" w:rsidRDefault="00DD3628" w:rsidP="00DD3628">
      <w:pPr>
        <w:pStyle w:val="Sidebar"/>
      </w:pPr>
      <w:r>
        <w:t>/sessions/5/comments</w:t>
      </w:r>
      <w:r>
        <w:tab/>
        <w:t>GET</w:t>
      </w:r>
      <w:r>
        <w:tab/>
      </w:r>
      <w:r>
        <w:tab/>
      </w:r>
      <w:r>
        <w:tab/>
        <w:t>List comments for session with id 5</w:t>
      </w:r>
    </w:p>
    <w:p w:rsidR="00DD3628" w:rsidRDefault="00DD3628" w:rsidP="00DD3628">
      <w:pPr>
        <w:pStyle w:val="Sidebar"/>
      </w:pPr>
      <w:r>
        <w:lastRenderedPageBreak/>
        <w:t xml:space="preserve">REST isn't useful just as an architecture for rendering web pages. It’s also a means of creating reusable services. These same URLs can provide data for an AJAX call or a completely separate application. </w:t>
      </w:r>
      <w:commentRangeStart w:id="103"/>
      <w:r>
        <w:t>In some ways, REST is a backlash against the more complicated SOAP-based web services</w:t>
      </w:r>
      <w:del w:id="104" w:author="Jimmy Bogard" w:date="2010-03-31T19:39:00Z">
        <w:r w:rsidDel="006A1AF7">
          <w:delText>.</w:delText>
        </w:r>
        <w:commentRangeEnd w:id="103"/>
        <w:r w:rsidR="001837DB" w:rsidDel="006A1AF7">
          <w:rPr>
            <w:rStyle w:val="CommentReference"/>
            <w:vanish/>
          </w:rPr>
          <w:commentReference w:id="103"/>
        </w:r>
      </w:del>
      <w:ins w:id="105" w:author="Jimmy Bogard" w:date="2010-03-31T19:39:00Z">
        <w:r w:rsidR="006A1AF7">
          <w:t xml:space="preserve">, as the complexity of SOAP often brought more problems than </w:t>
        </w:r>
        <w:commentRangeStart w:id="106"/>
        <w:r w:rsidR="006A1AF7">
          <w:t>solutions</w:t>
        </w:r>
        <w:commentRangeEnd w:id="106"/>
        <w:r w:rsidR="006A1AF7">
          <w:rPr>
            <w:sz w:val="16"/>
          </w:rPr>
          <w:commentReference w:id="106"/>
        </w:r>
        <w:r w:rsidR="006A1AF7">
          <w:t>.</w:t>
        </w:r>
      </w:ins>
    </w:p>
    <w:p w:rsidR="00DD3628" w:rsidRDefault="00DD3628" w:rsidP="00DD3628">
      <w:pPr>
        <w:pStyle w:val="Sidebar"/>
      </w:pPr>
      <w:r>
        <w:t>If you are coming from Ruby on Rails and are smitten with its built-in REST support, you'll be disappointed to find that ASP.NET MVC has no built-in support for REST. However, due to the extensibility provided by the framework, it’s not difficult to achieve a RESTful architecture. MvcContrib has an implementation called SimplyRestful</w:t>
      </w:r>
      <w:r w:rsidR="001F7E79">
        <w:fldChar w:fldCharType="begin"/>
      </w:r>
      <w:r>
        <w:instrText xml:space="preserve"> XE "MvcContrib:SimplyRestful" </w:instrText>
      </w:r>
      <w:r w:rsidR="001F7E79">
        <w:fldChar w:fldCharType="end"/>
      </w:r>
      <w:r w:rsidR="001F7E79">
        <w:fldChar w:fldCharType="begin"/>
      </w:r>
      <w:r>
        <w:instrText xml:space="preserve"> XE "SimplyRestful" </w:instrText>
      </w:r>
      <w:r w:rsidR="001F7E79">
        <w:fldChar w:fldCharType="end"/>
      </w:r>
      <w:r>
        <w:t xml:space="preserve"> that contains a usable REST implementation. Look it up if you are interested in REST.</w:t>
      </w:r>
    </w:p>
    <w:p w:rsidR="00DD3628" w:rsidRDefault="00DD3628" w:rsidP="00DD3628">
      <w:pPr>
        <w:pStyle w:val="Body"/>
      </w:pPr>
    </w:p>
    <w:p w:rsidR="00DD3628" w:rsidRDefault="00DD3628" w:rsidP="00DD3628">
      <w:pPr>
        <w:pStyle w:val="Body1"/>
      </w:pPr>
      <w:r>
        <w:t>Now that you've learned what kind of routes</w:t>
      </w:r>
      <w:r w:rsidRPr="009F7E23">
        <w:t xml:space="preserve"> you'll use, let’s create some with ASP.NET MVC. </w:t>
      </w:r>
      <w:r w:rsidR="001F7E79">
        <w:fldChar w:fldCharType="begin"/>
      </w:r>
      <w:r>
        <w:instrText xml:space="preserve"> XE "&lt;$endrange&gt;URL:designing schema" </w:instrText>
      </w:r>
      <w:r w:rsidR="001F7E79">
        <w:fldChar w:fldCharType="end"/>
      </w:r>
    </w:p>
    <w:p w:rsidR="00DD3628" w:rsidRDefault="00226089" w:rsidP="00DD3628">
      <w:pPr>
        <w:pStyle w:val="Head1"/>
      </w:pPr>
      <w:bookmarkStart w:id="107" w:name="_Toc188355283"/>
      <w:bookmarkStart w:id="108" w:name="_Toc189389030"/>
      <w:bookmarkStart w:id="109" w:name="_Toc190749192"/>
      <w:bookmarkStart w:id="110" w:name="_Toc190749293"/>
      <w:bookmarkStart w:id="111" w:name="_Toc231695330"/>
      <w:bookmarkStart w:id="112" w:name="_Toc231696004"/>
      <w:r>
        <w:t>16.</w:t>
      </w:r>
      <w:r w:rsidR="00DD3628">
        <w:t xml:space="preserve">3 </w:t>
      </w:r>
      <w:bookmarkEnd w:id="107"/>
      <w:r w:rsidR="00DD3628">
        <w:t>Implementing routes</w:t>
      </w:r>
      <w:bookmarkEnd w:id="108"/>
      <w:bookmarkEnd w:id="109"/>
      <w:bookmarkEnd w:id="110"/>
      <w:r w:rsidR="00DD3628">
        <w:t xml:space="preserve"> in ASP.NET MVC</w:t>
      </w:r>
      <w:bookmarkEnd w:id="111"/>
      <w:bookmarkEnd w:id="112"/>
    </w:p>
    <w:p w:rsidR="00DD3628" w:rsidDel="00E61836" w:rsidRDefault="00DD3628" w:rsidP="00DD3628">
      <w:pPr>
        <w:pStyle w:val="Body1"/>
        <w:rPr>
          <w:del w:id="113" w:author="Jimmy Bogard" w:date="2010-03-31T19:39:00Z"/>
        </w:rPr>
      </w:pPr>
      <w:r>
        <w:t xml:space="preserve">When you first create a new ASP.NET MVC project, two default routes are created with the project template (shown in listing </w:t>
      </w:r>
      <w:r w:rsidR="00226089">
        <w:t>16.</w:t>
      </w:r>
      <w:r>
        <w:t xml:space="preserve">2). They are defined in </w:t>
      </w:r>
      <w:r w:rsidRPr="00AC6A6C">
        <w:rPr>
          <w:rStyle w:val="CodeinText"/>
        </w:rPr>
        <w:t>Global.asax.cs</w:t>
      </w:r>
      <w:r>
        <w:t>. These routes cover</w:t>
      </w:r>
      <w:del w:id="114" w:author="Jimmy Bogard" w:date="2010-03-31T19:39:00Z">
        <w:r w:rsidDel="00E61836">
          <w:delText>:</w:delText>
        </w:r>
      </w:del>
    </w:p>
    <w:p w:rsidR="00DD3628" w:rsidDel="00E61836" w:rsidRDefault="00E61836" w:rsidP="00E61836">
      <w:pPr>
        <w:pStyle w:val="Body1"/>
        <w:rPr>
          <w:del w:id="115" w:author="Jimmy Bogard" w:date="2010-03-31T19:39:00Z"/>
        </w:rPr>
        <w:pPrChange w:id="116" w:author="Jimmy Bogard" w:date="2010-03-31T19:39:00Z">
          <w:pPr>
            <w:pStyle w:val="ListBullet"/>
          </w:pPr>
        </w:pPrChange>
      </w:pPr>
      <w:ins w:id="117" w:author="Jimmy Bogard" w:date="2010-03-31T19:39:00Z">
        <w:r>
          <w:t xml:space="preserve"> </w:t>
        </w:r>
      </w:ins>
      <w:commentRangeStart w:id="118"/>
      <w:del w:id="119" w:author="Jimmy Bogard" w:date="2010-03-31T19:39:00Z">
        <w:r w:rsidR="00DD3628" w:rsidDel="00E61836">
          <w:delText>A</w:delText>
        </w:r>
      </w:del>
      <w:ins w:id="120" w:author="Jimmy Bogard" w:date="2010-03-31T19:39:00Z">
        <w:r>
          <w:t>a</w:t>
        </w:r>
      </w:ins>
      <w:r w:rsidR="00DD3628">
        <w:t>n ignore route to take certain URLs out of the ASP.NET MVC pipeline</w:t>
      </w:r>
      <w:ins w:id="121" w:author="Jimmy Bogard" w:date="2010-03-31T19:39:00Z">
        <w:r>
          <w:t xml:space="preserve"> and</w:t>
        </w:r>
      </w:ins>
    </w:p>
    <w:p w:rsidR="00DD3628" w:rsidRPr="00DD3628" w:rsidRDefault="00E61836" w:rsidP="00E61836">
      <w:pPr>
        <w:pStyle w:val="Body1"/>
        <w:pPrChange w:id="122" w:author="Jimmy Bogard" w:date="2010-03-31T19:39:00Z">
          <w:pPr>
            <w:pStyle w:val="ListBullet"/>
          </w:pPr>
        </w:pPrChange>
      </w:pPr>
      <w:ins w:id="123" w:author="Jimmy Bogard" w:date="2010-03-31T19:39:00Z">
        <w:r>
          <w:t xml:space="preserve"> </w:t>
        </w:r>
      </w:ins>
      <w:del w:id="124" w:author="Jimmy Bogard" w:date="2010-03-31T19:40:00Z">
        <w:r w:rsidR="00DD3628" w:rsidDel="00E61836">
          <w:delText>A</w:delText>
        </w:r>
      </w:del>
      <w:ins w:id="125" w:author="Jimmy Bogard" w:date="2010-03-31T19:40:00Z">
        <w:r>
          <w:t>a</w:t>
        </w:r>
      </w:ins>
      <w:r w:rsidR="00DD3628">
        <w:t xml:space="preserve"> generic dynamic route covering a standard </w:t>
      </w:r>
      <w:r w:rsidR="00DD3628" w:rsidRPr="00DD3628">
        <w:rPr>
          <w:rStyle w:val="CodeinText"/>
        </w:rPr>
        <w:t>/controller/action/id</w:t>
      </w:r>
      <w:r w:rsidR="00DD3628" w:rsidRPr="00DD3628">
        <w:t xml:space="preserve"> </w:t>
      </w:r>
      <w:commentRangeStart w:id="126"/>
      <w:r w:rsidR="00DD3628" w:rsidRPr="00DD3628">
        <w:t>route</w:t>
      </w:r>
      <w:commentRangeEnd w:id="126"/>
      <w:r>
        <w:commentReference w:id="126"/>
      </w:r>
      <w:ins w:id="127" w:author="Jimmy Bogard" w:date="2010-03-31T19:40:00Z">
        <w:r>
          <w:t>.</w:t>
        </w:r>
      </w:ins>
    </w:p>
    <w:commentRangeEnd w:id="118"/>
    <w:p w:rsidR="00DD3628" w:rsidRPr="00F46E7C" w:rsidRDefault="001837DB" w:rsidP="00DD3628">
      <w:pPr>
        <w:pStyle w:val="TypesetterNote"/>
      </w:pPr>
      <w:r>
        <w:rPr>
          <w:rStyle w:val="CommentReference"/>
          <w:rFonts w:ascii="Verdana" w:hAnsi="Verdana" w:cs="Times New Roman"/>
          <w:b w:val="0"/>
          <w:bCs w:val="0"/>
          <w:vanish/>
          <w:color w:val="000000"/>
        </w:rPr>
        <w:commentReference w:id="118"/>
      </w:r>
      <w:r w:rsidR="00DD3628">
        <w:t>Cueballs in code and text</w:t>
      </w:r>
    </w:p>
    <w:p w:rsidR="00DD3628" w:rsidRDefault="00DD3628" w:rsidP="00DD3628">
      <w:pPr>
        <w:pStyle w:val="CodeListingCaption"/>
      </w:pPr>
      <w:r>
        <w:t xml:space="preserve">Listing </w:t>
      </w:r>
      <w:r w:rsidR="00226089">
        <w:t>16</w:t>
      </w:r>
      <w:commentRangeStart w:id="128"/>
      <w:r w:rsidR="00226089">
        <w:t>.</w:t>
      </w:r>
      <w:r>
        <w:t xml:space="preserve">2 </w:t>
      </w:r>
      <w:commentRangeStart w:id="129"/>
      <w:ins w:id="130" w:author="Jimmy Bogard" w:date="2010-03-31T19:40:00Z">
        <w:r w:rsidR="00E61836">
          <w:t xml:space="preserve">Implementing </w:t>
        </w:r>
      </w:ins>
      <w:del w:id="131" w:author="Jimmy Bogard" w:date="2010-03-31T19:40:00Z">
        <w:r w:rsidDel="00E61836">
          <w:delText>D</w:delText>
        </w:r>
      </w:del>
      <w:ins w:id="132" w:author="Jimmy Bogard" w:date="2010-03-31T19:40:00Z">
        <w:r w:rsidR="00E61836">
          <w:t>d</w:t>
        </w:r>
      </w:ins>
      <w:r>
        <w:t>efault routes</w:t>
      </w:r>
      <w:commentRangeEnd w:id="128"/>
      <w:r w:rsidR="001837DB">
        <w:rPr>
          <w:rStyle w:val="CommentReference"/>
          <w:rFonts w:ascii="Verdana" w:hAnsi="Verdana"/>
          <w:b w:val="0"/>
          <w:vanish/>
          <w:color w:val="000000"/>
        </w:rPr>
        <w:commentReference w:id="128"/>
      </w:r>
      <w:commentRangeEnd w:id="129"/>
      <w:r w:rsidR="00E61836">
        <w:rPr>
          <w:rFonts w:ascii="Verdana" w:hAnsi="Verdana"/>
          <w:b w:val="0"/>
          <w:color w:val="000000"/>
          <w:sz w:val="16"/>
        </w:rPr>
        <w:commentReference w:id="129"/>
      </w:r>
    </w:p>
    <w:p w:rsidR="00DD3628" w:rsidRDefault="00DD3628" w:rsidP="00DD3628">
      <w:pPr>
        <w:pStyle w:val="Code"/>
      </w:pPr>
      <w:r w:rsidRPr="00A630D3">
        <w:t>public class MvcApplication : HttpApplication</w:t>
      </w:r>
    </w:p>
    <w:p w:rsidR="00DD3628" w:rsidRDefault="00DD3628" w:rsidP="00DD3628">
      <w:pPr>
        <w:pStyle w:val="Code"/>
      </w:pPr>
      <w:r w:rsidRPr="00A630D3">
        <w:t>{</w:t>
      </w:r>
    </w:p>
    <w:p w:rsidR="00DD3628" w:rsidRDefault="00DD3628" w:rsidP="00DD3628">
      <w:pPr>
        <w:pStyle w:val="Code"/>
      </w:pPr>
      <w:r w:rsidRPr="00A630D3">
        <w:t xml:space="preserve">    public static void RegisterRoutes(RouteCollection routes)</w:t>
      </w:r>
    </w:p>
    <w:p w:rsidR="00DD3628" w:rsidRDefault="00DD3628" w:rsidP="00DD3628">
      <w:pPr>
        <w:pStyle w:val="Code"/>
      </w:pPr>
      <w:r w:rsidRPr="00A630D3">
        <w:t xml:space="preserve">    {</w:t>
      </w:r>
    </w:p>
    <w:p w:rsidR="00DD3628" w:rsidRDefault="00DD3628" w:rsidP="00DD3628">
      <w:pPr>
        <w:pStyle w:val="Code"/>
      </w:pPr>
      <w:r w:rsidRPr="00A630D3">
        <w:t xml:space="preserve">        routes.IgnoreRoute("{resource}.axd/{*pathInfo}");</w:t>
      </w:r>
      <w:r>
        <w:t xml:space="preserve">                #1</w:t>
      </w:r>
    </w:p>
    <w:p w:rsidR="00DD3628" w:rsidRDefault="00DD3628" w:rsidP="00DD3628">
      <w:pPr>
        <w:pStyle w:val="Code"/>
      </w:pPr>
    </w:p>
    <w:p w:rsidR="00DD3628" w:rsidRDefault="00DD3628" w:rsidP="00DD3628">
      <w:pPr>
        <w:pStyle w:val="Code"/>
      </w:pPr>
      <w:r w:rsidRPr="00A630D3">
        <w:t xml:space="preserve">        routes.MapRoute(</w:t>
      </w:r>
    </w:p>
    <w:p w:rsidR="00DD3628" w:rsidRDefault="00DD3628" w:rsidP="00DD3628">
      <w:pPr>
        <w:pStyle w:val="Code"/>
      </w:pPr>
      <w:r w:rsidRPr="00A630D3">
        <w:t xml:space="preserve">            "Default",                                                   </w:t>
      </w:r>
      <w:r>
        <w:t xml:space="preserve">#2 </w:t>
      </w:r>
    </w:p>
    <w:p w:rsidR="00DD3628" w:rsidRDefault="00DD3628" w:rsidP="00DD3628">
      <w:pPr>
        <w:pStyle w:val="Code"/>
      </w:pPr>
      <w:r>
        <w:t xml:space="preserve">            </w:t>
      </w:r>
      <w:r w:rsidRPr="00A630D3">
        <w:t xml:space="preserve">"{controller}/{action}/{id}",                                </w:t>
      </w:r>
      <w:r>
        <w:t>#3</w:t>
      </w:r>
      <w:r w:rsidRPr="00A630D3">
        <w:t xml:space="preserve">       </w:t>
      </w:r>
    </w:p>
    <w:p w:rsidR="00DD3628" w:rsidRDefault="00DD3628" w:rsidP="00DD3628">
      <w:pPr>
        <w:pStyle w:val="Code"/>
      </w:pPr>
      <w:r>
        <w:t xml:space="preserve">            </w:t>
      </w:r>
      <w:r w:rsidRPr="00A630D3">
        <w:t xml:space="preserve">new { controller = "Home", action = "Index", id = "" }  </w:t>
      </w:r>
      <w:r>
        <w:t xml:space="preserve">     #4</w:t>
      </w: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protected void Application_Start()</w:t>
      </w:r>
    </w:p>
    <w:p w:rsidR="00DD3628" w:rsidRDefault="00DD3628" w:rsidP="00DD3628">
      <w:pPr>
        <w:pStyle w:val="Code"/>
      </w:pPr>
      <w:r w:rsidRPr="00A630D3">
        <w:t xml:space="preserve">    {</w:t>
      </w:r>
    </w:p>
    <w:p w:rsidR="00DD3628" w:rsidRDefault="00DD3628" w:rsidP="00DD3628">
      <w:pPr>
        <w:pStyle w:val="Code"/>
      </w:pPr>
      <w:r w:rsidRPr="00A630D3">
        <w:t xml:space="preserve">        RegisterRoutes(RouteTable.Routes);</w:t>
      </w:r>
    </w:p>
    <w:p w:rsidR="00DD3628" w:rsidRDefault="00DD3628" w:rsidP="00DD3628">
      <w:pPr>
        <w:pStyle w:val="Code"/>
      </w:pPr>
      <w:r w:rsidRPr="00A630D3">
        <w:t xml:space="preserve">    }</w:t>
      </w:r>
    </w:p>
    <w:p w:rsidR="00DD3628" w:rsidRDefault="00DD3628" w:rsidP="00DD3628">
      <w:pPr>
        <w:pStyle w:val="Code"/>
      </w:pPr>
      <w:r w:rsidRPr="00A630D3">
        <w:t>}</w:t>
      </w:r>
    </w:p>
    <w:p w:rsidR="00DD3628" w:rsidRDefault="00DD3628" w:rsidP="00DD3628"/>
    <w:p w:rsidR="00DD3628" w:rsidRDefault="00DD3628" w:rsidP="00DD3628">
      <w:pPr>
        <w:pStyle w:val="Body1"/>
      </w:pPr>
      <w:r>
        <w:t xml:space="preserve">In listing </w:t>
      </w:r>
      <w:r w:rsidR="00226089">
        <w:t>16.</w:t>
      </w:r>
      <w:r>
        <w:t xml:space="preserve">2, the first operation is an </w:t>
      </w:r>
      <w:r w:rsidRPr="00696C53">
        <w:rPr>
          <w:rStyle w:val="CodeinText"/>
        </w:rPr>
        <w:t>IgnoreRoute</w:t>
      </w:r>
      <w:r>
        <w:rPr>
          <w:rStyle w:val="CodeinText"/>
        </w:rPr>
        <w:t xml:space="preserve"> </w:t>
      </w:r>
      <w:r w:rsidRPr="00C00F58">
        <w:rPr>
          <w:rStyle w:val="Bold"/>
        </w:rPr>
        <w:t>(1)</w:t>
      </w:r>
      <w:r>
        <w:t xml:space="preserve">. We don’t want </w:t>
      </w:r>
      <w:r w:rsidRPr="00041B2F">
        <w:t>Trace.axd</w:t>
      </w:r>
      <w:r>
        <w:t xml:space="preserve">, </w:t>
      </w:r>
      <w:r w:rsidRPr="00041B2F">
        <w:t>WebResource.axd</w:t>
      </w:r>
      <w:r>
        <w:t xml:space="preserve">, and other existing ASP.NET Handlers routed through the MVC framework, </w:t>
      </w:r>
      <w:r>
        <w:lastRenderedPageBreak/>
        <w:t xml:space="preserve">so the route </w:t>
      </w:r>
      <w:r w:rsidRPr="00696C53">
        <w:rPr>
          <w:rStyle w:val="CodeinText"/>
        </w:rPr>
        <w:t>{resource}.axd/{*pathInfo}</w:t>
      </w:r>
      <w:r>
        <w:t xml:space="preserve"> ensures any request coming in with an extension of </w:t>
      </w:r>
      <w:r w:rsidRPr="00041B2F">
        <w:t>.axd</w:t>
      </w:r>
      <w:r>
        <w:t xml:space="preserve"> will not be served by ASP.NET MVC.</w:t>
      </w:r>
    </w:p>
    <w:p w:rsidR="00DD3628" w:rsidRDefault="00DD3628" w:rsidP="00DD3628">
      <w:pPr>
        <w:pStyle w:val="Body"/>
      </w:pPr>
    </w:p>
    <w:p w:rsidR="00DD3628" w:rsidRDefault="00DD3628" w:rsidP="00DD3628">
      <w:pPr>
        <w:pStyle w:val="Body1"/>
      </w:pPr>
      <w:r>
        <w:t xml:space="preserve">The second operation defines our first route. Routes are defined by calling </w:t>
      </w:r>
      <w:r>
        <w:rPr>
          <w:rStyle w:val="CodeinText"/>
        </w:rPr>
        <w:t xml:space="preserve">MapRoute </w:t>
      </w:r>
      <w:r w:rsidRPr="00E17D74">
        <w:rPr>
          <w:rStyle w:val="CodeinTable"/>
        </w:rPr>
        <w:t>on a</w:t>
      </w:r>
      <w:r w:rsidRPr="00E17D74">
        <w:rPr>
          <w:rStyle w:val="CodeinText"/>
        </w:rPr>
        <w:t xml:space="preserve"> </w:t>
      </w:r>
      <w:r w:rsidRPr="003C2896">
        <w:rPr>
          <w:rStyle w:val="CodeinText"/>
        </w:rPr>
        <w:t>RouteCollection</w:t>
      </w:r>
      <w:r>
        <w:t xml:space="preserve">, which adds a </w:t>
      </w:r>
      <w:r w:rsidRPr="00AC6A6C">
        <w:rPr>
          <w:rStyle w:val="CodeinText"/>
        </w:rPr>
        <w:t>Route</w:t>
      </w:r>
      <w:r>
        <w:t xml:space="preserve"> object to the collection. So, what comprises a route? A route has a name </w:t>
      </w:r>
      <w:r w:rsidRPr="00A82FDA">
        <w:rPr>
          <w:rStyle w:val="Bold"/>
        </w:rPr>
        <w:t>(2)</w:t>
      </w:r>
      <w:r>
        <w:t xml:space="preserve">, a URL pattern </w:t>
      </w:r>
      <w:r w:rsidRPr="00A82FDA">
        <w:rPr>
          <w:rStyle w:val="Bold"/>
        </w:rPr>
        <w:t>(3)</w:t>
      </w:r>
      <w:r>
        <w:t xml:space="preserve">, default values </w:t>
      </w:r>
      <w:r w:rsidRPr="003A68AF">
        <w:rPr>
          <w:rStyle w:val="Bold"/>
        </w:rPr>
        <w:t>(4)</w:t>
      </w:r>
      <w:r>
        <w:t xml:space="preserve">, and constraints. The latter two are optional, but you will most likely use default values in your routes. The route in listing </w:t>
      </w:r>
      <w:r w:rsidR="00226089">
        <w:t>16.</w:t>
      </w:r>
      <w:r>
        <w:t xml:space="preserve">2 is named </w:t>
      </w:r>
      <w:r w:rsidRPr="00AC6A6C">
        <w:rPr>
          <w:rStyle w:val="Italics"/>
        </w:rPr>
        <w:t>Default</w:t>
      </w:r>
      <w:r>
        <w:t xml:space="preserve">, has a URL pattern of </w:t>
      </w:r>
      <w:r w:rsidRPr="00AC6A6C">
        <w:rPr>
          <w:rStyle w:val="CodeinText"/>
        </w:rPr>
        <w:t>{controller}/{action}/{id}</w:t>
      </w:r>
      <w:r>
        <w:t>, and a default value dictionary that identifies the default controller and action. These default values are specified in an anonymous type, which is new in .NET 3.</w:t>
      </w:r>
      <w:r w:rsidR="00226089">
        <w:t>16.</w:t>
      </w:r>
    </w:p>
    <w:p w:rsidR="00DD3628" w:rsidRDefault="00DD3628" w:rsidP="00DD3628">
      <w:pPr>
        <w:pStyle w:val="Body"/>
      </w:pPr>
      <w:r>
        <w:t>If we pick apart this route</w:t>
      </w:r>
      <w:r w:rsidR="001F7E79">
        <w:fldChar w:fldCharType="begin"/>
      </w:r>
      <w:r>
        <w:instrText xml:space="preserve"> XE "route:components" </w:instrText>
      </w:r>
      <w:r w:rsidR="001F7E79">
        <w:fldChar w:fldCharType="end"/>
      </w:r>
      <w:r>
        <w:t xml:space="preserve">, we can easily see its components: the first segment of the URL will be treated as the </w:t>
      </w:r>
      <w:r w:rsidRPr="00AC6A6C">
        <w:rPr>
          <w:rStyle w:val="Italics"/>
        </w:rPr>
        <w:t>controller</w:t>
      </w:r>
      <w:r>
        <w:t xml:space="preserve">, the second segment as the </w:t>
      </w:r>
      <w:r w:rsidRPr="00AC6A6C">
        <w:rPr>
          <w:rStyle w:val="Italics"/>
        </w:rPr>
        <w:t>action</w:t>
      </w:r>
      <w:r>
        <w:t xml:space="preserve">, and the third segment as the </w:t>
      </w:r>
      <w:r w:rsidRPr="00AC6A6C">
        <w:rPr>
          <w:rStyle w:val="Italics"/>
        </w:rPr>
        <w:t>id</w:t>
      </w:r>
      <w:r>
        <w:t>. Notice how these values are surrounded in curly braces. When a URL comes in with the following format, what do you think the values will be for controller, action, and id?</w:t>
      </w:r>
    </w:p>
    <w:p w:rsidR="00DD3628" w:rsidRDefault="00DD3628" w:rsidP="00DD3628">
      <w:pPr>
        <w:pStyle w:val="Body"/>
      </w:pPr>
    </w:p>
    <w:p w:rsidR="00DD3628" w:rsidRDefault="00DD3628" w:rsidP="00DD3628">
      <w:pPr>
        <w:pStyle w:val="Body"/>
        <w:rPr>
          <w:rStyle w:val="CodeinText"/>
        </w:rPr>
      </w:pPr>
      <w:r w:rsidRPr="00AC6A6C">
        <w:rPr>
          <w:rStyle w:val="CodeinText"/>
        </w:rPr>
        <w:t>http://example.com/users/edit/5</w:t>
      </w:r>
    </w:p>
    <w:p w:rsidR="00DD3628" w:rsidRDefault="00DD3628" w:rsidP="00DD3628">
      <w:pPr>
        <w:pStyle w:val="Body"/>
      </w:pPr>
    </w:p>
    <w:p w:rsidR="00DD3628" w:rsidRDefault="00DD3628" w:rsidP="00DD3628">
      <w:pPr>
        <w:pStyle w:val="Body1"/>
      </w:pPr>
      <w:r>
        <w:t xml:space="preserve">Figure </w:t>
      </w:r>
      <w:r w:rsidR="00226089">
        <w:t>16.</w:t>
      </w:r>
      <w:r>
        <w:t>3 shows how the values are pulled out of the URL. Remember, this is only the default route template. You are free to change this for your own applications.</w:t>
      </w:r>
    </w:p>
    <w:p w:rsidR="00DD3628" w:rsidRDefault="00DD3628" w:rsidP="00DD3628">
      <w:pPr>
        <w:pStyle w:val="Body"/>
      </w:pPr>
    </w:p>
    <w:p w:rsidR="00DD3628" w:rsidRDefault="00DD3628" w:rsidP="00DD3628">
      <w:pPr>
        <w:pStyle w:val="Figure"/>
      </w:pPr>
      <w:r w:rsidRPr="00DD3628">
        <w:rPr>
          <w:noProof/>
        </w:rPr>
        <w:drawing>
          <wp:inline distT="0" distB="0" distL="0" distR="0">
            <wp:extent cx="3766820" cy="1200785"/>
            <wp:effectExtent l="19050" t="0" r="508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766820" cy="1200785"/>
                    </a:xfrm>
                    <a:prstGeom prst="rect">
                      <a:avLst/>
                    </a:prstGeom>
                    <a:noFill/>
                    <a:ln w="9525">
                      <a:noFill/>
                      <a:miter lim="800000"/>
                      <a:headEnd/>
                      <a:tailEnd/>
                    </a:ln>
                  </pic:spPr>
                </pic:pic>
              </a:graphicData>
            </a:graphic>
          </wp:inline>
        </w:drawing>
      </w:r>
    </w:p>
    <w:p w:rsidR="00DD3628" w:rsidRDefault="00DD3628" w:rsidP="00DD3628">
      <w:pPr>
        <w:pStyle w:val="FigureCaption"/>
      </w:pPr>
      <w:commentRangeStart w:id="133"/>
      <w:r>
        <w:t xml:space="preserve">Figure </w:t>
      </w:r>
      <w:r w:rsidR="00226089">
        <w:t>16.</w:t>
      </w:r>
      <w:r>
        <w:t>3 Decomposing a URL into route values using the default route of {controller}/{action}/{id}</w:t>
      </w:r>
    </w:p>
    <w:p w:rsidR="00DD3628" w:rsidRDefault="00DD3628" w:rsidP="00DD3628">
      <w:pPr>
        <w:pStyle w:val="TableCaption"/>
      </w:pPr>
      <w:r>
        <w:t xml:space="preserve">Table </w:t>
      </w:r>
      <w:r w:rsidR="00226089">
        <w:t>16.</w:t>
      </w:r>
      <w:r>
        <w:t>2 The route values are set to the values extracted from the URL</w:t>
      </w:r>
    </w:p>
    <w:tbl>
      <w:tblPr>
        <w:tblW w:w="0" w:type="auto"/>
        <w:tblInd w:w="468" w:type="dxa"/>
        <w:tblLook w:val="0000"/>
      </w:tblPr>
      <w:tblGrid>
        <w:gridCol w:w="1173"/>
        <w:gridCol w:w="3734"/>
        <w:gridCol w:w="2401"/>
      </w:tblGrid>
      <w:tr w:rsidR="00DD3628">
        <w:trPr>
          <w:gridAfter w:val="1"/>
          <w:wAfter w:w="3168" w:type="dxa"/>
          <w:hidden/>
        </w:trPr>
        <w:tc>
          <w:tcPr>
            <w:tcW w:w="1260" w:type="dxa"/>
          </w:tcPr>
          <w:commentRangeEnd w:id="133"/>
          <w:p w:rsidR="00DD3628" w:rsidRDefault="001837DB" w:rsidP="00226089">
            <w:pPr>
              <w:pStyle w:val="TableHead"/>
            </w:pPr>
            <w:r>
              <w:rPr>
                <w:rStyle w:val="CommentReference"/>
                <w:rFonts w:ascii="Verdana" w:hAnsi="Verdana"/>
                <w:b w:val="0"/>
                <w:vanish/>
                <w:color w:val="000000"/>
              </w:rPr>
              <w:commentReference w:id="133"/>
            </w:r>
            <w:r w:rsidR="00DD3628">
              <w:t>Name</w:t>
            </w:r>
          </w:p>
        </w:tc>
        <w:tc>
          <w:tcPr>
            <w:tcW w:w="4680" w:type="dxa"/>
          </w:tcPr>
          <w:p w:rsidR="00DD3628" w:rsidRDefault="00DD3628" w:rsidP="00226089">
            <w:pPr>
              <w:pStyle w:val="TableHead"/>
            </w:pPr>
            <w:r>
              <w:t>Value</w:t>
            </w:r>
          </w:p>
        </w:tc>
      </w:tr>
      <w:tr w:rsidR="00DD3628">
        <w:tc>
          <w:tcPr>
            <w:tcW w:w="1260" w:type="dxa"/>
          </w:tcPr>
          <w:p w:rsidR="00DD3628" w:rsidRDefault="00DD3628" w:rsidP="00226089">
            <w:pPr>
              <w:pStyle w:val="TableBody"/>
            </w:pPr>
            <w:r>
              <w:t>Controller</w:t>
            </w:r>
          </w:p>
        </w:tc>
        <w:tc>
          <w:tcPr>
            <w:tcW w:w="7848" w:type="dxa"/>
            <w:gridSpan w:val="2"/>
          </w:tcPr>
          <w:p w:rsidR="00DD3628" w:rsidRDefault="00DD3628" w:rsidP="00226089">
            <w:pPr>
              <w:pStyle w:val="TableBody"/>
              <w:rPr>
                <w:rStyle w:val="CodeinText"/>
              </w:rPr>
            </w:pPr>
            <w:r w:rsidRPr="00F83139">
              <w:rPr>
                <w:rStyle w:val="CodeinText"/>
              </w:rPr>
              <w:t>"users"</w:t>
            </w:r>
          </w:p>
        </w:tc>
      </w:tr>
      <w:tr w:rsidR="00DD3628">
        <w:tc>
          <w:tcPr>
            <w:tcW w:w="1260" w:type="dxa"/>
          </w:tcPr>
          <w:p w:rsidR="00DD3628" w:rsidRDefault="00DD3628" w:rsidP="00226089">
            <w:pPr>
              <w:pStyle w:val="TableBody"/>
            </w:pPr>
            <w:r>
              <w:t>Action</w:t>
            </w:r>
          </w:p>
        </w:tc>
        <w:tc>
          <w:tcPr>
            <w:tcW w:w="7848" w:type="dxa"/>
            <w:gridSpan w:val="2"/>
          </w:tcPr>
          <w:p w:rsidR="00DD3628" w:rsidRDefault="00DD3628" w:rsidP="00226089">
            <w:pPr>
              <w:pStyle w:val="TableBody"/>
              <w:rPr>
                <w:rStyle w:val="CodeinText"/>
              </w:rPr>
            </w:pPr>
            <w:r w:rsidRPr="00F83139">
              <w:rPr>
                <w:rStyle w:val="CodeinText"/>
              </w:rPr>
              <w:t>"edit"</w:t>
            </w:r>
          </w:p>
        </w:tc>
      </w:tr>
      <w:tr w:rsidR="00DD3628">
        <w:tc>
          <w:tcPr>
            <w:tcW w:w="1260" w:type="dxa"/>
          </w:tcPr>
          <w:p w:rsidR="00DD3628" w:rsidRDefault="00DD3628" w:rsidP="00226089">
            <w:pPr>
              <w:pStyle w:val="TableBody"/>
            </w:pPr>
            <w:r>
              <w:t>Id</w:t>
            </w:r>
          </w:p>
        </w:tc>
        <w:tc>
          <w:tcPr>
            <w:tcW w:w="7848" w:type="dxa"/>
            <w:gridSpan w:val="2"/>
          </w:tcPr>
          <w:p w:rsidR="00DD3628" w:rsidRPr="00F83139" w:rsidRDefault="00DD3628" w:rsidP="00226089">
            <w:pPr>
              <w:pStyle w:val="TableBody"/>
            </w:pPr>
            <w:r w:rsidRPr="00F83139">
              <w:t>"5"</w:t>
            </w:r>
          </w:p>
        </w:tc>
      </w:tr>
    </w:tbl>
    <w:p w:rsidR="00DD3628" w:rsidRDefault="00DD3628" w:rsidP="00DD3628">
      <w:pPr>
        <w:pStyle w:val="Body"/>
      </w:pPr>
    </w:p>
    <w:p w:rsidR="00DD3628" w:rsidRDefault="00DD3628" w:rsidP="00DD3628">
      <w:pPr>
        <w:pStyle w:val="Body"/>
      </w:pPr>
      <w:r>
        <w:lastRenderedPageBreak/>
        <w:t xml:space="preserve">The route values, shown in table </w:t>
      </w:r>
      <w:r w:rsidR="00226089">
        <w:t>16.</w:t>
      </w:r>
      <w:r>
        <w:t xml:space="preserve">2, are all strings. The controller will be extracted out of this URL as </w:t>
      </w:r>
      <w:r w:rsidRPr="00AC6A6C">
        <w:rPr>
          <w:rStyle w:val="Italics"/>
        </w:rPr>
        <w:t>users</w:t>
      </w:r>
      <w:r>
        <w:t>. The “</w:t>
      </w:r>
      <w:r w:rsidRPr="00E91001">
        <w:rPr>
          <w:rStyle w:val="CodeinText"/>
        </w:rPr>
        <w:t>Controller</w:t>
      </w:r>
      <w:r>
        <w:rPr>
          <w:rStyle w:val="CodeinText"/>
        </w:rPr>
        <w:t>”</w:t>
      </w:r>
      <w:r>
        <w:t xml:space="preserve"> part of the class name is implied by convention, thus the controller class created will be </w:t>
      </w:r>
      <w:r w:rsidRPr="00AC6A6C">
        <w:rPr>
          <w:rStyle w:val="CodeinText"/>
        </w:rPr>
        <w:t>UsersController</w:t>
      </w:r>
      <w:r>
        <w:t xml:space="preserve">. As you can probably already tell, routes are not case sensitive. The action describes the name of the method to call on our controller. In ASP.NET MVC, an action is defined as a public method on a controller that returns an </w:t>
      </w:r>
      <w:r w:rsidRPr="00AC6A6C">
        <w:rPr>
          <w:rStyle w:val="CodeinText"/>
        </w:rPr>
        <w:t>ActionResult</w:t>
      </w:r>
      <w:r>
        <w:t xml:space="preserve">. By convention the framework will attempt to find a method on the specified controller that matches the name supplied for action. If none is found it will also look for a method that has the </w:t>
      </w:r>
      <w:r w:rsidRPr="009F7E23">
        <w:rPr>
          <w:rStyle w:val="CodeinText"/>
        </w:rPr>
        <w:t>ActionNameAttribute</w:t>
      </w:r>
      <w:r>
        <w:t xml:space="preserve"> applied with the specified action. The remaining values defined in a route are pumped into the action method as parameters, or left in the </w:t>
      </w:r>
      <w:r w:rsidRPr="009F7E23">
        <w:rPr>
          <w:rStyle w:val="CodeinText"/>
        </w:rPr>
        <w:t>Request.Params</w:t>
      </w:r>
      <w:r>
        <w:t xml:space="preserve"> collection if no method parameters match.</w:t>
      </w:r>
    </w:p>
    <w:p w:rsidR="00DD3628" w:rsidRDefault="00DD3628" w:rsidP="00DD3628">
      <w:pPr>
        <w:pStyle w:val="Body"/>
      </w:pPr>
      <w:r>
        <w:t xml:space="preserve">Notice that the </w:t>
      </w:r>
      <w:r w:rsidRPr="00D933C4">
        <w:rPr>
          <w:rStyle w:val="CodeinText"/>
        </w:rPr>
        <w:t>id</w:t>
      </w:r>
      <w:r>
        <w:t xml:space="preserve"> is also a string; however if your action parameter is defined as an integer, a conversion will be done for you.</w:t>
      </w:r>
    </w:p>
    <w:p w:rsidR="00DD3628" w:rsidRDefault="00DD3628" w:rsidP="00DD3628">
      <w:pPr>
        <w:pStyle w:val="Body"/>
      </w:pPr>
      <w:r>
        <w:t xml:space="preserve">Listing </w:t>
      </w:r>
      <w:r w:rsidR="00226089">
        <w:t>16.</w:t>
      </w:r>
      <w:r>
        <w:t xml:space="preserve">3 shows the action method that will be invoked as a result of the URL figure </w:t>
      </w:r>
      <w:r w:rsidR="00226089">
        <w:t>16.</w:t>
      </w:r>
      <w:r>
        <w:t>3.</w:t>
      </w:r>
    </w:p>
    <w:p w:rsidR="00DD3628" w:rsidRDefault="00DD3628" w:rsidP="00DD3628">
      <w:pPr>
        <w:pStyle w:val="Body"/>
      </w:pPr>
    </w:p>
    <w:p w:rsidR="00DD3628" w:rsidRDefault="00DD3628" w:rsidP="00DD3628">
      <w:pPr>
        <w:pStyle w:val="CodeListingCaption"/>
      </w:pPr>
      <w:r>
        <w:t xml:space="preserve">Listing </w:t>
      </w:r>
      <w:r w:rsidR="00226089">
        <w:t>16.</w:t>
      </w:r>
      <w:r>
        <w:t xml:space="preserve">3 An action method matching </w:t>
      </w:r>
      <w:hyperlink r:id="rId14" w:history="1">
        <w:r w:rsidRPr="00AC6A6C">
          <w:t>http://example.com/users/edit/5</w:t>
        </w:r>
      </w:hyperlink>
    </w:p>
    <w:p w:rsidR="00DD3628" w:rsidRDefault="00DD3628" w:rsidP="00DD3628">
      <w:pPr>
        <w:pStyle w:val="Code"/>
      </w:pPr>
      <w:r w:rsidRPr="006170E1">
        <w:t>public class UsersController : Controller</w:t>
      </w:r>
    </w:p>
    <w:p w:rsidR="00DD3628" w:rsidRDefault="00DD3628" w:rsidP="00DD3628">
      <w:pPr>
        <w:pStyle w:val="Code"/>
      </w:pPr>
      <w:r w:rsidRPr="006170E1">
        <w:t>{</w:t>
      </w:r>
    </w:p>
    <w:p w:rsidR="00DD3628" w:rsidRDefault="00DD3628" w:rsidP="00DD3628">
      <w:pPr>
        <w:pStyle w:val="Code"/>
      </w:pPr>
      <w:r w:rsidRPr="006170E1">
        <w:t xml:space="preserve">    public ActionResult Edit(int id)</w:t>
      </w:r>
    </w:p>
    <w:p w:rsidR="00DD3628" w:rsidRDefault="00DD3628" w:rsidP="00DD3628">
      <w:pPr>
        <w:pStyle w:val="Code"/>
      </w:pPr>
      <w:r w:rsidRPr="006170E1">
        <w:t xml:space="preserve">    {         </w:t>
      </w:r>
    </w:p>
    <w:p w:rsidR="00DD3628" w:rsidRDefault="00DD3628" w:rsidP="00DD3628">
      <w:pPr>
        <w:pStyle w:val="Code"/>
      </w:pPr>
      <w:r w:rsidRPr="006170E1">
        <w:t xml:space="preserve">        return View();</w:t>
      </w:r>
    </w:p>
    <w:p w:rsidR="00DD3628" w:rsidRDefault="00DD3628" w:rsidP="00DD3628">
      <w:pPr>
        <w:pStyle w:val="Code"/>
      </w:pPr>
      <w:r w:rsidRPr="006170E1">
        <w:t xml:space="preserve">    }</w:t>
      </w:r>
    </w:p>
    <w:p w:rsidR="00DD3628" w:rsidRDefault="00DD3628" w:rsidP="00DD3628">
      <w:pPr>
        <w:pStyle w:val="Code"/>
      </w:pPr>
      <w:r w:rsidRPr="006170E1">
        <w:t>}</w:t>
      </w:r>
    </w:p>
    <w:p w:rsidR="00DD3628" w:rsidRDefault="00DD3628" w:rsidP="00DD3628">
      <w:pPr>
        <w:pStyle w:val="Body"/>
      </w:pPr>
    </w:p>
    <w:p w:rsidR="00DD3628" w:rsidRPr="009F7E23" w:rsidRDefault="00DD3628" w:rsidP="00DD3628">
      <w:pPr>
        <w:pStyle w:val="Body1"/>
      </w:pPr>
      <w:r>
        <w:t xml:space="preserve">What happens if we omit the </w:t>
      </w:r>
      <w:r w:rsidRPr="009F7E23">
        <w:rPr>
          <w:rStyle w:val="CodeinText"/>
        </w:rPr>
        <w:t>id</w:t>
      </w:r>
      <w:r w:rsidRPr="009F7E23">
        <w:t xml:space="preserve"> or </w:t>
      </w:r>
      <w:r w:rsidRPr="009F7E23">
        <w:rPr>
          <w:rStyle w:val="CodeinText"/>
        </w:rPr>
        <w:t xml:space="preserve">action </w:t>
      </w:r>
      <w:r w:rsidRPr="009F7E23">
        <w:t>from our URL?</w:t>
      </w:r>
      <w:r>
        <w:t xml:space="preserve"> </w:t>
      </w:r>
      <w:r w:rsidRPr="009F7E23">
        <w:t xml:space="preserve">What will the URL </w:t>
      </w:r>
      <w:r w:rsidRPr="009F7E23">
        <w:rPr>
          <w:rStyle w:val="CodeinText"/>
        </w:rPr>
        <w:t>http://example.com/users</w:t>
      </w:r>
      <w:r w:rsidRPr="009F7E23">
        <w:t xml:space="preserve"> match?</w:t>
      </w:r>
      <w:r>
        <w:t xml:space="preserve"> </w:t>
      </w:r>
      <w:r w:rsidRPr="009F7E23">
        <w:t xml:space="preserve">To understand this we have to look at the route </w:t>
      </w:r>
      <w:r w:rsidRPr="009F7E23">
        <w:rPr>
          <w:rStyle w:val="Italics"/>
        </w:rPr>
        <w:t>defaults</w:t>
      </w:r>
      <w:r w:rsidRPr="009F7E23">
        <w:t>.</w:t>
      </w:r>
      <w:r>
        <w:t xml:space="preserve"> </w:t>
      </w:r>
      <w:r w:rsidRPr="009F7E23">
        <w:t xml:space="preserve">In our basic route defined in listing </w:t>
      </w:r>
      <w:r w:rsidR="00226089">
        <w:t>16.</w:t>
      </w:r>
      <w:r w:rsidRPr="009F7E23">
        <w:t>2, we can see that our defaults are defined as:</w:t>
      </w:r>
    </w:p>
    <w:p w:rsidR="00DD3628" w:rsidRDefault="00DD3628" w:rsidP="00DD3628">
      <w:pPr>
        <w:pStyle w:val="Body"/>
      </w:pPr>
    </w:p>
    <w:p w:rsidR="00DD3628" w:rsidRPr="009F7E23" w:rsidRDefault="00DD3628" w:rsidP="00DD3628">
      <w:pPr>
        <w:pStyle w:val="Code"/>
      </w:pPr>
      <w:r w:rsidRPr="00AC6A6C">
        <w:rPr>
          <w:rStyle w:val="CodeinText"/>
        </w:rPr>
        <w:t>new { controller = "Home", action = "Index", id = "" }</w:t>
      </w:r>
      <w:r w:rsidRPr="009F7E23">
        <w:t xml:space="preserve"> </w:t>
      </w:r>
    </w:p>
    <w:p w:rsidR="00DD3628" w:rsidRDefault="00DD3628" w:rsidP="00DD3628">
      <w:pPr>
        <w:pStyle w:val="Body"/>
      </w:pPr>
    </w:p>
    <w:p w:rsidR="00DD3628" w:rsidRPr="009F7E23" w:rsidDel="00407CBC" w:rsidRDefault="00DD3628" w:rsidP="00DD3628">
      <w:pPr>
        <w:pStyle w:val="Body1"/>
        <w:rPr>
          <w:del w:id="134" w:author="Jimmy Bogard" w:date="2010-03-31T19:48:00Z"/>
        </w:rPr>
      </w:pPr>
      <w:r>
        <w:t>This allows the value of “Index” to be assumed when the value for action is omitted</w:t>
      </w:r>
      <w:r w:rsidRPr="009F7E23">
        <w:t xml:space="preserve"> in a request that matches this route. You can assign a default value for any parameter in your </w:t>
      </w:r>
      <w:commentRangeStart w:id="135"/>
      <w:commentRangeStart w:id="136"/>
      <w:r w:rsidRPr="009F7E23">
        <w:t>route</w:t>
      </w:r>
      <w:commentRangeEnd w:id="136"/>
      <w:r w:rsidR="00407CBC">
        <w:commentReference w:id="136"/>
      </w:r>
      <w:r w:rsidRPr="009F7E23">
        <w:t>.</w:t>
      </w:r>
    </w:p>
    <w:p w:rsidR="00DD3628" w:rsidRDefault="00DD3628" w:rsidP="00407CBC">
      <w:pPr>
        <w:pStyle w:val="Body1"/>
        <w:pPrChange w:id="137" w:author="Jimmy Bogard" w:date="2010-03-31T19:48:00Z">
          <w:pPr>
            <w:pStyle w:val="Body"/>
          </w:pPr>
        </w:pPrChange>
      </w:pPr>
    </w:p>
    <w:p w:rsidR="00DD3628" w:rsidRPr="009F7E23" w:rsidRDefault="00DD3628" w:rsidP="00DD3628">
      <w:pPr>
        <w:pStyle w:val="Body"/>
      </w:pPr>
      <w:r>
        <w:t xml:space="preserve">We </w:t>
      </w:r>
      <w:commentRangeEnd w:id="135"/>
      <w:r w:rsidR="001837DB">
        <w:rPr>
          <w:rStyle w:val="CommentReference"/>
          <w:vanish/>
        </w:rPr>
        <w:commentReference w:id="135"/>
      </w:r>
      <w:r>
        <w:t xml:space="preserve">can see that the default routes are designed to give a reasonable level of functionality for an average application but in almost any real world application you </w:t>
      </w:r>
      <w:r w:rsidRPr="009F7E23">
        <w:t>want to design and customize a new URL schema.</w:t>
      </w:r>
      <w:r>
        <w:t xml:space="preserve"> </w:t>
      </w:r>
      <w:r w:rsidRPr="009F7E23">
        <w:t>In the next section we’ll design a URL schema using custom static and dynamic routes.</w:t>
      </w:r>
    </w:p>
    <w:p w:rsidR="00DD3628" w:rsidRDefault="00226089" w:rsidP="00DD3628">
      <w:pPr>
        <w:pStyle w:val="Head2"/>
      </w:pPr>
      <w:bookmarkStart w:id="138" w:name="_Toc188355284"/>
      <w:bookmarkStart w:id="139" w:name="_Toc189389031"/>
      <w:bookmarkStart w:id="140" w:name="_Toc190749193"/>
      <w:bookmarkStart w:id="141" w:name="_Toc190749294"/>
      <w:bookmarkStart w:id="142" w:name="_Toc231695331"/>
      <w:bookmarkStart w:id="143" w:name="_Toc231696005"/>
      <w:r>
        <w:t>16.</w:t>
      </w:r>
      <w:r w:rsidR="00DD3628">
        <w:t>3.1 URL schema for an online s</w:t>
      </w:r>
      <w:bookmarkEnd w:id="138"/>
      <w:bookmarkEnd w:id="139"/>
      <w:bookmarkEnd w:id="140"/>
      <w:bookmarkEnd w:id="141"/>
      <w:r w:rsidR="00DD3628">
        <w:t>tore</w:t>
      </w:r>
      <w:bookmarkEnd w:id="142"/>
      <w:bookmarkEnd w:id="143"/>
    </w:p>
    <w:p w:rsidR="00DD3628" w:rsidRDefault="00DD3628" w:rsidP="00DD3628">
      <w:pPr>
        <w:pStyle w:val="Body1"/>
      </w:pPr>
      <w:r>
        <w:t xml:space="preserve">Now we are going to implement a route collection for a sample website. The site is a simple store stocking widgets for sale. Since the routes for Code Camp Server are a bit more </w:t>
      </w:r>
      <w:r>
        <w:lastRenderedPageBreak/>
        <w:t xml:space="preserve">complex, we’ll first examine a slightly simpler case and continue our examples with Code Camp Server later in the chapter. Using the guidelines covered in this chapter we have designed a URL schema shown in table </w:t>
      </w:r>
      <w:r w:rsidR="00226089">
        <w:t>16.</w:t>
      </w:r>
      <w:r>
        <w:t>3.</w:t>
      </w:r>
    </w:p>
    <w:p w:rsidR="00DD3628" w:rsidRDefault="00DD3628" w:rsidP="00DD3628">
      <w:pPr>
        <w:pStyle w:val="Body"/>
      </w:pPr>
    </w:p>
    <w:p w:rsidR="00DD3628" w:rsidRDefault="00DD3628" w:rsidP="00DD3628">
      <w:pPr>
        <w:pStyle w:val="TableCaption"/>
      </w:pPr>
      <w:r>
        <w:t xml:space="preserve">Table </w:t>
      </w:r>
      <w:r w:rsidR="00226089">
        <w:t>16.</w:t>
      </w:r>
      <w:r>
        <w:t>3 The URL schema for sample widget store</w:t>
      </w:r>
    </w:p>
    <w:tbl>
      <w:tblPr>
        <w:tblW w:w="0" w:type="auto"/>
        <w:tblLook w:val="0000"/>
      </w:tblPr>
      <w:tblGrid>
        <w:gridCol w:w="372"/>
        <w:gridCol w:w="3008"/>
        <w:gridCol w:w="4396"/>
      </w:tblGrid>
      <w:tr w:rsidR="00DD3628">
        <w:tc>
          <w:tcPr>
            <w:tcW w:w="394"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394"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394" w:type="dxa"/>
          </w:tcPr>
          <w:p w:rsidR="00DD3628" w:rsidRDefault="00DD3628" w:rsidP="00226089">
            <w:pPr>
              <w:pStyle w:val="TableBody"/>
            </w:pPr>
            <w:r>
              <w:t>2</w:t>
            </w:r>
          </w:p>
        </w:tc>
        <w:tc>
          <w:tcPr>
            <w:tcW w:w="3260" w:type="dxa"/>
          </w:tcPr>
          <w:p w:rsidR="00DD3628" w:rsidRDefault="00DD3628" w:rsidP="00226089">
            <w:pPr>
              <w:pStyle w:val="TableBody"/>
            </w:pPr>
            <w:r>
              <w:t>http://example.com/privacy</w:t>
            </w:r>
          </w:p>
        </w:tc>
        <w:tc>
          <w:tcPr>
            <w:tcW w:w="5499" w:type="dxa"/>
          </w:tcPr>
          <w:p w:rsidR="00DD3628" w:rsidRDefault="00DD3628" w:rsidP="00226089">
            <w:pPr>
              <w:pStyle w:val="TableBody"/>
            </w:pPr>
            <w:r>
              <w:t>Displays a static page containing site privacy policy</w:t>
            </w:r>
          </w:p>
        </w:tc>
      </w:tr>
      <w:tr w:rsidR="00DD3628">
        <w:tc>
          <w:tcPr>
            <w:tcW w:w="394" w:type="dxa"/>
          </w:tcPr>
          <w:p w:rsidR="00DD3628" w:rsidRDefault="00DD3628" w:rsidP="00226089">
            <w:pPr>
              <w:pStyle w:val="TableBody"/>
            </w:pPr>
            <w:r>
              <w:t>3</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394" w:type="dxa"/>
          </w:tcPr>
          <w:p w:rsidR="00DD3628" w:rsidRDefault="00DD3628" w:rsidP="00226089">
            <w:pPr>
              <w:pStyle w:val="TableBody"/>
            </w:pPr>
            <w:r>
              <w:t>4</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394" w:type="dxa"/>
          </w:tcPr>
          <w:p w:rsidR="00DD3628" w:rsidRDefault="00DD3628" w:rsidP="00226089">
            <w:pPr>
              <w:pStyle w:val="TableBody"/>
            </w:pPr>
            <w:r>
              <w:t>5</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394" w:type="dxa"/>
          </w:tcPr>
          <w:p w:rsidR="00DD3628" w:rsidRDefault="00DD3628" w:rsidP="00226089">
            <w:pPr>
              <w:pStyle w:val="TableBody"/>
            </w:pPr>
            <w:r>
              <w:t>6</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There is a new kind of URL in there that we have not yet discussed. The URL in route 4 is not designed to be seen by the user. It’s linked via form posts. After the action has processed, it immediately redirects and the URL is never seen on the address bar. I</w:t>
      </w:r>
      <w:r w:rsidRPr="00757B14">
        <w:t>n cases like this it is still important for the URL to be consistent with the other routes defined in the application</w:t>
      </w:r>
      <w:r>
        <w:t>. How do we add a route?</w:t>
      </w:r>
    </w:p>
    <w:p w:rsidR="00DD3628" w:rsidRDefault="00226089" w:rsidP="00DD3628">
      <w:pPr>
        <w:pStyle w:val="Head2"/>
      </w:pPr>
      <w:bookmarkStart w:id="144" w:name="_Toc188355285"/>
      <w:bookmarkStart w:id="145" w:name="_Toc189389032"/>
      <w:bookmarkStart w:id="146" w:name="_Toc190749194"/>
      <w:bookmarkStart w:id="147" w:name="_Toc190749295"/>
      <w:bookmarkStart w:id="148" w:name="_Toc231695332"/>
      <w:bookmarkStart w:id="149" w:name="_Toc231696006"/>
      <w:r>
        <w:t>16.</w:t>
      </w:r>
      <w:r w:rsidR="00DD3628">
        <w:t>3.2 Adding a custom static route</w:t>
      </w:r>
      <w:bookmarkEnd w:id="144"/>
      <w:bookmarkEnd w:id="145"/>
      <w:bookmarkEnd w:id="146"/>
      <w:bookmarkEnd w:id="147"/>
      <w:bookmarkEnd w:id="148"/>
      <w:bookmarkEnd w:id="149"/>
      <w:r w:rsidR="001F7E79">
        <w:fldChar w:fldCharType="begin"/>
      </w:r>
      <w:r w:rsidR="00DD3628">
        <w:instrText>xe "</w:instrText>
      </w:r>
      <w:r w:rsidR="00DD3628" w:rsidRPr="0019683A">
        <w:instrText>route:custom static</w:instrText>
      </w:r>
      <w:r w:rsidR="00DD3628">
        <w:instrText>"</w:instrText>
      </w:r>
      <w:r w:rsidR="001F7E79">
        <w:fldChar w:fldCharType="end"/>
      </w:r>
    </w:p>
    <w:p w:rsidR="00DD3628" w:rsidRPr="000D503C" w:rsidRDefault="00DD3628" w:rsidP="00DD3628">
      <w:pPr>
        <w:pStyle w:val="Body1"/>
      </w:pPr>
      <w:r>
        <w:t xml:space="preserve">Finally it’s time to start implementing the routes that we have designed. We’ll tackle the static routes first as shown in table </w:t>
      </w:r>
      <w:r w:rsidR="00226089">
        <w:t>16.</w:t>
      </w:r>
      <w:r>
        <w:t>4.</w:t>
      </w:r>
      <w:r w:rsidRPr="000D503C">
        <w:t xml:space="preserve"> </w:t>
      </w:r>
      <w:r>
        <w:t xml:space="preserve">Route 1 in our schema is handled by our route defaults, so we can leave that one exactly as is. </w:t>
      </w:r>
    </w:p>
    <w:p w:rsidR="00DD3628" w:rsidRPr="005B18AE" w:rsidRDefault="00DD3628" w:rsidP="00DD3628">
      <w:pPr>
        <w:pStyle w:val="TableCaption"/>
      </w:pPr>
      <w:r>
        <w:t xml:space="preserve">Table </w:t>
      </w:r>
      <w:r w:rsidR="00226089">
        <w:t>16.</w:t>
      </w:r>
      <w:r>
        <w:t>4 Static routes</w:t>
      </w:r>
    </w:p>
    <w:tbl>
      <w:tblPr>
        <w:tblW w:w="0" w:type="auto"/>
        <w:tblInd w:w="392" w:type="dxa"/>
        <w:tblLook w:val="0000"/>
      </w:tblPr>
      <w:tblGrid>
        <w:gridCol w:w="387"/>
        <w:gridCol w:w="2897"/>
        <w:gridCol w:w="4100"/>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rsidRPr="00E46CAD">
              <w:t>http://example.com/privacy</w:t>
            </w:r>
          </w:p>
        </w:tc>
        <w:tc>
          <w:tcPr>
            <w:tcW w:w="5499" w:type="dxa"/>
          </w:tcPr>
          <w:p w:rsidR="00DD3628" w:rsidRDefault="00DD3628" w:rsidP="00226089">
            <w:pPr>
              <w:pStyle w:val="TableBody"/>
            </w:pPr>
            <w:r>
              <w:t>Static page containing site privacy policy</w:t>
            </w:r>
          </w:p>
        </w:tc>
      </w:tr>
    </w:tbl>
    <w:p w:rsidR="00DD3628" w:rsidRDefault="00DD3628" w:rsidP="00DD3628">
      <w:pPr>
        <w:pStyle w:val="Body"/>
      </w:pPr>
    </w:p>
    <w:p w:rsidR="00DD3628" w:rsidRPr="009F7E23" w:rsidRDefault="00DD3628" w:rsidP="00DD3628">
      <w:pPr>
        <w:pStyle w:val="Body"/>
      </w:pPr>
      <w:r>
        <w:t xml:space="preserve">The first route that </w:t>
      </w:r>
      <w:r w:rsidRPr="009F7E23">
        <w:t xml:space="preserve">we’ll implement is number 2 which is a purely static route linking </w:t>
      </w:r>
      <w:r w:rsidRPr="009F7E23">
        <w:rPr>
          <w:rStyle w:val="CodeinText"/>
        </w:rPr>
        <w:t>http://example.com/privacy</w:t>
      </w:r>
      <w:r w:rsidRPr="009F7E23">
        <w:t xml:space="preserve"> to the </w:t>
      </w:r>
      <w:r w:rsidRPr="009F7E23">
        <w:rPr>
          <w:rStyle w:val="CodeinText"/>
        </w:rPr>
        <w:t>privacy</w:t>
      </w:r>
      <w:r w:rsidRPr="009F7E23">
        <w:t xml:space="preserve"> action of the </w:t>
      </w:r>
      <w:r w:rsidRPr="009F7E23">
        <w:rPr>
          <w:rStyle w:val="CodeinText"/>
        </w:rPr>
        <w:t>Help</w:t>
      </w:r>
      <w:r w:rsidRPr="009F7E23">
        <w:t xml:space="preserve"> controller. Let’s look at it in listing </w:t>
      </w:r>
      <w:r w:rsidR="00226089">
        <w:t>16.</w:t>
      </w:r>
      <w:r w:rsidRPr="009F7E23">
        <w:t>4.</w:t>
      </w:r>
    </w:p>
    <w:p w:rsidR="00DD3628" w:rsidRDefault="00DD3628" w:rsidP="00DD3628">
      <w:pPr>
        <w:pStyle w:val="Body"/>
      </w:pPr>
    </w:p>
    <w:p w:rsidR="00DD3628" w:rsidRDefault="00DD3628" w:rsidP="00DD3628">
      <w:pPr>
        <w:pStyle w:val="CodeListingCaption"/>
      </w:pPr>
      <w:r>
        <w:lastRenderedPageBreak/>
        <w:t xml:space="preserve">Listing </w:t>
      </w:r>
      <w:r w:rsidR="00226089">
        <w:t>16.</w:t>
      </w:r>
      <w:r>
        <w:t>4 A static route</w:t>
      </w:r>
    </w:p>
    <w:p w:rsidR="00DD3628" w:rsidRDefault="00DD3628" w:rsidP="00DD3628">
      <w:pPr>
        <w:pStyle w:val="Code"/>
      </w:pPr>
      <w:r w:rsidRPr="00E17D74">
        <w:t>routes.MapRoute("privacy_policy", "privacy", new {controller = "Help", action = "Privacy"});</w:t>
      </w:r>
    </w:p>
    <w:p w:rsidR="00DD3628" w:rsidRDefault="00DD3628" w:rsidP="00DD3628">
      <w:pPr>
        <w:pStyle w:val="Body"/>
      </w:pPr>
    </w:p>
    <w:p w:rsidR="00DD3628" w:rsidRDefault="00DD3628" w:rsidP="00DD3628">
      <w:pPr>
        <w:pStyle w:val="Body1"/>
      </w:pPr>
      <w:r w:rsidRPr="003110A5">
        <w:t xml:space="preserve">The route in listing </w:t>
      </w:r>
      <w:r w:rsidR="00226089">
        <w:t>16.</w:t>
      </w:r>
      <w:r>
        <w:t>4</w:t>
      </w:r>
      <w:r w:rsidRPr="003110A5">
        <w:t xml:space="preserve"> does nothing more than map a </w:t>
      </w:r>
      <w:r>
        <w:t xml:space="preserve">completely </w:t>
      </w:r>
      <w:r w:rsidRPr="003110A5">
        <w:t xml:space="preserve">static </w:t>
      </w:r>
      <w:r>
        <w:t xml:space="preserve">URL to an action and controller. Effectively it maps </w:t>
      </w:r>
      <w:r w:rsidRPr="00675DE1">
        <w:rPr>
          <w:rStyle w:val="CodeinText"/>
        </w:rPr>
        <w:t>http://example.com/privacy</w:t>
      </w:r>
      <w:r>
        <w:t xml:space="preserve"> to the </w:t>
      </w:r>
      <w:r>
        <w:rPr>
          <w:rStyle w:val="CodeinText"/>
        </w:rPr>
        <w:t>P</w:t>
      </w:r>
      <w:r w:rsidRPr="00675DE1">
        <w:rPr>
          <w:rStyle w:val="CodeinText"/>
        </w:rPr>
        <w:t>rivacy</w:t>
      </w:r>
      <w:r>
        <w:t xml:space="preserve"> action of the </w:t>
      </w:r>
      <w:r>
        <w:rPr>
          <w:rStyle w:val="CodeinText"/>
        </w:rPr>
        <w:t>H</w:t>
      </w:r>
      <w:r w:rsidRPr="00675DE1">
        <w:rPr>
          <w:rStyle w:val="CodeinText"/>
        </w:rPr>
        <w:t>elp</w:t>
      </w:r>
      <w:r>
        <w:t xml:space="preserve"> controller.</w:t>
      </w:r>
    </w:p>
    <w:p w:rsidR="00DD3628" w:rsidRDefault="00DD3628" w:rsidP="00DD3628">
      <w:pPr>
        <w:pStyle w:val="CalloutHead"/>
      </w:pPr>
      <w:r>
        <w:t>Route priorities</w:t>
      </w:r>
      <w:r w:rsidR="001F7E79">
        <w:fldChar w:fldCharType="begin"/>
      </w:r>
      <w:r>
        <w:instrText>xe "</w:instrText>
      </w:r>
      <w:r w:rsidRPr="0007747D">
        <w:instrText>routing:priorities</w:instrText>
      </w:r>
      <w:r>
        <w:instrText>"</w:instrText>
      </w:r>
      <w:r w:rsidR="001F7E79">
        <w:fldChar w:fldCharType="end"/>
      </w:r>
    </w:p>
    <w:p w:rsidR="00DD3628" w:rsidRDefault="00DD3628" w:rsidP="00DD3628">
      <w:pPr>
        <w:pStyle w:val="Callout"/>
      </w:pPr>
      <w:r>
        <w:t>T</w:t>
      </w:r>
      <w:r w:rsidRPr="00216401">
        <w:t>he order in which routes are added to the route table determines the</w:t>
      </w:r>
      <w:r>
        <w:t xml:space="preserve"> order in which they will be searched when looking for a match. This means routes should be listed in source code from highest priority with the most specific conditions down to lowest priority or a catch-all route.</w:t>
      </w:r>
    </w:p>
    <w:p w:rsidR="00DD3628" w:rsidRDefault="00DD3628" w:rsidP="00DD3628">
      <w:pPr>
        <w:pStyle w:val="Callout"/>
      </w:pPr>
      <w:r>
        <w:t>This is a common place for routing bugs to appear. Watch out for them!</w:t>
      </w:r>
    </w:p>
    <w:p w:rsidR="00DD3628" w:rsidRDefault="00DD3628" w:rsidP="00DD3628">
      <w:pPr>
        <w:pStyle w:val="Body1"/>
      </w:pPr>
      <w:bookmarkStart w:id="150" w:name="_Toc188355286"/>
      <w:bookmarkStart w:id="151" w:name="_Toc189389033"/>
      <w:bookmarkStart w:id="152" w:name="_Toc190749195"/>
      <w:bookmarkStart w:id="153" w:name="_Toc190749296"/>
      <w:r>
        <w:t>Static routes are useful when there are a small number of URLs that deviate from the general rule. If a route contains information relevant to the data being displayed on the page, look at dynamic routes.</w:t>
      </w:r>
      <w:r w:rsidDel="002008E6">
        <w:t xml:space="preserve"> </w:t>
      </w:r>
    </w:p>
    <w:p w:rsidR="00DD3628" w:rsidRDefault="00226089" w:rsidP="00DD3628">
      <w:pPr>
        <w:pStyle w:val="Head2"/>
      </w:pPr>
      <w:bookmarkStart w:id="154" w:name="_Toc231695333"/>
      <w:bookmarkStart w:id="155" w:name="_Toc231696007"/>
      <w:r>
        <w:t>16.</w:t>
      </w:r>
      <w:r w:rsidR="00DD3628">
        <w:t>3.3 Adding a custom dynamic route</w:t>
      </w:r>
      <w:bookmarkEnd w:id="150"/>
      <w:bookmarkEnd w:id="151"/>
      <w:bookmarkEnd w:id="152"/>
      <w:bookmarkEnd w:id="153"/>
      <w:bookmarkEnd w:id="154"/>
      <w:bookmarkEnd w:id="155"/>
      <w:r w:rsidR="001F7E79">
        <w:fldChar w:fldCharType="begin"/>
      </w:r>
      <w:r w:rsidR="00DD3628">
        <w:instrText>xe "</w:instrText>
      </w:r>
      <w:r w:rsidR="00DD3628" w:rsidRPr="00E322C4">
        <w:instrText>routing:custom dynamic</w:instrText>
      </w:r>
      <w:r w:rsidR="00DD3628">
        <w:instrText>"</w:instrText>
      </w:r>
      <w:r w:rsidR="001F7E79">
        <w:fldChar w:fldCharType="end"/>
      </w:r>
    </w:p>
    <w:p w:rsidR="00DD3628" w:rsidRDefault="00DD3628" w:rsidP="00DD3628">
      <w:pPr>
        <w:pStyle w:val="Body1"/>
      </w:pPr>
      <w:r>
        <w:t xml:space="preserve">Four dynamic routes are added in this section (shown in table </w:t>
      </w:r>
      <w:r w:rsidR="00226089">
        <w:t>16.</w:t>
      </w:r>
      <w:r>
        <w:t>5); we’ll consider them two at a time.</w:t>
      </w:r>
    </w:p>
    <w:p w:rsidR="00DD3628" w:rsidRPr="0031057F" w:rsidRDefault="00DD3628" w:rsidP="00DD3628">
      <w:pPr>
        <w:pStyle w:val="TableCaption"/>
      </w:pPr>
      <w:r>
        <w:t xml:space="preserve">Table </w:t>
      </w:r>
      <w:r w:rsidR="00226089">
        <w:t>16.</w:t>
      </w:r>
      <w:r>
        <w:t>5 Dynamic routes</w:t>
      </w:r>
    </w:p>
    <w:tbl>
      <w:tblPr>
        <w:tblW w:w="0" w:type="auto"/>
        <w:tblInd w:w="392" w:type="dxa"/>
        <w:tblLook w:val="0000"/>
      </w:tblPr>
      <w:tblGrid>
        <w:gridCol w:w="386"/>
        <w:gridCol w:w="2932"/>
        <w:gridCol w:w="4066"/>
      </w:tblGrid>
      <w:tr w:rsidR="00DD3628">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tc>
          <w:tcPr>
            <w:tcW w:w="425" w:type="dxa"/>
          </w:tcPr>
          <w:p w:rsidR="00DD3628" w:rsidRDefault="00DD3628" w:rsidP="00226089">
            <w:pPr>
              <w:pStyle w:val="TableBody"/>
            </w:pPr>
            <w:r>
              <w:t>2</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tc>
          <w:tcPr>
            <w:tcW w:w="425" w:type="dxa"/>
          </w:tcPr>
          <w:p w:rsidR="00DD3628" w:rsidRDefault="00DD3628" w:rsidP="00226089">
            <w:pPr>
              <w:pStyle w:val="TableBody"/>
            </w:pPr>
            <w:r>
              <w:t>3</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tc>
          <w:tcPr>
            <w:tcW w:w="425" w:type="dxa"/>
          </w:tcPr>
          <w:p w:rsidR="00DD3628" w:rsidRDefault="00DD3628" w:rsidP="00226089">
            <w:pPr>
              <w:pStyle w:val="TableBody"/>
            </w:pPr>
            <w:r>
              <w:t>4</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 xml:space="preserve">Listing </w:t>
      </w:r>
      <w:r w:rsidR="00226089">
        <w:t>16.</w:t>
      </w:r>
      <w:r>
        <w:t xml:space="preserve">4 implements rules 3 and 4. The route sits directly off the root of the domain, just as the privacy route did. It does not simply accept any and all values. Instead, it makes use of a route constraint. By convention, if we place a string value here it will be treated as a regular expression. We can create our own custom constraints by implementing </w:t>
      </w:r>
      <w:r w:rsidRPr="00AC6A6C">
        <w:rPr>
          <w:rStyle w:val="CodeinText"/>
        </w:rPr>
        <w:t>IRouteConstraint</w:t>
      </w:r>
      <w:r>
        <w:t xml:space="preserve">, as we’ll see later in this chapter. A request will only match a route if the URL pattern matches </w:t>
      </w:r>
      <w:r w:rsidRPr="00AC6A6C">
        <w:rPr>
          <w:rStyle w:val="Italics"/>
        </w:rPr>
        <w:t>and</w:t>
      </w:r>
      <w:r>
        <w:t xml:space="preserve"> all route constraints pass.</w:t>
      </w:r>
    </w:p>
    <w:p w:rsidR="00DD3628" w:rsidRDefault="00DD3628" w:rsidP="00DD3628">
      <w:pPr>
        <w:pStyle w:val="TypesetterNote"/>
      </w:pPr>
      <w:r>
        <w:lastRenderedPageBreak/>
        <w:t>Cueball in code and text</w:t>
      </w:r>
    </w:p>
    <w:p w:rsidR="00DD3628" w:rsidRDefault="00DD3628" w:rsidP="00DD3628">
      <w:pPr>
        <w:pStyle w:val="CodeListingCaption"/>
      </w:pPr>
      <w:r>
        <w:t xml:space="preserve">Listing </w:t>
      </w:r>
      <w:r w:rsidR="00226089">
        <w:t>16.</w:t>
      </w:r>
      <w:r>
        <w:t>4 Implementation of routes 3 and 4</w:t>
      </w:r>
    </w:p>
    <w:p w:rsidR="00DD3628" w:rsidRDefault="00DD3628" w:rsidP="00DD3628">
      <w:pPr>
        <w:pStyle w:val="Code"/>
      </w:pPr>
      <w:r w:rsidRPr="00402805">
        <w:t>routes.MapRoute("widgets", "{widgetCode}/{action}",</w:t>
      </w:r>
      <w:r>
        <w:t xml:space="preserve">                       </w:t>
      </w:r>
    </w:p>
    <w:p w:rsidR="00DD3628" w:rsidRDefault="00DD3628" w:rsidP="00DD3628">
      <w:pPr>
        <w:pStyle w:val="Code"/>
      </w:pPr>
      <w:r w:rsidRPr="00402805">
        <w:t xml:space="preserve">                new {controller = "Catalog", action = "Show"},</w:t>
      </w:r>
      <w:r>
        <w:t xml:space="preserve">            </w:t>
      </w:r>
    </w:p>
    <w:p w:rsidR="00DD3628" w:rsidRDefault="00DD3628" w:rsidP="00DD3628">
      <w:pPr>
        <w:pStyle w:val="Code"/>
      </w:pPr>
      <w:r w:rsidRPr="00402805">
        <w:t xml:space="preserve">                new {widgetCode = @"WDG[0-9]{4}"});</w:t>
      </w:r>
      <w:r>
        <w:t xml:space="preserve">                      #1</w:t>
      </w:r>
    </w:p>
    <w:p w:rsidR="00DD3628" w:rsidRDefault="00DD3628" w:rsidP="00DD3628">
      <w:pPr>
        <w:pStyle w:val="CalloutHead"/>
      </w:pPr>
      <w:r>
        <w:t>Tip</w:t>
      </w:r>
    </w:p>
    <w:p w:rsidR="00DD3628" w:rsidRDefault="00DD3628" w:rsidP="00DD3628">
      <w:pPr>
        <w:pStyle w:val="Callout"/>
      </w:pPr>
      <w:r>
        <w:t>If you are planning to host an ASP.NET MVC application on IIS6</w:t>
      </w:r>
      <w:r w:rsidR="001F7E79">
        <w:fldChar w:fldCharType="begin"/>
      </w:r>
      <w:r>
        <w:instrText>xe "</w:instrText>
      </w:r>
      <w:r w:rsidRPr="00775264">
        <w:instrText>routing:IIS6 workaround</w:instrText>
      </w:r>
      <w:r>
        <w:instrText>"</w:instrText>
      </w:r>
      <w:r w:rsidR="001F7E79">
        <w:fldChar w:fldCharType="end"/>
      </w:r>
      <w:r>
        <w:t xml:space="preserve">, mapping issues will cause the default routing rules not to work. For a quick fix, simply change the URLs used to have an extension such as </w:t>
      </w:r>
      <w:r>
        <w:rPr>
          <w:rStyle w:val="CodeinText"/>
        </w:rPr>
        <w:t>{</w:t>
      </w:r>
      <w:r w:rsidRPr="00980449">
        <w:rPr>
          <w:rStyle w:val="CodeinText"/>
        </w:rPr>
        <w:t>controller</w:t>
      </w:r>
      <w:r>
        <w:rPr>
          <w:rStyle w:val="CodeinText"/>
        </w:rPr>
        <w:t>}</w:t>
      </w:r>
      <w:r w:rsidRPr="00980449">
        <w:rPr>
          <w:rStyle w:val="CodeinText"/>
        </w:rPr>
        <w:t>.mvc/</w:t>
      </w:r>
      <w:r>
        <w:rPr>
          <w:rStyle w:val="CodeinText"/>
        </w:rPr>
        <w:t>{</w:t>
      </w:r>
      <w:r w:rsidRPr="00980449">
        <w:rPr>
          <w:rStyle w:val="CodeinText"/>
        </w:rPr>
        <w:t>action</w:t>
      </w:r>
      <w:r>
        <w:rPr>
          <w:rStyle w:val="CodeinText"/>
        </w:rPr>
        <w:t>}</w:t>
      </w:r>
      <w:r w:rsidRPr="00980449">
        <w:rPr>
          <w:rStyle w:val="CodeinText"/>
        </w:rPr>
        <w:t>/</w:t>
      </w:r>
      <w:r>
        <w:rPr>
          <w:rStyle w:val="CodeinText"/>
        </w:rPr>
        <w:t>{</w:t>
      </w:r>
      <w:r w:rsidRPr="00980449">
        <w:rPr>
          <w:rStyle w:val="CodeinText"/>
        </w:rPr>
        <w:t>id</w:t>
      </w:r>
      <w:r>
        <w:rPr>
          <w:rStyle w:val="CodeinText"/>
        </w:rPr>
        <w:t>}</w:t>
      </w:r>
      <w:r>
        <w:t>. Chapter 10 presents more detail on this.</w:t>
      </w:r>
    </w:p>
    <w:p w:rsidR="00DD3628" w:rsidRDefault="00DD3628" w:rsidP="00DD3628">
      <w:pPr>
        <w:pStyle w:val="Body1"/>
      </w:pPr>
      <w:r>
        <w:t xml:space="preserve">The </w:t>
      </w:r>
      <w:r>
        <w:rPr>
          <w:rStyle w:val="CodeinText"/>
        </w:rPr>
        <w:t>Constraints</w:t>
      </w:r>
      <w:r>
        <w:t xml:space="preserve"> parameter in </w:t>
      </w:r>
      <w:r w:rsidRPr="009F7E23">
        <w:rPr>
          <w:rStyle w:val="CodeinText"/>
        </w:rPr>
        <w:t>MapRoute</w:t>
      </w:r>
      <w:r>
        <w:t xml:space="preserve"> takes a dictionary in the form of an anonymous type which can contain a property for each named parameter in the route. In listing </w:t>
      </w:r>
      <w:r w:rsidR="00226089">
        <w:t>16.</w:t>
      </w:r>
      <w:r>
        <w:t xml:space="preserve">4 we are ensuring that the request will only match if the </w:t>
      </w:r>
      <w:r>
        <w:rPr>
          <w:rStyle w:val="CodeinText"/>
        </w:rPr>
        <w:t>{</w:t>
      </w:r>
      <w:r w:rsidRPr="0032248D">
        <w:rPr>
          <w:rStyle w:val="CodeinText"/>
        </w:rPr>
        <w:t>widget</w:t>
      </w:r>
      <w:r>
        <w:rPr>
          <w:rStyle w:val="CodeinText"/>
        </w:rPr>
        <w:t>Code}</w:t>
      </w:r>
      <w:r>
        <w:t xml:space="preserve"> parameter starts with </w:t>
      </w:r>
      <w:r w:rsidRPr="0032248D">
        <w:rPr>
          <w:rStyle w:val="CodeinText"/>
        </w:rPr>
        <w:t>WDG</w:t>
      </w:r>
      <w:r>
        <w:t xml:space="preserve"> followed by exactly 4 digits </w:t>
      </w:r>
      <w:r w:rsidRPr="00A042F7">
        <w:rPr>
          <w:rStyle w:val="Bold"/>
        </w:rPr>
        <w:t>(1)</w:t>
      </w:r>
      <w:r>
        <w:t xml:space="preserve">. Listing </w:t>
      </w:r>
      <w:r w:rsidR="00226089">
        <w:t>16.</w:t>
      </w:r>
      <w:r>
        <w:t xml:space="preserve">5 shows a controller that can handle a request that matches the route in listing </w:t>
      </w:r>
      <w:r w:rsidR="00226089">
        <w:t>16.</w:t>
      </w:r>
      <w:r>
        <w:t>4.</w:t>
      </w:r>
    </w:p>
    <w:p w:rsidR="00DD3628" w:rsidRDefault="00DD3628" w:rsidP="00DD3628">
      <w:pPr>
        <w:pStyle w:val="Body"/>
      </w:pPr>
    </w:p>
    <w:p w:rsidR="00DD3628" w:rsidRDefault="00DD3628" w:rsidP="00DD3628">
      <w:pPr>
        <w:pStyle w:val="CodeListingCaption"/>
      </w:pPr>
      <w:r>
        <w:t xml:space="preserve">Listing </w:t>
      </w:r>
      <w:r w:rsidR="00226089">
        <w:t>16.</w:t>
      </w:r>
      <w:r>
        <w:t>5 The controller action handling the dynamic routes</w:t>
      </w:r>
    </w:p>
    <w:p w:rsidR="00DD3628" w:rsidRDefault="00DD3628" w:rsidP="00DD3628">
      <w:pPr>
        <w:pStyle w:val="Code"/>
      </w:pPr>
      <w:r w:rsidRPr="000D62DD">
        <w:t>public ActionResult Show(string widgetCode)</w:t>
      </w:r>
    </w:p>
    <w:p w:rsidR="00DD3628" w:rsidRDefault="00DD3628" w:rsidP="00DD3628">
      <w:pPr>
        <w:pStyle w:val="Code"/>
      </w:pPr>
      <w:r w:rsidRPr="000D62DD">
        <w:t>{</w:t>
      </w:r>
    </w:p>
    <w:p w:rsidR="00DD3628" w:rsidRDefault="00DD3628" w:rsidP="00DD3628">
      <w:pPr>
        <w:pStyle w:val="Code"/>
      </w:pPr>
      <w:r w:rsidRPr="000D62DD">
        <w:t xml:space="preserve">    var widget = GetWidget(widgetCode);</w:t>
      </w:r>
      <w:r>
        <w:t xml:space="preserve">                                  #A</w:t>
      </w:r>
    </w:p>
    <w:p w:rsidR="00DD3628" w:rsidRDefault="00DD3628" w:rsidP="00DD3628">
      <w:pPr>
        <w:pStyle w:val="Code"/>
      </w:pPr>
    </w:p>
    <w:p w:rsidR="00DD3628" w:rsidRDefault="00DD3628" w:rsidP="00DD3628">
      <w:pPr>
        <w:pStyle w:val="Code"/>
      </w:pPr>
      <w:r w:rsidRPr="000D62DD">
        <w:t xml:space="preserve">    if(widget == null)</w:t>
      </w:r>
    </w:p>
    <w:p w:rsidR="00DD3628" w:rsidRDefault="00DD3628" w:rsidP="00DD3628">
      <w:pPr>
        <w:pStyle w:val="Code"/>
      </w:pPr>
      <w:r w:rsidRPr="000D62DD">
        <w:t xml:space="preserve">    {</w:t>
      </w:r>
    </w:p>
    <w:p w:rsidR="00DD3628" w:rsidRDefault="00DD3628" w:rsidP="00DD3628">
      <w:pPr>
        <w:pStyle w:val="Code"/>
      </w:pPr>
      <w:r w:rsidRPr="000D62DD">
        <w:t xml:space="preserve">        Response.StatusCode = 404;</w:t>
      </w:r>
      <w:r>
        <w:t xml:space="preserve">                                       #B</w:t>
      </w:r>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pPr>
      <w:r w:rsidRPr="000D62DD">
        <w:t xml:space="preserve">    else</w:t>
      </w:r>
    </w:p>
    <w:p w:rsidR="00DD3628" w:rsidRDefault="00DD3628" w:rsidP="00DD3628">
      <w:pPr>
        <w:pStyle w:val="Code"/>
      </w:pPr>
      <w:r w:rsidRPr="000D62DD">
        <w:t xml:space="preserve">    {</w:t>
      </w:r>
    </w:p>
    <w:p w:rsidR="00DD3628" w:rsidRDefault="00DD3628" w:rsidP="00DD3628">
      <w:pPr>
        <w:pStyle w:val="Code"/>
      </w:pPr>
      <w:r w:rsidRPr="000D62DD">
        <w:t xml:space="preserve">        return View(widget</w:t>
      </w:r>
      <w:r>
        <w:t>);                                             #C</w:t>
      </w:r>
    </w:p>
    <w:p w:rsidR="00DD3628" w:rsidRDefault="00DD3628" w:rsidP="00DD3628">
      <w:pPr>
        <w:pStyle w:val="Code"/>
      </w:pPr>
      <w:r w:rsidRPr="000D62DD">
        <w:t xml:space="preserve">    }    </w:t>
      </w:r>
    </w:p>
    <w:p w:rsidR="00DD3628" w:rsidRDefault="00DD3628" w:rsidP="00DD3628">
      <w:pPr>
        <w:pStyle w:val="Code"/>
      </w:pPr>
      <w:r w:rsidRPr="000D62DD">
        <w:t>}</w:t>
      </w:r>
    </w:p>
    <w:p w:rsidR="00DD3628" w:rsidRDefault="00DD3628" w:rsidP="00DD3628">
      <w:pPr>
        <w:pStyle w:val="Code"/>
      </w:pPr>
    </w:p>
    <w:p w:rsidR="00DD3628" w:rsidRDefault="00DD3628" w:rsidP="00DD3628">
      <w:pPr>
        <w:pStyle w:val="CodeAnnotation"/>
      </w:pPr>
      <w:r>
        <w:t>#A Find widget by widget code</w:t>
      </w:r>
    </w:p>
    <w:p w:rsidR="00DD3628" w:rsidRDefault="00DD3628" w:rsidP="00DD3628">
      <w:pPr>
        <w:pStyle w:val="CodeAnnotation"/>
      </w:pPr>
      <w:r>
        <w:t>#B Return 404 if widget not found</w:t>
      </w:r>
    </w:p>
    <w:p w:rsidR="00DD3628" w:rsidRDefault="00DD3628" w:rsidP="00DD3628">
      <w:pPr>
        <w:pStyle w:val="CodeAnnotation"/>
      </w:pPr>
      <w:r>
        <w:t>#C Render view for widget</w:t>
      </w:r>
    </w:p>
    <w:p w:rsidR="00DD3628" w:rsidRDefault="00DD3628" w:rsidP="00DD3628">
      <w:pPr>
        <w:pStyle w:val="Code"/>
      </w:pPr>
    </w:p>
    <w:p w:rsidR="00DD3628" w:rsidRDefault="00DD3628" w:rsidP="00DD3628">
      <w:pPr>
        <w:pStyle w:val="Body1"/>
      </w:pPr>
      <w:r>
        <w:t xml:space="preserve">Listing </w:t>
      </w:r>
      <w:r w:rsidR="00226089">
        <w:t>16.</w:t>
      </w:r>
      <w:r>
        <w:t xml:space="preserve">5 shows the action implementation in the controller for the route in listing </w:t>
      </w:r>
      <w:r w:rsidR="00226089">
        <w:t>16.</w:t>
      </w:r>
      <w:r>
        <w:t xml:space="preserve">4. Although it’s simplified from a real world application it’s straightforward until we get to the case of the widget not being found. That’s a problem. The widget does not exist and yet we have already assured the routing engine that we would take care of this request. As the widget is now being referred to by a direct resource locator, the HTTP specification says that if that resource does not exist, we should return HTTP 404 not found. Luckily, this is no </w:t>
      </w:r>
      <w:r>
        <w:lastRenderedPageBreak/>
        <w:t xml:space="preserve">problem and we can just change the status code in the </w:t>
      </w:r>
      <w:r w:rsidRPr="007C2EB7">
        <w:rPr>
          <w:rStyle w:val="CodeinText"/>
        </w:rPr>
        <w:t>Response</w:t>
      </w:r>
      <w:r>
        <w:t xml:space="preserve"> and render the same 404 view that we have created for the catch-all route. (We’ll cover catch-all routes later in this chapter.)</w:t>
      </w:r>
    </w:p>
    <w:p w:rsidR="00DD3628" w:rsidRDefault="00DD3628" w:rsidP="00DD3628">
      <w:pPr>
        <w:pStyle w:val="CalloutHead"/>
      </w:pPr>
      <w:r>
        <w:t>Note</w:t>
      </w:r>
    </w:p>
    <w:p w:rsidR="00DD3628" w:rsidRPr="009F7E23" w:rsidRDefault="00DD3628" w:rsidP="00DD3628">
      <w:pPr>
        <w:pStyle w:val="Callout"/>
      </w:pPr>
      <w:r>
        <w:t xml:space="preserve">You may have noticed in the previous example that we appear to have directly manipulated the </w:t>
      </w:r>
      <w:r w:rsidRPr="009F7E23">
        <w:rPr>
          <w:rStyle w:val="CodeinText"/>
        </w:rPr>
        <w:t>HttpResponse</w:t>
      </w:r>
      <w:r w:rsidRPr="009F7E23">
        <w:t xml:space="preserve">, </w:t>
      </w:r>
      <w:r>
        <w:t>but</w:t>
      </w:r>
      <w:r w:rsidRPr="009F7E23">
        <w:t xml:space="preserve"> this is not the case. The </w:t>
      </w:r>
      <w:r w:rsidRPr="009F7E23">
        <w:rPr>
          <w:rStyle w:val="CodeinText"/>
        </w:rPr>
        <w:t>Controller</w:t>
      </w:r>
      <w:r w:rsidRPr="009F7E23">
        <w:t xml:space="preserve"> base class provides us with a shortcut property to an instance of </w:t>
      </w:r>
      <w:r w:rsidRPr="009F7E23">
        <w:rPr>
          <w:rStyle w:val="CodeinText"/>
        </w:rPr>
        <w:t>HttpResponseBase</w:t>
      </w:r>
      <w:r w:rsidRPr="009F7E23">
        <w:t xml:space="preserve">. This instance acts as a façade to the actual </w:t>
      </w:r>
      <w:r w:rsidRPr="009F7E23">
        <w:rPr>
          <w:rStyle w:val="CodeinText"/>
        </w:rPr>
        <w:t>HttpResponse</w:t>
      </w:r>
      <w:r w:rsidRPr="009F7E23">
        <w:t xml:space="preserve">, but allows you to easily use a </w:t>
      </w:r>
      <w:commentRangeStart w:id="156"/>
      <w:r w:rsidRPr="009F7E23">
        <w:t>mock</w:t>
      </w:r>
      <w:commentRangeEnd w:id="156"/>
      <w:r w:rsidR="001837DB">
        <w:rPr>
          <w:rStyle w:val="CommentReference"/>
          <w:vanish/>
        </w:rPr>
        <w:commentReference w:id="156"/>
      </w:r>
      <w:ins w:id="157" w:author="Jimmy Bogard" w:date="2010-03-31T19:48:00Z">
        <w:r w:rsidR="00DD1A55">
          <w:t>-</w:t>
        </w:r>
        <w:commentRangeStart w:id="158"/>
        <w:r w:rsidR="00DD1A55">
          <w:t>up</w:t>
        </w:r>
        <w:commentRangeEnd w:id="158"/>
        <w:r w:rsidR="00DD1A55">
          <w:rPr>
            <w:sz w:val="16"/>
          </w:rPr>
          <w:commentReference w:id="158"/>
        </w:r>
      </w:ins>
      <w:r w:rsidRPr="009F7E23">
        <w:t xml:space="preserve"> if necessary to maintain testability. For an even cleaner testing experience, consider using a custom </w:t>
      </w:r>
      <w:r w:rsidRPr="009F7E23">
        <w:rPr>
          <w:rStyle w:val="CodeinText"/>
        </w:rPr>
        <w:t>ActionResult</w:t>
      </w:r>
      <w:r w:rsidRPr="009F7E23">
        <w:t>.</w:t>
      </w:r>
    </w:p>
    <w:p w:rsidR="00DD3628" w:rsidRDefault="00DD3628" w:rsidP="00DD3628">
      <w:pPr>
        <w:pStyle w:val="CalloutHead"/>
      </w:pPr>
      <w:r>
        <w:t>Tip</w:t>
      </w:r>
    </w:p>
    <w:p w:rsidR="00DD3628" w:rsidRDefault="00DD3628" w:rsidP="00DD3628">
      <w:pPr>
        <w:pStyle w:val="Callout"/>
      </w:pPr>
      <w:r>
        <w:t>It’s good practice to make constants for regular expressions used in routes as they are often used to create several routes.</w:t>
      </w:r>
    </w:p>
    <w:p w:rsidR="00DD3628" w:rsidRDefault="00DD3628" w:rsidP="00DD3628">
      <w:pPr>
        <w:pStyle w:val="Body1"/>
      </w:pPr>
      <w:r>
        <w:t xml:space="preserve">Finally, we can add routes 5 and 6 from the schema. These routes are almost static routes but they have been implemented with a parameter and a route constraint to keep the total number of routes low. There are two main reasons for this. First, each request must scan the route table to do the matching, so performance can be a concern for large sets of routes. Second, the more routes you have, the higher the risk of route priority bugs appearing. Having few route rules is easier to maintain. The regular expression used for validation in listing </w:t>
      </w:r>
      <w:r w:rsidR="00226089">
        <w:t>16.</w:t>
      </w:r>
      <w:r>
        <w:t xml:space="preserve">6 is simply to stop unknown actions from being passed to the controller. </w:t>
      </w:r>
    </w:p>
    <w:p w:rsidR="00DD3628" w:rsidRDefault="00DD3628" w:rsidP="00DD3628">
      <w:pPr>
        <w:pStyle w:val="Body"/>
      </w:pPr>
    </w:p>
    <w:p w:rsidR="00DD3628" w:rsidRDefault="00DD3628" w:rsidP="00DD3628">
      <w:pPr>
        <w:pStyle w:val="CodeListingCaption"/>
      </w:pPr>
      <w:r>
        <w:t xml:space="preserve">Listing </w:t>
      </w:r>
      <w:r w:rsidR="00226089">
        <w:t>16.</w:t>
      </w:r>
      <w:r>
        <w:t>6 Shopping basket and checkout rules</w:t>
      </w:r>
    </w:p>
    <w:p w:rsidR="00DD3628" w:rsidRDefault="00DD3628" w:rsidP="00DD3628">
      <w:pPr>
        <w:pStyle w:val="Code"/>
      </w:pPr>
      <w:r w:rsidRPr="000D62DD">
        <w:t>routes</w:t>
      </w:r>
      <w:r w:rsidR="001F7E79">
        <w:fldChar w:fldCharType="begin"/>
      </w:r>
      <w:r>
        <w:instrText>xe "</w:instrText>
      </w:r>
      <w:r w:rsidRPr="00AC6A6C">
        <w:instrText>route</w:instrText>
      </w:r>
      <w:r>
        <w:instrText>"</w:instrText>
      </w:r>
      <w:r w:rsidR="001F7E79">
        <w:fldChar w:fldCharType="end"/>
      </w:r>
      <w:r w:rsidRPr="000D62DD">
        <w:t>.MapRoute("catalog", "{action}",</w:t>
      </w:r>
    </w:p>
    <w:p w:rsidR="00DD3628" w:rsidRDefault="00DD3628" w:rsidP="00DD3628">
      <w:pPr>
        <w:pStyle w:val="Code"/>
      </w:pPr>
      <w:r w:rsidRPr="000D62DD">
        <w:t xml:space="preserve">                new{controller="Catalog"},</w:t>
      </w:r>
    </w:p>
    <w:p w:rsidR="00DD3628" w:rsidRDefault="00DD3628" w:rsidP="00DD3628">
      <w:pPr>
        <w:pStyle w:val="Code"/>
      </w:pPr>
      <w:r w:rsidRPr="000D62DD">
        <w:t xml:space="preserve">                new{action=@"</w:t>
      </w:r>
      <w:r>
        <w:t>b</w:t>
      </w:r>
      <w:r w:rsidRPr="000D62DD">
        <w:t>asket|</w:t>
      </w:r>
      <w:r>
        <w:t>c</w:t>
      </w:r>
      <w:r w:rsidRPr="000D62DD">
        <w:t>heckout"});</w:t>
      </w:r>
    </w:p>
    <w:p w:rsidR="00DD3628" w:rsidRDefault="00DD3628" w:rsidP="00DD3628">
      <w:pPr>
        <w:pStyle w:val="Body"/>
      </w:pPr>
    </w:p>
    <w:p w:rsidR="00DD3628" w:rsidRPr="009F7E23" w:rsidRDefault="00DD3628" w:rsidP="00DD3628">
      <w:pPr>
        <w:pStyle w:val="Body1"/>
      </w:pPr>
      <w:r w:rsidRPr="009F7E23">
        <w:t>We've now added static and dynamic routes to serve up content for various URLs in our site.</w:t>
      </w:r>
      <w:r>
        <w:t xml:space="preserve"> </w:t>
      </w:r>
      <w:r w:rsidRPr="009F7E23">
        <w:t>What happens if a request comes in and doesn't match any requests?</w:t>
      </w:r>
      <w:r>
        <w:t xml:space="preserve"> </w:t>
      </w:r>
      <w:r w:rsidRPr="009F7E23">
        <w:t>In this event, an exception is thrown, which is hardly what you'd want in a real application.</w:t>
      </w:r>
      <w:r>
        <w:t xml:space="preserve"> </w:t>
      </w:r>
      <w:commentRangeStart w:id="159"/>
      <w:del w:id="160" w:author="Jimmy Bogard" w:date="2010-03-31T19:49:00Z">
        <w:r w:rsidRPr="009F7E23" w:rsidDel="00DD1A55">
          <w:delText>For exceptions</w:delText>
        </w:r>
      </w:del>
      <w:ins w:id="161" w:author="Jimmy Bogard" w:date="2010-03-31T19:49:00Z">
        <w:r w:rsidR="00DD1A55">
          <w:t>To handle this</w:t>
        </w:r>
      </w:ins>
      <w:r w:rsidRPr="009F7E23">
        <w:t xml:space="preserve">, </w:t>
      </w:r>
      <w:commentRangeStart w:id="162"/>
      <w:r w:rsidRPr="009F7E23">
        <w:t>we</w:t>
      </w:r>
      <w:commentRangeEnd w:id="162"/>
      <w:r w:rsidR="00DD1A55">
        <w:commentReference w:id="162"/>
      </w:r>
      <w:r w:rsidRPr="009F7E23">
        <w:t xml:space="preserve"> </w:t>
      </w:r>
      <w:del w:id="163" w:author="Jimmy Bogard" w:date="2010-03-31T19:49:00Z">
        <w:r w:rsidRPr="009F7E23" w:rsidDel="00DD1A55">
          <w:delText xml:space="preserve">can </w:delText>
        </w:r>
      </w:del>
      <w:r w:rsidRPr="009F7E23">
        <w:t>use catch-all routes</w:t>
      </w:r>
      <w:commentRangeEnd w:id="159"/>
      <w:r w:rsidR="00B07794">
        <w:rPr>
          <w:rStyle w:val="CommentReference"/>
          <w:vanish/>
        </w:rPr>
        <w:commentReference w:id="159"/>
      </w:r>
      <w:r w:rsidRPr="009F7E23">
        <w:t>.</w:t>
      </w:r>
    </w:p>
    <w:p w:rsidR="00DD3628" w:rsidRDefault="00226089" w:rsidP="00DD3628">
      <w:pPr>
        <w:pStyle w:val="Head2"/>
      </w:pPr>
      <w:bookmarkStart w:id="164" w:name="_Toc188355287"/>
      <w:bookmarkStart w:id="165" w:name="_Toc189389034"/>
      <w:bookmarkStart w:id="166" w:name="_Toc190749196"/>
      <w:bookmarkStart w:id="167" w:name="_Toc190749297"/>
      <w:bookmarkStart w:id="168" w:name="_Toc231695334"/>
      <w:bookmarkStart w:id="169" w:name="_Toc231696008"/>
      <w:r>
        <w:t>16.</w:t>
      </w:r>
      <w:r w:rsidR="00DD3628">
        <w:t>3.4 Catch-all routes</w:t>
      </w:r>
      <w:bookmarkEnd w:id="164"/>
      <w:bookmarkEnd w:id="165"/>
      <w:bookmarkEnd w:id="166"/>
      <w:bookmarkEnd w:id="167"/>
      <w:bookmarkEnd w:id="168"/>
      <w:bookmarkEnd w:id="169"/>
      <w:r w:rsidR="001F7E79">
        <w:fldChar w:fldCharType="begin"/>
      </w:r>
      <w:r w:rsidR="00DD3628">
        <w:instrText>xe "</w:instrText>
      </w:r>
      <w:r w:rsidR="00DD3628" w:rsidRPr="0067570F">
        <w:instrText>routes:catch-all</w:instrText>
      </w:r>
      <w:r w:rsidR="00DD3628">
        <w:instrText>"</w:instrText>
      </w:r>
      <w:r w:rsidR="001F7E79">
        <w:fldChar w:fldCharType="end"/>
      </w:r>
    </w:p>
    <w:p w:rsidR="00DD3628" w:rsidRDefault="00DD3628" w:rsidP="00DD3628">
      <w:pPr>
        <w:pStyle w:val="Body1"/>
      </w:pPr>
      <w:r>
        <w:t xml:space="preserve">The final route we’ll add to the sample application is a final catch-all route to match any URL not yet matched by another rule. The purpose of this route is to display our HTTP 404 error message. Global catch-all routes, like the one in listing </w:t>
      </w:r>
      <w:r w:rsidR="00226089">
        <w:t>16.</w:t>
      </w:r>
      <w:r>
        <w:t xml:space="preserve">7, will catch anything, and as such should be the </w:t>
      </w:r>
      <w:r w:rsidRPr="00AC6A6C">
        <w:rPr>
          <w:rStyle w:val="Italics"/>
        </w:rPr>
        <w:t>last</w:t>
      </w:r>
      <w:r>
        <w:t xml:space="preserve"> route defined</w:t>
      </w:r>
      <w:r w:rsidR="001F7E79">
        <w:fldChar w:fldCharType="begin"/>
      </w:r>
      <w:r>
        <w:instrText xml:space="preserve"> XE "catch-all:</w:instrText>
      </w:r>
      <w:r w:rsidRPr="00AC6A6C">
        <w:rPr>
          <w:rStyle w:val="Italics"/>
        </w:rPr>
        <w:instrText>last</w:instrText>
      </w:r>
      <w:r>
        <w:instrText xml:space="preserve"> route defined" </w:instrText>
      </w:r>
      <w:r w:rsidR="001F7E79">
        <w:fldChar w:fldCharType="end"/>
      </w:r>
      <w:r>
        <w:t>.</w:t>
      </w:r>
    </w:p>
    <w:p w:rsidR="00DD3628" w:rsidRDefault="00DD3628" w:rsidP="00DD3628">
      <w:pPr>
        <w:pStyle w:val="CalloutHead"/>
      </w:pPr>
      <w:r>
        <w:t>Note</w:t>
      </w:r>
    </w:p>
    <w:p w:rsidR="00DD3628" w:rsidRDefault="00DD3628" w:rsidP="00DD3628">
      <w:pPr>
        <w:pStyle w:val="Callout"/>
      </w:pPr>
      <w:r>
        <w:lastRenderedPageBreak/>
        <w:t xml:space="preserve">The standard ASP.NET custom errors section is still useful. For example if a URL matches your standard </w:t>
      </w:r>
      <w:r w:rsidRPr="00AC6A6C">
        <w:rPr>
          <w:rStyle w:val="CodeinText"/>
        </w:rPr>
        <w:t>{controller}/{action}</w:t>
      </w:r>
      <w:r>
        <w:t xml:space="preserve"> route, but the controller doesn’t exist, the framework will render the 404 page registered in that section. If a URL comes in and doesn’t match any route, we’ll get an exception stating, “</w:t>
      </w:r>
      <w:r w:rsidRPr="00521AD9">
        <w:t>The incoming request does not match any route.</w:t>
      </w:r>
      <w:r>
        <w:t>” Catch-all routes can help give you even more control in these situations.</w:t>
      </w:r>
    </w:p>
    <w:p w:rsidR="00DD3628" w:rsidRDefault="00DD3628" w:rsidP="00DD3628">
      <w:pPr>
        <w:pStyle w:val="CodeListingCaption"/>
      </w:pPr>
      <w:r>
        <w:t xml:space="preserve">Listing </w:t>
      </w:r>
      <w:r w:rsidR="00226089">
        <w:t>16.</w:t>
      </w:r>
      <w:r>
        <w:t>7 The catch-all route</w:t>
      </w:r>
    </w:p>
    <w:p w:rsidR="00DD3628" w:rsidRDefault="00DD3628" w:rsidP="00DD3628">
      <w:pPr>
        <w:pStyle w:val="Code"/>
      </w:pPr>
      <w:r w:rsidRPr="006A40B1">
        <w:t>routes.MapRoute("catch-all", "{*</w:t>
      </w:r>
      <w:r>
        <w:t>catchall</w:t>
      </w:r>
      <w:r w:rsidRPr="006A40B1">
        <w:t xml:space="preserve">}", new {controller = "Error", </w:t>
      </w:r>
    </w:p>
    <w:p w:rsidR="00DD3628" w:rsidRDefault="00DD3628" w:rsidP="00DD3628">
      <w:pPr>
        <w:pStyle w:val="Code"/>
      </w:pPr>
      <w:r>
        <w:t xml:space="preserve">    </w:t>
      </w:r>
      <w:r w:rsidRPr="006A40B1">
        <w:t>action = "NotFound"});</w:t>
      </w:r>
    </w:p>
    <w:p w:rsidR="00DD3628" w:rsidRDefault="00DD3628" w:rsidP="00DD3628">
      <w:pPr>
        <w:pStyle w:val="Code"/>
      </w:pPr>
    </w:p>
    <w:p w:rsidR="00DD3628" w:rsidRDefault="00DD3628" w:rsidP="00DD3628">
      <w:pPr>
        <w:pStyle w:val="Body1"/>
      </w:pPr>
      <w:r>
        <w:t>The value “catchall” gives a name to the information that the catch-all route picked up. You can retrieve this value by providing an action parameter with the same name.</w:t>
      </w:r>
    </w:p>
    <w:p w:rsidR="00DD3628" w:rsidRDefault="00DD3628" w:rsidP="00DD3628">
      <w:pPr>
        <w:pStyle w:val="Body"/>
      </w:pPr>
      <w:r>
        <w:t xml:space="preserve">The action code for the 404 error can be seen in listing </w:t>
      </w:r>
      <w:r w:rsidR="00226089">
        <w:t>16.</w:t>
      </w:r>
      <w:r>
        <w:t>8.</w:t>
      </w:r>
    </w:p>
    <w:p w:rsidR="00DD3628" w:rsidRDefault="00DD3628" w:rsidP="00DD3628">
      <w:pPr>
        <w:pStyle w:val="Body"/>
      </w:pPr>
    </w:p>
    <w:p w:rsidR="00DD3628" w:rsidRDefault="00DD3628" w:rsidP="00DD3628">
      <w:pPr>
        <w:pStyle w:val="CodeListingCaption"/>
      </w:pPr>
      <w:r>
        <w:t xml:space="preserve">Listing </w:t>
      </w:r>
      <w:r w:rsidR="00226089">
        <w:t>16.</w:t>
      </w:r>
      <w:r>
        <w:t>8 The controller action for the HTTP 404 custom error</w:t>
      </w:r>
    </w:p>
    <w:p w:rsidR="00DD3628" w:rsidRDefault="00DD3628" w:rsidP="00DD3628">
      <w:pPr>
        <w:pStyle w:val="Code"/>
      </w:pPr>
      <w:r w:rsidRPr="000D62DD">
        <w:t>public class ErrorController : Controller</w:t>
      </w:r>
    </w:p>
    <w:p w:rsidR="00DD3628" w:rsidRDefault="00DD3628" w:rsidP="00DD3628">
      <w:pPr>
        <w:pStyle w:val="Code"/>
      </w:pPr>
      <w:commentRangeStart w:id="170"/>
      <w:r w:rsidRPr="000D62DD">
        <w:t xml:space="preserve">{    </w:t>
      </w:r>
    </w:p>
    <w:p w:rsidR="00DD3628" w:rsidRDefault="00DD3628" w:rsidP="00DD3628">
      <w:pPr>
        <w:pStyle w:val="Code"/>
      </w:pPr>
      <w:r w:rsidRPr="000D62DD">
        <w:t xml:space="preserve">    public Acti</w:t>
      </w:r>
      <w:r>
        <w:t>onResult Notfound(</w:t>
      </w:r>
      <w:r w:rsidRPr="000D62DD">
        <w:t>)</w:t>
      </w:r>
    </w:p>
    <w:p w:rsidR="00DD3628" w:rsidRDefault="00DD3628" w:rsidP="00DD3628">
      <w:pPr>
        <w:pStyle w:val="Code"/>
      </w:pPr>
      <w:r w:rsidRPr="000D62DD">
        <w:t xml:space="preserve">    {</w:t>
      </w:r>
    </w:p>
    <w:p w:rsidR="00DD3628" w:rsidRDefault="00DD3628" w:rsidP="00DD3628">
      <w:pPr>
        <w:pStyle w:val="Code"/>
      </w:pPr>
      <w:r w:rsidRPr="006A40B1">
        <w:t xml:space="preserve">   </w:t>
      </w:r>
      <w:r>
        <w:t xml:space="preserve">     Response.StatusCode = 404;</w:t>
      </w:r>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pPr>
      <w:r w:rsidRPr="000D62DD">
        <w:t>}</w:t>
      </w:r>
    </w:p>
    <w:commentRangeEnd w:id="170"/>
    <w:p w:rsidR="00DD3628" w:rsidRPr="00521AD9" w:rsidRDefault="00EE506E" w:rsidP="00DD3628">
      <w:pPr>
        <w:pStyle w:val="Body1"/>
      </w:pPr>
      <w:r>
        <w:rPr>
          <w:rStyle w:val="CommentReference"/>
          <w:vanish/>
        </w:rPr>
        <w:commentReference w:id="170"/>
      </w:r>
      <w:r w:rsidR="00DD3628" w:rsidRPr="00521AD9">
        <w:t>Catch-all routes can be used for other scenarios as well.</w:t>
      </w:r>
      <w:r w:rsidR="00DD3628">
        <w:t xml:space="preserve"> </w:t>
      </w:r>
      <w:r w:rsidR="00DD3628" w:rsidRPr="00521AD9">
        <w:t>If you wanted to match a certain string first, and then have everything else past the URL to be captured, you add the catch-all parameter to the end of the route definition.</w:t>
      </w:r>
      <w:r w:rsidR="00DD3628">
        <w:t xml:space="preserve"> </w:t>
      </w:r>
      <w:r w:rsidR="00DD3628" w:rsidRPr="00521AD9">
        <w:t xml:space="preserve">We saw this earlier: </w:t>
      </w:r>
      <w:r w:rsidR="00DD3628" w:rsidRPr="00521AD9">
        <w:rPr>
          <w:rStyle w:val="CodeinText"/>
        </w:rPr>
        <w:t xml:space="preserve">routes.IgnoreRoute("{resource}.axd/{*pathInfo}") </w:t>
      </w:r>
      <w:r w:rsidR="00DD3628" w:rsidRPr="00AC6A6C">
        <w:t>will capture anything after the first segment.</w:t>
      </w:r>
      <w:r w:rsidR="00DD3628">
        <w:t xml:space="preserve"> </w:t>
      </w:r>
      <w:r w:rsidR="00DD3628" w:rsidRPr="00AC6A6C">
        <w:t>Another interesting use for a catch-all route is for dynamic hierarchies, such as product categories.</w:t>
      </w:r>
      <w:r w:rsidR="00DD3628">
        <w:t xml:space="preserve"> </w:t>
      </w:r>
      <w:r w:rsidR="00DD3628" w:rsidRPr="00AC6A6C">
        <w:t>When you reach the limits of the routing system, create a catch-all route and do it yourself.</w:t>
      </w:r>
    </w:p>
    <w:p w:rsidR="00DD3628" w:rsidRDefault="00DD3628" w:rsidP="00DD3628">
      <w:pPr>
        <w:pStyle w:val="Body"/>
      </w:pPr>
      <w:r>
        <w:t xml:space="preserve">The example in listing </w:t>
      </w:r>
      <w:r w:rsidR="00226089">
        <w:t>16.</w:t>
      </w:r>
      <w:r>
        <w:t xml:space="preserve">7 is a true catch-all route and will literally match any URL that has not been caught by the higher priority rules. It’s valid to have other catch-all parameters used in regular routes such as </w:t>
      </w:r>
      <w:r w:rsidRPr="008547EE">
        <w:rPr>
          <w:rStyle w:val="CodeinText"/>
        </w:rPr>
        <w:t>/events/</w:t>
      </w:r>
      <w:r>
        <w:rPr>
          <w:rStyle w:val="CodeinText"/>
        </w:rPr>
        <w:t>{</w:t>
      </w:r>
      <w:r w:rsidRPr="008547EE">
        <w:rPr>
          <w:rStyle w:val="CodeinText"/>
        </w:rPr>
        <w:t>*</w:t>
      </w:r>
      <w:r>
        <w:rPr>
          <w:rStyle w:val="CodeinText"/>
        </w:rPr>
        <w:t>info}</w:t>
      </w:r>
      <w:r>
        <w:t xml:space="preserve"> which would catch every URL starting with </w:t>
      </w:r>
      <w:r w:rsidRPr="008547EE">
        <w:rPr>
          <w:rStyle w:val="CodeinText"/>
        </w:rPr>
        <w:t>/events/</w:t>
      </w:r>
      <w:r>
        <w:t xml:space="preserve">. Be cautious using these catch-all parameters as they </w:t>
      </w:r>
      <w:r w:rsidRPr="008547EE">
        <w:t xml:space="preserve">will include </w:t>
      </w:r>
      <w:r w:rsidRPr="005D1FAA">
        <w:rPr>
          <w:rStyle w:val="Italics"/>
        </w:rPr>
        <w:t>any</w:t>
      </w:r>
      <w:r w:rsidRPr="008547EE">
        <w:t xml:space="preserve"> other text on the URL, including slashes and period characters.</w:t>
      </w:r>
      <w:r>
        <w:t xml:space="preserve"> It’s a good idea to use a regular expression parameter wherever possible so you remain in control of the data being passed into your controller action rather than just grabbing everything.</w:t>
      </w:r>
    </w:p>
    <w:p w:rsidR="00DD3628" w:rsidRDefault="00DD3628" w:rsidP="00DD3628">
      <w:pPr>
        <w:pStyle w:val="SidebarHead"/>
      </w:pPr>
      <w:r>
        <w:t>Internet Explorer’s “friendly” HTTP error messages</w:t>
      </w:r>
    </w:p>
    <w:p w:rsidR="00DD3628" w:rsidRDefault="00DD3628" w:rsidP="00DD3628">
      <w:pPr>
        <w:pStyle w:val="Sidebar"/>
      </w:pPr>
      <w:r>
        <w:t>If you are using Internet Explorer</w:t>
      </w:r>
      <w:r w:rsidR="001F7E79">
        <w:fldChar w:fldCharType="begin"/>
      </w:r>
      <w:r>
        <w:instrText xml:space="preserve"> XE "Internet Explorer:HTTP error messages" </w:instrText>
      </w:r>
      <w:r w:rsidR="001F7E79">
        <w:fldChar w:fldCharType="end"/>
      </w:r>
      <w:r>
        <w:t xml:space="preserve"> to develop and browse your application, be careful that you are not seeing Internet Explorer’s “friendly” error messages when developing these </w:t>
      </w:r>
      <w:r>
        <w:lastRenderedPageBreak/>
        <w:t>custom 404 errors, as IE will replace your custom page with its own. To avoid this, go into Tools &gt; Internet Options and untick “Show friendly HTTP error messages” under browsing options on the Advanced tab. Your custom 404 page should appear. Don’t forget though that users of your application using Internet Explorer may not see your custom error pages.</w:t>
      </w:r>
    </w:p>
    <w:p w:rsidR="00DD3628" w:rsidRDefault="00DD3628" w:rsidP="00DD3628">
      <w:pPr>
        <w:pStyle w:val="Body"/>
      </w:pPr>
    </w:p>
    <w:p w:rsidR="00DD3628" w:rsidRDefault="00DD3628" w:rsidP="00DD3628">
      <w:pPr>
        <w:pStyle w:val="Body1"/>
      </w:pPr>
      <w:r>
        <w:t xml:space="preserve">At this point, the default </w:t>
      </w:r>
      <w:r>
        <w:rPr>
          <w:rStyle w:val="CodeinText"/>
        </w:rPr>
        <w:t>{</w:t>
      </w:r>
      <w:r w:rsidRPr="00CE401D">
        <w:rPr>
          <w:rStyle w:val="CodeinText"/>
        </w:rPr>
        <w:t>controller</w:t>
      </w:r>
      <w:r>
        <w:rPr>
          <w:rStyle w:val="CodeinText"/>
        </w:rPr>
        <w:t>}</w:t>
      </w:r>
      <w:r w:rsidRPr="00CE401D">
        <w:rPr>
          <w:rStyle w:val="CodeinText"/>
        </w:rPr>
        <w:t>/</w:t>
      </w:r>
      <w:r>
        <w:rPr>
          <w:rStyle w:val="CodeinText"/>
        </w:rPr>
        <w:t>{</w:t>
      </w:r>
      <w:r w:rsidRPr="00CE401D">
        <w:rPr>
          <w:rStyle w:val="CodeinText"/>
        </w:rPr>
        <w:t>action</w:t>
      </w:r>
      <w:r>
        <w:rPr>
          <w:rStyle w:val="CodeinText"/>
        </w:rPr>
        <w:t>}</w:t>
      </w:r>
      <w:r w:rsidRPr="00CE401D">
        <w:rPr>
          <w:rStyle w:val="CodeinText"/>
        </w:rPr>
        <w:t>/</w:t>
      </w:r>
      <w:r>
        <w:rPr>
          <w:rStyle w:val="CodeinText"/>
        </w:rPr>
        <w:t>{</w:t>
      </w:r>
      <w:r w:rsidRPr="00CE401D">
        <w:rPr>
          <w:rStyle w:val="CodeinText"/>
        </w:rPr>
        <w:t>id</w:t>
      </w:r>
      <w:r>
        <w:rPr>
          <w:rStyle w:val="CodeinText"/>
        </w:rPr>
        <w:t>}</w:t>
      </w:r>
      <w:r>
        <w:t xml:space="preserve"> route can be removed as we have completely customized the routes to match our URL schema. You might choose to keep it around to serve as a default way to access your other controllers.</w:t>
      </w:r>
    </w:p>
    <w:p w:rsidR="00DD3628" w:rsidRPr="0094240B" w:rsidRDefault="00DD3628" w:rsidP="00DD3628">
      <w:pPr>
        <w:pStyle w:val="Body"/>
      </w:pPr>
      <w:r>
        <w:t xml:space="preserve">We have now customized the URL schema for our website. We have done this with complete control over our URLs, and without modifying where we keep our controllers and actions. This means that any ASP.NET MVC developer can come and look at our application and know exactly where everything is. This is a powerful concept. Next, we’ll discover how to use the routing system from </w:t>
      </w:r>
      <w:r w:rsidRPr="00AC6A6C">
        <w:rPr>
          <w:rStyle w:val="Italics"/>
        </w:rPr>
        <w:t>within</w:t>
      </w:r>
      <w:r>
        <w:t xml:space="preserve"> our application.</w:t>
      </w:r>
    </w:p>
    <w:p w:rsidR="00DD3628" w:rsidRDefault="00226089" w:rsidP="00DD3628">
      <w:pPr>
        <w:pStyle w:val="Head1"/>
      </w:pPr>
      <w:bookmarkStart w:id="171" w:name="_Toc188355288"/>
      <w:bookmarkStart w:id="172" w:name="_Toc189389035"/>
      <w:bookmarkStart w:id="173" w:name="_Toc190749197"/>
      <w:bookmarkStart w:id="174" w:name="_Toc190749298"/>
      <w:bookmarkStart w:id="175" w:name="_Toc231695335"/>
      <w:bookmarkStart w:id="176" w:name="_Toc231696009"/>
      <w:r>
        <w:t>16.</w:t>
      </w:r>
      <w:r w:rsidR="00DD3628">
        <w:t xml:space="preserve">4 Using the routing system to generate </w:t>
      </w:r>
      <w:bookmarkEnd w:id="171"/>
      <w:bookmarkEnd w:id="172"/>
      <w:bookmarkEnd w:id="173"/>
      <w:bookmarkEnd w:id="174"/>
      <w:r w:rsidR="00DD3628">
        <w:t>URLs</w:t>
      </w:r>
      <w:bookmarkEnd w:id="175"/>
      <w:bookmarkEnd w:id="176"/>
      <w:r w:rsidR="001F7E79">
        <w:fldChar w:fldCharType="begin"/>
      </w:r>
      <w:r w:rsidR="00DD3628">
        <w:instrText>xe "</w:instrText>
      </w:r>
      <w:r w:rsidR="00DD3628" w:rsidRPr="00326C11">
        <w:instrText>routing:generating URLs</w:instrText>
      </w:r>
      <w:r w:rsidR="00DD3628">
        <w:instrText>"</w:instrText>
      </w:r>
      <w:r w:rsidR="001F7E79">
        <w:fldChar w:fldCharType="end"/>
      </w:r>
    </w:p>
    <w:p w:rsidR="00DD3628" w:rsidRPr="009F7E23" w:rsidRDefault="00DD3628" w:rsidP="00DD3628">
      <w:pPr>
        <w:pStyle w:val="Body1"/>
      </w:pPr>
      <w:r>
        <w:t xml:space="preserve">Nobody likes broken links. </w:t>
      </w:r>
      <w:r w:rsidRPr="009F7E23">
        <w:t>And since it’s so easy to change the URL routes for your entire site, what happens if you directly use those URLs from within your application (for example, linking from one page to another)?</w:t>
      </w:r>
      <w:r>
        <w:t xml:space="preserve"> </w:t>
      </w:r>
      <w:r w:rsidRPr="009F7E23">
        <w:t>If you changed one of your routes, these URLs could be broken.</w:t>
      </w:r>
      <w:r>
        <w:t xml:space="preserve"> </w:t>
      </w:r>
      <w:r w:rsidRPr="009F7E23">
        <w:t>Of course the decision to change URLs does not come lightly; it’s generally believed that you can harm your reputation in the eyes of major search engines if your site contains broken links.</w:t>
      </w:r>
      <w:r>
        <w:t xml:space="preserve"> A</w:t>
      </w:r>
      <w:r w:rsidRPr="009F7E23">
        <w:t>ssuming that you may have no choice but to change your routes, you’ll need a better way to deal with URLs in your applications.</w:t>
      </w:r>
    </w:p>
    <w:p w:rsidR="00DD3628" w:rsidRDefault="00DD3628" w:rsidP="00DD3628">
      <w:pPr>
        <w:pStyle w:val="Body"/>
      </w:pPr>
      <w:r>
        <w:t xml:space="preserve">Instead, whenever we need a URL in our site, we’ll </w:t>
      </w:r>
      <w:r w:rsidRPr="001F2651">
        <w:t>ask the</w:t>
      </w:r>
      <w:commentRangeStart w:id="177"/>
      <w:r w:rsidRPr="001F2651">
        <w:t xml:space="preserve"> </w:t>
      </w:r>
      <w:commentRangeStart w:id="178"/>
      <w:del w:id="179" w:author="Jimmy Bogard" w:date="2010-03-31T19:49:00Z">
        <w:r w:rsidRPr="001F2651" w:rsidDel="00DD1A55">
          <w:delText>F</w:delText>
        </w:r>
      </w:del>
      <w:ins w:id="180" w:author="Jimmy Bogard" w:date="2010-03-31T19:49:00Z">
        <w:r w:rsidR="00DD1A55">
          <w:t>f</w:t>
        </w:r>
      </w:ins>
      <w:r w:rsidRPr="001F2651">
        <w:t>ramework</w:t>
      </w:r>
      <w:r w:rsidR="001F7E79">
        <w:fldChar w:fldCharType="begin"/>
      </w:r>
      <w:r>
        <w:instrText xml:space="preserve"> XE "</w:instrText>
      </w:r>
      <w:r w:rsidRPr="001F2651">
        <w:instrText>Framework</w:instrText>
      </w:r>
      <w:r>
        <w:instrText xml:space="preserve">:ask for URL" </w:instrText>
      </w:r>
      <w:r w:rsidR="001F7E79">
        <w:fldChar w:fldCharType="end"/>
      </w:r>
      <w:commentRangeEnd w:id="178"/>
      <w:r w:rsidR="00DD1A55">
        <w:commentReference w:id="178"/>
      </w:r>
      <w:r w:rsidRPr="001F2651">
        <w:t xml:space="preserve"> </w:t>
      </w:r>
      <w:commentRangeEnd w:id="177"/>
      <w:r w:rsidR="00EE506E">
        <w:rPr>
          <w:rStyle w:val="CommentReference"/>
          <w:vanish/>
        </w:rPr>
        <w:commentReference w:id="177"/>
      </w:r>
      <w:r w:rsidRPr="001F2651">
        <w:t>to give it to us</w:t>
      </w:r>
      <w:r>
        <w:t xml:space="preserve">, rather than hard-coding it. We’ll need to specify a combination of controller, </w:t>
      </w:r>
      <w:r w:rsidRPr="00C60F13">
        <w:t>action</w:t>
      </w:r>
      <w:r>
        <w:t xml:space="preserve">, and parameters. The </w:t>
      </w:r>
      <w:r w:rsidRPr="00073761">
        <w:rPr>
          <w:rStyle w:val="CodeinText"/>
        </w:rPr>
        <w:t>ActionLink</w:t>
      </w:r>
      <w:r>
        <w:t xml:space="preserve"> method does the rest. It’s a method on the </w:t>
      </w:r>
      <w:r w:rsidRPr="00073761">
        <w:rPr>
          <w:rStyle w:val="CodeinText"/>
        </w:rPr>
        <w:t>HtmlHelper</w:t>
      </w:r>
      <w:r>
        <w:t xml:space="preserve"> class included with the MVC Framework which generates a full HTML </w:t>
      </w:r>
      <w:r w:rsidRPr="00073761">
        <w:rPr>
          <w:rStyle w:val="CodeinText"/>
        </w:rPr>
        <w:t>&lt;a&gt;</w:t>
      </w:r>
      <w:r>
        <w:t xml:space="preserve"> element with the correct URL inserted to match a route specified from the object parameters passed in. </w:t>
      </w:r>
    </w:p>
    <w:p w:rsidR="00DD3628" w:rsidRDefault="00DD3628" w:rsidP="00DD3628">
      <w:pPr>
        <w:pStyle w:val="Body"/>
      </w:pPr>
    </w:p>
    <w:p w:rsidR="00DD3628" w:rsidRDefault="00DD3628" w:rsidP="00DD3628">
      <w:pPr>
        <w:pStyle w:val="Code"/>
      </w:pPr>
      <w:r w:rsidRPr="004929B7">
        <w:t>&lt;%= Html.ActionLink("WDG0001", "</w:t>
      </w:r>
      <w:r>
        <w:t>show</w:t>
      </w:r>
      <w:r w:rsidRPr="004929B7">
        <w:t>", "catalog"</w:t>
      </w:r>
      <w:r>
        <w:t xml:space="preserve">, new { </w:t>
      </w:r>
      <w:r w:rsidRPr="004929B7">
        <w:t>widget</w:t>
      </w:r>
      <w:r>
        <w:t>Code</w:t>
      </w:r>
      <w:r w:rsidRPr="004929B7">
        <w:t xml:space="preserve"> = </w:t>
      </w:r>
    </w:p>
    <w:p w:rsidR="00DD3628" w:rsidRDefault="00DD3628" w:rsidP="00DD3628">
      <w:pPr>
        <w:pStyle w:val="Code"/>
      </w:pPr>
      <w:r>
        <w:t xml:space="preserve">    </w:t>
      </w:r>
      <w:r w:rsidRPr="004929B7">
        <w:t>"WDG0001" }</w:t>
      </w:r>
      <w:r>
        <w:t>, null</w:t>
      </w:r>
      <w:r w:rsidRPr="004929B7">
        <w:t>) %&gt;</w:t>
      </w:r>
    </w:p>
    <w:p w:rsidR="00DD3628" w:rsidRDefault="00DD3628" w:rsidP="00DD3628">
      <w:pPr>
        <w:pStyle w:val="Body1"/>
      </w:pPr>
      <w:r>
        <w:t xml:space="preserve">This example generates a link to the </w:t>
      </w:r>
      <w:r>
        <w:rPr>
          <w:rStyle w:val="CodeinText"/>
        </w:rPr>
        <w:t>show</w:t>
      </w:r>
      <w:r>
        <w:t xml:space="preserve"> action on the </w:t>
      </w:r>
      <w:r w:rsidRPr="00AC6A6C">
        <w:rPr>
          <w:rStyle w:val="CodeinText"/>
        </w:rPr>
        <w:t>catalog</w:t>
      </w:r>
      <w:r>
        <w:t xml:space="preserve"> controller with an extra parameter specified for </w:t>
      </w:r>
      <w:r w:rsidRPr="00AC6A6C">
        <w:rPr>
          <w:rStyle w:val="CodeinText"/>
        </w:rPr>
        <w:t>widget</w:t>
      </w:r>
      <w:r>
        <w:rPr>
          <w:rStyle w:val="CodeinText"/>
        </w:rPr>
        <w:t>Code</w:t>
      </w:r>
      <w:r>
        <w:t>. The output from this is shown next.</w:t>
      </w:r>
    </w:p>
    <w:p w:rsidR="00DD3628" w:rsidRDefault="00DD3628" w:rsidP="00DD3628">
      <w:pPr>
        <w:pStyle w:val="Body"/>
      </w:pPr>
    </w:p>
    <w:p w:rsidR="00DD3628" w:rsidRDefault="00DD3628" w:rsidP="00DD3628">
      <w:pPr>
        <w:pStyle w:val="Code"/>
      </w:pPr>
      <w:r w:rsidRPr="00073761">
        <w:t>&lt;a href="/WDG0001"&gt;WDG0001&lt;/a&gt;</w:t>
      </w:r>
    </w:p>
    <w:p w:rsidR="00DD3628" w:rsidRDefault="00DD3628" w:rsidP="00DD3628">
      <w:pPr>
        <w:pStyle w:val="Body"/>
      </w:pPr>
    </w:p>
    <w:p w:rsidR="00DD3628" w:rsidRDefault="00DD3628" w:rsidP="00DD3628">
      <w:pPr>
        <w:pStyle w:val="Body1"/>
      </w:pPr>
      <w:r>
        <w:t xml:space="preserve">Similarly, if you use the </w:t>
      </w:r>
      <w:r w:rsidRPr="00AC6A6C">
        <w:rPr>
          <w:rStyle w:val="CodeinText"/>
        </w:rPr>
        <w:t>HtmlHelper</w:t>
      </w:r>
      <w:r>
        <w:t xml:space="preserve"> class’ </w:t>
      </w:r>
      <w:r w:rsidRPr="009F7E23">
        <w:rPr>
          <w:rStyle w:val="CodeinText"/>
        </w:rPr>
        <w:t>BeginForm</w:t>
      </w:r>
      <w:r>
        <w:t xml:space="preserve"> method to build your form tags, it will generate your URL for you. As you saw in the last section, the controller and action may not be the only parameters that are involved in defining a route. Sometimes additional parameters are needed to match a route.</w:t>
      </w:r>
    </w:p>
    <w:p w:rsidR="00DD3628" w:rsidRDefault="00DD3628" w:rsidP="00DD3628">
      <w:pPr>
        <w:pStyle w:val="Body"/>
      </w:pPr>
      <w:r>
        <w:lastRenderedPageBreak/>
        <w:t>Occasionally it’s useful to be able to pass parameters to an action that has not been specified as part of the route.</w:t>
      </w:r>
    </w:p>
    <w:p w:rsidR="00DD3628" w:rsidRPr="004929B7" w:rsidRDefault="00DD3628" w:rsidP="00DD3628">
      <w:pPr>
        <w:pStyle w:val="Body"/>
      </w:pPr>
    </w:p>
    <w:p w:rsidR="00DD3628" w:rsidRDefault="00DD3628" w:rsidP="00DD3628">
      <w:pPr>
        <w:pStyle w:val="Code"/>
      </w:pPr>
      <w:r w:rsidRPr="004929B7">
        <w:t>&lt;%= Html.ActionLink("WDG0002 (French)", "</w:t>
      </w:r>
      <w:r>
        <w:t>show</w:t>
      </w:r>
      <w:r w:rsidRPr="004929B7">
        <w:t>", "catalog"</w:t>
      </w:r>
      <w:r>
        <w:t xml:space="preserve">, </w:t>
      </w:r>
    </w:p>
    <w:p w:rsidR="00DD3628" w:rsidRDefault="00DD3628" w:rsidP="00DD3628">
      <w:pPr>
        <w:pStyle w:val="Code"/>
      </w:pPr>
      <w:r>
        <w:t xml:space="preserve">    new { </w:t>
      </w:r>
      <w:r w:rsidRPr="004929B7">
        <w:t>widget</w:t>
      </w:r>
      <w:r>
        <w:t>Code</w:t>
      </w:r>
      <w:r w:rsidRPr="004929B7">
        <w:t xml:space="preserve"> = "WDG0002", language = "fr" }</w:t>
      </w:r>
      <w:r>
        <w:t>, null</w:t>
      </w:r>
      <w:r w:rsidRPr="004929B7">
        <w:t>) %&gt;</w:t>
      </w:r>
    </w:p>
    <w:p w:rsidR="00DD3628" w:rsidRDefault="00DD3628" w:rsidP="00DD3628">
      <w:pPr>
        <w:pStyle w:val="Body"/>
      </w:pPr>
    </w:p>
    <w:p w:rsidR="00DD3628" w:rsidRDefault="00DD3628" w:rsidP="00DD3628">
      <w:pPr>
        <w:pStyle w:val="Body1"/>
      </w:pPr>
      <w:r>
        <w:t xml:space="preserve">This example shows that passing additional parameters is as simple as adding extra members to the object passed to </w:t>
      </w:r>
      <w:r w:rsidRPr="00D36625">
        <w:rPr>
          <w:rStyle w:val="CodeinText"/>
        </w:rPr>
        <w:t>ActionLink</w:t>
      </w:r>
      <w:r>
        <w:t>. The link generated by this code is shown next. If the parameter matches something in the route, it will become part of the URL. Otherwise it will be appended to the query string, as you can see in this example.</w:t>
      </w:r>
    </w:p>
    <w:p w:rsidR="00DD3628" w:rsidRDefault="00DD3628" w:rsidP="00DD3628">
      <w:pPr>
        <w:pStyle w:val="Body"/>
      </w:pPr>
    </w:p>
    <w:p w:rsidR="00DD3628" w:rsidRDefault="00DD3628" w:rsidP="00DD3628">
      <w:pPr>
        <w:pStyle w:val="Code"/>
      </w:pPr>
      <w:r>
        <w:t>&lt;a href="/WDG0002?language=fr"&gt;WDG0002 (French)&lt;/a&gt;</w:t>
      </w:r>
    </w:p>
    <w:p w:rsidR="00DD3628" w:rsidRDefault="00DD3628" w:rsidP="00DD3628">
      <w:pPr>
        <w:pStyle w:val="Code"/>
      </w:pPr>
    </w:p>
    <w:p w:rsidR="00DD3628" w:rsidRDefault="00DD3628" w:rsidP="00DD3628">
      <w:pPr>
        <w:pStyle w:val="Body1"/>
      </w:pPr>
      <w:r>
        <w:t xml:space="preserve">When using </w:t>
      </w:r>
      <w:r w:rsidRPr="00AF47F6">
        <w:rPr>
          <w:rStyle w:val="CodeinText"/>
        </w:rPr>
        <w:t>ActionLink</w:t>
      </w:r>
      <w:r w:rsidRPr="009F7E23">
        <w:t>,</w:t>
      </w:r>
      <w:r>
        <w:t xml:space="preserve"> your route will be determined for you, based on the first matching route defined in the route collection. Most often this will be sufficient, but if you want to request a specific route, you can use </w:t>
      </w:r>
      <w:r w:rsidRPr="007C2EB7">
        <w:rPr>
          <w:rStyle w:val="CodeinText"/>
        </w:rPr>
        <w:t>RouteLink</w:t>
      </w:r>
      <w:r>
        <w:t xml:space="preserve">.  </w:t>
      </w:r>
      <w:r w:rsidRPr="007C2EB7">
        <w:rPr>
          <w:rStyle w:val="CodeinText"/>
        </w:rPr>
        <w:t>RouteLink</w:t>
      </w:r>
      <w:r>
        <w:t xml:space="preserve"> accepts a parameter to identify the route requested, like this:</w:t>
      </w:r>
    </w:p>
    <w:p w:rsidR="00DD3628" w:rsidRDefault="00DD3628" w:rsidP="00DD3628">
      <w:pPr>
        <w:pStyle w:val="Code"/>
      </w:pPr>
    </w:p>
    <w:p w:rsidR="00DD3628" w:rsidRDefault="00DD3628" w:rsidP="00DD3628">
      <w:pPr>
        <w:pStyle w:val="Code"/>
      </w:pPr>
      <w:r>
        <w:t xml:space="preserve">&lt;%= Html.RouteLink("WDG003", "special-widget-route", </w:t>
      </w:r>
    </w:p>
    <w:p w:rsidR="00DD3628" w:rsidRDefault="00DD3628" w:rsidP="00DD3628">
      <w:pPr>
        <w:pStyle w:val="Code"/>
      </w:pPr>
      <w:r>
        <w:t xml:space="preserve">    new { widgetCode = "WDG003" }, null) %&gt;</w:t>
      </w:r>
      <w:r>
        <w:br/>
      </w:r>
    </w:p>
    <w:p w:rsidR="00DD3628" w:rsidRDefault="00DD3628" w:rsidP="00DD3628">
      <w:pPr>
        <w:pStyle w:val="Body1"/>
      </w:pPr>
      <w:r>
        <w:t xml:space="preserve">This will look for a route with the name </w:t>
      </w:r>
      <w:r w:rsidRPr="00AC6A6C">
        <w:rPr>
          <w:rStyle w:val="Italics"/>
        </w:rPr>
        <w:t>special-widget-route</w:t>
      </w:r>
      <w:r>
        <w:t xml:space="preserve">. Most often you will not need to use this technique unless the URL generated by routing is not the desired one.  Try to solve the issue by altering route ordering or with route constraints. Use </w:t>
      </w:r>
      <w:r w:rsidRPr="00AC6A6C">
        <w:rPr>
          <w:rStyle w:val="CodeinText"/>
        </w:rPr>
        <w:t>RouteLink</w:t>
      </w:r>
      <w:r>
        <w:t xml:space="preserve"> as a last resort.</w:t>
      </w:r>
    </w:p>
    <w:p w:rsidR="00DD3628" w:rsidRDefault="00DD3628" w:rsidP="00DD3628">
      <w:pPr>
        <w:pStyle w:val="Code"/>
      </w:pPr>
    </w:p>
    <w:p w:rsidR="00DD3628" w:rsidRPr="009F7E23" w:rsidRDefault="00DD3628" w:rsidP="00DD3628">
      <w:pPr>
        <w:pStyle w:val="Body"/>
      </w:pPr>
      <w:r>
        <w:tab/>
      </w:r>
      <w:r w:rsidRPr="009F7E23" w:rsidDel="001F08AC">
        <w:t xml:space="preserve"> </w:t>
      </w:r>
      <w:r w:rsidRPr="009F7E23">
        <w:t>Sometimes you need to obtain a URL, but not for the purposes of a link or form.</w:t>
      </w:r>
      <w:r>
        <w:t xml:space="preserve"> </w:t>
      </w:r>
      <w:r w:rsidRPr="009F7E23">
        <w:t xml:space="preserve">This often happens when you are writing AJAX code, and the request URL needs to be set. The </w:t>
      </w:r>
      <w:r w:rsidRPr="009F7E23">
        <w:rPr>
          <w:rStyle w:val="CodeinText"/>
        </w:rPr>
        <w:t>UrlHelper</w:t>
      </w:r>
      <w:r w:rsidRPr="009F7E23">
        <w:t xml:space="preserve"> class can generate URLs directly, and in fact the </w:t>
      </w:r>
      <w:r w:rsidRPr="009F7E23">
        <w:rPr>
          <w:rStyle w:val="CodeinText"/>
        </w:rPr>
        <w:t>UrlHelper</w:t>
      </w:r>
      <w:r w:rsidRPr="009F7E23">
        <w:t xml:space="preserve"> is used by the </w:t>
      </w:r>
      <w:r w:rsidRPr="009F7E23">
        <w:rPr>
          <w:rStyle w:val="CodeinText"/>
        </w:rPr>
        <w:t>ActionLink</w:t>
      </w:r>
      <w:r w:rsidRPr="009F7E23">
        <w:t xml:space="preserve"> methods and others.</w:t>
      </w:r>
      <w:r>
        <w:t xml:space="preserve"> </w:t>
      </w:r>
      <w:r w:rsidRPr="009F7E23">
        <w:t>Here is an example:</w:t>
      </w:r>
    </w:p>
    <w:p w:rsidR="00DD3628" w:rsidRDefault="00DD3628" w:rsidP="00DD3628">
      <w:pPr>
        <w:pStyle w:val="Body"/>
      </w:pPr>
    </w:p>
    <w:p w:rsidR="00DD3628" w:rsidRDefault="00DD3628" w:rsidP="00DD3628">
      <w:pPr>
        <w:pStyle w:val="Code"/>
      </w:pPr>
      <w:r w:rsidRPr="00237FBE">
        <w:t xml:space="preserve">&lt;%= Url.Action("show", "catalog", </w:t>
      </w:r>
    </w:p>
    <w:p w:rsidR="00DD3628" w:rsidRPr="009F7E23" w:rsidRDefault="00DD3628" w:rsidP="00DD3628">
      <w:pPr>
        <w:pStyle w:val="Code"/>
      </w:pPr>
      <w:r>
        <w:t xml:space="preserve">    </w:t>
      </w:r>
      <w:r w:rsidRPr="00237FBE">
        <w:t>new { widgetCode="WDG0002", language="fr" }) %&gt;</w:t>
      </w:r>
    </w:p>
    <w:p w:rsidR="00DD3628" w:rsidRDefault="00DD3628" w:rsidP="00DD3628">
      <w:pPr>
        <w:pStyle w:val="Body"/>
      </w:pPr>
    </w:p>
    <w:p w:rsidR="00DD3628" w:rsidRDefault="00DD3628" w:rsidP="00DD3628">
      <w:pPr>
        <w:pStyle w:val="Body"/>
      </w:pPr>
      <w:r>
        <w:t>This will return the same URL as above, but without any surrounding tags.</w:t>
      </w:r>
    </w:p>
    <w:p w:rsidR="00DD3628" w:rsidRDefault="00226089" w:rsidP="00DD3628">
      <w:pPr>
        <w:pStyle w:val="Head1"/>
      </w:pPr>
      <w:bookmarkStart w:id="181" w:name="_Toc188355290"/>
      <w:bookmarkStart w:id="182" w:name="_Toc189389037"/>
      <w:bookmarkStart w:id="183" w:name="_Toc190749199"/>
      <w:bookmarkStart w:id="184" w:name="_Toc190749300"/>
      <w:bookmarkStart w:id="185" w:name="_Toc231695338"/>
      <w:bookmarkStart w:id="186" w:name="_Toc231696012"/>
      <w:r>
        <w:t>16.</w:t>
      </w:r>
      <w:r w:rsidR="005C4379">
        <w:t>5</w:t>
      </w:r>
      <w:r w:rsidR="00DD3628">
        <w:t xml:space="preserve"> </w:t>
      </w:r>
      <w:r w:rsidR="00DD3628" w:rsidRPr="00F6391F">
        <w:t xml:space="preserve">Testing </w:t>
      </w:r>
      <w:r w:rsidR="00DD3628">
        <w:t>r</w:t>
      </w:r>
      <w:r w:rsidR="00DD3628" w:rsidRPr="00F6391F">
        <w:t>oute</w:t>
      </w:r>
      <w:r w:rsidR="001F7E79">
        <w:fldChar w:fldCharType="begin"/>
      </w:r>
      <w:r w:rsidR="00DD3628">
        <w:instrText>xe "</w:instrText>
      </w:r>
      <w:r w:rsidR="00DD3628" w:rsidRPr="00734685">
        <w:instrText>routes:testing</w:instrText>
      </w:r>
      <w:r w:rsidR="00DD3628">
        <w:instrText>"</w:instrText>
      </w:r>
      <w:r w:rsidR="001F7E79">
        <w:fldChar w:fldCharType="end"/>
      </w:r>
      <w:r w:rsidR="00DD3628" w:rsidRPr="00F6391F">
        <w:t xml:space="preserve"> </w:t>
      </w:r>
      <w:r w:rsidR="00DD3628">
        <w:t>b</w:t>
      </w:r>
      <w:r w:rsidR="00DD3628" w:rsidRPr="00F6391F">
        <w:t>ehavior</w:t>
      </w:r>
      <w:bookmarkEnd w:id="181"/>
      <w:bookmarkEnd w:id="182"/>
      <w:bookmarkEnd w:id="183"/>
      <w:bookmarkEnd w:id="184"/>
      <w:bookmarkEnd w:id="185"/>
      <w:bookmarkEnd w:id="186"/>
    </w:p>
    <w:p w:rsidR="00DD3628" w:rsidRPr="009F7E23" w:rsidRDefault="00DD3628" w:rsidP="00DD3628">
      <w:pPr>
        <w:pStyle w:val="Body1"/>
      </w:pPr>
      <w:r>
        <w:t>W</w:t>
      </w:r>
      <w:r w:rsidRPr="009F7E23">
        <w:t>hen compared with the rest of the ASP.NET MVC framework, testing routes is not easy or intuitive.</w:t>
      </w:r>
      <w:r>
        <w:t xml:space="preserve"> </w:t>
      </w:r>
      <w:r w:rsidRPr="009F7E23">
        <w:t>Although ASP.NET MVC has advanced the functions interfaces and abstract base classes many elements still must be mocked out before route testing is possible.</w:t>
      </w:r>
      <w:r>
        <w:t xml:space="preserve"> </w:t>
      </w:r>
      <w:r w:rsidRPr="009F7E23">
        <w:t>Luckily, MvcContrib has a nice fluent route testing API, which we can use to make testing these routes easier.</w:t>
      </w:r>
      <w:r>
        <w:t xml:space="preserve"> </w:t>
      </w:r>
      <w:r w:rsidRPr="009F7E23">
        <w:t xml:space="preserve">But before we look at that, Listing </w:t>
      </w:r>
      <w:r w:rsidR="00226089">
        <w:t>16.</w:t>
      </w:r>
      <w:r w:rsidR="005C4379">
        <w:t>9</w:t>
      </w:r>
      <w:r w:rsidRPr="009F7E23">
        <w:t xml:space="preserve"> demonstrates how you would test a route with NUnit</w:t>
      </w:r>
      <w:r w:rsidR="001F7E79">
        <w:fldChar w:fldCharType="begin"/>
      </w:r>
      <w:r>
        <w:instrText xml:space="preserve"> XE "</w:instrText>
      </w:r>
      <w:r w:rsidRPr="009F7E23">
        <w:instrText>route</w:instrText>
      </w:r>
      <w:r>
        <w:instrText>:testing</w:instrText>
      </w:r>
      <w:r w:rsidRPr="009F7E23">
        <w:instrText xml:space="preserve"> with NUnit</w:instrText>
      </w:r>
      <w:r>
        <w:instrText xml:space="preserve">" </w:instrText>
      </w:r>
      <w:r w:rsidR="001F7E79">
        <w:fldChar w:fldCharType="end"/>
      </w:r>
      <w:r w:rsidR="001F7E79">
        <w:fldChar w:fldCharType="begin"/>
      </w:r>
      <w:r>
        <w:instrText xml:space="preserve"> XE "</w:instrText>
      </w:r>
      <w:r w:rsidRPr="009F7E23">
        <w:instrText>NUnit</w:instrText>
      </w:r>
      <w:r>
        <w:instrText xml:space="preserve">”testing a route" </w:instrText>
      </w:r>
      <w:r w:rsidR="001F7E79">
        <w:fldChar w:fldCharType="end"/>
      </w:r>
      <w:r w:rsidRPr="009F7E23">
        <w:t xml:space="preserve"> and Rhino Mocks</w:t>
      </w:r>
      <w:r w:rsidR="001F7E79">
        <w:fldChar w:fldCharType="begin"/>
      </w:r>
      <w:r>
        <w:instrText xml:space="preserve"> XE "</w:instrText>
      </w:r>
      <w:r w:rsidRPr="009F7E23">
        <w:instrText>Rhino Mocks</w:instrText>
      </w:r>
      <w:r>
        <w:instrText xml:space="preserve">:testing a route" </w:instrText>
      </w:r>
      <w:r w:rsidR="001F7E79">
        <w:fldChar w:fldCharType="end"/>
      </w:r>
      <w:r w:rsidRPr="009F7E23">
        <w:t>.</w:t>
      </w:r>
      <w:r w:rsidR="001F7E79">
        <w:fldChar w:fldCharType="begin"/>
      </w:r>
      <w:r>
        <w:instrText xml:space="preserve"> XE "route:testing with </w:instrText>
      </w:r>
      <w:r w:rsidRPr="009F7E23">
        <w:instrText>Rhino Mocks</w:instrText>
      </w:r>
      <w:r>
        <w:instrText xml:space="preserve">" </w:instrText>
      </w:r>
      <w:r w:rsidR="001F7E79">
        <w:fldChar w:fldCharType="end"/>
      </w:r>
    </w:p>
    <w:p w:rsidR="00DD3628" w:rsidRDefault="00DD3628" w:rsidP="00DD3628">
      <w:pPr>
        <w:pStyle w:val="CodeListingCaption"/>
      </w:pPr>
      <w:r>
        <w:lastRenderedPageBreak/>
        <w:t xml:space="preserve">Listing </w:t>
      </w:r>
      <w:r w:rsidR="00226089">
        <w:t>16.</w:t>
      </w:r>
      <w:r w:rsidR="005C4379">
        <w:t>9</w:t>
      </w:r>
      <w:r>
        <w:t xml:space="preserve"> </w:t>
      </w:r>
      <w:commentRangeStart w:id="187"/>
      <w:commentRangeStart w:id="188"/>
      <w:r>
        <w:t>Testing routes can be a pain</w:t>
      </w:r>
      <w:commentRangeEnd w:id="187"/>
      <w:r w:rsidR="001C403F">
        <w:rPr>
          <w:rStyle w:val="CommentReference"/>
          <w:rFonts w:ascii="Verdana" w:hAnsi="Verdana"/>
          <w:b w:val="0"/>
          <w:vanish/>
          <w:color w:val="000000"/>
        </w:rPr>
        <w:commentReference w:id="187"/>
      </w:r>
      <w:commentRangeEnd w:id="188"/>
      <w:r w:rsidR="00DD1A55">
        <w:rPr>
          <w:rFonts w:ascii="Verdana" w:hAnsi="Verdana"/>
          <w:b w:val="0"/>
          <w:color w:val="000000"/>
          <w:sz w:val="16"/>
        </w:rPr>
        <w:commentReference w:id="188"/>
      </w:r>
    </w:p>
    <w:p w:rsidR="00DD3628" w:rsidRDefault="00DD3628" w:rsidP="00DD3628">
      <w:pPr>
        <w:pStyle w:val="Code"/>
      </w:pPr>
      <w:r w:rsidRPr="00E97AB6">
        <w:t>using System.Web;</w:t>
      </w:r>
    </w:p>
    <w:p w:rsidR="00DD3628" w:rsidRDefault="00DD3628" w:rsidP="00DD3628">
      <w:pPr>
        <w:pStyle w:val="Code"/>
      </w:pPr>
      <w:r w:rsidRPr="00E97AB6">
        <w:t>using System.Web.Routing;</w:t>
      </w:r>
    </w:p>
    <w:p w:rsidR="00DD3628" w:rsidRDefault="00DD3628" w:rsidP="00DD3628">
      <w:pPr>
        <w:pStyle w:val="Code"/>
      </w:pPr>
      <w:r w:rsidRPr="00E97AB6">
        <w:t>using NUnit.Framework;</w:t>
      </w:r>
    </w:p>
    <w:p w:rsidR="00DD3628" w:rsidRDefault="00DD3628" w:rsidP="00DD3628">
      <w:pPr>
        <w:pStyle w:val="Code"/>
      </w:pPr>
      <w:r w:rsidRPr="00E97AB6">
        <w:t>using NUnit.Framework.SyntaxHelpers;</w:t>
      </w:r>
    </w:p>
    <w:p w:rsidR="00DD3628" w:rsidRDefault="00DD3628" w:rsidP="00DD3628">
      <w:pPr>
        <w:pStyle w:val="Code"/>
      </w:pPr>
      <w:r w:rsidRPr="00E97AB6">
        <w:t>using Rhino.Mocks;</w:t>
      </w:r>
    </w:p>
    <w:p w:rsidR="00DD3628" w:rsidRDefault="00DD3628" w:rsidP="00DD3628">
      <w:pPr>
        <w:pStyle w:val="Code"/>
      </w:pPr>
    </w:p>
    <w:p w:rsidR="00DD3628" w:rsidRDefault="00DD3628" w:rsidP="00DD3628">
      <w:pPr>
        <w:pStyle w:val="Code"/>
      </w:pPr>
      <w:r w:rsidRPr="00E97AB6">
        <w:t xml:space="preserve">namespace </w:t>
      </w:r>
      <w:r w:rsidR="00A4395A">
        <w:t>BadRoutingTestExample</w:t>
      </w:r>
      <w:r w:rsidRPr="00E97AB6">
        <w:t>.Tests</w:t>
      </w:r>
    </w:p>
    <w:p w:rsidR="00DD3628" w:rsidRDefault="00DD3628" w:rsidP="00DD3628">
      <w:pPr>
        <w:pStyle w:val="Code"/>
      </w:pPr>
      <w:r w:rsidRPr="00E97AB6">
        <w:t>{</w:t>
      </w:r>
    </w:p>
    <w:p w:rsidR="00DD3628" w:rsidRDefault="00DD3628" w:rsidP="00DD3628">
      <w:pPr>
        <w:pStyle w:val="Code"/>
      </w:pPr>
      <w:r w:rsidRPr="00E97AB6">
        <w:t xml:space="preserve">    [TestFixture]</w:t>
      </w:r>
    </w:p>
    <w:p w:rsidR="00DD3628" w:rsidRDefault="00DD3628" w:rsidP="00DD3628">
      <w:pPr>
        <w:pStyle w:val="Code"/>
      </w:pPr>
      <w:r w:rsidRPr="00E97AB6">
        <w:t xml:space="preserve">    public class NaiveRouteTester</w:t>
      </w:r>
    </w:p>
    <w:p w:rsidR="00DD3628" w:rsidRDefault="00DD3628" w:rsidP="00DD3628">
      <w:pPr>
        <w:pStyle w:val="Code"/>
      </w:pPr>
      <w:r w:rsidRPr="00E97AB6">
        <w:t xml:space="preserve">    {</w:t>
      </w:r>
    </w:p>
    <w:p w:rsidR="00DD3628" w:rsidRDefault="00DD3628" w:rsidP="00DD3628">
      <w:pPr>
        <w:pStyle w:val="Code"/>
      </w:pPr>
      <w:r w:rsidRPr="00E97AB6">
        <w:t xml:space="preserve">        [Test]</w:t>
      </w:r>
    </w:p>
    <w:p w:rsidR="00DD3628" w:rsidRDefault="00DD3628" w:rsidP="00DD3628">
      <w:pPr>
        <w:pStyle w:val="Code"/>
      </w:pPr>
      <w:r w:rsidRPr="00E97AB6">
        <w:t xml:space="preserve">        public void root_matches_conference_controller_and_current_action()</w:t>
      </w:r>
    </w:p>
    <w:p w:rsidR="00DD3628" w:rsidRDefault="00DD3628" w:rsidP="00DD3628">
      <w:pPr>
        <w:pStyle w:val="Code"/>
      </w:pPr>
      <w:r w:rsidRPr="00E97AB6">
        <w:t xml:space="preserve">        {</w:t>
      </w:r>
    </w:p>
    <w:p w:rsidR="00DD3628" w:rsidRDefault="00DD3628" w:rsidP="00DD3628">
      <w:pPr>
        <w:pStyle w:val="Code"/>
      </w:pPr>
      <w:r w:rsidRPr="00E97AB6">
        <w:t xml:space="preserve">            const string url = "~/";</w:t>
      </w:r>
    </w:p>
    <w:p w:rsidR="00DD3628" w:rsidRDefault="00DD3628" w:rsidP="00DD3628">
      <w:pPr>
        <w:pStyle w:val="Code"/>
      </w:pPr>
      <w:r w:rsidRPr="00E97AB6">
        <w:t xml:space="preserve">            var request = MockRepository.GenerateStub&lt;HttpRequestBase&gt;();</w:t>
      </w:r>
    </w:p>
    <w:p w:rsidR="00DD3628" w:rsidRPr="00D64A59" w:rsidRDefault="00DD3628" w:rsidP="00DD3628">
      <w:pPr>
        <w:pStyle w:val="Code"/>
      </w:pPr>
      <w:r>
        <w:t xml:space="preserve">            request.Stub(x =&gt; x</w:t>
      </w:r>
      <w:r w:rsidRPr="00D64A59">
        <w:t>.AppRelativeCurrentExecutionFilePath)</w:t>
      </w:r>
    </w:p>
    <w:p w:rsidR="00DD3628" w:rsidRPr="00D64A59" w:rsidRDefault="00DD3628" w:rsidP="00DD3628">
      <w:pPr>
        <w:pStyle w:val="Code"/>
      </w:pPr>
      <w:r w:rsidRPr="00D64A59">
        <w:t xml:space="preserve">               .Return(url).Repeat.Any();</w:t>
      </w:r>
    </w:p>
    <w:p w:rsidR="00DD3628" w:rsidRPr="00D64A59" w:rsidRDefault="00DD3628" w:rsidP="00DD3628">
      <w:pPr>
        <w:pStyle w:val="Code"/>
      </w:pPr>
      <w:r w:rsidRPr="00D64A59">
        <w:t xml:space="preserve">            request.Stub(x =&gt; x.PathInfo)</w:t>
      </w:r>
    </w:p>
    <w:p w:rsidR="00DD3628" w:rsidRPr="00D64A59" w:rsidRDefault="00DD3628" w:rsidP="00DD3628">
      <w:pPr>
        <w:pStyle w:val="Code"/>
      </w:pPr>
      <w:r w:rsidRPr="00D64A59">
        <w:t xml:space="preserve">               .Return(string.Empty).Repeat.Any();</w:t>
      </w:r>
    </w:p>
    <w:p w:rsidR="00DD3628" w:rsidRPr="00D64A59" w:rsidRDefault="00DD3628" w:rsidP="00DD3628">
      <w:pPr>
        <w:pStyle w:val="Code"/>
      </w:pPr>
    </w:p>
    <w:p w:rsidR="00DD3628" w:rsidRPr="00D64A59" w:rsidRDefault="00DD3628" w:rsidP="00DD3628">
      <w:pPr>
        <w:pStyle w:val="Code"/>
      </w:pPr>
      <w:r w:rsidRPr="00D64A59">
        <w:t xml:space="preserve">            var context = MockRepository.GenerateStub&lt;HttpContextBase&gt;();</w:t>
      </w:r>
    </w:p>
    <w:p w:rsidR="00DD3628" w:rsidRPr="00D64A59" w:rsidRDefault="00DD3628" w:rsidP="00DD3628">
      <w:pPr>
        <w:pStyle w:val="Code"/>
      </w:pPr>
      <w:r w:rsidRPr="00D64A59">
        <w:t xml:space="preserve">            context.Stub(x =&gt; x.Request).Return(request).Repeat.Any();</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RouteTable.Routes.Clear();            </w:t>
      </w:r>
    </w:p>
    <w:p w:rsidR="00DD3628" w:rsidRPr="00D64A59" w:rsidRDefault="00DD3628" w:rsidP="00DD3628">
      <w:pPr>
        <w:pStyle w:val="Code"/>
      </w:pPr>
      <w:r w:rsidRPr="00D64A59">
        <w:t xml:space="preserve">            MvcApplication.RegisterRoutes(RouteTable.Routes);</w:t>
      </w:r>
    </w:p>
    <w:p w:rsidR="00DD3628" w:rsidRPr="00D64A59" w:rsidRDefault="00DD3628" w:rsidP="00DD3628">
      <w:pPr>
        <w:pStyle w:val="Code"/>
      </w:pPr>
      <w:r w:rsidRPr="00D64A59">
        <w:t xml:space="preserve">            var routeData = RouteTable.Routes.GetRouteData(context);</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Assert.That(routeData.Values["controller"], </w:t>
      </w:r>
    </w:p>
    <w:p w:rsidR="00DD3628" w:rsidRDefault="00DD3628" w:rsidP="00DD3628">
      <w:pPr>
        <w:pStyle w:val="Code"/>
      </w:pPr>
      <w:r w:rsidRPr="00D64A59">
        <w:t xml:space="preserve">               Is.EqualTo("Conference"));</w:t>
      </w:r>
    </w:p>
    <w:p w:rsidR="00DD3628" w:rsidRDefault="00DD3628" w:rsidP="00DD3628">
      <w:pPr>
        <w:pStyle w:val="Code"/>
      </w:pPr>
      <w:r w:rsidRPr="00E97AB6">
        <w:t xml:space="preserve">            Assert.That(routeData.Values["action"], Is.EqualTo("Current"));</w:t>
      </w:r>
    </w:p>
    <w:p w:rsidR="00DD3628" w:rsidRDefault="00DD3628" w:rsidP="00DD3628">
      <w:pPr>
        <w:pStyle w:val="Code"/>
      </w:pPr>
      <w:r w:rsidRPr="00E97AB6">
        <w:t xml:space="preserve">        }</w:t>
      </w:r>
    </w:p>
    <w:p w:rsidR="00DD3628" w:rsidRDefault="00DD3628" w:rsidP="00DD3628">
      <w:pPr>
        <w:pStyle w:val="Code"/>
      </w:pPr>
      <w:r w:rsidRPr="00E97AB6">
        <w:t xml:space="preserve">    }</w:t>
      </w:r>
      <w:r>
        <w:br/>
      </w:r>
      <w:r w:rsidRPr="00E97AB6">
        <w:t>}</w:t>
      </w:r>
    </w:p>
    <w:p w:rsidR="00DD3628" w:rsidRDefault="00DD3628" w:rsidP="00DD3628">
      <w:pPr>
        <w:pStyle w:val="Body"/>
      </w:pPr>
    </w:p>
    <w:p w:rsidR="00DD3628" w:rsidRDefault="00DD3628" w:rsidP="00DD3628">
      <w:pPr>
        <w:pStyle w:val="Body1"/>
      </w:pPr>
      <w:r>
        <w:t>If all of our route tests looked like that, nobody would even bother</w:t>
      </w:r>
      <w:r w:rsidR="00A4395A">
        <w:t xml:space="preserve"> testing</w:t>
      </w:r>
      <w:r>
        <w:t xml:space="preserve">. Those specific stubs on </w:t>
      </w:r>
      <w:r w:rsidRPr="00AC6A6C">
        <w:rPr>
          <w:rStyle w:val="CodeinText"/>
        </w:rPr>
        <w:t>HttpContextBase</w:t>
      </w:r>
      <w:r>
        <w:t xml:space="preserve"> and </w:t>
      </w:r>
      <w:r w:rsidRPr="00AC6A6C">
        <w:rPr>
          <w:rStyle w:val="CodeinText"/>
        </w:rPr>
        <w:t>HttpRequestBase</w:t>
      </w:r>
      <w:r>
        <w:t xml:space="preserve"> were not lucky guesses</w:t>
      </w:r>
      <w:r w:rsidR="00A4395A">
        <w:t xml:space="preserve"> either</w:t>
      </w:r>
      <w:r>
        <w:t>. It took a peek inside of reflector to find out exactly what to mock. This is not how a testable framework should behave! Luckily, we do not have to deal with this if we are smart. MvcContrib’s fluent route testing</w:t>
      </w:r>
      <w:r w:rsidR="001F7E79">
        <w:fldChar w:fldCharType="begin"/>
      </w:r>
      <w:r>
        <w:instrText>xe "</w:instrText>
      </w:r>
      <w:r w:rsidRPr="00DC3D91">
        <w:instrText>MvcContrib:fluent route testing</w:instrText>
      </w:r>
      <w:r>
        <w:instrText>"</w:instrText>
      </w:r>
      <w:r w:rsidR="001F7E79">
        <w:fldChar w:fldCharType="end"/>
      </w:r>
      <w:r>
        <w:t xml:space="preserve"> API makes this a lot easier. Listing </w:t>
      </w:r>
      <w:r w:rsidR="00226089">
        <w:t>16.</w:t>
      </w:r>
      <w:r>
        <w:t>1</w:t>
      </w:r>
      <w:r w:rsidR="005C4379">
        <w:t>0</w:t>
      </w:r>
      <w:r>
        <w:t xml:space="preserve"> is the same test, using MvcContrib:</w:t>
      </w:r>
    </w:p>
    <w:p w:rsidR="00DD3628" w:rsidRDefault="00DD3628" w:rsidP="00DD3628">
      <w:pPr>
        <w:pStyle w:val="TypesetterNote"/>
      </w:pPr>
      <w:r>
        <w:t>Cueball in code and text</w:t>
      </w:r>
    </w:p>
    <w:p w:rsidR="00DD3628" w:rsidRDefault="00DD3628" w:rsidP="00DD3628">
      <w:pPr>
        <w:pStyle w:val="CodeListingCaption"/>
      </w:pPr>
      <w:r>
        <w:t xml:space="preserve">Listing </w:t>
      </w:r>
      <w:r w:rsidR="00226089">
        <w:t>16.</w:t>
      </w:r>
      <w:r>
        <w:t>1</w:t>
      </w:r>
      <w:r w:rsidR="005C4379">
        <w:t>0</w:t>
      </w:r>
      <w:r>
        <w:t xml:space="preserve"> </w:t>
      </w:r>
      <w:commentRangeStart w:id="189"/>
      <w:commentRangeStart w:id="190"/>
      <w:del w:id="191" w:author="Jimmy Bogard" w:date="2010-03-31T19:50:00Z">
        <w:r w:rsidDel="00DD1A55">
          <w:delText>Much better</w:delText>
        </w:r>
      </w:del>
      <w:ins w:id="192" w:author="Jimmy Bogard" w:date="2010-03-31T19:50:00Z">
        <w:r w:rsidR="00DD1A55">
          <w:t>Cleaner</w:t>
        </w:r>
        <w:commentRangeEnd w:id="190"/>
        <w:r w:rsidR="00DD1A55">
          <w:rPr>
            <w:rFonts w:ascii="Verdana" w:hAnsi="Verdana"/>
            <w:b w:val="0"/>
            <w:color w:val="000000"/>
            <w:sz w:val="16"/>
          </w:rPr>
          <w:commentReference w:id="190"/>
        </w:r>
      </w:ins>
      <w:r>
        <w:t xml:space="preserve"> </w:t>
      </w:r>
      <w:commentRangeEnd w:id="189"/>
      <w:r w:rsidR="001C403F">
        <w:rPr>
          <w:rStyle w:val="CommentReference"/>
          <w:rFonts w:ascii="Verdana" w:hAnsi="Verdana"/>
          <w:b w:val="0"/>
          <w:vanish/>
          <w:color w:val="000000"/>
        </w:rPr>
        <w:commentReference w:id="189"/>
      </w:r>
      <w:r>
        <w:t>route testing with MvcContrib’s TestHelper project</w:t>
      </w:r>
    </w:p>
    <w:p w:rsidR="00DD3628" w:rsidRDefault="00DD3628" w:rsidP="00DD3628">
      <w:pPr>
        <w:pStyle w:val="Code"/>
      </w:pPr>
      <w:r>
        <w:t>using System.Web.Routing;</w:t>
      </w:r>
    </w:p>
    <w:p w:rsidR="00DD3628" w:rsidRDefault="00DD3628" w:rsidP="00DD3628">
      <w:pPr>
        <w:pStyle w:val="Code"/>
      </w:pPr>
      <w:r w:rsidRPr="007935FD">
        <w:t>using CodeCampServerRoutes.Controllers;</w:t>
      </w:r>
    </w:p>
    <w:p w:rsidR="00DD3628" w:rsidRDefault="00DD3628" w:rsidP="00DD3628">
      <w:pPr>
        <w:pStyle w:val="Code"/>
      </w:pPr>
      <w:r w:rsidRPr="007935FD">
        <w:t>using MvcContrib.TestHelper;</w:t>
      </w:r>
    </w:p>
    <w:p w:rsidR="00DD3628" w:rsidRDefault="00DD3628" w:rsidP="00DD3628">
      <w:pPr>
        <w:pStyle w:val="Code"/>
      </w:pPr>
      <w:r w:rsidRPr="007935FD">
        <w:t>using NUnit.Framework;</w:t>
      </w:r>
    </w:p>
    <w:p w:rsidR="00DD3628" w:rsidRDefault="00DD3628" w:rsidP="00DD3628">
      <w:pPr>
        <w:pStyle w:val="Code"/>
      </w:pPr>
    </w:p>
    <w:p w:rsidR="00DD3628" w:rsidRDefault="00DD3628" w:rsidP="00DD3628">
      <w:pPr>
        <w:pStyle w:val="Code"/>
      </w:pPr>
      <w:r w:rsidRPr="007935FD">
        <w:lastRenderedPageBreak/>
        <w:t xml:space="preserve">namespace </w:t>
      </w:r>
      <w:r w:rsidR="00A4395A">
        <w:t>BetterRouteTestExample</w:t>
      </w:r>
      <w:r w:rsidRPr="007935FD">
        <w:t>.Tests</w:t>
      </w:r>
    </w:p>
    <w:p w:rsidR="00DD3628" w:rsidRDefault="00DD3628" w:rsidP="00DD3628">
      <w:pPr>
        <w:pStyle w:val="Code"/>
      </w:pPr>
      <w:r w:rsidRPr="007935FD">
        <w:t>{</w:t>
      </w:r>
    </w:p>
    <w:p w:rsidR="00DD3628" w:rsidRDefault="00DD3628" w:rsidP="00DD3628">
      <w:pPr>
        <w:pStyle w:val="Code"/>
      </w:pPr>
      <w:r w:rsidRPr="007935FD">
        <w:t xml:space="preserve">    [TestFixture]</w:t>
      </w:r>
    </w:p>
    <w:p w:rsidR="00DD3628" w:rsidRDefault="00DD3628" w:rsidP="00DD3628">
      <w:pPr>
        <w:pStyle w:val="Code"/>
      </w:pPr>
      <w:r w:rsidRPr="007935FD">
        <w:t xml:space="preserve">    public class FluentRouteTester</w:t>
      </w:r>
    </w:p>
    <w:p w:rsidR="00DD3628" w:rsidRDefault="00DD3628" w:rsidP="00DD3628">
      <w:pPr>
        <w:pStyle w:val="Code"/>
      </w:pPr>
      <w:r w:rsidRPr="007935FD">
        <w:t xml:space="preserve">    {</w:t>
      </w:r>
    </w:p>
    <w:p w:rsidR="00DD3628" w:rsidRDefault="00DD3628" w:rsidP="00DD3628">
      <w:pPr>
        <w:pStyle w:val="Code"/>
      </w:pPr>
      <w:r w:rsidRPr="007935FD">
        <w:t xml:space="preserve">        [Test]</w:t>
      </w:r>
    </w:p>
    <w:p w:rsidR="00DD3628" w:rsidRDefault="00DD3628" w:rsidP="00DD3628">
      <w:pPr>
        <w:pStyle w:val="Code"/>
      </w:pPr>
      <w:r w:rsidRPr="007935FD">
        <w:t xml:space="preserve">        public void root_matches_conference_controller_and_current_action()</w:t>
      </w:r>
    </w:p>
    <w:p w:rsidR="00DD3628" w:rsidRDefault="00DD3628" w:rsidP="00DD3628">
      <w:pPr>
        <w:pStyle w:val="Code"/>
      </w:pPr>
      <w:r w:rsidRPr="007935FD">
        <w:t xml:space="preserve">        {</w:t>
      </w:r>
    </w:p>
    <w:p w:rsidR="00DD3628" w:rsidRPr="00CE457C" w:rsidRDefault="00DD3628" w:rsidP="00DD3628">
      <w:pPr>
        <w:pStyle w:val="Code"/>
      </w:pPr>
      <w:r w:rsidRPr="00E97AB6">
        <w:t xml:space="preserve">            MvcApplication.RegisterRoutes(RouteTable.Routes);</w:t>
      </w:r>
    </w:p>
    <w:p w:rsidR="00DD3628" w:rsidRDefault="00DD3628" w:rsidP="00DD3628">
      <w:pPr>
        <w:pStyle w:val="Code"/>
      </w:pPr>
      <w:r w:rsidRPr="007935FD">
        <w:t xml:space="preserve">            </w:t>
      </w:r>
      <w:r>
        <w:t xml:space="preserve">    </w:t>
      </w:r>
      <w:r w:rsidRPr="007935FD">
        <w:t>"~/".ShouldMapTo&lt;ConferenceController&gt;(x =&gt; x.Current());</w:t>
      </w:r>
      <w:r>
        <w:t>#1</w:t>
      </w:r>
    </w:p>
    <w:p w:rsidR="00DD3628" w:rsidRDefault="00DD3628" w:rsidP="00DD3628">
      <w:pPr>
        <w:pStyle w:val="Code"/>
      </w:pPr>
      <w:r w:rsidRPr="007935FD">
        <w:t xml:space="preserve">        }</w:t>
      </w:r>
    </w:p>
    <w:p w:rsidR="00DD3628" w:rsidRDefault="00DD3628" w:rsidP="00DD3628">
      <w:pPr>
        <w:pStyle w:val="Code"/>
      </w:pPr>
      <w:r w:rsidRPr="007935FD">
        <w:t xml:space="preserve">    }</w:t>
      </w:r>
    </w:p>
    <w:p w:rsidR="00DD3628" w:rsidRDefault="00DD3628" w:rsidP="00DD3628">
      <w:pPr>
        <w:pStyle w:val="Code"/>
      </w:pPr>
      <w:r w:rsidRPr="007935FD">
        <w:t>}</w:t>
      </w:r>
    </w:p>
    <w:p w:rsidR="00DD3628" w:rsidRDefault="00DD3628" w:rsidP="00DD3628">
      <w:pPr>
        <w:pStyle w:val="Code"/>
      </w:pPr>
    </w:p>
    <w:p w:rsidR="00DD3628" w:rsidRDefault="00DD3628" w:rsidP="00DD3628">
      <w:pPr>
        <w:pStyle w:val="Body1"/>
      </w:pPr>
      <w:r>
        <w:t>This is all done with the magic and power of extension methods and lambda expressions</w:t>
      </w:r>
      <w:r w:rsidR="001F7E79">
        <w:fldChar w:fldCharType="begin"/>
      </w:r>
      <w:r>
        <w:instrText xml:space="preserve"> XE "lambda expression" </w:instrText>
      </w:r>
      <w:r w:rsidR="001F7E79">
        <w:fldChar w:fldCharType="end"/>
      </w:r>
      <w:r>
        <w:t xml:space="preserve">. </w:t>
      </w:r>
    </w:p>
    <w:p w:rsidR="00DD3628" w:rsidRPr="009F7E23" w:rsidRDefault="00DD3628" w:rsidP="00DD3628">
      <w:pPr>
        <w:pStyle w:val="Body"/>
      </w:pPr>
      <w:commentRangeStart w:id="193"/>
      <w:r>
        <w:t xml:space="preserve">You can’t get away </w:t>
      </w:r>
      <w:r w:rsidRPr="009F7E23">
        <w:t>so easily!</w:t>
      </w:r>
      <w:r>
        <w:t xml:space="preserve"> </w:t>
      </w:r>
      <w:r w:rsidRPr="009F7E23">
        <w:t xml:space="preserve"> What kind of magic are you talking about?</w:t>
      </w:r>
      <w:commentRangeEnd w:id="193"/>
      <w:r w:rsidR="001C403F">
        <w:rPr>
          <w:rStyle w:val="CommentReference"/>
          <w:vanish/>
        </w:rPr>
        <w:commentReference w:id="193"/>
      </w:r>
    </w:p>
    <w:p w:rsidR="005C4379" w:rsidRDefault="00DD3628" w:rsidP="00DD3628">
      <w:pPr>
        <w:pStyle w:val="Body"/>
      </w:pPr>
      <w:r>
        <w:t xml:space="preserve">Inside of MvcContrib there is an extension method on the </w:t>
      </w:r>
      <w:r w:rsidRPr="00AC6A6C">
        <w:rPr>
          <w:rStyle w:val="CodeinText"/>
        </w:rPr>
        <w:t>string</w:t>
      </w:r>
      <w:r>
        <w:t xml:space="preserve"> class that builds up a </w:t>
      </w:r>
      <w:r w:rsidRPr="00AC6A6C">
        <w:rPr>
          <w:rStyle w:val="CodeinText"/>
        </w:rPr>
        <w:t>RouteData</w:t>
      </w:r>
      <w:r>
        <w:t xml:space="preserve"> instance based on the parameters in the URL. The </w:t>
      </w:r>
      <w:r w:rsidRPr="00AC6A6C">
        <w:rPr>
          <w:rStyle w:val="CodeinText"/>
        </w:rPr>
        <w:t>RouteData</w:t>
      </w:r>
      <w:r>
        <w:t xml:space="preserve"> class has an extension method on it to assert that the route values match a controller and action </w:t>
      </w:r>
      <w:r w:rsidRPr="00BE752D">
        <w:rPr>
          <w:rStyle w:val="Bold"/>
        </w:rPr>
        <w:t>(1)</w:t>
      </w:r>
      <w:r>
        <w:t xml:space="preserve">. You can see from the example that the controller comes from the generic type argument to the </w:t>
      </w:r>
      <w:r w:rsidRPr="00AC6A6C">
        <w:rPr>
          <w:rStyle w:val="CodeinText"/>
        </w:rPr>
        <w:t>ShouldMapTo&lt;TController&gt;()</w:t>
      </w:r>
      <w:r>
        <w:t xml:space="preserve"> method. The action is then specified with a lambda expression. The expression is parsed to pull out the method call (the action) and any arguments passed to it. The arguments are matched with the route values. See the code for yourself here:</w:t>
      </w:r>
    </w:p>
    <w:p w:rsidR="00A4395A" w:rsidRDefault="00A4395A" w:rsidP="005C4379">
      <w:pPr>
        <w:pStyle w:val="Body"/>
      </w:pPr>
    </w:p>
    <w:commentRangeStart w:id="194"/>
    <w:p w:rsidR="005C4379" w:rsidRDefault="001F7E79" w:rsidP="005C4379">
      <w:pPr>
        <w:pStyle w:val="Body"/>
      </w:pPr>
      <w:r>
        <w:fldChar w:fldCharType="begin"/>
      </w:r>
      <w:r w:rsidR="00601D6F">
        <w:instrText>HYPERLINK "http://github.com/mvccontrib/MvcContrib/tree/master/src/MvcContrib.TestHelper/MvcContrib.TestHelper/"</w:instrText>
      </w:r>
      <w:r>
        <w:fldChar w:fldCharType="separate"/>
      </w:r>
      <w:r w:rsidR="00A4395A" w:rsidRPr="00A4395A">
        <w:rPr>
          <w:rStyle w:val="Hyperlink"/>
        </w:rPr>
        <w:t>http://github.com/mvccontrib/MvcContrib/tree/master/src/MvcContrib.TestHelper/MvcContrib.TestHelper/</w:t>
      </w:r>
      <w:r>
        <w:fldChar w:fldCharType="end"/>
      </w:r>
      <w:commentRangeEnd w:id="194"/>
      <w:r w:rsidR="001C403F">
        <w:rPr>
          <w:rStyle w:val="CommentReference"/>
          <w:vanish/>
        </w:rPr>
        <w:commentReference w:id="194"/>
      </w:r>
      <w:r w:rsidR="00DD3628">
        <w:t xml:space="preserve"> </w:t>
      </w:r>
    </w:p>
    <w:p w:rsidR="00A4395A" w:rsidRDefault="00A4395A" w:rsidP="005C4379">
      <w:pPr>
        <w:pStyle w:val="Body"/>
      </w:pPr>
    </w:p>
    <w:p w:rsidR="00DD3628" w:rsidRDefault="00DD3628" w:rsidP="00DD3628">
      <w:pPr>
        <w:pStyle w:val="Body"/>
      </w:pPr>
      <w:r>
        <w:t>Now it’s time to apply this to our</w:t>
      </w:r>
      <w:r w:rsidR="00A4395A">
        <w:t xml:space="preserve"> Store Example</w:t>
      </w:r>
      <w:r>
        <w:t xml:space="preserve"> routing rules and make sure that we have covered the desired cases. We do that in listing </w:t>
      </w:r>
      <w:r w:rsidR="00226089">
        <w:t>16.</w:t>
      </w:r>
      <w:r w:rsidR="00A4395A">
        <w:t>11</w:t>
      </w:r>
      <w:r>
        <w:t>.</w:t>
      </w:r>
    </w:p>
    <w:p w:rsidR="00DD3628" w:rsidRDefault="00DD3628" w:rsidP="00DD3628">
      <w:pPr>
        <w:pStyle w:val="Body"/>
      </w:pPr>
    </w:p>
    <w:p w:rsidR="00DD3628" w:rsidRDefault="00DD3628" w:rsidP="00DD3628">
      <w:pPr>
        <w:pStyle w:val="CodeListingCaption"/>
      </w:pPr>
      <w:r>
        <w:t xml:space="preserve">Listing </w:t>
      </w:r>
      <w:r w:rsidR="00226089">
        <w:t>16.</w:t>
      </w:r>
      <w:r w:rsidR="00A4395A">
        <w:t>11</w:t>
      </w:r>
      <w:r>
        <w:t xml:space="preserve"> Testing </w:t>
      </w:r>
      <w:commentRangeStart w:id="195"/>
      <w:r>
        <w:t xml:space="preserve">Code Camp </w:t>
      </w:r>
      <w:commentRangeEnd w:id="195"/>
      <w:r w:rsidR="001C403F">
        <w:rPr>
          <w:rStyle w:val="CommentReference"/>
          <w:rFonts w:ascii="Verdana" w:hAnsi="Verdana"/>
          <w:b w:val="0"/>
          <w:vanish/>
          <w:color w:val="000000"/>
        </w:rPr>
        <w:commentReference w:id="195"/>
      </w:r>
      <w:r>
        <w:t>Server routes</w:t>
      </w:r>
      <w:r w:rsidR="001F7E79">
        <w:fldChar w:fldCharType="begin"/>
      </w:r>
      <w:r>
        <w:instrText xml:space="preserve">xe "Code Camp Server:testing </w:instrText>
      </w:r>
      <w:r w:rsidRPr="00E40041">
        <w:instrText>routes</w:instrText>
      </w:r>
      <w:r>
        <w:instrText>"</w:instrText>
      </w:r>
      <w:r w:rsidR="001F7E79">
        <w:fldChar w:fldCharType="end"/>
      </w:r>
    </w:p>
    <w:p w:rsidR="00DD3628" w:rsidRDefault="00DD3628" w:rsidP="00DD3628">
      <w:pPr>
        <w:pStyle w:val="Code"/>
      </w:pPr>
      <w:r w:rsidRPr="002C2DB2">
        <w:t>using System.Web.Routing;</w:t>
      </w:r>
    </w:p>
    <w:p w:rsidR="00DD3628" w:rsidRDefault="00DD3628" w:rsidP="00DD3628">
      <w:pPr>
        <w:pStyle w:val="Code"/>
      </w:pPr>
      <w:r w:rsidRPr="002C2DB2">
        <w:t xml:space="preserve">using </w:t>
      </w:r>
      <w:r w:rsidR="00A4395A">
        <w:t>StoreExample</w:t>
      </w:r>
      <w:r w:rsidRPr="002C2DB2">
        <w:t>.Controllers;</w:t>
      </w:r>
    </w:p>
    <w:p w:rsidR="00DD3628" w:rsidRDefault="00DD3628" w:rsidP="00DD3628">
      <w:pPr>
        <w:pStyle w:val="Code"/>
      </w:pPr>
      <w:r w:rsidRPr="002C2DB2">
        <w:t>using MvcContrib.TestHelper;</w:t>
      </w:r>
    </w:p>
    <w:p w:rsidR="00DD3628" w:rsidRDefault="00DD3628" w:rsidP="00DD3628">
      <w:pPr>
        <w:pStyle w:val="Code"/>
      </w:pPr>
      <w:r w:rsidRPr="002C2DB2">
        <w:t>using NUnit.Framework;</w:t>
      </w:r>
    </w:p>
    <w:p w:rsidR="00DD3628" w:rsidRDefault="00DD3628" w:rsidP="00DD3628">
      <w:pPr>
        <w:pStyle w:val="Code"/>
      </w:pPr>
    </w:p>
    <w:p w:rsidR="00DD3628" w:rsidRDefault="00DD3628" w:rsidP="00DD3628">
      <w:pPr>
        <w:pStyle w:val="Code"/>
      </w:pPr>
      <w:r w:rsidRPr="002C2DB2">
        <w:t xml:space="preserve">namespace </w:t>
      </w:r>
      <w:r w:rsidR="00A4395A">
        <w:t>StoreExample</w:t>
      </w:r>
      <w:r w:rsidRPr="002C2DB2">
        <w:t>.Tests</w:t>
      </w:r>
    </w:p>
    <w:p w:rsidR="00DD3628" w:rsidRDefault="00DD3628" w:rsidP="00A4395A">
      <w:pPr>
        <w:pStyle w:val="Code"/>
      </w:pPr>
      <w:r w:rsidRPr="002C2DB2">
        <w:t>{</w:t>
      </w:r>
    </w:p>
    <w:p w:rsidR="00A4395A" w:rsidRPr="00A4395A" w:rsidRDefault="00DD3628" w:rsidP="00A4395A">
      <w:pPr>
        <w:pStyle w:val="Code"/>
      </w:pPr>
      <w:r w:rsidRPr="002C2DB2">
        <w:t xml:space="preserve">   </w:t>
      </w:r>
      <w:r w:rsidR="00A4395A" w:rsidRPr="00A4395A">
        <w:t xml:space="preserve">    [TestFixture]</w:t>
      </w:r>
    </w:p>
    <w:p w:rsidR="00A4395A" w:rsidRPr="00A4395A" w:rsidRDefault="00A4395A" w:rsidP="00A4395A">
      <w:pPr>
        <w:pStyle w:val="Code"/>
      </w:pPr>
      <w:r w:rsidRPr="00A4395A">
        <w:t xml:space="preserve">    public class ComplexRouteTests</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t>
      </w:r>
      <w:commentRangeStart w:id="196"/>
      <w:r w:rsidRPr="00A4395A">
        <w:t>/*  Desired URL schema:</w:t>
      </w:r>
    </w:p>
    <w:p w:rsidR="00A4395A" w:rsidRPr="00A4395A" w:rsidRDefault="00A4395A" w:rsidP="00A4395A">
      <w:pPr>
        <w:pStyle w:val="Code"/>
      </w:pPr>
      <w:r w:rsidRPr="00A4395A">
        <w:t xml:space="preserve">      </w:t>
      </w:r>
      <w:r>
        <w:t xml:space="preserve">   * 1.  example.com/       </w:t>
      </w:r>
      <w:r w:rsidRPr="00A4395A">
        <w:t xml:space="preserve">         home page</w:t>
      </w:r>
    </w:p>
    <w:p w:rsidR="00A4395A" w:rsidRPr="00A4395A" w:rsidRDefault="00A4395A" w:rsidP="00A4395A">
      <w:pPr>
        <w:pStyle w:val="Code"/>
      </w:pPr>
      <w:r w:rsidRPr="00A4395A">
        <w:t xml:space="preserve">         * </w:t>
      </w:r>
      <w:r>
        <w:t xml:space="preserve">2.  example.com/privacy    </w:t>
      </w:r>
      <w:r w:rsidRPr="00A4395A">
        <w:t xml:space="preserve">     static page</w:t>
      </w:r>
      <w:r>
        <w:t xml:space="preserve"> w/ </w:t>
      </w:r>
      <w:r w:rsidRPr="00A4395A">
        <w:t>privacy policy</w:t>
      </w:r>
    </w:p>
    <w:p w:rsidR="00A4395A" w:rsidRPr="00A4395A" w:rsidRDefault="00A4395A" w:rsidP="00A4395A">
      <w:pPr>
        <w:pStyle w:val="Code"/>
      </w:pPr>
      <w:r w:rsidRPr="00A4395A">
        <w:t xml:space="preserve">         *</w:t>
      </w:r>
      <w:r>
        <w:t xml:space="preserve"> 3.  example.com/widgets   </w:t>
      </w:r>
      <w:r w:rsidRPr="00A4395A">
        <w:t xml:space="preserve">      show a list of the widgets</w:t>
      </w:r>
    </w:p>
    <w:p w:rsidR="00A4395A" w:rsidRDefault="00A4395A" w:rsidP="00A4395A">
      <w:pPr>
        <w:pStyle w:val="Code"/>
      </w:pPr>
      <w:r w:rsidRPr="00A4395A">
        <w:t xml:space="preserve">         * 4</w:t>
      </w:r>
      <w:r>
        <w:t>.  example.com/&lt;widget code&gt;</w:t>
      </w:r>
      <w:r>
        <w:tab/>
      </w:r>
      <w:r w:rsidRPr="00A4395A">
        <w:t xml:space="preserve"> Shows a product detail page         </w:t>
      </w:r>
      <w:r>
        <w:t xml:space="preserve">  </w:t>
      </w:r>
    </w:p>
    <w:p w:rsidR="00A4395A" w:rsidRPr="00A4395A" w:rsidRDefault="00A4395A" w:rsidP="00A4395A">
      <w:pPr>
        <w:pStyle w:val="Code"/>
      </w:pPr>
      <w:r>
        <w:t xml:space="preserve">         </w:t>
      </w:r>
      <w:r w:rsidRPr="00A4395A">
        <w:t>* 5.  example.com/&lt;widget code&gt;/buy</w:t>
      </w:r>
      <w:r w:rsidRPr="00A4395A">
        <w:tab/>
        <w:t>Add to the shopping basket</w:t>
      </w:r>
    </w:p>
    <w:p w:rsidR="00A4395A" w:rsidRPr="00A4395A" w:rsidRDefault="00A4395A" w:rsidP="00A4395A">
      <w:pPr>
        <w:pStyle w:val="Code"/>
      </w:pPr>
      <w:r w:rsidRPr="00A4395A">
        <w:lastRenderedPageBreak/>
        <w:t xml:space="preserve">         * 6. </w:t>
      </w:r>
      <w:r>
        <w:t xml:space="preserve"> example.com/basket</w:t>
      </w:r>
      <w:r>
        <w:tab/>
        <w:t xml:space="preserve">         </w:t>
      </w:r>
      <w:r w:rsidRPr="00A4395A">
        <w:t>Shows the user</w:t>
      </w:r>
      <w:r>
        <w:t>'</w:t>
      </w:r>
      <w:r w:rsidRPr="00A4395A">
        <w:t>s shopping basket</w:t>
      </w:r>
    </w:p>
    <w:p w:rsidR="00A4395A" w:rsidRDefault="00A4395A" w:rsidP="00A4395A">
      <w:pPr>
        <w:pStyle w:val="Code"/>
      </w:pPr>
      <w:r w:rsidRPr="00A4395A">
        <w:t xml:space="preserve">         * 7.  e</w:t>
      </w:r>
      <w:r>
        <w:t>xample.com/checkout</w:t>
      </w:r>
      <w:r>
        <w:tab/>
        <w:t xml:space="preserve"> </w:t>
      </w:r>
      <w:r w:rsidRPr="00A4395A">
        <w:t xml:space="preserve">Starts the checkout process         </w:t>
      </w:r>
      <w:r>
        <w:t xml:space="preserve">        </w:t>
      </w:r>
    </w:p>
    <w:p w:rsidR="00A4395A" w:rsidRPr="00A4395A" w:rsidRDefault="00A4395A" w:rsidP="00A4395A">
      <w:pPr>
        <w:pStyle w:val="Code"/>
      </w:pPr>
      <w:r>
        <w:t xml:space="preserve">         </w:t>
      </w:r>
      <w:r w:rsidRPr="00A4395A">
        <w:t>* 8.  e</w:t>
      </w:r>
      <w:r>
        <w:t xml:space="preserve">xample.com/404             </w:t>
      </w:r>
      <w:r w:rsidRPr="00A4395A">
        <w:t>show a friendly 404 page</w:t>
      </w:r>
    </w:p>
    <w:p w:rsidR="00A4395A" w:rsidRPr="00A4395A" w:rsidRDefault="00A4395A" w:rsidP="00A4395A">
      <w:pPr>
        <w:pStyle w:val="Code"/>
      </w:pPr>
      <w:r w:rsidRPr="00A4395A">
        <w:t xml:space="preserve">         */</w:t>
      </w:r>
    </w:p>
    <w:commentRangeEnd w:id="196"/>
    <w:p w:rsidR="00A4395A" w:rsidRPr="00A4395A" w:rsidRDefault="001C403F" w:rsidP="00A4395A">
      <w:pPr>
        <w:pStyle w:val="Code"/>
      </w:pPr>
      <w:r>
        <w:rPr>
          <w:rStyle w:val="CommentReference"/>
          <w:rFonts w:ascii="Verdana" w:hAnsi="Verdana"/>
          <w:snapToGrid/>
          <w:vanish/>
        </w:rPr>
        <w:commentReference w:id="196"/>
      </w:r>
    </w:p>
    <w:p w:rsidR="00A4395A" w:rsidRPr="00A4395A" w:rsidRDefault="00A4395A" w:rsidP="00A4395A">
      <w:pPr>
        <w:pStyle w:val="Code"/>
      </w:pPr>
      <w:r w:rsidRPr="00A4395A">
        <w:t xml:space="preserve">        [TestFixtureSetUp]</w:t>
      </w:r>
    </w:p>
    <w:p w:rsidR="00A4395A" w:rsidRPr="00A4395A" w:rsidRDefault="00A4395A" w:rsidP="00A4395A">
      <w:pPr>
        <w:pStyle w:val="Code"/>
      </w:pPr>
      <w:r w:rsidRPr="00A4395A">
        <w:t xml:space="preserve">        public void FixtureSetup()</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RouteTable.Routes.Clear();</w:t>
      </w:r>
    </w:p>
    <w:p w:rsidR="00A4395A" w:rsidRPr="00A4395A" w:rsidRDefault="00A4395A" w:rsidP="00A4395A">
      <w:pPr>
        <w:pStyle w:val="Code"/>
      </w:pPr>
      <w:r w:rsidRPr="00A4395A">
        <w:t xml:space="preserve">            MvcApplication.RegisterRoutes(RouteTable.Routes);</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root_maps_to_home_index()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"~/".ShouldMapTo&lt;HomeController&gt;(x =&gt; x.Index());</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privacy_should_map_to_home_privacy()</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"~/privacy".ShouldMapTo&lt;HomeController&gt;(x =&gt; x.Privacy());</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widgets_should_map_to_catalog_index()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"~/widgets".ShouldMapTo&lt;CatalogController&gt;(x =&gt; x.Index());</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widget_code_url()</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"~/WDG-0002".ShouldMapTo&lt;CatalogController&gt;(x =&gt; x.Show("WDG-0002"));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widget_buy_url()</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"~/WDG-0002/buy".ShouldMapTo&lt;CatalogController&gt;(x =&gt; x.Buy("WDG-0002"));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basket_should_map_to_catalog_basket()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"~/basket".ShouldMapTo&lt;CatalogController&gt;(x =&gt; x.Basket());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checkout_should_map_to_catalog_checkout()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"~/checkout".ShouldMapTo&lt;CatalogController&gt;(x =&gt; x.CheckOut());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lastRenderedPageBreak/>
        <w:t xml:space="preserve">        [Test]</w:t>
      </w:r>
    </w:p>
    <w:p w:rsidR="00A4395A" w:rsidRPr="00A4395A" w:rsidRDefault="00A4395A" w:rsidP="00A4395A">
      <w:pPr>
        <w:pStyle w:val="Code"/>
      </w:pPr>
      <w:r w:rsidRPr="00A4395A">
        <w:t xml:space="preserve">        public void _404_should_map_to_error_notfound()</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"~/404".ShouldMapTo&lt;ErrorController&gt;(x =&gt; x.NotFound());</w:t>
      </w:r>
    </w:p>
    <w:p w:rsidR="00A4395A" w:rsidRPr="00A4395A" w:rsidRDefault="00A4395A" w:rsidP="00A4395A">
      <w:pPr>
        <w:pStyle w:val="Code"/>
      </w:pPr>
      <w:r w:rsidRPr="00A4395A">
        <w:t xml:space="preserve">        }</w:t>
      </w:r>
    </w:p>
    <w:p w:rsidR="00DD3628" w:rsidRDefault="00A4395A" w:rsidP="00A4395A">
      <w:pPr>
        <w:pStyle w:val="Code"/>
      </w:pPr>
      <w:r w:rsidRPr="00A4395A">
        <w:t xml:space="preserve">    }</w:t>
      </w:r>
    </w:p>
    <w:p w:rsidR="00DD3628" w:rsidRDefault="00DD3628" w:rsidP="00DD3628">
      <w:pPr>
        <w:pStyle w:val="Code"/>
      </w:pPr>
      <w:commentRangeStart w:id="197"/>
      <w:r w:rsidRPr="002C2DB2">
        <w:t>}</w:t>
      </w:r>
      <w:commentRangeEnd w:id="197"/>
      <w:r w:rsidR="001C403F">
        <w:rPr>
          <w:rStyle w:val="CommentReference"/>
          <w:rFonts w:ascii="Verdana" w:hAnsi="Verdana"/>
          <w:snapToGrid/>
          <w:vanish/>
        </w:rPr>
        <w:commentReference w:id="197"/>
      </w:r>
    </w:p>
    <w:p w:rsidR="00DD3628" w:rsidRDefault="00DD3628" w:rsidP="00DD3628">
      <w:pPr>
        <w:pStyle w:val="Code"/>
      </w:pPr>
    </w:p>
    <w:p w:rsidR="00DD3628" w:rsidRDefault="00DD3628" w:rsidP="00DD3628">
      <w:pPr>
        <w:pStyle w:val="CalloutHead"/>
      </w:pPr>
      <w:r>
        <w:t>Note</w:t>
      </w:r>
    </w:p>
    <w:p w:rsidR="00DD3628" w:rsidRDefault="00ED7CD9" w:rsidP="00DD3628">
      <w:pPr>
        <w:pStyle w:val="Callout"/>
      </w:pPr>
      <w:r>
        <w:t xml:space="preserve">We've separated each rule into a separate test.  It might be tempting for all of these one-liners to just reside in a single test, but don't forget the value of understanding </w:t>
      </w:r>
      <w:r w:rsidRPr="00ED7CD9">
        <w:rPr>
          <w:rStyle w:val="Italics"/>
        </w:rPr>
        <w:t>why</w:t>
      </w:r>
      <w:r>
        <w:t xml:space="preserve"> a test is failing.  If you make a mistake, only distinct tests will break, giving you much more information than a single broken </w:t>
      </w:r>
      <w:r w:rsidRPr="00ED7CD9">
        <w:rPr>
          <w:rStyle w:val="CodeinText"/>
        </w:rPr>
        <w:t>test_all_routes()</w:t>
      </w:r>
      <w:r>
        <w:t xml:space="preserve"> test.</w:t>
      </w:r>
    </w:p>
    <w:p w:rsidR="00DD3628" w:rsidRDefault="00DD3628" w:rsidP="00DD3628">
      <w:pPr>
        <w:pStyle w:val="Body1"/>
      </w:pPr>
      <w:r>
        <w:t>After running this example, we see that all of our routes are working properly (the output may look slightly different depending on your testing framework and runner)</w:t>
      </w:r>
      <w:r w:rsidR="00D26514">
        <w:t xml:space="preserve">.  Figure 16.4 shows the </w:t>
      </w:r>
      <w:commentRangeStart w:id="198"/>
      <w:r w:rsidR="00D26514">
        <w:t>ReSharper</w:t>
      </w:r>
      <w:commentRangeEnd w:id="198"/>
      <w:r w:rsidR="001C403F">
        <w:rPr>
          <w:rStyle w:val="CommentReference"/>
          <w:vanish/>
        </w:rPr>
        <w:commentReference w:id="198"/>
      </w:r>
      <w:r w:rsidR="00D26514">
        <w:t xml:space="preserve"> test runner results, with all tests passing.</w:t>
      </w:r>
    </w:p>
    <w:p w:rsidR="00DD3628" w:rsidRDefault="00DD3628" w:rsidP="00D26514">
      <w:pPr>
        <w:pStyle w:val="Figure"/>
      </w:pPr>
      <w:r>
        <w:br/>
      </w:r>
      <w:r w:rsidR="00D26514" w:rsidRPr="00D26514">
        <w:rPr>
          <w:noProof/>
        </w:rPr>
        <w:drawing>
          <wp:inline distT="0" distB="0" distL="0" distR="0">
            <wp:extent cx="2806700" cy="1256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6700" cy="1256030"/>
                    </a:xfrm>
                    <a:prstGeom prst="rect">
                      <a:avLst/>
                    </a:prstGeom>
                    <a:noFill/>
                    <a:ln w="9525">
                      <a:noFill/>
                      <a:miter lim="800000"/>
                      <a:headEnd/>
                      <a:tailEnd/>
                    </a:ln>
                  </pic:spPr>
                </pic:pic>
              </a:graphicData>
            </a:graphic>
          </wp:inline>
        </w:drawing>
      </w:r>
    </w:p>
    <w:p w:rsidR="00D26514" w:rsidRDefault="00D26514" w:rsidP="009F3F4C">
      <w:pPr>
        <w:pStyle w:val="FigureCaption"/>
      </w:pPr>
      <w:r>
        <w:t>Figure 16.4 - Seeing the results of our route tests in the ReSharper Test Runner.</w:t>
      </w:r>
    </w:p>
    <w:p w:rsidR="00DD3628" w:rsidRDefault="009F3F4C" w:rsidP="00DD3628">
      <w:pPr>
        <w:pStyle w:val="Body"/>
      </w:pPr>
      <w:r>
        <w:t>Armed with these tests, we are free to make some refactorings or clean up our route rules, confident that we aren't breaking existing URLs on our site.  Could you imagine if all of a sudden, product links on Amazon.com were suddenly broken due to a typo in some route rule?  Don't let that happen to you.  It is much easier to write automated tests for your site than it is to do manual exploratory testing for each and every release.</w:t>
      </w:r>
    </w:p>
    <w:p w:rsidR="00DD3628" w:rsidRDefault="00DD3628" w:rsidP="00DD3628">
      <w:pPr>
        <w:pStyle w:val="Body"/>
      </w:pPr>
      <w:r>
        <w:t xml:space="preserve">There is an important facet of route testing that we have paid little attention to so far: </w:t>
      </w:r>
      <w:r>
        <w:rPr>
          <w:rStyle w:val="Italics"/>
        </w:rPr>
        <w:t>o</w:t>
      </w:r>
      <w:r w:rsidRPr="00AC6A6C">
        <w:rPr>
          <w:rStyle w:val="Italics"/>
        </w:rPr>
        <w:t>utbound routing</w:t>
      </w:r>
      <w:r>
        <w:t>. As defined earlier, outbound routing</w:t>
      </w:r>
      <w:r w:rsidR="001F7E79">
        <w:fldChar w:fldCharType="begin"/>
      </w:r>
      <w:r>
        <w:instrText>xe "</w:instrText>
      </w:r>
      <w:r w:rsidRPr="003418E6">
        <w:rPr>
          <w:rStyle w:val="Italics"/>
        </w:rPr>
        <w:instrText>routing:</w:instrText>
      </w:r>
      <w:r w:rsidRPr="003418E6">
        <w:instrText>outbound</w:instrText>
      </w:r>
      <w:r>
        <w:instrText>"</w:instrText>
      </w:r>
      <w:r w:rsidR="001F7E79">
        <w:fldChar w:fldCharType="end"/>
      </w:r>
      <w:r>
        <w:t xml:space="preserve"> refers to the URLs that are generated by the Framework, given a set of route values. Look to projects like MvcContrib to eventually provide helpers for this type of route testing in the future. At the time of writing, no examples of outbound route testing were available.</w:t>
      </w:r>
    </w:p>
    <w:p w:rsidR="00DD3628" w:rsidRDefault="00DD3628" w:rsidP="00DD3628">
      <w:pPr>
        <w:pStyle w:val="Body"/>
      </w:pPr>
      <w:r>
        <w:t xml:space="preserve">Now that you've seen </w:t>
      </w:r>
      <w:r w:rsidR="003636CE">
        <w:t>a complete example</w:t>
      </w:r>
      <w:r>
        <w:t xml:space="preserve"> of realistic routing schemas, you are prepared to start creating routes for your own applications. You have also seen some helpful unit </w:t>
      </w:r>
      <w:r>
        <w:lastRenderedPageBreak/>
        <w:t xml:space="preserve">testing extensions to make unit testing inbound routes </w:t>
      </w:r>
      <w:r w:rsidRPr="00AC6A6C">
        <w:rPr>
          <w:rStyle w:val="Italics"/>
        </w:rPr>
        <w:t>much</w:t>
      </w:r>
      <w:r>
        <w:t xml:space="preserve"> easier. We haven't yet mentioned that all of this routing goodness is available to Web Forms projects as well!</w:t>
      </w:r>
    </w:p>
    <w:p w:rsidR="00DD3628" w:rsidRDefault="00226089" w:rsidP="00DD3628">
      <w:pPr>
        <w:pStyle w:val="Head1"/>
      </w:pPr>
      <w:bookmarkStart w:id="199" w:name="_Toc188355291"/>
      <w:bookmarkStart w:id="200" w:name="_Toc189389038"/>
      <w:bookmarkStart w:id="201" w:name="_Toc190749200"/>
      <w:bookmarkStart w:id="202" w:name="_Toc190749301"/>
      <w:bookmarkStart w:id="203" w:name="_Toc231695339"/>
      <w:bookmarkStart w:id="204" w:name="_Toc231696013"/>
      <w:r>
        <w:t>16.</w:t>
      </w:r>
      <w:r w:rsidR="00B7623D">
        <w:t>6</w:t>
      </w:r>
      <w:r w:rsidR="00DD3628">
        <w:t xml:space="preserve"> Using routing with existing ASP.NET projects</w:t>
      </w:r>
      <w:bookmarkEnd w:id="199"/>
      <w:bookmarkEnd w:id="200"/>
      <w:bookmarkEnd w:id="201"/>
      <w:bookmarkEnd w:id="202"/>
      <w:r w:rsidR="001F7E79">
        <w:fldChar w:fldCharType="begin"/>
      </w:r>
      <w:r w:rsidR="00DD3628">
        <w:instrText>xe "</w:instrText>
      </w:r>
      <w:r w:rsidR="00DD3628" w:rsidRPr="00271603">
        <w:instrText>routing:with existing ASP.NET projects</w:instrText>
      </w:r>
      <w:r w:rsidR="00DD3628">
        <w:instrText>"</w:instrText>
      </w:r>
      <w:r w:rsidR="001F7E79">
        <w:fldChar w:fldCharType="end"/>
      </w:r>
      <w:bookmarkEnd w:id="203"/>
      <w:bookmarkEnd w:id="204"/>
    </w:p>
    <w:p w:rsidR="00DD3628" w:rsidRDefault="00DD3628" w:rsidP="00DD3628">
      <w:pPr>
        <w:pStyle w:val="Body1"/>
      </w:pPr>
      <w:r>
        <w:t xml:space="preserve">The URL problems discussed at the start of this chapter (URLs tied directly to files on disk, no ability to embed dynamic content in the URL itself, and so on) can affect all web sites/applications and although you may not be in a position to be able to adopt a full MVC pattern for an application, you should still care about your application’s URL usability. </w:t>
      </w:r>
      <w:r w:rsidRPr="00AC6A6C">
        <w:rPr>
          <w:rStyle w:val="CodeinText"/>
        </w:rPr>
        <w:t>System.Web.Routing</w:t>
      </w:r>
      <w:r>
        <w:t xml:space="preserve"> is a separate assembly released as part of .NET 3.5 SP1</w:t>
      </w:r>
      <w:r w:rsidR="001F7E79">
        <w:fldChar w:fldCharType="begin"/>
      </w:r>
      <w:r>
        <w:instrText xml:space="preserve"> XE ".NET 3.5 SP1" </w:instrText>
      </w:r>
      <w:r w:rsidR="001F7E79">
        <w:fldChar w:fldCharType="end"/>
      </w:r>
      <w:r>
        <w:t>, and as you might guess, it’s available for use in Web Forms as well.</w:t>
      </w:r>
    </w:p>
    <w:p w:rsidR="00DD3628" w:rsidRDefault="00DD3628" w:rsidP="00DD3628">
      <w:pPr>
        <w:pStyle w:val="Body"/>
      </w:pPr>
      <w:r>
        <w:t xml:space="preserve">Luckily, by importing the </w:t>
      </w:r>
      <w:r w:rsidRPr="00E17D74">
        <w:rPr>
          <w:rStyle w:val="CodeinText"/>
        </w:rPr>
        <w:t>UrlRoutingModule</w:t>
      </w:r>
      <w:r>
        <w:t xml:space="preserve"> from the </w:t>
      </w:r>
      <w:r w:rsidRPr="00CE401D">
        <w:rPr>
          <w:rStyle w:val="CodeinText"/>
        </w:rPr>
        <w:t>System.Web.</w:t>
      </w:r>
      <w:r>
        <w:rPr>
          <w:rStyle w:val="CodeinText"/>
        </w:rPr>
        <w:t>Routing</w:t>
      </w:r>
      <w:r>
        <w:t xml:space="preserve"> assembly, we can use the routing mechanism from the MVC framework in existing ASP.NET Web Forms applications. To get started, open an existing ASP.NET Web Forms project and add the lines from listing </w:t>
      </w:r>
      <w:r w:rsidR="00226089">
        <w:t>16.</w:t>
      </w:r>
      <w:r w:rsidR="00B7623D">
        <w:t>12</w:t>
      </w:r>
      <w:r>
        <w:t xml:space="preserve"> (and </w:t>
      </w:r>
      <w:r w:rsidR="00226089">
        <w:t>16.</w:t>
      </w:r>
      <w:r w:rsidR="00B7623D">
        <w:t>13</w:t>
      </w:r>
      <w:r>
        <w:t xml:space="preserve"> for IIS 7) in to the </w:t>
      </w:r>
      <w:r>
        <w:rPr>
          <w:rStyle w:val="CodeinText"/>
        </w:rPr>
        <w:t xml:space="preserve">assemblies </w:t>
      </w:r>
      <w:r w:rsidRPr="00E17D74">
        <w:rPr>
          <w:rStyle w:val="CodeinText"/>
        </w:rPr>
        <w:t>and</w:t>
      </w:r>
      <w:r>
        <w:rPr>
          <w:rStyle w:val="CodeinText"/>
        </w:rPr>
        <w:t xml:space="preserve"> h</w:t>
      </w:r>
      <w:r w:rsidRPr="009564C0">
        <w:rPr>
          <w:rStyle w:val="CodeinText"/>
        </w:rPr>
        <w:t>ttpModules</w:t>
      </w:r>
      <w:r>
        <w:t xml:space="preserve"> sections in your web.config.</w:t>
      </w:r>
    </w:p>
    <w:p w:rsidR="00DD3628" w:rsidRDefault="00DD3628" w:rsidP="00DD3628">
      <w:pPr>
        <w:pStyle w:val="CodeListingCaption"/>
      </w:pPr>
      <w:r>
        <w:t xml:space="preserve">Listing </w:t>
      </w:r>
      <w:r w:rsidR="00226089">
        <w:t>16.</w:t>
      </w:r>
      <w:r w:rsidR="00B7623D">
        <w:t>12</w:t>
      </w:r>
      <w:r>
        <w:t xml:space="preserve"> Configuration for the </w:t>
      </w:r>
      <w:r w:rsidRPr="00803DFF">
        <w:rPr>
          <w:rStyle w:val="CodeinText"/>
        </w:rPr>
        <w:t>UrlRoutingModule</w:t>
      </w:r>
    </w:p>
    <w:p w:rsidR="00DD3628" w:rsidRDefault="00DD3628" w:rsidP="00DD3628">
      <w:pPr>
        <w:pStyle w:val="Code"/>
      </w:pPr>
      <w:r>
        <w:t>&lt;assemblies&gt;</w:t>
      </w:r>
    </w:p>
    <w:p w:rsidR="00DD3628" w:rsidRDefault="00DD3628" w:rsidP="00DD3628">
      <w:pPr>
        <w:pStyle w:val="Code"/>
      </w:pPr>
      <w:r>
        <w:t xml:space="preserve">   &lt;add assembly=</w:t>
      </w:r>
      <w:r w:rsidRPr="001717A5">
        <w:t>"</w:t>
      </w:r>
      <w:r>
        <w:t>System.Web.Routing, Version=3.5.0.0, Culture=neutral, PublicKeyToken=</w:t>
      </w:r>
      <w:r w:rsidRPr="001717A5">
        <w:t>31BF3856AD364E35"</w:t>
      </w:r>
      <w:r>
        <w:t xml:space="preserve"> /&gt;</w:t>
      </w:r>
    </w:p>
    <w:p w:rsidR="00DD3628" w:rsidRDefault="00DD3628" w:rsidP="00DD3628">
      <w:pPr>
        <w:pStyle w:val="Code"/>
      </w:pPr>
      <w:r>
        <w:t xml:space="preserve">   ...</w:t>
      </w:r>
    </w:p>
    <w:p w:rsidR="00DD3628" w:rsidRDefault="00DD3628" w:rsidP="00DD3628">
      <w:pPr>
        <w:pStyle w:val="Code"/>
      </w:pPr>
      <w:r>
        <w:t>&lt;/assemblies&gt;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
      </w:pPr>
      <w:r>
        <w:t>&lt;httpModules&gt;                                                            #A</w:t>
      </w:r>
    </w:p>
    <w:p w:rsidR="00DD3628" w:rsidRDefault="00DD3628" w:rsidP="00DD3628">
      <w:pPr>
        <w:pStyle w:val="Code"/>
      </w:pPr>
      <w:r>
        <w:t xml:space="preserve">   </w:t>
      </w:r>
      <w:r w:rsidRPr="009564C0">
        <w:t>&lt;add name="UrlRoutingModule" type="System.Web.</w:t>
      </w:r>
      <w:r>
        <w:t>Routing</w:t>
      </w:r>
      <w:r w:rsidRPr="009564C0">
        <w:t>.UrlRoutingModule, System.Web.</w:t>
      </w:r>
      <w:r>
        <w:t>Routing</w:t>
      </w:r>
      <w:r w:rsidRPr="009564C0">
        <w:t xml:space="preserve">, </w:t>
      </w:r>
      <w:r>
        <w:t xml:space="preserve">  </w:t>
      </w:r>
      <w:r w:rsidRPr="009564C0">
        <w:t>Version=3.</w:t>
      </w:r>
      <w:r>
        <w:t>5</w:t>
      </w:r>
      <w:r w:rsidRPr="009564C0">
        <w:t>.0.0, Culture=neutral, PublicKeyToken=31BF3856AD364E35"/&gt;</w:t>
      </w:r>
    </w:p>
    <w:p w:rsidR="00DD3628" w:rsidRDefault="00DD3628" w:rsidP="00DD3628">
      <w:pPr>
        <w:pStyle w:val="Code"/>
      </w:pPr>
      <w:r>
        <w:t xml:space="preserve">   ...</w:t>
      </w:r>
    </w:p>
    <w:p w:rsidR="00DD3628" w:rsidRDefault="00DD3628" w:rsidP="00DD3628">
      <w:pPr>
        <w:pStyle w:val="Code"/>
      </w:pPr>
      <w:r>
        <w:t>&lt;/httpModules&gt;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Annotation"/>
      </w:pPr>
      <w:r>
        <w:t>#A For IIS6 or IIS7 classic  mode</w:t>
      </w:r>
    </w:p>
    <w:p w:rsidR="00DD3628" w:rsidRDefault="00DD3628" w:rsidP="00DD3628">
      <w:pPr>
        <w:pStyle w:val="CodeListingCaption"/>
      </w:pPr>
      <w:r>
        <w:t xml:space="preserve">Listing </w:t>
      </w:r>
      <w:r w:rsidR="00226089">
        <w:t>16.</w:t>
      </w:r>
      <w:r w:rsidR="00B7623D">
        <w:t>13</w:t>
      </w:r>
      <w:r>
        <w:t xml:space="preserve"> Configuration for IIS 7 Integrated mode</w:t>
      </w:r>
    </w:p>
    <w:p w:rsidR="00DD3628" w:rsidRDefault="00DD3628" w:rsidP="00DD3628">
      <w:pPr>
        <w:pStyle w:val="Code"/>
      </w:pPr>
      <w:r w:rsidRPr="00F65037">
        <w:t>&lt;system.webServer&gt;</w:t>
      </w:r>
    </w:p>
    <w:p w:rsidR="00DD3628" w:rsidRDefault="00DD3628" w:rsidP="00DD3628">
      <w:pPr>
        <w:pStyle w:val="Code"/>
      </w:pPr>
      <w:r>
        <w:t xml:space="preserve">  </w:t>
      </w:r>
      <w:r w:rsidRPr="00F65037">
        <w:t>&lt;handlers&gt;</w:t>
      </w:r>
    </w:p>
    <w:p w:rsidR="00DD3628" w:rsidRDefault="00DD3628" w:rsidP="00DD3628">
      <w:pPr>
        <w:pStyle w:val="Code"/>
      </w:pPr>
      <w:r w:rsidRPr="00F65037">
        <w:t xml:space="preserve">    &lt;add name="UrlRoutingHandler"</w:t>
      </w:r>
      <w:r>
        <w:t xml:space="preserve"> </w:t>
      </w:r>
      <w:r w:rsidRPr="00F65037">
        <w:t>preCondition="integratedMode" verb="*"</w:t>
      </w:r>
      <w:r>
        <w:t xml:space="preserve"> </w:t>
      </w:r>
    </w:p>
    <w:p w:rsidR="00DD3628" w:rsidRDefault="00DD3628" w:rsidP="00DD3628">
      <w:pPr>
        <w:pStyle w:val="Code"/>
      </w:pPr>
      <w:r>
        <w:t xml:space="preserve">        </w:t>
      </w:r>
      <w:r w:rsidRPr="00F65037">
        <w:t xml:space="preserve">path="UrlRouting.axd" </w:t>
      </w:r>
    </w:p>
    <w:p w:rsidR="00DD3628" w:rsidRDefault="00DD3628" w:rsidP="00DD3628">
      <w:pPr>
        <w:pStyle w:val="Code"/>
      </w:pPr>
      <w:r w:rsidRPr="00F65037">
        <w:t xml:space="preserve">        type="System.Web.HttpForbiddenHandler, System.Web,</w:t>
      </w:r>
      <w:r>
        <w:t xml:space="preserve"> </w:t>
      </w:r>
      <w:r w:rsidRPr="00F65037">
        <w:t>Version=2.0.0.0,</w:t>
      </w:r>
      <w:r>
        <w:t xml:space="preserve">  </w:t>
      </w:r>
    </w:p>
    <w:p w:rsidR="00DD3628" w:rsidRDefault="00DD3628" w:rsidP="00DD3628">
      <w:pPr>
        <w:pStyle w:val="Code"/>
      </w:pPr>
      <w:r>
        <w:t xml:space="preserve">            </w:t>
      </w:r>
      <w:r w:rsidRPr="00F65037">
        <w:t xml:space="preserve">Culture=neutral, </w:t>
      </w:r>
    </w:p>
    <w:p w:rsidR="00DD3628" w:rsidRDefault="00DD3628" w:rsidP="00DD3628">
      <w:pPr>
        <w:pStyle w:val="Code"/>
      </w:pPr>
      <w:r w:rsidRPr="00F65037">
        <w:t xml:space="preserve">            PublicKeyToken=b03f5f7f11d50a3a" /&gt;</w:t>
      </w:r>
    </w:p>
    <w:p w:rsidR="00DD3628" w:rsidRDefault="00DD3628" w:rsidP="00DD3628">
      <w:pPr>
        <w:pStyle w:val="Code"/>
      </w:pPr>
      <w:r>
        <w:t xml:space="preserve">    ...</w:t>
      </w:r>
    </w:p>
    <w:p w:rsidR="00DD3628" w:rsidRDefault="00DD3628" w:rsidP="00DD3628">
      <w:pPr>
        <w:pStyle w:val="Code"/>
      </w:pPr>
      <w:r w:rsidRPr="00F65037">
        <w:t xml:space="preserve">  &lt;/handlers&gt;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r w:rsidRPr="00F65037">
        <w:t xml:space="preserve">    &lt;remove name="UrlRoutingModule" /&gt;</w:t>
      </w:r>
    </w:p>
    <w:p w:rsidR="00DD3628" w:rsidRDefault="00DD3628" w:rsidP="00DD3628">
      <w:pPr>
        <w:pStyle w:val="Code"/>
      </w:pPr>
      <w:r w:rsidRPr="00F65037">
        <w:lastRenderedPageBreak/>
        <w:t xml:space="preserve">    &lt;add name="UrlRoutingModule" type="System.Web.Routing.UrlRoutingModule, </w:t>
      </w:r>
    </w:p>
    <w:p w:rsidR="00DD3628" w:rsidRDefault="00DD3628" w:rsidP="00DD3628">
      <w:pPr>
        <w:pStyle w:val="Code"/>
      </w:pPr>
      <w:r>
        <w:t xml:space="preserve">        </w:t>
      </w:r>
      <w:r w:rsidRPr="00F65037">
        <w:t xml:space="preserve">System.Web.Routing, </w:t>
      </w:r>
    </w:p>
    <w:p w:rsidR="00DD3628" w:rsidRDefault="00DD3628" w:rsidP="00DD3628">
      <w:pPr>
        <w:pStyle w:val="Code"/>
      </w:pPr>
      <w:r w:rsidRPr="00F65037">
        <w:t xml:space="preserve">        Version=3.5.0.0, Culture=neutral,</w:t>
      </w:r>
      <w:r>
        <w:t xml:space="preserve"> </w:t>
      </w:r>
    </w:p>
    <w:p w:rsidR="00DD3628" w:rsidRDefault="00DD3628" w:rsidP="00DD3628">
      <w:pPr>
        <w:pStyle w:val="Code"/>
      </w:pPr>
      <w:r>
        <w:t xml:space="preserve">        </w:t>
      </w:r>
      <w:r w:rsidRPr="00F65037">
        <w:t>PublicKeyToken=31BF3856AD364E35"/&gt;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commentRangeStart w:id="205"/>
      <w:r w:rsidRPr="00F65037">
        <w:t>&lt;/system.webServer&gt;</w:t>
      </w:r>
      <w:commentRangeEnd w:id="205"/>
      <w:r w:rsidR="00770E50">
        <w:rPr>
          <w:rStyle w:val="CommentReference"/>
          <w:rFonts w:ascii="Verdana" w:hAnsi="Verdana"/>
          <w:snapToGrid/>
          <w:vanish/>
        </w:rPr>
        <w:commentReference w:id="205"/>
      </w:r>
    </w:p>
    <w:p w:rsidR="00DD3628" w:rsidRDefault="00DD3628" w:rsidP="00DD3628">
      <w:pPr>
        <w:pStyle w:val="Body1"/>
      </w:pPr>
      <w:r>
        <w:t>Next, we need to define a custom route handler</w:t>
      </w:r>
      <w:r w:rsidR="001F7E79">
        <w:fldChar w:fldCharType="begin"/>
      </w:r>
      <w:r>
        <w:instrText xml:space="preserve"> XE "route:designing custom handler" </w:instrText>
      </w:r>
      <w:r w:rsidR="001F7E79">
        <w:fldChar w:fldCharType="end"/>
      </w:r>
      <w:r>
        <w:t xml:space="preserve"> that will—you guessed it—handle the route! You may have a custom route handler for each route, or you might choose to make it more dynamic. It’s entirely up to you.</w:t>
      </w:r>
    </w:p>
    <w:p w:rsidR="00DD3628" w:rsidRDefault="00DD3628" w:rsidP="00DD3628">
      <w:pPr>
        <w:pStyle w:val="Body"/>
      </w:pPr>
      <w:r>
        <w:t>Defining the route is similar to methods we’ve seen earlier, except that there are no controllers and actions to specify. Instead you just specify a page. A sample route for Web Forms might look like this:</w:t>
      </w:r>
    </w:p>
    <w:p w:rsidR="00DD3628" w:rsidRDefault="00DD3628" w:rsidP="00DD3628">
      <w:pPr>
        <w:pStyle w:val="Code"/>
      </w:pPr>
      <w:r>
        <w:t>RouteTable.Routes</w:t>
      </w:r>
      <w:r w:rsidRPr="00F65037">
        <w:t>.Add("</w:t>
      </w:r>
      <w:r>
        <w:t>ProductsRoute</w:t>
      </w:r>
      <w:r w:rsidRPr="00F65037">
        <w:t>", new Route</w:t>
      </w:r>
    </w:p>
    <w:p w:rsidR="00DD3628" w:rsidRDefault="00DD3628" w:rsidP="00DD3628">
      <w:pPr>
        <w:pStyle w:val="Code"/>
      </w:pPr>
      <w:r w:rsidRPr="00F65037">
        <w:t xml:space="preserve">    (</w:t>
      </w:r>
    </w:p>
    <w:p w:rsidR="00DD3628" w:rsidRDefault="00DD3628" w:rsidP="00DD3628">
      <w:pPr>
        <w:pStyle w:val="Code"/>
      </w:pPr>
      <w:r w:rsidRPr="00F65037">
        <w:t xml:space="preserve">       "</w:t>
      </w:r>
      <w:r>
        <w:t>products/apparel</w:t>
      </w:r>
      <w:r w:rsidRPr="00F65037">
        <w:t xml:space="preserve">", </w:t>
      </w:r>
    </w:p>
    <w:p w:rsidR="00DD3628" w:rsidRDefault="00DD3628" w:rsidP="00DD3628">
      <w:pPr>
        <w:pStyle w:val="Code"/>
      </w:pPr>
      <w:r w:rsidRPr="00F65037">
        <w:t xml:space="preserve">       new CustomRouteHandler("~/</w:t>
      </w:r>
      <w:r>
        <w:t>Products</w:t>
      </w:r>
      <w:r w:rsidRPr="00F65037">
        <w:t>/</w:t>
      </w:r>
      <w:r>
        <w:t>ProductsByCategory</w:t>
      </w:r>
      <w:r w:rsidRPr="00F65037">
        <w:t>.aspx</w:t>
      </w:r>
      <w:r>
        <w:t>",</w:t>
      </w:r>
    </w:p>
    <w:p w:rsidR="00DD3628" w:rsidRDefault="00DD3628" w:rsidP="00DD3628">
      <w:pPr>
        <w:pStyle w:val="Code"/>
      </w:pPr>
      <w:r>
        <w:t xml:space="preserve">           "</w:t>
      </w:r>
      <w:r w:rsidRPr="00DD3628" w:rsidDel="00322D37">
        <w:t xml:space="preserve"> </w:t>
      </w:r>
      <w:r>
        <w:t>category=18</w:t>
      </w:r>
      <w:r w:rsidRPr="00F65037">
        <w:t>")</w:t>
      </w:r>
    </w:p>
    <w:p w:rsidR="00DD3628" w:rsidRDefault="00DD3628" w:rsidP="00DD3628">
      <w:pPr>
        <w:pStyle w:val="Code"/>
      </w:pPr>
      <w:r w:rsidRPr="00F65037">
        <w:t xml:space="preserve">    ));</w:t>
      </w:r>
    </w:p>
    <w:p w:rsidR="00DD3628" w:rsidRDefault="00DD3628" w:rsidP="00DD3628">
      <w:pPr>
        <w:pStyle w:val="Body1"/>
      </w:pPr>
      <w:r>
        <w:t>The custom route handler simply needs to build the page. Here is a bare-bones handler that will work:</w:t>
      </w:r>
    </w:p>
    <w:p w:rsidR="00DD3628" w:rsidRDefault="00DD3628" w:rsidP="00DD3628">
      <w:pPr>
        <w:pStyle w:val="Code"/>
      </w:pPr>
      <w:commentRangeStart w:id="206"/>
      <w:r w:rsidRPr="00412864">
        <w:t>public class CustomRouteHandler : IRouteHandler</w:t>
      </w:r>
    </w:p>
    <w:p w:rsidR="00DD3628" w:rsidRDefault="00DD3628" w:rsidP="00DD3628">
      <w:pPr>
        <w:pStyle w:val="Code"/>
      </w:pPr>
      <w:r w:rsidRPr="00412864">
        <w:t>{</w:t>
      </w:r>
    </w:p>
    <w:p w:rsidR="00DD3628" w:rsidRDefault="00DD3628" w:rsidP="00DD3628">
      <w:pPr>
        <w:pStyle w:val="Code"/>
      </w:pPr>
      <w:r w:rsidRPr="00412864">
        <w:t xml:space="preserve">    public CustomRouteHandler(string virtualPath</w:t>
      </w:r>
      <w:r>
        <w:t>, string queryString</w:t>
      </w:r>
      <w:r w:rsidRPr="00412864">
        <w:t>)</w:t>
      </w:r>
    </w:p>
    <w:p w:rsidR="00DD3628" w:rsidRDefault="00DD3628" w:rsidP="00DD3628">
      <w:pPr>
        <w:pStyle w:val="Code"/>
      </w:pPr>
      <w:r w:rsidRPr="00412864">
        <w:t xml:space="preserve">    {</w:t>
      </w:r>
    </w:p>
    <w:p w:rsidR="00DD3628" w:rsidRDefault="00DD3628" w:rsidP="00DD3628">
      <w:pPr>
        <w:pStyle w:val="Code"/>
      </w:pPr>
      <w:r w:rsidRPr="00412864">
        <w:t xml:space="preserve">    </w:t>
      </w:r>
      <w:r>
        <w:t xml:space="preserve">    </w:t>
      </w:r>
      <w:r w:rsidRPr="00412864">
        <w:t>this.VirtualPath = virtualPath;</w:t>
      </w:r>
    </w:p>
    <w:p w:rsidR="00DD3628" w:rsidRDefault="00DD3628" w:rsidP="00DD3628">
      <w:pPr>
        <w:pStyle w:val="Code"/>
      </w:pPr>
      <w:r>
        <w:t xml:space="preserve">        this.QueryString = queryString;</w:t>
      </w:r>
    </w:p>
    <w:p w:rsidR="00DD3628" w:rsidRDefault="00DD3628" w:rsidP="00DD3628">
      <w:pPr>
        <w:pStyle w:val="Code"/>
      </w:pPr>
      <w:r w:rsidRPr="00412864">
        <w:t xml:space="preserve">    }</w:t>
      </w:r>
    </w:p>
    <w:p w:rsidR="00DD3628" w:rsidRDefault="00DD3628" w:rsidP="00DD3628">
      <w:pPr>
        <w:pStyle w:val="Code"/>
      </w:pPr>
    </w:p>
    <w:p w:rsidR="00DD3628" w:rsidRDefault="00DD3628" w:rsidP="00DD3628">
      <w:pPr>
        <w:pStyle w:val="Code"/>
      </w:pPr>
      <w:r w:rsidRPr="00412864">
        <w:t xml:space="preserve">    public string VirtualPath { get; private set; }</w:t>
      </w:r>
    </w:p>
    <w:p w:rsidR="00DD3628" w:rsidRDefault="00DD3628" w:rsidP="00DD3628">
      <w:pPr>
        <w:pStyle w:val="Code"/>
      </w:pPr>
      <w:r>
        <w:t xml:space="preserve">    public string QueryString { get; private set; }</w:t>
      </w:r>
    </w:p>
    <w:p w:rsidR="00DD3628" w:rsidRDefault="00DD3628" w:rsidP="00DD3628">
      <w:pPr>
        <w:pStyle w:val="Code"/>
      </w:pPr>
    </w:p>
    <w:p w:rsidR="00DD3628" w:rsidRDefault="00DD3628" w:rsidP="00DD3628">
      <w:pPr>
        <w:pStyle w:val="Code"/>
      </w:pPr>
      <w:r w:rsidRPr="00412864">
        <w:t xml:space="preserve">    public IHttpHandler GetHttpHandler(RequestContext </w:t>
      </w:r>
    </w:p>
    <w:p w:rsidR="00DD3628" w:rsidRDefault="00DD3628" w:rsidP="00DD3628">
      <w:pPr>
        <w:pStyle w:val="Code"/>
      </w:pPr>
      <w:r w:rsidRPr="00412864">
        <w:t xml:space="preserve">          requestContext)</w:t>
      </w:r>
    </w:p>
    <w:p w:rsidR="00DD3628" w:rsidRDefault="00DD3628" w:rsidP="00DD3628">
      <w:pPr>
        <w:pStyle w:val="Code"/>
      </w:pPr>
      <w:r w:rsidRPr="00412864">
        <w:t xml:space="preserve">    {</w:t>
      </w:r>
    </w:p>
    <w:p w:rsidR="00DD3628" w:rsidRDefault="00DD3628" w:rsidP="00DD3628">
      <w:pPr>
        <w:pStyle w:val="Code"/>
      </w:pPr>
      <w:r>
        <w:t xml:space="preserve">        requestContext.HttpContext.RewritePath(</w:t>
      </w:r>
    </w:p>
    <w:p w:rsidR="00DD3628" w:rsidRDefault="00DD3628" w:rsidP="00DD3628">
      <w:pPr>
        <w:pStyle w:val="Code"/>
      </w:pPr>
      <w:r>
        <w:t xml:space="preserve">            String.Format("{0}?{1}", VirtualPath, QueryString));</w:t>
      </w:r>
    </w:p>
    <w:p w:rsidR="00DD3628" w:rsidRDefault="00DD3628" w:rsidP="00DD3628">
      <w:pPr>
        <w:pStyle w:val="Code"/>
      </w:pPr>
    </w:p>
    <w:p w:rsidR="00DD3628" w:rsidRDefault="00DD3628" w:rsidP="00DD3628">
      <w:pPr>
        <w:pStyle w:val="Code"/>
      </w:pPr>
      <w:r w:rsidRPr="00412864">
        <w:t xml:space="preserve">        var page = BuildManager.CreateInstanceFromVirtualPath</w:t>
      </w:r>
    </w:p>
    <w:p w:rsidR="00DD3628" w:rsidRDefault="00DD3628" w:rsidP="00DD3628">
      <w:pPr>
        <w:pStyle w:val="Code"/>
      </w:pPr>
      <w:r w:rsidRPr="00412864">
        <w:t xml:space="preserve">             (VirtualPath, typeof(Page)) as IHttpHandler;</w:t>
      </w:r>
    </w:p>
    <w:p w:rsidR="00DD3628" w:rsidRDefault="00DD3628" w:rsidP="00DD3628">
      <w:pPr>
        <w:pStyle w:val="Code"/>
      </w:pPr>
      <w:r w:rsidRPr="00412864">
        <w:t xml:space="preserve">        return page;</w:t>
      </w:r>
    </w:p>
    <w:p w:rsidR="00DD3628" w:rsidRDefault="00DD3628" w:rsidP="00DD3628">
      <w:pPr>
        <w:pStyle w:val="Code"/>
      </w:pPr>
      <w:r w:rsidRPr="00412864">
        <w:t xml:space="preserve">    }</w:t>
      </w:r>
    </w:p>
    <w:p w:rsidR="00DD3628" w:rsidRDefault="00DD3628" w:rsidP="00DD3628">
      <w:pPr>
        <w:pStyle w:val="Code"/>
      </w:pPr>
      <w:r w:rsidRPr="00412864">
        <w:t>}</w:t>
      </w:r>
    </w:p>
    <w:commentRangeEnd w:id="206"/>
    <w:p w:rsidR="00DD3628" w:rsidRDefault="00770E50" w:rsidP="00DD3628">
      <w:pPr>
        <w:pStyle w:val="Body"/>
      </w:pPr>
      <w:r>
        <w:rPr>
          <w:rStyle w:val="CommentReference"/>
          <w:vanish/>
        </w:rPr>
        <w:commentReference w:id="206"/>
      </w:r>
    </w:p>
    <w:p w:rsidR="00DD3628" w:rsidRDefault="00DD3628" w:rsidP="00DD3628">
      <w:pPr>
        <w:pStyle w:val="Body"/>
      </w:pPr>
      <w:r>
        <w:t xml:space="preserve">Now, requests for </w:t>
      </w:r>
      <w:r w:rsidRPr="00AC6A6C">
        <w:rPr>
          <w:rStyle w:val="Italics"/>
        </w:rPr>
        <w:t>/products/apparel</w:t>
      </w:r>
      <w:r>
        <w:t xml:space="preserve"> will end up being served by the URL in the example.</w:t>
      </w:r>
    </w:p>
    <w:p w:rsidR="00DD3628" w:rsidRDefault="00DD3628" w:rsidP="00DD3628">
      <w:pPr>
        <w:pStyle w:val="Body"/>
      </w:pPr>
    </w:p>
    <w:p w:rsidR="00DD3628" w:rsidRDefault="00DD3628" w:rsidP="00DD3628">
      <w:pPr>
        <w:pStyle w:val="CalloutHead"/>
      </w:pPr>
      <w:r>
        <w:t>Note</w:t>
      </w:r>
    </w:p>
    <w:p w:rsidR="00DD3628" w:rsidRDefault="00DD3628" w:rsidP="00DD3628">
      <w:pPr>
        <w:pStyle w:val="Callout"/>
      </w:pPr>
      <w:r>
        <w:t xml:space="preserve">When using </w:t>
      </w:r>
      <w:r w:rsidRPr="009F7E23">
        <w:rPr>
          <w:rStyle w:val="CodeinText"/>
        </w:rPr>
        <w:t>UrlRoutingModule</w:t>
      </w:r>
      <w:r>
        <w:t xml:space="preserve"> to add routing capabilities to your Web Forms application, you are essentially “directing traffic” around parts of the normal ASP.NET </w:t>
      </w:r>
      <w:r>
        <w:lastRenderedPageBreak/>
        <w:t xml:space="preserve">request processing pipeline. This means that the normal URL-based authorization features of ASP.NET will be circumvented, and even if users does not have access to a particular page they can view it if the </w:t>
      </w:r>
      <w:r w:rsidRPr="009F7E23">
        <w:rPr>
          <w:rStyle w:val="CodeinText"/>
        </w:rPr>
        <w:t>CustomRouteHandler</w:t>
      </w:r>
      <w:r>
        <w:t xml:space="preserve"> does not implement authorization checking or the route is not listed in the authorization rules in the </w:t>
      </w:r>
      <w:r w:rsidRPr="009F7E23">
        <w:rPr>
          <w:rStyle w:val="CodeinText"/>
        </w:rPr>
        <w:t>web.config</w:t>
      </w:r>
      <w:r>
        <w:t xml:space="preserve">. Although the complete implementation is outside the scope of this text, you can use the </w:t>
      </w:r>
      <w:r w:rsidRPr="009F7E23">
        <w:rPr>
          <w:rStyle w:val="CodeinText"/>
        </w:rPr>
        <w:t>UrlAuthorizationModule.CheckUrlAccessForPrincipal()</w:t>
      </w:r>
      <w:r>
        <w:t xml:space="preserve"> method to verify a user has access to a particular resource.</w:t>
      </w:r>
    </w:p>
    <w:p w:rsidR="00DD3628" w:rsidRDefault="00226089" w:rsidP="00DD3628">
      <w:pPr>
        <w:pStyle w:val="Head1"/>
      </w:pPr>
      <w:bookmarkStart w:id="207" w:name="_Toc188355292"/>
      <w:bookmarkStart w:id="208" w:name="_Toc189389039"/>
      <w:bookmarkStart w:id="209" w:name="_Toc190749201"/>
      <w:bookmarkStart w:id="210" w:name="_Toc190749302"/>
      <w:bookmarkStart w:id="211" w:name="_Toc231695340"/>
      <w:bookmarkStart w:id="212" w:name="_Toc231696014"/>
      <w:r>
        <w:t>16.</w:t>
      </w:r>
      <w:r w:rsidR="00DD3628">
        <w:t>8 Summary</w:t>
      </w:r>
      <w:bookmarkEnd w:id="207"/>
      <w:bookmarkEnd w:id="208"/>
      <w:bookmarkEnd w:id="209"/>
      <w:bookmarkEnd w:id="210"/>
      <w:bookmarkEnd w:id="211"/>
      <w:bookmarkEnd w:id="212"/>
    </w:p>
    <w:p w:rsidR="00DD3628" w:rsidRPr="00AB7BA0" w:rsidRDefault="00DD3628" w:rsidP="00DD3628">
      <w:pPr>
        <w:pStyle w:val="Body1"/>
      </w:pPr>
      <w:r>
        <w:t>In this chapter w</w:t>
      </w:r>
      <w:r w:rsidRPr="00AB7BA0">
        <w:t>e have seen how the routing module in the ASP.NET MVC framework gives us virtually unlimited flexibility when designing routing schemas able to implement both static and dynamic routes</w:t>
      </w:r>
      <w:r>
        <w:t>. B</w:t>
      </w:r>
      <w:r w:rsidRPr="00AB7BA0">
        <w:t>est of all, the code needed to achieve th</w:t>
      </w:r>
      <w:r>
        <w:t>is is relatively insignificant.</w:t>
      </w:r>
    </w:p>
    <w:p w:rsidR="00DD3628" w:rsidRPr="009F7E23" w:rsidRDefault="00DD3628" w:rsidP="00DD3628">
      <w:pPr>
        <w:pStyle w:val="Body"/>
      </w:pPr>
      <w:commentRangeStart w:id="213"/>
      <w:r w:rsidRPr="009F7E23">
        <w:t xml:space="preserve">Designing a URL schema for an application is the most challenging thing we have covered in this chapter and there is never a definitive answer to what routes should be implemented. Although the code needed to generate routes and URLs from routes is simple, the process of designing that schema is not. Ultimately every application is different. </w:t>
      </w:r>
      <w:commentRangeEnd w:id="213"/>
      <w:r w:rsidR="00770E50">
        <w:rPr>
          <w:rStyle w:val="CommentReference"/>
          <w:vanish/>
        </w:rPr>
        <w:commentReference w:id="213"/>
      </w:r>
      <w:r w:rsidRPr="009F7E23">
        <w:t>Some will be perfectly happy with the default routes created by the project template whereas others will have complex, custom route definition spanning multiple C# classes.</w:t>
      </w:r>
    </w:p>
    <w:p w:rsidR="00DD3628" w:rsidRDefault="00DD3628" w:rsidP="00DD3628">
      <w:pPr>
        <w:pStyle w:val="Body"/>
      </w:pPr>
      <w:r>
        <w:t>We saw that order in which routes are defined determines the order they are searched when a request is received and that you must give carefully consider the effects of adding new routes to the application. As more routes are defined, the risk of breaking existing URLs increases. Your insurance against this problem is route testing. Although route testing can be cumbersome, helpers like the fluent route testing API in MvcContrib can certainly help.</w:t>
      </w:r>
    </w:p>
    <w:p w:rsidR="00DD3628" w:rsidRDefault="00DD3628" w:rsidP="00DD3628">
      <w:pPr>
        <w:pStyle w:val="Body"/>
      </w:pPr>
      <w:r>
        <w:t>The most important thing to note from this chapter is that there should be no application written with the ASP.NET MVC Framework that is limited in its URL by the technical choices made by source code layout, and that can only be a good thing! Separation of the URL schema from the underlying code architecture gives ultimate flexibility and allows you to focus on what would make sense for the user on the URL rather than what the layout of your source code requires.</w:t>
      </w:r>
    </w:p>
    <w:p w:rsidR="00AB0005" w:rsidRPr="00DD3628" w:rsidRDefault="00DD3628" w:rsidP="006D25AD">
      <w:pPr>
        <w:pStyle w:val="Body"/>
        <w:rPr>
          <w:rStyle w:val="SubtleReference"/>
        </w:rPr>
      </w:pPr>
      <w:r>
        <w:t xml:space="preserve">In the next chapter, we’ll see </w:t>
      </w:r>
      <w:r w:rsidR="006D25AD">
        <w:t>some advanced deployment concepts for your ASP.NET MVC applications.</w:t>
      </w:r>
    </w:p>
    <w:sectPr w:rsidR="00AB0005" w:rsidRPr="00DD3628" w:rsidSect="00B92776">
      <w:headerReference w:type="even" r:id="rId16"/>
      <w:headerReference w:type="default" r:id="rId17"/>
      <w:footerReference w:type="even" r:id="rId18"/>
      <w:footerReference w:type="default" r:id="rId19"/>
      <w:footerReference w:type="first" r:id="rId20"/>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atharine Osborne" w:date="2010-03-31T19:50:00Z" w:initials="KO">
    <w:p w:rsidR="00953165" w:rsidRDefault="00953165">
      <w:pPr>
        <w:pStyle w:val="CommentText"/>
      </w:pPr>
      <w:r>
        <w:rPr>
          <w:rStyle w:val="CommentReference"/>
        </w:rPr>
        <w:annotationRef/>
      </w:r>
      <w:r>
        <w:t>Which is what? (Not sure it matters.)</w:t>
      </w:r>
    </w:p>
  </w:comment>
  <w:comment w:id="4" w:author="Katharine Osborne" w:date="2010-03-31T19:50:00Z" w:initials="KO">
    <w:p w:rsidR="00953165" w:rsidRPr="006144AD" w:rsidRDefault="00953165">
      <w:pPr>
        <w:pStyle w:val="CommentText"/>
        <w:rPr>
          <w:rStyle w:val="Italics"/>
          <w:i w:val="0"/>
        </w:rPr>
      </w:pPr>
      <w:r>
        <w:rPr>
          <w:rStyle w:val="CommentReference"/>
        </w:rPr>
        <w:annotationRef/>
      </w:r>
      <w:r>
        <w:rPr>
          <w:rStyle w:val="Italics"/>
          <w:i w:val="0"/>
        </w:rPr>
        <w:t>I’m not sure this is necessary – this should be apparent from the next sentence.</w:t>
      </w:r>
    </w:p>
  </w:comment>
  <w:comment w:id="5" w:author="Jimmy Bogard" w:date="2010-03-31T19:50:00Z" w:initials="JB">
    <w:p w:rsidR="00953165" w:rsidRDefault="00953165">
      <w:r>
        <w:annotationRef/>
      </w:r>
      <w:r>
        <w:t>Removed redundant sentence</w:t>
      </w:r>
    </w:p>
  </w:comment>
  <w:comment w:id="7" w:author="Katharine Osborne" w:date="2010-03-31T19:50:00Z" w:initials="KO">
    <w:p w:rsidR="00953165" w:rsidRDefault="00953165">
      <w:pPr>
        <w:pStyle w:val="CommentText"/>
      </w:pPr>
      <w:r>
        <w:rPr>
          <w:rStyle w:val="CommentReference"/>
        </w:rPr>
        <w:annotationRef/>
      </w:r>
      <w:r>
        <w:t>Such as? What are these corruptions? (Love the kidnap bit btw.)</w:t>
      </w:r>
    </w:p>
  </w:comment>
  <w:comment w:id="9" w:author="Jimmy Bogard" w:date="2010-03-31T19:50:00Z" w:initials="JB">
    <w:p w:rsidR="00953165" w:rsidRDefault="00953165">
      <w:r>
        <w:annotationRef/>
      </w:r>
      <w:r>
        <w:t>Added clarification</w:t>
      </w:r>
    </w:p>
  </w:comment>
  <w:comment w:id="11" w:author="Katharine Osborne" w:date="2010-03-31T19:50:00Z" w:initials="KO">
    <w:p w:rsidR="00953165" w:rsidRDefault="00953165">
      <w:pPr>
        <w:pStyle w:val="CommentText"/>
      </w:pPr>
      <w:r>
        <w:rPr>
          <w:rStyle w:val="CommentReference"/>
        </w:rPr>
        <w:annotationRef/>
      </w:r>
      <w:r>
        <w:t>This seems like the start of a new paragraph.</w:t>
      </w:r>
    </w:p>
  </w:comment>
  <w:comment w:id="13" w:author="Jimmy Bogard" w:date="2010-03-31T19:50:00Z" w:initials="JB">
    <w:p w:rsidR="00953165" w:rsidRDefault="00953165">
      <w:r>
        <w:annotationRef/>
      </w:r>
      <w:r>
        <w:t>Added new paragraph</w:t>
      </w:r>
    </w:p>
  </w:comment>
  <w:comment w:id="19" w:author="Jimmy Bogard" w:date="2010-03-31T19:50:00Z" w:initials="JB">
    <w:p w:rsidR="00953165" w:rsidRDefault="00953165">
      <w:r>
        <w:annotationRef/>
      </w:r>
      <w:r>
        <w:t>Fixed wording</w:t>
      </w:r>
    </w:p>
  </w:comment>
  <w:comment w:id="14" w:author="Katharine Osborne" w:date="2010-03-31T19:50:00Z" w:initials="KO">
    <w:p w:rsidR="00953165" w:rsidRDefault="00953165">
      <w:pPr>
        <w:pStyle w:val="CommentText"/>
      </w:pPr>
      <w:r>
        <w:rPr>
          <w:rStyle w:val="CommentReference"/>
        </w:rPr>
        <w:annotationRef/>
      </w:r>
      <w:r>
        <w:t>Don’t start a sentence with “because”. It’s one of those things common in speech but improper in text because in real time our brains often reverse cause and consequence, but in text we have time to sort things out.</w:t>
      </w:r>
    </w:p>
    <w:p w:rsidR="00953165" w:rsidRDefault="00953165">
      <w:pPr>
        <w:pStyle w:val="CommentText"/>
      </w:pPr>
    </w:p>
    <w:p w:rsidR="00953165" w:rsidRDefault="00953165">
      <w:pPr>
        <w:pStyle w:val="CommentText"/>
      </w:pPr>
      <w:r>
        <w:t>This could be:</w:t>
      </w:r>
    </w:p>
    <w:p w:rsidR="00953165" w:rsidRDefault="00953165">
      <w:pPr>
        <w:pStyle w:val="CommentText"/>
      </w:pPr>
    </w:p>
    <w:p w:rsidR="00953165" w:rsidRDefault="00953165">
      <w:pPr>
        <w:pStyle w:val="CommentText"/>
      </w:pPr>
      <w:r>
        <w:t>“Routes are the front door of your web application. We’ll discover…”</w:t>
      </w:r>
    </w:p>
    <w:p w:rsidR="00953165" w:rsidRDefault="00953165">
      <w:pPr>
        <w:pStyle w:val="CommentText"/>
      </w:pPr>
    </w:p>
    <w:p w:rsidR="00953165" w:rsidRDefault="00953165">
      <w:pPr>
        <w:pStyle w:val="CommentText"/>
      </w:pPr>
      <w:r>
        <w:t>or:</w:t>
      </w:r>
    </w:p>
    <w:p w:rsidR="00953165" w:rsidRDefault="00953165">
      <w:pPr>
        <w:pStyle w:val="CommentText"/>
      </w:pPr>
    </w:p>
    <w:p w:rsidR="00953165" w:rsidRDefault="00953165">
      <w:pPr>
        <w:pStyle w:val="CommentText"/>
      </w:pPr>
      <w:r>
        <w:t>“Routes are the front door of your web application, so we’ll discover…”</w:t>
      </w:r>
    </w:p>
    <w:p w:rsidR="00953165" w:rsidRDefault="00953165">
      <w:pPr>
        <w:pStyle w:val="CommentText"/>
      </w:pPr>
    </w:p>
    <w:p w:rsidR="00953165" w:rsidRDefault="00953165">
      <w:pPr>
        <w:pStyle w:val="CommentText"/>
      </w:pPr>
      <w:r>
        <w:t>or:</w:t>
      </w:r>
    </w:p>
    <w:p w:rsidR="00953165" w:rsidRDefault="00953165">
      <w:pPr>
        <w:pStyle w:val="CommentText"/>
      </w:pPr>
    </w:p>
    <w:p w:rsidR="00953165" w:rsidRPr="006144AD" w:rsidRDefault="00953165">
      <w:pPr>
        <w:pStyle w:val="CommentText"/>
        <w:rPr>
          <w:rStyle w:val="Bold"/>
        </w:rPr>
      </w:pPr>
      <w:r>
        <w:t>“We’ll discover…because routes are the front door to your application.”</w:t>
      </w:r>
    </w:p>
  </w:comment>
  <w:comment w:id="27" w:author="Katharine Osborne" w:date="2010-03-31T19:50:00Z" w:initials="KO">
    <w:p w:rsidR="00953165" w:rsidRPr="006144AD" w:rsidRDefault="00953165">
      <w:pPr>
        <w:pStyle w:val="CommentText"/>
        <w:rPr>
          <w:rStyle w:val="Italics"/>
          <w:i w:val="0"/>
        </w:rPr>
      </w:pPr>
      <w:r>
        <w:rPr>
          <w:rStyle w:val="CommentReference"/>
        </w:rPr>
        <w:annotationRef/>
      </w:r>
      <w:r>
        <w:t>We were discussing snippets vs. listings in a different chapter – this is a perfect example of a snippet, not because it is one line, but because it’s showing something, rather than asking the reader to type it in.</w:t>
      </w:r>
    </w:p>
  </w:comment>
  <w:comment w:id="28" w:author="Katharine Osborne" w:date="2010-03-31T19:50:00Z" w:initials="KO">
    <w:p w:rsidR="00953165" w:rsidRDefault="00953165">
      <w:pPr>
        <w:pStyle w:val="CommentText"/>
      </w:pPr>
      <w:r>
        <w:rPr>
          <w:rStyle w:val="CommentReference"/>
        </w:rPr>
        <w:annotationRef/>
      </w:r>
      <w:r>
        <w:t>What do you mean by category?</w:t>
      </w:r>
    </w:p>
  </w:comment>
  <w:comment w:id="30" w:author="Jimmy Bogard" w:date="2010-03-31T19:50:00Z" w:initials="JB">
    <w:p w:rsidR="00953165" w:rsidRDefault="00953165">
      <w:r>
        <w:annotationRef/>
      </w:r>
      <w:r>
        <w:t>Added explanation</w:t>
      </w:r>
    </w:p>
  </w:comment>
  <w:comment w:id="31" w:author="Katharine Osborne" w:date="2010-03-31T19:50:00Z" w:initials="KO">
    <w:p w:rsidR="00953165" w:rsidRDefault="00953165">
      <w:pPr>
        <w:pStyle w:val="CommentText"/>
      </w:pPr>
      <w:r>
        <w:rPr>
          <w:rStyle w:val="CommentReference"/>
        </w:rPr>
        <w:annotationRef/>
      </w:r>
      <w:r>
        <w:t>This should probably be a snippet. Alternatively, it could be shown as screen output since curl is involved.</w:t>
      </w:r>
    </w:p>
  </w:comment>
  <w:comment w:id="33" w:author="Jimmy Bogard" w:date="2010-03-31T19:50:00Z" w:initials="JB">
    <w:p w:rsidR="00953165" w:rsidRDefault="00953165">
      <w:r>
        <w:annotationRef/>
      </w:r>
      <w:r>
        <w:t>Fixed wording</w:t>
      </w:r>
    </w:p>
  </w:comment>
  <w:comment w:id="34" w:author="Katharine Osborne" w:date="2010-03-31T19:50:00Z" w:initials="KO">
    <w:p w:rsidR="00953165" w:rsidRPr="006144AD" w:rsidRDefault="00953165">
      <w:pPr>
        <w:pStyle w:val="CommentText"/>
        <w:rPr>
          <w:rStyle w:val="Italics"/>
        </w:rPr>
      </w:pPr>
      <w:r>
        <w:rPr>
          <w:rStyle w:val="CommentReference"/>
        </w:rPr>
        <w:annotationRef/>
      </w:r>
      <w:r>
        <w:t>“Today” as in contemporary times, or as in right this very day? If it’s the former, change the preceding “we” to “web developers” (or a similar term).</w:t>
      </w:r>
    </w:p>
  </w:comment>
  <w:comment w:id="35" w:author="Katharine Osborne" w:date="2010-03-31T19:50:00Z" w:initials="KO">
    <w:p w:rsidR="00953165" w:rsidRPr="0010311A" w:rsidRDefault="00953165">
      <w:pPr>
        <w:pStyle w:val="CommentText"/>
        <w:rPr>
          <w:rStyle w:val="Italics"/>
        </w:rPr>
      </w:pPr>
      <w:r>
        <w:rPr>
          <w:rStyle w:val="CommentReference"/>
        </w:rPr>
        <w:annotationRef/>
      </w:r>
      <w:r>
        <w:t>Fixed. When you insert the footnote Word should automatically bring up the options dialog which has the settings for the numbering. Not sure what’s going on there.</w:t>
      </w:r>
    </w:p>
  </w:comment>
  <w:comment w:id="36" w:author="Katharine Osborne" w:date="2010-03-31T19:50:00Z" w:initials="KO">
    <w:p w:rsidR="00953165" w:rsidRPr="0010311A" w:rsidRDefault="00953165">
      <w:pPr>
        <w:pStyle w:val="CommentText"/>
        <w:rPr>
          <w:rStyle w:val="Italics"/>
        </w:rPr>
      </w:pPr>
      <w:r>
        <w:rPr>
          <w:rStyle w:val="CommentReference"/>
        </w:rPr>
        <w:annotationRef/>
      </w:r>
      <w:r>
        <w:t>Should these be combined? (I know, not enough time.) There shouldn’t be two figures this close without some intervening text.</w:t>
      </w:r>
    </w:p>
  </w:comment>
  <w:comment w:id="44" w:author="Katharine Osborne" w:date="2010-03-31T19:50:00Z" w:initials="KO">
    <w:p w:rsidR="00953165" w:rsidRDefault="00953165">
      <w:pPr>
        <w:pStyle w:val="CommentText"/>
        <w:rPr>
          <w:rStyle w:val="Bold"/>
          <w:b w:val="0"/>
        </w:rPr>
      </w:pPr>
      <w:r>
        <w:rPr>
          <w:rStyle w:val="CommentReference"/>
        </w:rPr>
        <w:annotationRef/>
      </w:r>
      <w:r>
        <w:rPr>
          <w:rStyle w:val="Bold"/>
          <w:b w:val="0"/>
        </w:rPr>
        <w:t>Bullet points shouldn’t have periods. However, this might work better as a table, with each guideline briefly explained (why should the developer do this?)</w:t>
      </w:r>
    </w:p>
    <w:p w:rsidR="00953165" w:rsidRDefault="00953165">
      <w:pPr>
        <w:pStyle w:val="CommentText"/>
        <w:rPr>
          <w:rStyle w:val="Bold"/>
          <w:b w:val="0"/>
        </w:rPr>
      </w:pPr>
    </w:p>
    <w:p w:rsidR="00953165" w:rsidRPr="0010311A" w:rsidRDefault="00953165">
      <w:pPr>
        <w:pStyle w:val="CommentText"/>
        <w:rPr>
          <w:rStyle w:val="Bold"/>
          <w:b w:val="0"/>
        </w:rPr>
      </w:pPr>
      <w:r>
        <w:rPr>
          <w:rStyle w:val="Bold"/>
          <w:b w:val="0"/>
        </w:rPr>
        <w:t>For that last item, is that something you’d really want to do?</w:t>
      </w:r>
    </w:p>
  </w:comment>
  <w:comment w:id="54" w:author="Jimmy Bogard" w:date="2010-03-31T19:50:00Z" w:initials="JB">
    <w:p w:rsidR="00953165" w:rsidRDefault="00953165">
      <w:r>
        <w:annotationRef/>
      </w:r>
      <w:r>
        <w:t>Fixed</w:t>
      </w:r>
    </w:p>
  </w:comment>
  <w:comment w:id="51" w:author="Katharine Osborne" w:date="2010-03-31T19:50:00Z" w:initials="KO">
    <w:p w:rsidR="00953165" w:rsidRDefault="00953165">
      <w:pPr>
        <w:pStyle w:val="CommentText"/>
      </w:pPr>
      <w:r>
        <w:rPr>
          <w:rStyle w:val="CommentReference"/>
        </w:rPr>
        <w:annotationRef/>
      </w:r>
      <w:r>
        <w:t>“What would the user expect?”</w:t>
      </w:r>
    </w:p>
  </w:comment>
  <w:comment w:id="69" w:author="Jimmy Bogard" w:date="2010-03-31T19:50:00Z" w:initials="JB">
    <w:p w:rsidR="00953165" w:rsidRDefault="00953165">
      <w:r>
        <w:annotationRef/>
      </w:r>
      <w:r>
        <w:t>Added break</w:t>
      </w:r>
    </w:p>
  </w:comment>
  <w:comment w:id="71" w:author="Katharine Osborne" w:date="2010-03-31T19:50:00Z" w:initials="KO">
    <w:p w:rsidR="00953165" w:rsidRDefault="00953165">
      <w:pPr>
        <w:pStyle w:val="CommentText"/>
      </w:pPr>
      <w:r>
        <w:rPr>
          <w:rStyle w:val="CommentReference"/>
        </w:rPr>
        <w:annotationRef/>
      </w:r>
      <w:r>
        <w:t>This looks like it could be good place for a paragraph break. What do you think?</w:t>
      </w:r>
    </w:p>
  </w:comment>
  <w:comment w:id="78" w:author="Katharine Osborne" w:date="2010-03-31T19:50:00Z" w:initials="KO">
    <w:p w:rsidR="00953165" w:rsidRDefault="00953165">
      <w:pPr>
        <w:pStyle w:val="CommentText"/>
      </w:pPr>
      <w:r>
        <w:rPr>
          <w:rStyle w:val="CommentReference"/>
        </w:rPr>
        <w:annotationRef/>
      </w:r>
      <w:r>
        <w:t>This section seems a bit brief (ironically). Can you expand with an example as you did in the previous section?</w:t>
      </w:r>
    </w:p>
  </w:comment>
  <w:comment w:id="93" w:author="Jimmy Bogard" w:date="2010-03-31T19:50:00Z" w:initials="JB">
    <w:p w:rsidR="00953165" w:rsidRDefault="00953165">
      <w:r>
        <w:annotationRef/>
      </w:r>
      <w:r>
        <w:t>Fixed wording</w:t>
      </w:r>
    </w:p>
  </w:comment>
  <w:comment w:id="92" w:author="Katharine Osborne" w:date="2010-03-31T19:50:00Z" w:initials="KO">
    <w:p w:rsidR="00953165" w:rsidRDefault="00953165">
      <w:pPr>
        <w:pStyle w:val="CommentText"/>
      </w:pPr>
      <w:r>
        <w:rPr>
          <w:rStyle w:val="CommentReference"/>
        </w:rPr>
        <w:annotationRef/>
      </w:r>
      <w:r>
        <w:t>“This is much more descriptive…”</w:t>
      </w:r>
    </w:p>
  </w:comment>
  <w:comment w:id="96" w:author="Katharine Osborne" w:date="2010-03-31T19:50:00Z" w:initials="KO">
    <w:p w:rsidR="00953165" w:rsidRDefault="00953165">
      <w:pPr>
        <w:pStyle w:val="CommentText"/>
      </w:pPr>
      <w:r>
        <w:rPr>
          <w:rStyle w:val="CommentReference"/>
        </w:rPr>
        <w:annotationRef/>
      </w:r>
      <w:r>
        <w:t>Don’t some people use underscores?</w:t>
      </w:r>
    </w:p>
  </w:comment>
  <w:comment w:id="98" w:author="Jimmy Bogard" w:date="2010-03-31T19:50:00Z" w:initials="JB">
    <w:p w:rsidR="00953165" w:rsidRDefault="00953165">
      <w:r>
        <w:annotationRef/>
      </w:r>
      <w:r>
        <w:t>Removed link</w:t>
      </w:r>
    </w:p>
  </w:comment>
  <w:comment w:id="97" w:author="Katharine Osborne" w:date="2010-03-31T19:50:00Z" w:initials="KO">
    <w:p w:rsidR="00953165" w:rsidRDefault="00953165">
      <w:pPr>
        <w:pStyle w:val="CommentText"/>
      </w:pPr>
      <w:r>
        <w:rPr>
          <w:rStyle w:val="CommentReference"/>
        </w:rPr>
        <w:annotationRef/>
      </w:r>
      <w:r>
        <w:t>Why is this a link?</w:t>
      </w:r>
    </w:p>
  </w:comment>
  <w:comment w:id="103" w:author="Katharine Osborne" w:date="2010-03-31T19:50:00Z" w:initials="KO">
    <w:p w:rsidR="00953165" w:rsidRDefault="00953165">
      <w:pPr>
        <w:pStyle w:val="CommentText"/>
      </w:pPr>
      <w:r>
        <w:rPr>
          <w:rStyle w:val="CommentReference"/>
        </w:rPr>
        <w:annotationRef/>
      </w:r>
      <w:r>
        <w:t>Why?</w:t>
      </w:r>
    </w:p>
  </w:comment>
  <w:comment w:id="106" w:author="Jimmy Bogard" w:date="2010-03-31T19:50:00Z" w:initials="JB">
    <w:p w:rsidR="006A1AF7" w:rsidRDefault="006A1AF7">
      <w:r>
        <w:annotationRef/>
      </w:r>
      <w:r>
        <w:t>Added explanation</w:t>
      </w:r>
    </w:p>
  </w:comment>
  <w:comment w:id="126" w:author="Jimmy Bogard" w:date="2010-03-31T19:50:00Z" w:initials="JB">
    <w:p w:rsidR="00E61836" w:rsidRDefault="00E61836">
      <w:r>
        <w:annotationRef/>
      </w:r>
      <w:r>
        <w:t>Incorporated into text</w:t>
      </w:r>
    </w:p>
  </w:comment>
  <w:comment w:id="118" w:author="Katharine Osborne" w:date="2010-03-31T19:50:00Z" w:initials="KO">
    <w:p w:rsidR="00953165" w:rsidRDefault="00953165">
      <w:pPr>
        <w:pStyle w:val="CommentText"/>
      </w:pPr>
      <w:r>
        <w:rPr>
          <w:rStyle w:val="CommentReference"/>
        </w:rPr>
        <w:annotationRef/>
      </w:r>
      <w:r>
        <w:t>This is short for a bullet list. Can this just be in the text?</w:t>
      </w:r>
    </w:p>
  </w:comment>
  <w:comment w:id="128" w:author="Katharine Osborne" w:date="2010-03-31T19:50:00Z" w:initials="KO">
    <w:p w:rsidR="00953165" w:rsidRPr="001837DB" w:rsidRDefault="00953165">
      <w:pPr>
        <w:pStyle w:val="CommentText"/>
        <w:rPr>
          <w:rStyle w:val="Italics"/>
        </w:rPr>
      </w:pPr>
      <w:r>
        <w:rPr>
          <w:rStyle w:val="CommentReference"/>
        </w:rPr>
        <w:annotationRef/>
      </w:r>
      <w:r>
        <w:t>This should be a bit more descriptive. What about, “Implementing default routes”?</w:t>
      </w:r>
    </w:p>
  </w:comment>
  <w:comment w:id="129" w:author="Jimmy Bogard" w:date="2010-03-31T19:50:00Z" w:initials="JB">
    <w:p w:rsidR="00E61836" w:rsidRDefault="00E61836">
      <w:r>
        <w:annotationRef/>
      </w:r>
      <w:r>
        <w:t>Fixed wording</w:t>
      </w:r>
    </w:p>
  </w:comment>
  <w:comment w:id="133" w:author="Katharine Osborne" w:date="2010-03-31T19:50:00Z" w:initials="KO">
    <w:p w:rsidR="00953165" w:rsidRPr="001837DB" w:rsidRDefault="00953165">
      <w:pPr>
        <w:pStyle w:val="CommentText"/>
        <w:rPr>
          <w:rStyle w:val="Italics"/>
        </w:rPr>
      </w:pPr>
      <w:r>
        <w:rPr>
          <w:rStyle w:val="CommentReference"/>
        </w:rPr>
        <w:annotationRef/>
      </w:r>
      <w:r>
        <w:t>There should be some interceding text between these two, both explaining the text and introducing the table. It’s okay to reiterate in the text what is written in a browsable caption.</w:t>
      </w:r>
    </w:p>
  </w:comment>
  <w:comment w:id="136" w:author="Jimmy Bogard" w:date="2010-03-31T19:50:00Z" w:initials="JB">
    <w:p w:rsidR="00407CBC" w:rsidRDefault="00407CBC">
      <w:r>
        <w:annotationRef/>
      </w:r>
      <w:r>
        <w:t>Fixed</w:t>
      </w:r>
    </w:p>
  </w:comment>
  <w:comment w:id="135" w:author="Katharine Osborne" w:date="2010-03-31T19:50:00Z" w:initials="KO">
    <w:p w:rsidR="00953165" w:rsidRDefault="00953165">
      <w:pPr>
        <w:pStyle w:val="CommentText"/>
      </w:pPr>
      <w:r>
        <w:rPr>
          <w:rStyle w:val="CommentReference"/>
        </w:rPr>
        <w:annotationRef/>
      </w:r>
      <w:r>
        <w:t>Avoid extraneous spaces.</w:t>
      </w:r>
    </w:p>
  </w:comment>
  <w:comment w:id="156" w:author="Katharine Osborne" w:date="2010-03-31T19:50:00Z" w:initials="KO">
    <w:p w:rsidR="00953165" w:rsidRDefault="00953165">
      <w:pPr>
        <w:pStyle w:val="CommentText"/>
      </w:pPr>
      <w:r>
        <w:rPr>
          <w:rStyle w:val="CommentReference"/>
        </w:rPr>
        <w:annotationRef/>
      </w:r>
      <w:r>
        <w:t>“mock-up”?</w:t>
      </w:r>
    </w:p>
    <w:p w:rsidR="00953165" w:rsidRDefault="00953165">
      <w:pPr>
        <w:pStyle w:val="CommentText"/>
      </w:pPr>
    </w:p>
    <w:p w:rsidR="00953165" w:rsidRDefault="00953165">
      <w:pPr>
        <w:pStyle w:val="CommentText"/>
      </w:pPr>
      <w:r>
        <w:t>mock-up == noun</w:t>
      </w:r>
    </w:p>
    <w:p w:rsidR="00953165" w:rsidRDefault="00953165">
      <w:pPr>
        <w:pStyle w:val="CommentText"/>
      </w:pPr>
      <w:r>
        <w:t>mock up == verb</w:t>
      </w:r>
    </w:p>
    <w:p w:rsidR="00953165" w:rsidRDefault="00953165">
      <w:pPr>
        <w:pStyle w:val="CommentText"/>
      </w:pPr>
    </w:p>
    <w:p w:rsidR="00953165" w:rsidRDefault="00953165">
      <w:pPr>
        <w:pStyle w:val="CommentText"/>
      </w:pPr>
      <w:r>
        <w:t>(the same goes for login and log in)</w:t>
      </w:r>
    </w:p>
  </w:comment>
  <w:comment w:id="158" w:author="Jimmy Bogard" w:date="2010-03-31T19:50:00Z" w:initials="JB">
    <w:p w:rsidR="00DD1A55" w:rsidRDefault="00DD1A55">
      <w:r>
        <w:annotationRef/>
      </w:r>
      <w:r>
        <w:t>Fixed wording</w:t>
      </w:r>
    </w:p>
  </w:comment>
  <w:comment w:id="162" w:author="Jimmy Bogard" w:date="2010-03-31T19:50:00Z" w:initials="JB">
    <w:p w:rsidR="00DD1A55" w:rsidRDefault="00DD1A55">
      <w:r>
        <w:annotationRef/>
      </w:r>
      <w:r>
        <w:t>Fixed wording</w:t>
      </w:r>
    </w:p>
  </w:comment>
  <w:comment w:id="159" w:author="Katharine Osborne" w:date="2010-03-31T19:50:00Z" w:initials="KO">
    <w:p w:rsidR="00953165" w:rsidRDefault="00953165">
      <w:pPr>
        <w:pStyle w:val="CommentText"/>
      </w:pPr>
      <w:r>
        <w:rPr>
          <w:rStyle w:val="CommentReference"/>
        </w:rPr>
        <w:annotationRef/>
      </w:r>
      <w:r>
        <w:t>“To handle this, we use catch-all routes.”</w:t>
      </w:r>
    </w:p>
  </w:comment>
  <w:comment w:id="170" w:author="Katharine Osborne" w:date="2010-03-31T19:50:00Z" w:initials="KO">
    <w:p w:rsidR="00953165" w:rsidRDefault="00953165">
      <w:pPr>
        <w:pStyle w:val="CommentText"/>
      </w:pPr>
      <w:r>
        <w:rPr>
          <w:rStyle w:val="CommentReference"/>
        </w:rPr>
        <w:annotationRef/>
      </w:r>
      <w:r>
        <w:t>Code listings should always be followed by at least a brief annotation explaining what’s going on in the code.</w:t>
      </w:r>
    </w:p>
  </w:comment>
  <w:comment w:id="178" w:author="Jimmy Bogard" w:date="2010-03-31T19:50:00Z" w:initials="JB">
    <w:p w:rsidR="00DD1A55" w:rsidRDefault="00DD1A55">
      <w:r>
        <w:annotationRef/>
      </w:r>
      <w:r>
        <w:t>Nope, it shouldn't. Fixed.</w:t>
      </w:r>
    </w:p>
  </w:comment>
  <w:comment w:id="177" w:author="Katharine Osborne" w:date="2010-03-31T19:50:00Z" w:initials="KO">
    <w:p w:rsidR="00953165" w:rsidRDefault="00953165">
      <w:pPr>
        <w:pStyle w:val="CommentText"/>
      </w:pPr>
      <w:r>
        <w:rPr>
          <w:rStyle w:val="CommentReference"/>
        </w:rPr>
        <w:annotationRef/>
      </w:r>
      <w:r>
        <w:t>Should this be capitalized?</w:t>
      </w:r>
    </w:p>
  </w:comment>
  <w:comment w:id="187" w:author="Katharine Osborne" w:date="2010-03-31T19:50:00Z" w:initials="KO">
    <w:p w:rsidR="00953165" w:rsidRPr="001C403F" w:rsidRDefault="00953165">
      <w:pPr>
        <w:pStyle w:val="CommentText"/>
        <w:rPr>
          <w:rStyle w:val="Italics"/>
        </w:rPr>
      </w:pPr>
      <w:r>
        <w:rPr>
          <w:rStyle w:val="CommentReference"/>
        </w:rPr>
        <w:annotationRef/>
      </w:r>
      <w:r>
        <w:t xml:space="preserve">Not sure this is entirely appropriate for a code listing caption, but I like it </w:t>
      </w:r>
      <w:r>
        <w:sym w:font="Wingdings" w:char="F04A"/>
      </w:r>
    </w:p>
  </w:comment>
  <w:comment w:id="188" w:author="Jimmy Bogard" w:date="2010-03-31T19:50:00Z" w:initials="JB">
    <w:p w:rsidR="00DD1A55" w:rsidRDefault="00DD1A55">
      <w:r>
        <w:annotationRef/>
      </w:r>
      <w:r w:rsidRPr="00DD1A55">
        <w:sym w:font="Wingdings" w:char="F04A"/>
      </w:r>
    </w:p>
  </w:comment>
  <w:comment w:id="190" w:author="Jimmy Bogard" w:date="2010-03-31T19:50:00Z" w:initials="JB">
    <w:p w:rsidR="00DD1A55" w:rsidRDefault="00DD1A55">
      <w:r>
        <w:annotationRef/>
      </w:r>
      <w:r>
        <w:t>Added much better wording</w:t>
      </w:r>
    </w:p>
  </w:comment>
  <w:comment w:id="189" w:author="Katharine Osborne" w:date="2010-03-31T19:50:00Z" w:initials="KO">
    <w:p w:rsidR="00953165" w:rsidRPr="001C403F" w:rsidRDefault="00953165">
      <w:pPr>
        <w:pStyle w:val="CommentText"/>
        <w:rPr>
          <w:rStyle w:val="Italics"/>
        </w:rPr>
      </w:pPr>
      <w:r>
        <w:rPr>
          <w:rStyle w:val="CommentReference"/>
        </w:rPr>
        <w:annotationRef/>
      </w:r>
      <w:r>
        <w:t>These are two practically meaningless words. In what specific way is this better?</w:t>
      </w:r>
    </w:p>
  </w:comment>
  <w:comment w:id="193" w:author="Katharine Osborne" w:date="2010-03-31T19:50:00Z" w:initials="KO">
    <w:p w:rsidR="00953165" w:rsidRDefault="00953165">
      <w:pPr>
        <w:pStyle w:val="CommentText"/>
      </w:pPr>
      <w:r>
        <w:rPr>
          <w:rStyle w:val="CommentReference"/>
        </w:rPr>
        <w:annotationRef/>
      </w:r>
      <w:r>
        <w:t>This reads oddly. Is this what the reader would be thinking?</w:t>
      </w:r>
    </w:p>
    <w:p w:rsidR="00953165" w:rsidRDefault="00953165">
      <w:pPr>
        <w:pStyle w:val="CommentText"/>
      </w:pPr>
    </w:p>
    <w:p w:rsidR="00953165" w:rsidRPr="001C403F" w:rsidRDefault="00953165">
      <w:pPr>
        <w:pStyle w:val="CommentText"/>
        <w:rPr>
          <w:rStyle w:val="Italics"/>
        </w:rPr>
      </w:pPr>
      <w:r>
        <w:t>I like the humor, but this should probably be rewritten for clarity.</w:t>
      </w:r>
    </w:p>
  </w:comment>
  <w:comment w:id="194" w:author="Katharine Osborne" w:date="2010-03-31T19:50:00Z" w:initials="KO">
    <w:p w:rsidR="00953165" w:rsidRDefault="00953165">
      <w:pPr>
        <w:pStyle w:val="CommentText"/>
      </w:pPr>
      <w:r>
        <w:rPr>
          <w:rStyle w:val="CommentReference"/>
        </w:rPr>
        <w:annotationRef/>
      </w:r>
      <w:r w:rsidRPr="001C403F">
        <w:t>http://mng.bz/O7G6</w:t>
      </w:r>
    </w:p>
  </w:comment>
  <w:comment w:id="195" w:author="Katharine Osborne" w:date="2010-03-31T19:50:00Z" w:initials="KO">
    <w:p w:rsidR="00953165" w:rsidRDefault="00953165">
      <w:pPr>
        <w:pStyle w:val="CommentText"/>
      </w:pPr>
      <w:r>
        <w:rPr>
          <w:rStyle w:val="CommentReference"/>
        </w:rPr>
        <w:annotationRef/>
      </w:r>
      <w:r>
        <w:t>What is this? Has it been introduced earlier?</w:t>
      </w:r>
    </w:p>
  </w:comment>
  <w:comment w:id="196" w:author="Katharine Osborne" w:date="2010-03-31T19:50:00Z" w:initials="KO">
    <w:p w:rsidR="00953165" w:rsidRPr="001C403F" w:rsidRDefault="00953165">
      <w:pPr>
        <w:pStyle w:val="CommentText"/>
        <w:rPr>
          <w:rStyle w:val="Italics"/>
        </w:rPr>
      </w:pPr>
      <w:r>
        <w:rPr>
          <w:rStyle w:val="CommentReference"/>
        </w:rPr>
        <w:annotationRef/>
      </w:r>
      <w:r>
        <w:t>This should be removed and dealt with somewhere in the text…unless you want to highlight it as a best practice. In that case, it needs a cueball and an explanation in the annotation.</w:t>
      </w:r>
    </w:p>
  </w:comment>
  <w:comment w:id="197" w:author="Katharine Osborne" w:date="2010-03-31T19:50:00Z" w:initials="KO">
    <w:p w:rsidR="00953165" w:rsidRDefault="00953165">
      <w:pPr>
        <w:pStyle w:val="CommentText"/>
      </w:pPr>
      <w:r>
        <w:rPr>
          <w:rStyle w:val="CommentReference"/>
        </w:rPr>
        <w:annotationRef/>
      </w:r>
      <w:r>
        <w:t>This example needs at least a brief explanation.</w:t>
      </w:r>
    </w:p>
  </w:comment>
  <w:comment w:id="198" w:author="Katharine Osborne" w:date="2010-03-31T19:50:00Z" w:initials="KO">
    <w:p w:rsidR="00953165" w:rsidRDefault="00953165">
      <w:pPr>
        <w:pStyle w:val="CommentText"/>
      </w:pPr>
      <w:r>
        <w:rPr>
          <w:rStyle w:val="CommentReference"/>
        </w:rPr>
        <w:annotationRef/>
      </w:r>
      <w:r>
        <w:t>What is this? Was it introduced previously?</w:t>
      </w:r>
    </w:p>
  </w:comment>
  <w:comment w:id="205" w:author="Katharine Osborne" w:date="2010-03-31T19:50:00Z" w:initials="KO">
    <w:p w:rsidR="00953165" w:rsidRDefault="00953165">
      <w:pPr>
        <w:pStyle w:val="CommentText"/>
      </w:pPr>
      <w:r>
        <w:rPr>
          <w:rStyle w:val="CommentReference"/>
        </w:rPr>
        <w:annotationRef/>
      </w:r>
      <w:r>
        <w:t>Even though these code listings are grouped together, they still need annotations and probably cueballs to explain what’s going on.</w:t>
      </w:r>
    </w:p>
  </w:comment>
  <w:comment w:id="206" w:author="Katharine Osborne" w:date="2010-03-31T19:50:00Z" w:initials="KO">
    <w:p w:rsidR="00953165" w:rsidRPr="00770E50" w:rsidRDefault="00953165">
      <w:pPr>
        <w:pStyle w:val="CommentText"/>
        <w:rPr>
          <w:rStyle w:val="Italics"/>
        </w:rPr>
      </w:pPr>
      <w:r>
        <w:rPr>
          <w:rStyle w:val="CommentReference"/>
        </w:rPr>
        <w:annotationRef/>
      </w:r>
      <w:r>
        <w:rPr>
          <w:rStyle w:val="Italics"/>
          <w:i w:val="0"/>
        </w:rPr>
        <w:t>I’m torn as to whether or not this should be a listing rather than a snippet. It’s a complete example, so the reader could type it in verbatim (I’m guessing), and in that case, it should be a listing.</w:t>
      </w:r>
    </w:p>
  </w:comment>
  <w:comment w:id="213" w:author="Katharine Osborne" w:date="2010-03-31T19:50:00Z" w:initials="KO">
    <w:p w:rsidR="00953165" w:rsidRDefault="00953165">
      <w:pPr>
        <w:pStyle w:val="CommentText"/>
      </w:pPr>
      <w:r>
        <w:rPr>
          <w:rStyle w:val="CommentReference"/>
        </w:rPr>
        <w:annotationRef/>
      </w:r>
      <w:r>
        <w:t>It might be helpful to recap the guidelines here.</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4D5" w:rsidRDefault="005F44D5">
      <w:r>
        <w:separator/>
      </w:r>
    </w:p>
    <w:p w:rsidR="005F44D5" w:rsidRDefault="005F44D5"/>
  </w:endnote>
  <w:endnote w:type="continuationSeparator" w:id="0">
    <w:p w:rsidR="005F44D5" w:rsidRDefault="005F44D5">
      <w:r>
        <w:continuationSeparator/>
      </w:r>
    </w:p>
    <w:p w:rsidR="005F44D5" w:rsidRDefault="005F44D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953165" w:rsidP="00553572">
    <w:pPr>
      <w:pStyle w:val="Body1"/>
    </w:pPr>
    <w:r>
      <w:t xml:space="preserve">©Manning Publications Co. </w:t>
    </w:r>
    <w:r w:rsidRPr="00553572">
      <w:t>Please post comments or corrections to the Author Online forum:</w:t>
    </w:r>
  </w:p>
  <w:p w:rsidR="00953165" w:rsidRPr="00DB3E55" w:rsidRDefault="0095316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953165" w:rsidP="00553572">
    <w:pPr>
      <w:pStyle w:val="Body1"/>
    </w:pPr>
    <w:r>
      <w:t xml:space="preserve">©Manning Publications Co. </w:t>
    </w:r>
    <w:r w:rsidRPr="00553572">
      <w:t>Please post comments or corrections to the Author Online forum:</w:t>
    </w:r>
  </w:p>
  <w:p w:rsidR="00953165" w:rsidRPr="00DB3E55" w:rsidRDefault="0095316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Default="0095316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4D5" w:rsidRDefault="005F44D5">
      <w:r>
        <w:separator/>
      </w:r>
    </w:p>
    <w:p w:rsidR="005F44D5" w:rsidRDefault="005F44D5"/>
  </w:footnote>
  <w:footnote w:type="continuationSeparator" w:id="0">
    <w:p w:rsidR="005F44D5" w:rsidRDefault="005F44D5">
      <w:r>
        <w:continuationSeparator/>
      </w:r>
    </w:p>
    <w:p w:rsidR="005F44D5" w:rsidRDefault="005F44D5"/>
  </w:footnote>
  <w:footnote w:id="1">
    <w:p w:rsidR="00953165" w:rsidRDefault="00953165">
      <w:pPr>
        <w:pStyle w:val="FootnoteText"/>
      </w:pPr>
      <w:r>
        <w:rPr>
          <w:rStyle w:val="FootnoteReference"/>
        </w:rPr>
        <w:footnoteRef/>
      </w:r>
      <w:r>
        <w:t xml:space="preserve"> </w:t>
      </w:r>
      <w:r w:rsidRPr="0010311A">
        <w:t xml:space="preserve">URL Rewriting in ASP.NET - </w:t>
      </w:r>
      <w:hyperlink r:id="rId1" w:history="1">
        <w:r w:rsidRPr="00F36959">
          <w:rPr>
            <w:rStyle w:val="Hyperlink"/>
          </w:rPr>
          <w:t>http://msdn2.microsoft.com/en-us/library/ms972974.aspx</w:t>
        </w:r>
      </w:hyperlink>
      <w:r>
        <w:t xml:space="preserve"> </w:t>
      </w:r>
    </w:p>
  </w:footnote>
  <w:footnote w:id="2">
    <w:p w:rsidR="00953165" w:rsidRDefault="00953165">
      <w:pPr>
        <w:pStyle w:val="FootnoteText"/>
      </w:pPr>
      <w:r>
        <w:rPr>
          <w:rStyle w:val="FootnoteReference"/>
        </w:rPr>
        <w:footnoteRef/>
      </w:r>
      <w:r>
        <w:t xml:space="preserve"> </w:t>
      </w:r>
      <w:r w:rsidRPr="0010311A">
        <w:t xml:space="preserve">Apache URL Rewriting module - </w:t>
      </w:r>
      <w:hyperlink r:id="rId2" w:history="1">
        <w:r w:rsidRPr="00F36959">
          <w:rPr>
            <w:rStyle w:val="Hyperlink"/>
          </w:rPr>
          <w:t>http://httpd.apache.org/docs/2.2/mod/mod_rewrite.html</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953165" w:rsidP="00D97E72">
    <w:pPr>
      <w:pStyle w:val="Body1"/>
      <w:tabs>
        <w:tab w:val="center" w:pos="3600"/>
        <w:tab w:val="right" w:pos="7200"/>
      </w:tabs>
    </w:pPr>
    <w:fldSimple w:instr="PAGE  ">
      <w:r w:rsidR="00DD1A55">
        <w:rPr>
          <w:noProof/>
        </w:rPr>
        <w:t>22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65" w:rsidRPr="00553572" w:rsidRDefault="00953165" w:rsidP="00B92776">
    <w:pPr>
      <w:pStyle w:val="Body1"/>
      <w:tabs>
        <w:tab w:val="right" w:pos="360"/>
        <w:tab w:val="center" w:pos="4320"/>
        <w:tab w:val="left" w:pos="7200"/>
      </w:tabs>
    </w:pPr>
    <w:r>
      <w:t xml:space="preserve">Last saved: </w:t>
    </w:r>
    <w:fldSimple w:instr=" SAVEDATE  \@ &quot;M/d/yyyy&quot;  \* MERGEFORMAT ">
      <w:r>
        <w:rPr>
          <w:noProof/>
        </w:rPr>
        <w:t>3/10/2010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D1A55">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95DF5"/>
    <w:rsid w:val="000A091E"/>
    <w:rsid w:val="000E63C0"/>
    <w:rsid w:val="000E6D5F"/>
    <w:rsid w:val="000F0DEC"/>
    <w:rsid w:val="0010311A"/>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37DB"/>
    <w:rsid w:val="0018654A"/>
    <w:rsid w:val="00191A68"/>
    <w:rsid w:val="00194736"/>
    <w:rsid w:val="001A0B2C"/>
    <w:rsid w:val="001B32A0"/>
    <w:rsid w:val="001B619E"/>
    <w:rsid w:val="001B76AB"/>
    <w:rsid w:val="001C1997"/>
    <w:rsid w:val="001C403F"/>
    <w:rsid w:val="001C5C5B"/>
    <w:rsid w:val="001C6896"/>
    <w:rsid w:val="001C797E"/>
    <w:rsid w:val="001F53BD"/>
    <w:rsid w:val="001F7E79"/>
    <w:rsid w:val="00210213"/>
    <w:rsid w:val="00214673"/>
    <w:rsid w:val="0021551B"/>
    <w:rsid w:val="00215BF2"/>
    <w:rsid w:val="00224060"/>
    <w:rsid w:val="00226089"/>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636CE"/>
    <w:rsid w:val="00376157"/>
    <w:rsid w:val="003848AA"/>
    <w:rsid w:val="003A1EA1"/>
    <w:rsid w:val="003A36BE"/>
    <w:rsid w:val="003A3CE7"/>
    <w:rsid w:val="003C2391"/>
    <w:rsid w:val="003C4FE4"/>
    <w:rsid w:val="003E4AE2"/>
    <w:rsid w:val="003F3294"/>
    <w:rsid w:val="00407CBC"/>
    <w:rsid w:val="004216EF"/>
    <w:rsid w:val="00453B8A"/>
    <w:rsid w:val="00471E42"/>
    <w:rsid w:val="00472589"/>
    <w:rsid w:val="0048007C"/>
    <w:rsid w:val="00491BFB"/>
    <w:rsid w:val="00495AD7"/>
    <w:rsid w:val="00496FD1"/>
    <w:rsid w:val="004A44C7"/>
    <w:rsid w:val="004C330F"/>
    <w:rsid w:val="005063F2"/>
    <w:rsid w:val="00507AC7"/>
    <w:rsid w:val="00511E7A"/>
    <w:rsid w:val="00516647"/>
    <w:rsid w:val="00517E4D"/>
    <w:rsid w:val="00547FCD"/>
    <w:rsid w:val="00553572"/>
    <w:rsid w:val="00591257"/>
    <w:rsid w:val="00591DF0"/>
    <w:rsid w:val="005A2A40"/>
    <w:rsid w:val="005A5837"/>
    <w:rsid w:val="005B1BA2"/>
    <w:rsid w:val="005C4379"/>
    <w:rsid w:val="005C65A8"/>
    <w:rsid w:val="005D2F86"/>
    <w:rsid w:val="005D3A9F"/>
    <w:rsid w:val="005D7972"/>
    <w:rsid w:val="005F1BFA"/>
    <w:rsid w:val="005F44D5"/>
    <w:rsid w:val="00601D6F"/>
    <w:rsid w:val="006024A5"/>
    <w:rsid w:val="006144AD"/>
    <w:rsid w:val="006150B4"/>
    <w:rsid w:val="006155CC"/>
    <w:rsid w:val="006305BF"/>
    <w:rsid w:val="0064126F"/>
    <w:rsid w:val="00644D70"/>
    <w:rsid w:val="00652905"/>
    <w:rsid w:val="00656211"/>
    <w:rsid w:val="006664F9"/>
    <w:rsid w:val="00683071"/>
    <w:rsid w:val="00693F51"/>
    <w:rsid w:val="006A1AF7"/>
    <w:rsid w:val="006A3B75"/>
    <w:rsid w:val="006B719F"/>
    <w:rsid w:val="006C619B"/>
    <w:rsid w:val="006D25AD"/>
    <w:rsid w:val="006D70D7"/>
    <w:rsid w:val="006D7A63"/>
    <w:rsid w:val="006E1E21"/>
    <w:rsid w:val="006E57C0"/>
    <w:rsid w:val="006E6B97"/>
    <w:rsid w:val="0070096E"/>
    <w:rsid w:val="00705CBB"/>
    <w:rsid w:val="00711D00"/>
    <w:rsid w:val="00712658"/>
    <w:rsid w:val="00741D1C"/>
    <w:rsid w:val="00742644"/>
    <w:rsid w:val="0074588D"/>
    <w:rsid w:val="007537C4"/>
    <w:rsid w:val="00754508"/>
    <w:rsid w:val="007566B2"/>
    <w:rsid w:val="00766B65"/>
    <w:rsid w:val="00770E50"/>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A4E01"/>
    <w:rsid w:val="008B36B6"/>
    <w:rsid w:val="008B6EB0"/>
    <w:rsid w:val="008B7248"/>
    <w:rsid w:val="008C5570"/>
    <w:rsid w:val="008E447F"/>
    <w:rsid w:val="008E63C5"/>
    <w:rsid w:val="008E6F3E"/>
    <w:rsid w:val="0090208D"/>
    <w:rsid w:val="009038CE"/>
    <w:rsid w:val="0092458C"/>
    <w:rsid w:val="0093415A"/>
    <w:rsid w:val="009354C8"/>
    <w:rsid w:val="009378B5"/>
    <w:rsid w:val="00953165"/>
    <w:rsid w:val="00954C37"/>
    <w:rsid w:val="00957AA4"/>
    <w:rsid w:val="00970301"/>
    <w:rsid w:val="00976212"/>
    <w:rsid w:val="00977424"/>
    <w:rsid w:val="00992F78"/>
    <w:rsid w:val="009C1AA4"/>
    <w:rsid w:val="009C31BD"/>
    <w:rsid w:val="009E0D29"/>
    <w:rsid w:val="009E1DFE"/>
    <w:rsid w:val="009F0DB6"/>
    <w:rsid w:val="009F3F4C"/>
    <w:rsid w:val="009F522C"/>
    <w:rsid w:val="00A31B4E"/>
    <w:rsid w:val="00A34F3E"/>
    <w:rsid w:val="00A4395A"/>
    <w:rsid w:val="00A45365"/>
    <w:rsid w:val="00A60A34"/>
    <w:rsid w:val="00A74BA3"/>
    <w:rsid w:val="00A91949"/>
    <w:rsid w:val="00A94B75"/>
    <w:rsid w:val="00A951A5"/>
    <w:rsid w:val="00AA4ED3"/>
    <w:rsid w:val="00AB0005"/>
    <w:rsid w:val="00AB5D6D"/>
    <w:rsid w:val="00AB690F"/>
    <w:rsid w:val="00AD0BF4"/>
    <w:rsid w:val="00AF3376"/>
    <w:rsid w:val="00B07495"/>
    <w:rsid w:val="00B07794"/>
    <w:rsid w:val="00B1107D"/>
    <w:rsid w:val="00B12E60"/>
    <w:rsid w:val="00B15E16"/>
    <w:rsid w:val="00B177F2"/>
    <w:rsid w:val="00B25193"/>
    <w:rsid w:val="00B252B7"/>
    <w:rsid w:val="00B41619"/>
    <w:rsid w:val="00B5680B"/>
    <w:rsid w:val="00B62E65"/>
    <w:rsid w:val="00B7623D"/>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3953"/>
    <w:rsid w:val="00CA4769"/>
    <w:rsid w:val="00CA490D"/>
    <w:rsid w:val="00CB4ADA"/>
    <w:rsid w:val="00CD4688"/>
    <w:rsid w:val="00CF36AC"/>
    <w:rsid w:val="00D01048"/>
    <w:rsid w:val="00D02910"/>
    <w:rsid w:val="00D1232F"/>
    <w:rsid w:val="00D20429"/>
    <w:rsid w:val="00D2421E"/>
    <w:rsid w:val="00D261F1"/>
    <w:rsid w:val="00D26514"/>
    <w:rsid w:val="00D434D0"/>
    <w:rsid w:val="00D45E94"/>
    <w:rsid w:val="00D55113"/>
    <w:rsid w:val="00D6346A"/>
    <w:rsid w:val="00D70240"/>
    <w:rsid w:val="00D745A3"/>
    <w:rsid w:val="00D77F68"/>
    <w:rsid w:val="00D854CB"/>
    <w:rsid w:val="00D917E3"/>
    <w:rsid w:val="00D93464"/>
    <w:rsid w:val="00D94802"/>
    <w:rsid w:val="00D97E72"/>
    <w:rsid w:val="00DB3E55"/>
    <w:rsid w:val="00DB537B"/>
    <w:rsid w:val="00DB58B9"/>
    <w:rsid w:val="00DB760A"/>
    <w:rsid w:val="00DC3E18"/>
    <w:rsid w:val="00DC50C1"/>
    <w:rsid w:val="00DC5615"/>
    <w:rsid w:val="00DD1A55"/>
    <w:rsid w:val="00DD2791"/>
    <w:rsid w:val="00DD3628"/>
    <w:rsid w:val="00DD521A"/>
    <w:rsid w:val="00DE4CBF"/>
    <w:rsid w:val="00E02F46"/>
    <w:rsid w:val="00E161B5"/>
    <w:rsid w:val="00E1667E"/>
    <w:rsid w:val="00E35BED"/>
    <w:rsid w:val="00E40C6A"/>
    <w:rsid w:val="00E611BA"/>
    <w:rsid w:val="00E61836"/>
    <w:rsid w:val="00E66CD8"/>
    <w:rsid w:val="00E75B73"/>
    <w:rsid w:val="00E80F79"/>
    <w:rsid w:val="00E83ABC"/>
    <w:rsid w:val="00E874F5"/>
    <w:rsid w:val="00EA7D43"/>
    <w:rsid w:val="00ED7CD9"/>
    <w:rsid w:val="00EE005A"/>
    <w:rsid w:val="00EE506E"/>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959CB"/>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1" w:uiPriority="99"/>
    <w:lsdException w:name="index 2" w:locked="0" w:uiPriority="99"/>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Index4">
    <w:name w:val="index 4"/>
    <w:basedOn w:val="Normal"/>
    <w:next w:val="Normal"/>
    <w:autoRedefine/>
    <w:rsid w:val="00DD3628"/>
    <w:pPr>
      <w:ind w:left="800" w:hanging="200"/>
    </w:pPr>
    <w:rPr>
      <w:rFonts w:ascii="Times New Roman" w:hAnsi="Times New Roman"/>
      <w:sz w:val="20"/>
      <w:szCs w:val="20"/>
    </w:rPr>
  </w:style>
  <w:style w:type="paragraph" w:styleId="Index5">
    <w:name w:val="index 5"/>
    <w:basedOn w:val="Normal"/>
    <w:next w:val="Normal"/>
    <w:autoRedefine/>
    <w:rsid w:val="00DD3628"/>
    <w:pPr>
      <w:ind w:left="1000" w:hanging="200"/>
    </w:pPr>
    <w:rPr>
      <w:rFonts w:ascii="Times New Roman" w:hAnsi="Times New Roman"/>
      <w:sz w:val="20"/>
      <w:szCs w:val="20"/>
    </w:rPr>
  </w:style>
  <w:style w:type="paragraph" w:styleId="Index6">
    <w:name w:val="index 6"/>
    <w:basedOn w:val="Normal"/>
    <w:next w:val="Normal"/>
    <w:autoRedefine/>
    <w:rsid w:val="00DD3628"/>
    <w:pPr>
      <w:ind w:left="1200" w:hanging="200"/>
    </w:pPr>
    <w:rPr>
      <w:rFonts w:ascii="Times New Roman" w:hAnsi="Times New Roman"/>
      <w:sz w:val="20"/>
      <w:szCs w:val="20"/>
    </w:rPr>
  </w:style>
  <w:style w:type="paragraph" w:styleId="Index7">
    <w:name w:val="index 7"/>
    <w:basedOn w:val="Normal"/>
    <w:next w:val="Normal"/>
    <w:autoRedefine/>
    <w:rsid w:val="00DD3628"/>
    <w:pPr>
      <w:ind w:left="1400" w:hanging="200"/>
    </w:pPr>
    <w:rPr>
      <w:rFonts w:ascii="Times New Roman" w:hAnsi="Times New Roman"/>
      <w:sz w:val="20"/>
      <w:szCs w:val="20"/>
    </w:rPr>
  </w:style>
  <w:style w:type="paragraph" w:styleId="Index8">
    <w:name w:val="index 8"/>
    <w:basedOn w:val="Normal"/>
    <w:next w:val="Normal"/>
    <w:autoRedefine/>
    <w:rsid w:val="00DD3628"/>
    <w:pPr>
      <w:ind w:left="1600" w:hanging="200"/>
    </w:pPr>
    <w:rPr>
      <w:rFonts w:ascii="Times New Roman" w:hAnsi="Times New Roman"/>
      <w:sz w:val="20"/>
      <w:szCs w:val="20"/>
    </w:rPr>
  </w:style>
  <w:style w:type="paragraph" w:styleId="Index9">
    <w:name w:val="index 9"/>
    <w:basedOn w:val="Normal"/>
    <w:next w:val="Normal"/>
    <w:autoRedefine/>
    <w:rsid w:val="00DD3628"/>
    <w:pPr>
      <w:ind w:left="1800" w:hanging="200"/>
    </w:pPr>
    <w:rPr>
      <w:rFonts w:ascii="Times New Roman" w:hAnsi="Times New Roman"/>
      <w:sz w:val="20"/>
      <w:szCs w:val="20"/>
    </w:rPr>
  </w:style>
  <w:style w:type="paragraph" w:styleId="IndexHeading">
    <w:name w:val="index heading"/>
    <w:basedOn w:val="Normal"/>
    <w:next w:val="Index1"/>
    <w:locked/>
    <w:rsid w:val="00DD3628"/>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cygwin.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example.com/users/edit/5"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httpd.apache.org/docs/2.2/mod/mod_rewrite.html" TargetMode="External"/><Relationship Id="rId1" Type="http://schemas.openxmlformats.org/officeDocument/2006/relationships/hyperlink" Target="http://msdn2.microsoft.com/en-us/library/ms9729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761E4-91FE-41CB-9724-871AF1D6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27</Pages>
  <Words>8764</Words>
  <Characters>49960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Jimmy Bogard</cp:lastModifiedBy>
  <cp:revision>21</cp:revision>
  <cp:lastPrinted>2001-01-25T15:37:00Z</cp:lastPrinted>
  <dcterms:created xsi:type="dcterms:W3CDTF">2010-02-14T20:13:00Z</dcterms:created>
  <dcterms:modified xsi:type="dcterms:W3CDTF">2010-04-01T00:50:00Z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