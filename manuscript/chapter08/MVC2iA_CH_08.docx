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FC1A69" w:rsidP="00491541">
      <w:pPr>
        <w:pStyle w:val="COChapterNumber"/>
      </w:pPr>
      <w:r>
        <w:t>8</w:t>
      </w:r>
    </w:p>
    <w:p w:rsidR="00FC1A69" w:rsidRDefault="00FC1A69" w:rsidP="00FC1A69">
      <w:pPr>
        <w:pStyle w:val="COChapterTitle"/>
      </w:pPr>
      <w:r>
        <w:t>Domain Model</w:t>
      </w:r>
    </w:p>
    <w:p w:rsidR="00796F11" w:rsidRDefault="00796F11" w:rsidP="00796F11">
      <w:pPr>
        <w:pStyle w:val="Body"/>
      </w:pPr>
      <w:r>
        <w:t>This chapter covers</w:t>
      </w:r>
    </w:p>
    <w:p w:rsidR="00796F11" w:rsidRPr="00796F11" w:rsidRDefault="002C567F" w:rsidP="00796F11">
      <w:pPr>
        <w:pStyle w:val="ListBullet"/>
      </w:pPr>
      <w:r>
        <w:t>Guidance for designing domain</w:t>
      </w:r>
      <w:r w:rsidR="00796F11" w:rsidRPr="00796F11">
        <w:t xml:space="preserve"> model</w:t>
      </w:r>
      <w:r>
        <w:t>s</w:t>
      </w:r>
    </w:p>
    <w:p w:rsidR="00796F11" w:rsidRPr="00796F11" w:rsidRDefault="00796F11" w:rsidP="00796F11">
      <w:pPr>
        <w:pStyle w:val="ListBullet"/>
      </w:pPr>
      <w:r w:rsidRPr="00796F11">
        <w:t>Exploring a real-world domain model</w:t>
      </w:r>
    </w:p>
    <w:p w:rsidR="00796F11" w:rsidRPr="00796F11" w:rsidRDefault="00796F11" w:rsidP="00796F11">
      <w:pPr>
        <w:pStyle w:val="ListBullet"/>
      </w:pPr>
      <w:r>
        <w:t>Entities and value objects</w:t>
      </w:r>
    </w:p>
    <w:p w:rsidR="00430B6B" w:rsidRDefault="00796F11" w:rsidP="00430B6B">
      <w:pPr>
        <w:pStyle w:val="ListBullet"/>
      </w:pPr>
      <w:r>
        <w:t>Thinking about persistence</w:t>
      </w:r>
    </w:p>
    <w:p w:rsidR="00636B96" w:rsidRDefault="002C567F" w:rsidP="00430B6B">
      <w:pPr>
        <w:pStyle w:val="Body"/>
      </w:pPr>
      <w:r>
        <w:t>In chapter 2 we explored the M in MVC, the presentation model our controllers beam through a prism of markup, refracted onto the screen</w:t>
      </w:r>
      <w:r w:rsidR="007956C1">
        <w:t xml:space="preserve"> by the view</w:t>
      </w:r>
      <w:r>
        <w:t xml:space="preserve">. </w:t>
      </w:r>
      <w:r w:rsidR="007956C1">
        <w:t>For the most part the presentation model</w:t>
      </w:r>
      <w:r w:rsidR="0091150F">
        <w:t xml:space="preserve"> doesn't contain any behavior</w:t>
      </w:r>
      <w:r w:rsidR="007956C1">
        <w:t xml:space="preserve">.  Its power is in its shape and structure, not in its algorithms and interactions.  The presentation model serves the user interface.  Deeper, towards the application's core, there's another focus: the logic and code that actually do </w:t>
      </w:r>
      <w:r w:rsidR="0091150F">
        <w:t xml:space="preserve">the </w:t>
      </w:r>
      <w:r w:rsidR="007956C1">
        <w:t>work</w:t>
      </w:r>
      <w:r w:rsidR="0091150F">
        <w:t>.  The core also contains</w:t>
      </w:r>
      <w:r w:rsidR="007956C1">
        <w:t xml:space="preserve"> the</w:t>
      </w:r>
      <w:r w:rsidR="00636B96">
        <w:t xml:space="preserve"> valuable calculations and </w:t>
      </w:r>
      <w:r w:rsidR="0091150F">
        <w:t>business rules</w:t>
      </w:r>
      <w:r w:rsidR="00636B96">
        <w:t xml:space="preserve"> that make the application worth using.  In an ecommerce application this focus might be on orders and products, and in a hotel management system the focus might be on reservations and rooms. This other focus - we'll call it the application's domain - deserves a model too: the domain model.</w:t>
      </w:r>
    </w:p>
    <w:p w:rsidR="00430B6B" w:rsidRPr="00430B6B" w:rsidRDefault="00430B6B" w:rsidP="00430B6B">
      <w:pPr>
        <w:pStyle w:val="Body"/>
      </w:pPr>
      <w:r w:rsidRPr="00430B6B">
        <w:t xml:space="preserve">In this chapter, we’ll explore a </w:t>
      </w:r>
      <w:r w:rsidR="00546C39">
        <w:t xml:space="preserve">sample </w:t>
      </w:r>
      <w:r w:rsidRPr="00430B6B">
        <w:t xml:space="preserve">model for a </w:t>
      </w:r>
      <w:r w:rsidR="00085C47">
        <w:t>simple</w:t>
      </w:r>
      <w:r w:rsidR="00546C39">
        <w:t xml:space="preserve"> </w:t>
      </w:r>
      <w:r w:rsidRPr="00430B6B">
        <w:t>system that manage</w:t>
      </w:r>
      <w:r w:rsidR="00085C47">
        <w:t>s</w:t>
      </w:r>
      <w:r w:rsidRPr="00430B6B">
        <w:t xml:space="preserve"> a small </w:t>
      </w:r>
      <w:r w:rsidR="00546C39">
        <w:t xml:space="preserve">ecommerce </w:t>
      </w:r>
      <w:r w:rsidR="00085C47">
        <w:t>business</w:t>
      </w:r>
      <w:r w:rsidRPr="00430B6B">
        <w:t xml:space="preserve">. The model enables the application to provide an interesting service. Without the model, the application provides no value. We place great importance on creating a rich model </w:t>
      </w:r>
      <w:r w:rsidR="00636B96">
        <w:t>that clearly expresses</w:t>
      </w:r>
      <w:r w:rsidR="00085C47">
        <w:t xml:space="preserve"> the business</w:t>
      </w:r>
      <w:r w:rsidR="00636B96">
        <w:t xml:space="preserve"> reality and the solution to </w:t>
      </w:r>
      <w:r w:rsidR="00085C47">
        <w:t xml:space="preserve">problems in that </w:t>
      </w:r>
      <w:r w:rsidR="00636B96">
        <w:t>domain</w:t>
      </w:r>
      <w:r w:rsidRPr="00430B6B">
        <w:t xml:space="preserve">. </w:t>
      </w:r>
    </w:p>
    <w:p w:rsidR="00430B6B" w:rsidRDefault="00430B6B" w:rsidP="0016101F">
      <w:pPr>
        <w:pStyle w:val="Body"/>
      </w:pPr>
      <w:r w:rsidRPr="00430B6B">
        <w:t xml:space="preserve">The style of modeling we’ll use in this book is </w:t>
      </w:r>
      <w:r w:rsidRPr="00430B6B">
        <w:rPr>
          <w:rStyle w:val="Italics"/>
        </w:rPr>
        <w:t>domain-driven design</w:t>
      </w:r>
      <w:r w:rsidR="00985A91" w:rsidRPr="00430B6B">
        <w:rPr>
          <w:rStyle w:val="Italics"/>
        </w:rPr>
        <w:fldChar w:fldCharType="begin"/>
      </w:r>
      <w:r w:rsidRPr="00430B6B">
        <w:instrText xml:space="preserve"> XE "design:</w:instrText>
      </w:r>
      <w:r w:rsidRPr="00430B6B">
        <w:rPr>
          <w:rStyle w:val="Italics"/>
        </w:rPr>
        <w:instrText>domain-driven</w:instrText>
      </w:r>
      <w:r w:rsidRPr="00430B6B">
        <w:instrText xml:space="preserve">" \t "See DDD" </w:instrText>
      </w:r>
      <w:r w:rsidR="00985A91" w:rsidRPr="00430B6B">
        <w:rPr>
          <w:rStyle w:val="Italics"/>
        </w:rPr>
        <w:fldChar w:fldCharType="end"/>
      </w:r>
      <w:r w:rsidR="00985A91" w:rsidRPr="00430B6B">
        <w:rPr>
          <w:rStyle w:val="Italics"/>
        </w:rPr>
        <w:fldChar w:fldCharType="begin"/>
      </w:r>
      <w:r w:rsidRPr="00430B6B">
        <w:instrText xml:space="preserve"> XE "</w:instrText>
      </w:r>
      <w:r w:rsidRPr="00430B6B">
        <w:rPr>
          <w:rStyle w:val="Italics"/>
        </w:rPr>
        <w:instrText>domain-driven design</w:instrText>
      </w:r>
      <w:r w:rsidRPr="00430B6B">
        <w:instrText xml:space="preserve">" \t "See DDD" </w:instrText>
      </w:r>
      <w:r w:rsidR="00985A91" w:rsidRPr="00430B6B">
        <w:rPr>
          <w:rStyle w:val="Italics"/>
        </w:rPr>
        <w:fldChar w:fldCharType="end"/>
      </w:r>
      <w:r w:rsidRPr="00430B6B">
        <w:rPr>
          <w:rStyle w:val="Italics"/>
        </w:rPr>
        <w:t xml:space="preserve"> (DDD</w:t>
      </w:r>
      <w:r w:rsidR="00985A91" w:rsidRPr="00430B6B">
        <w:rPr>
          <w:rStyle w:val="Italics"/>
        </w:rPr>
        <w:fldChar w:fldCharType="begin"/>
      </w:r>
      <w:r w:rsidRPr="00430B6B">
        <w:instrText xml:space="preserve"> XE "</w:instrText>
      </w:r>
      <w:r w:rsidRPr="00430B6B">
        <w:rPr>
          <w:rStyle w:val="Italics"/>
        </w:rPr>
        <w:instrText>DDD</w:instrText>
      </w:r>
      <w:r w:rsidRPr="00430B6B">
        <w:instrText xml:space="preserve">" </w:instrText>
      </w:r>
      <w:r w:rsidR="00985A91" w:rsidRPr="00430B6B">
        <w:rPr>
          <w:rStyle w:val="Italics"/>
        </w:rPr>
        <w:fldChar w:fldCharType="end"/>
      </w:r>
      <w:r w:rsidRPr="00430B6B">
        <w:rPr>
          <w:rStyle w:val="Italics"/>
        </w:rPr>
        <w:t>)</w:t>
      </w:r>
      <w:r w:rsidRPr="00430B6B">
        <w:t>, as conveyed by Eric Evans</w:t>
      </w:r>
      <w:r w:rsidR="00985A91" w:rsidRPr="00430B6B">
        <w:fldChar w:fldCharType="begin"/>
      </w:r>
      <w:r w:rsidRPr="00430B6B">
        <w:instrText xml:space="preserve"> XE "Evans, Eric" </w:instrText>
      </w:r>
      <w:r w:rsidR="00985A91" w:rsidRPr="00430B6B">
        <w:fldChar w:fldCharType="end"/>
      </w:r>
      <w:r w:rsidRPr="00430B6B">
        <w:t xml:space="preserve"> in his book, </w:t>
      </w:r>
      <w:r w:rsidRPr="00430B6B">
        <w:rPr>
          <w:rStyle w:val="Italics"/>
        </w:rPr>
        <w:t>Domain-Driven Design: Tackling Complexity in the Heart of Software</w:t>
      </w:r>
      <w:r w:rsidRPr="00430B6B">
        <w:t xml:space="preserve">. Covering the topic in-depth is a book in itself; we’ll tackle a small primer, which should enable you to follow the software examples in the rest of this book. After the DDD </w:t>
      </w:r>
      <w:r w:rsidRPr="00430B6B">
        <w:lastRenderedPageBreak/>
        <w:t xml:space="preserve">primer, we’ll discuss how to best use the domain model, then we’ll move through how to use a presentation model to keep controllers and views simple. We’ll keep a keen eye on </w:t>
      </w:r>
      <w:r w:rsidR="00636B96">
        <w:t>separation of concerns to</w:t>
      </w:r>
      <w:r w:rsidRPr="00430B6B">
        <w:t xml:space="preserve"> ensure that every class has a single, well-defined responsibility. </w:t>
      </w:r>
    </w:p>
    <w:p w:rsidR="00FC1A69" w:rsidRDefault="000A1602" w:rsidP="000A1602">
      <w:pPr>
        <w:pStyle w:val="Head1"/>
      </w:pPr>
      <w:commentRangeStart w:id="0"/>
      <w:del w:id="1" w:author="JSkinner" w:date="2010-02-28T11:35:00Z">
        <w:r w:rsidDel="00D12F69">
          <w:delText>2</w:delText>
        </w:r>
      </w:del>
      <w:ins w:id="2" w:author="JSkinner" w:date="2010-02-28T11:35:00Z">
        <w:r w:rsidR="00D12F69">
          <w:t>8</w:t>
        </w:r>
      </w:ins>
      <w:r>
        <w:t xml:space="preserve">.1 </w:t>
      </w:r>
      <w:commentRangeEnd w:id="0"/>
      <w:r w:rsidR="00524A2A">
        <w:rPr>
          <w:rFonts w:ascii="Verdana" w:hAnsi="Verdana"/>
          <w:b w:val="0"/>
          <w:i w:val="0"/>
          <w:color w:val="000000"/>
          <w:sz w:val="16"/>
        </w:rPr>
        <w:commentReference w:id="0"/>
      </w:r>
      <w:r>
        <w:t>Understanding the basics of</w:t>
      </w:r>
      <w:r w:rsidR="00430B6B">
        <w:t xml:space="preserve"> domain-driven design</w:t>
      </w:r>
    </w:p>
    <w:p w:rsidR="00430B6B" w:rsidRPr="00E8230B" w:rsidRDefault="00430B6B" w:rsidP="00430B6B">
      <w:pPr>
        <w:pStyle w:val="Body1"/>
      </w:pPr>
      <w:r w:rsidRPr="00E8230B">
        <w:t>Developers can use different methods to model software. The method we prefer is domain-driven design</w:t>
      </w:r>
      <w:r w:rsidR="0016101F">
        <w:t xml:space="preserve"> (DDD)</w:t>
      </w:r>
      <w:r>
        <w:t xml:space="preserve"> which </w:t>
      </w:r>
      <w:r w:rsidRPr="00E8230B">
        <w:t xml:space="preserve">looks at the business domain targeted by the software and models objects to represent the </w:t>
      </w:r>
      <w:r w:rsidR="0016101F">
        <w:t>various</w:t>
      </w:r>
      <w:r w:rsidRPr="00E8230B">
        <w:t xml:space="preserve"> </w:t>
      </w:r>
      <w:r w:rsidR="0016101F">
        <w:t>entities and the relationships between the entities</w:t>
      </w:r>
      <w:r w:rsidRPr="00E8230B">
        <w:t xml:space="preserve">. We refer to the domain model as the </w:t>
      </w:r>
      <w:commentRangeStart w:id="3"/>
      <w:r w:rsidRPr="00E8230B">
        <w:t>object graph</w:t>
      </w:r>
      <w:commentRangeEnd w:id="3"/>
      <w:r w:rsidR="00524A2A">
        <w:commentReference w:id="3"/>
      </w:r>
      <w:r w:rsidRPr="00E8230B">
        <w:t xml:space="preserve"> that represents the business domain of the software. If the software lives in the online ecommerce space, we would expect to find objects such as </w:t>
      </w:r>
      <w:r w:rsidRPr="00E8230B">
        <w:rPr>
          <w:rStyle w:val="CodeinText"/>
        </w:rPr>
        <w:t>Order</w:t>
      </w:r>
      <w:r w:rsidRPr="00E8230B">
        <w:t xml:space="preserve">, </w:t>
      </w:r>
      <w:r w:rsidRPr="00E8230B">
        <w:rPr>
          <w:rStyle w:val="CodeinText"/>
        </w:rPr>
        <w:t>Customer</w:t>
      </w:r>
      <w:r w:rsidRPr="00E8230B">
        <w:t xml:space="preserve">, </w:t>
      </w:r>
      <w:r w:rsidRPr="00E8230B">
        <w:rPr>
          <w:rStyle w:val="CodeinText"/>
        </w:rPr>
        <w:t>Product</w:t>
      </w:r>
      <w:r w:rsidRPr="00E8230B">
        <w:t xml:space="preserve">, etc. These are not just </w:t>
      </w:r>
      <w:r w:rsidRPr="00E8230B">
        <w:rPr>
          <w:rStyle w:val="Italics"/>
        </w:rPr>
        <w:t>data-transfer</w:t>
      </w:r>
      <w:r w:rsidR="00985A91">
        <w:rPr>
          <w:rStyle w:val="Italics"/>
        </w:rPr>
        <w:fldChar w:fldCharType="begin"/>
      </w:r>
      <w:r>
        <w:instrText xml:space="preserve"> XE "objects:</w:instrText>
      </w:r>
      <w:r w:rsidRPr="00E8230B">
        <w:rPr>
          <w:rStyle w:val="Italics"/>
        </w:rPr>
        <w:instrText>data-transfer</w:instrText>
      </w:r>
      <w:r>
        <w:instrText xml:space="preserve">" </w:instrText>
      </w:r>
      <w:r w:rsidR="00985A91">
        <w:rPr>
          <w:rStyle w:val="Italics"/>
        </w:rPr>
        <w:fldChar w:fldCharType="end"/>
      </w:r>
      <w:r w:rsidRPr="00E8230B">
        <w:rPr>
          <w:rStyle w:val="Italics"/>
        </w:rPr>
        <w:t xml:space="preserve"> objects</w:t>
      </w:r>
      <w:r w:rsidR="00985A91" w:rsidRPr="00E8230B">
        <w:rPr>
          <w:rStyle w:val="Italics"/>
        </w:rPr>
        <w:fldChar w:fldCharType="begin"/>
      </w:r>
      <w:r w:rsidRPr="00E8230B">
        <w:instrText xml:space="preserve"> XE "</w:instrText>
      </w:r>
      <w:r w:rsidRPr="00E8230B">
        <w:rPr>
          <w:rStyle w:val="Italics"/>
        </w:rPr>
        <w:instrText>data-transfer objects</w:instrText>
      </w:r>
      <w:r w:rsidRPr="00E8230B">
        <w:instrText xml:space="preserve">" </w:instrText>
      </w:r>
      <w:r w:rsidR="00985A91" w:rsidRPr="00E8230B">
        <w:rPr>
          <w:rStyle w:val="Italics"/>
        </w:rPr>
        <w:fldChar w:fldCharType="end"/>
      </w:r>
      <w:r>
        <w:t xml:space="preserve"> either</w:t>
      </w:r>
      <w:r w:rsidRPr="00E8230B">
        <w:t xml:space="preserve">. They are rich objects with properties and methods that mimic behavior in that business space. Popular in .NET development, the </w:t>
      </w:r>
      <w:r w:rsidRPr="00E8230B">
        <w:rPr>
          <w:rStyle w:val="CodeinText"/>
        </w:rPr>
        <w:t>DataSet</w:t>
      </w:r>
      <w:r w:rsidRPr="00E8230B">
        <w:t xml:space="preserve"> object would not be appropriate in a domain model because the </w:t>
      </w:r>
      <w:r w:rsidRPr="00E8230B">
        <w:rPr>
          <w:rStyle w:val="CodeinText"/>
        </w:rPr>
        <w:t>DataSet</w:t>
      </w:r>
      <w:r w:rsidRPr="00E8230B">
        <w:t xml:space="preserve"> is a relational representation of database tables. Whereas the </w:t>
      </w:r>
      <w:r w:rsidRPr="00E8230B">
        <w:rPr>
          <w:rStyle w:val="CodeinText"/>
        </w:rPr>
        <w:t>DataSet</w:t>
      </w:r>
      <w:r w:rsidRPr="00E8230B">
        <w:t xml:space="preserve"> is a model focused on the data relationships and persistence, a domain model is focused more on behavior and responsibility. </w:t>
      </w:r>
    </w:p>
    <w:p w:rsidR="00430B6B" w:rsidRDefault="00430B6B" w:rsidP="00430B6B">
      <w:pPr>
        <w:pStyle w:val="Body"/>
      </w:pPr>
      <w:r w:rsidRPr="00E8230B">
        <w:t xml:space="preserve">In our fictitious ecommerce </w:t>
      </w:r>
      <w:r w:rsidR="00755E7D">
        <w:t>domain, shown in figure 2.1</w:t>
      </w:r>
      <w:r w:rsidRPr="00E8230B">
        <w:t xml:space="preserve">, when retrieving order history for a customer, we want to retrieve an array or collection of </w:t>
      </w:r>
      <w:r w:rsidRPr="00E8230B">
        <w:rPr>
          <w:rStyle w:val="CodeinText"/>
        </w:rPr>
        <w:t>Order</w:t>
      </w:r>
      <w:r w:rsidRPr="00E8230B">
        <w:t xml:space="preserve"> objects, not a </w:t>
      </w:r>
      <w:r w:rsidRPr="00E8230B">
        <w:rPr>
          <w:rStyle w:val="CodeinText"/>
        </w:rPr>
        <w:t>DataSet</w:t>
      </w:r>
      <w:r w:rsidRPr="00E8230B">
        <w:t xml:space="preserve"> of order data. The heavy focus on the </w:t>
      </w:r>
      <w:r w:rsidR="00064EE3">
        <w:t>separation</w:t>
      </w:r>
      <w:r w:rsidRPr="00E8230B">
        <w:t xml:space="preserve"> of behavior and the encapsulated view of data is key in </w:t>
      </w:r>
      <w:r>
        <w:t>DDD</w:t>
      </w:r>
      <w:r w:rsidRPr="00E8230B">
        <w:t xml:space="preserve">. If you are unfamiliar with domain-driven design, you may want to review some of the following references. Reviewing these publications is not necessary for the purpose of this book, but they will help you as you develop software in your career. From this point forward we’ll defer to these resources for more detail on domain models, </w:t>
      </w:r>
      <w:r w:rsidR="00636B96">
        <w:t xml:space="preserve">bounded contexts, </w:t>
      </w:r>
      <w:r w:rsidRPr="00E8230B">
        <w:t>aggregates, aggregate roots, repositories, entities, and value objects. When discussing each of these concepts, we’ll talk only briefly about their purpose and then move on. The next section is an overview of the core domain model for this book.</w:t>
      </w:r>
    </w:p>
    <w:p w:rsidR="00430B6B" w:rsidRPr="00430B6B" w:rsidRDefault="00430B6B" w:rsidP="00430B6B">
      <w:pPr>
        <w:pStyle w:val="SidebarHead"/>
        <w:rPr>
          <w:rStyle w:val="Underline"/>
          <w:rFonts w:ascii="Verdana" w:hAnsi="Verdana"/>
          <w:b w:val="0"/>
          <w:color w:val="000000"/>
          <w:sz w:val="16"/>
        </w:rPr>
      </w:pPr>
      <w:r w:rsidRPr="00E8230B">
        <w:rPr>
          <w:rStyle w:val="Underline"/>
        </w:rPr>
        <w:t>References</w:t>
      </w:r>
      <w:r w:rsidR="00985A91">
        <w:rPr>
          <w:rStyle w:val="Underline"/>
        </w:rPr>
        <w:fldChar w:fldCharType="begin"/>
      </w:r>
      <w:r>
        <w:instrText xml:space="preserve"> XE "DDD:</w:instrText>
      </w:r>
      <w:r>
        <w:rPr>
          <w:rStyle w:val="Underline"/>
        </w:rPr>
        <w:instrText>r</w:instrText>
      </w:r>
      <w:r w:rsidRPr="00E8230B">
        <w:rPr>
          <w:rStyle w:val="Underline"/>
        </w:rPr>
        <w:instrText>eferences</w:instrText>
      </w:r>
      <w:r>
        <w:instrText xml:space="preserve">" </w:instrText>
      </w:r>
      <w:r w:rsidR="00985A91">
        <w:rPr>
          <w:rStyle w:val="Underline"/>
        </w:rPr>
        <w:fldChar w:fldCharType="end"/>
      </w:r>
      <w:r w:rsidRPr="00E8230B">
        <w:rPr>
          <w:rStyle w:val="Underline"/>
        </w:rPr>
        <w:t xml:space="preserve"> for learning more</w:t>
      </w:r>
    </w:p>
    <w:p w:rsidR="00430B6B" w:rsidRPr="00E8230B" w:rsidRDefault="00430B6B" w:rsidP="00430B6B">
      <w:pPr>
        <w:pStyle w:val="Sidebar"/>
      </w:pPr>
      <w:r w:rsidRPr="00E8230B">
        <w:rPr>
          <w:rStyle w:val="Italics"/>
        </w:rPr>
        <w:t>Domain-Driven Design: Tackling Complexity in the Heart of Software</w:t>
      </w:r>
      <w:r w:rsidRPr="00E8230B">
        <w:t xml:space="preserve"> </w:t>
      </w:r>
      <w:r>
        <w:t>by</w:t>
      </w:r>
      <w:r w:rsidRPr="00E8230B">
        <w:t xml:space="preserve"> Eric Evans</w:t>
      </w:r>
      <w:r w:rsidR="00985A91" w:rsidRPr="00E8230B">
        <w:fldChar w:fldCharType="begin"/>
      </w:r>
      <w:r w:rsidRPr="00E8230B">
        <w:instrText xml:space="preserve"> XE "Evans</w:instrText>
      </w:r>
      <w:r>
        <w:instrText>, Eric</w:instrText>
      </w:r>
      <w:r w:rsidRPr="00E8230B">
        <w:instrText xml:space="preserve">" </w:instrText>
      </w:r>
      <w:r w:rsidR="00985A91" w:rsidRPr="00E8230B">
        <w:fldChar w:fldCharType="end"/>
      </w:r>
      <w:r w:rsidRPr="00E8230B">
        <w:t xml:space="preserve">. The most complete reference for </w:t>
      </w:r>
      <w:r>
        <w:t>DDD</w:t>
      </w:r>
      <w:r w:rsidRPr="00E8230B">
        <w:t xml:space="preserve">. Evans can be credited for making this collection of patterns known. </w:t>
      </w:r>
      <w:r>
        <w:t>He</w:t>
      </w:r>
      <w:r w:rsidRPr="00E8230B">
        <w:t xml:space="preserve"> applies his own experience as he names patterns that work together to simplify complex software. Addison-Wesley Professional (2003).</w:t>
      </w:r>
    </w:p>
    <w:p w:rsidR="00430B6B" w:rsidRPr="00E8230B" w:rsidRDefault="00430B6B" w:rsidP="00430B6B">
      <w:pPr>
        <w:pStyle w:val="Sidebar"/>
      </w:pPr>
      <w:r w:rsidRPr="00E8230B">
        <w:rPr>
          <w:rStyle w:val="Italics"/>
        </w:rPr>
        <w:t>Domain Driven Design Quickly</w:t>
      </w:r>
      <w:r w:rsidRPr="00E8230B">
        <w:t xml:space="preserve"> </w:t>
      </w:r>
      <w:r>
        <w:t>by</w:t>
      </w:r>
      <w:r w:rsidRPr="00E8230B">
        <w:t xml:space="preserve"> Abel Avram Floyd Marinescu</w:t>
      </w:r>
      <w:r w:rsidR="00985A91" w:rsidRPr="00E8230B">
        <w:fldChar w:fldCharType="begin"/>
      </w:r>
      <w:r w:rsidRPr="00E8230B">
        <w:instrText xml:space="preserve"> XE "Marinescu</w:instrText>
      </w:r>
      <w:r>
        <w:instrText>, Floyd</w:instrText>
      </w:r>
      <w:r w:rsidRPr="00E8230B">
        <w:instrText xml:space="preserve">" </w:instrText>
      </w:r>
      <w:r w:rsidR="00985A91" w:rsidRPr="00E8230B">
        <w:fldChar w:fldCharType="end"/>
      </w:r>
      <w:r w:rsidRPr="00E8230B">
        <w:t xml:space="preserve"> .</w:t>
      </w:r>
      <w:r>
        <w:t xml:space="preserve"> </w:t>
      </w:r>
      <w:r w:rsidRPr="00E8230B">
        <w:t>A</w:t>
      </w:r>
      <w:r>
        <w:t xml:space="preserve"> </w:t>
      </w:r>
      <w:r w:rsidRPr="00E8230B">
        <w:t>104</w:t>
      </w:r>
      <w:r>
        <w:t>-</w:t>
      </w:r>
      <w:r w:rsidRPr="00E8230B">
        <w:t>page book designed to be a more concise guide to DDD than Evans’ book. This ebook is summarized mainly from Evans’ book. Lulu Press, Inc. (2007).</w:t>
      </w:r>
    </w:p>
    <w:p w:rsidR="00430B6B" w:rsidRPr="00E8230B" w:rsidRDefault="00430B6B" w:rsidP="00430B6B">
      <w:pPr>
        <w:pStyle w:val="Sidebar"/>
      </w:pPr>
      <w:r w:rsidRPr="00E8230B">
        <w:rPr>
          <w:rStyle w:val="Italics"/>
        </w:rPr>
        <w:t>Applying Domain-Driven Design and Patterns: With Examples in C# and .NET</w:t>
      </w:r>
      <w:r w:rsidRPr="00E8230B">
        <w:t xml:space="preserve"> </w:t>
      </w:r>
      <w:r>
        <w:t>by</w:t>
      </w:r>
      <w:r w:rsidRPr="00E8230B">
        <w:t xml:space="preserve"> Jimmy Nilsson</w:t>
      </w:r>
      <w:r w:rsidR="00985A91" w:rsidRPr="00E8230B">
        <w:fldChar w:fldCharType="begin"/>
      </w:r>
      <w:r w:rsidRPr="00E8230B">
        <w:instrText xml:space="preserve"> XE "Nilsson</w:instrText>
      </w:r>
      <w:r>
        <w:instrText>, Jimmy</w:instrText>
      </w:r>
      <w:r w:rsidRPr="00E8230B">
        <w:instrText xml:space="preserve">" </w:instrText>
      </w:r>
      <w:r w:rsidR="00985A91" w:rsidRPr="00E8230B">
        <w:fldChar w:fldCharType="end"/>
      </w:r>
      <w:r w:rsidRPr="00E8230B">
        <w:t>. The author takes the reader through real, complete examples and applies DDD patterns along with test-driven development</w:t>
      </w:r>
      <w:r>
        <w:t xml:space="preserve"> (TDD</w:t>
      </w:r>
      <w:r w:rsidR="00985A91">
        <w:fldChar w:fldCharType="begin"/>
      </w:r>
      <w:r>
        <w:instrText xml:space="preserve"> XE "TDD" </w:instrText>
      </w:r>
      <w:r w:rsidR="00985A91">
        <w:fldChar w:fldCharType="end"/>
      </w:r>
      <w:r>
        <w:t xml:space="preserve">) </w:t>
      </w:r>
      <w:r w:rsidR="00985A91">
        <w:fldChar w:fldCharType="begin"/>
      </w:r>
      <w:r>
        <w:instrText xml:space="preserve"> XE "</w:instrText>
      </w:r>
      <w:r w:rsidRPr="00E8230B">
        <w:instrText>test-driven development</w:instrText>
      </w:r>
      <w:r>
        <w:instrText>" \t "</w:instrText>
      </w:r>
      <w:r w:rsidRPr="00430B6B">
        <w:instrText>See</w:instrText>
      </w:r>
      <w:r>
        <w:instrText xml:space="preserve"> TDD" </w:instrText>
      </w:r>
      <w:r w:rsidR="00985A91">
        <w:fldChar w:fldCharType="end"/>
      </w:r>
      <w:r w:rsidRPr="00E8230B">
        <w:t xml:space="preserve"> and O/R mapping. Addison-Wesley Professional (2006).</w:t>
      </w:r>
    </w:p>
    <w:p w:rsidR="00460A70" w:rsidRPr="00460A70" w:rsidRDefault="00985A91" w:rsidP="00430B6B">
      <w:pPr>
        <w:pStyle w:val="Sidebar"/>
      </w:pPr>
      <w:hyperlink r:id="rId8" w:history="1">
        <w:r w:rsidR="00430B6B" w:rsidRPr="00F44924">
          <w:rPr>
            <w:rStyle w:val="Hyperlink"/>
          </w:rPr>
          <w:t>http://domaindrivendesign.org/</w:t>
        </w:r>
      </w:hyperlink>
      <w:r w:rsidR="00430B6B" w:rsidRPr="00E8230B">
        <w:t>, an evolving, information website maintained by Eric Evans, Jimmy Nilsson, and Ying Hu</w:t>
      </w:r>
      <w:r>
        <w:fldChar w:fldCharType="begin"/>
      </w:r>
      <w:r w:rsidR="00430B6B">
        <w:instrText xml:space="preserve"> XE "</w:instrText>
      </w:r>
      <w:r w:rsidR="00430B6B" w:rsidRPr="00E8230B">
        <w:instrText>Hu</w:instrText>
      </w:r>
      <w:r w:rsidR="00430B6B">
        <w:instrText xml:space="preserve">, Ying" </w:instrText>
      </w:r>
      <w:r>
        <w:fldChar w:fldCharType="end"/>
      </w:r>
      <w:r w:rsidR="00430B6B" w:rsidRPr="00E8230B">
        <w:t>.</w:t>
      </w:r>
    </w:p>
    <w:p w:rsidR="000A1602" w:rsidRDefault="000A1602" w:rsidP="000A1602">
      <w:pPr>
        <w:pStyle w:val="Head1"/>
      </w:pPr>
      <w:del w:id="4" w:author="JSkinner" w:date="2010-02-28T11:35:00Z">
        <w:r w:rsidDel="00D12F69">
          <w:delText>2</w:delText>
        </w:r>
      </w:del>
      <w:ins w:id="5" w:author="JSkinner" w:date="2010-02-28T11:35:00Z">
        <w:r w:rsidR="00D12F69">
          <w:t>8</w:t>
        </w:r>
      </w:ins>
      <w:r>
        <w:t>.2 A sample domain model</w:t>
      </w:r>
    </w:p>
    <w:p w:rsidR="00331168" w:rsidRDefault="00636B96" w:rsidP="00607158">
      <w:pPr>
        <w:pStyle w:val="Body1"/>
      </w:pPr>
      <w:r>
        <w:t xml:space="preserve">We included a sample domain model in the example code for this book.  </w:t>
      </w:r>
      <w:r w:rsidR="00430B6B" w:rsidRPr="00E8230B">
        <w:t xml:space="preserve">In figure </w:t>
      </w:r>
      <w:del w:id="6" w:author="JSkinner" w:date="2010-02-28T11:35:00Z">
        <w:r w:rsidR="00430B6B" w:rsidRPr="00E8230B" w:rsidDel="00D12F69">
          <w:delText>2</w:delText>
        </w:r>
      </w:del>
      <w:ins w:id="7" w:author="JSkinner" w:date="2010-02-28T11:35:00Z">
        <w:r w:rsidR="00D12F69">
          <w:t>8</w:t>
        </w:r>
      </w:ins>
      <w:r w:rsidR="00430B6B" w:rsidRPr="00E8230B">
        <w:t xml:space="preserve">.1, you see </w:t>
      </w:r>
      <w:r>
        <w:t>this sample domain model</w:t>
      </w:r>
      <w:r w:rsidR="00430B6B" w:rsidRPr="00E8230B">
        <w:t>, and we</w:t>
      </w:r>
      <w:r>
        <w:t>’ll work with different pieces of it in the rest of this chapter</w:t>
      </w:r>
      <w:r w:rsidR="00430B6B" w:rsidRPr="00E8230B">
        <w:t>.</w:t>
      </w:r>
    </w:p>
    <w:p w:rsidR="00331168" w:rsidRDefault="00607158" w:rsidP="00607158">
      <w:r w:rsidRPr="00607158">
        <w:rPr>
          <w:noProof/>
          <w:lang w:val="en-GB" w:eastAsia="en-GB"/>
        </w:rPr>
        <w:drawing>
          <wp:inline distT="0" distB="0" distL="0" distR="0">
            <wp:extent cx="4800600" cy="36913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691393"/>
                    </a:xfrm>
                    <a:prstGeom prst="rect">
                      <a:avLst/>
                    </a:prstGeom>
                    <a:noFill/>
                    <a:ln w="9525">
                      <a:noFill/>
                      <a:miter lim="800000"/>
                      <a:headEnd/>
                      <a:tailEnd/>
                    </a:ln>
                  </pic:spPr>
                </pic:pic>
              </a:graphicData>
            </a:graphic>
          </wp:inline>
        </w:drawing>
      </w:r>
    </w:p>
    <w:p w:rsidR="00607158" w:rsidRDefault="00636B96" w:rsidP="00607158">
      <w:pPr>
        <w:pStyle w:val="FigureCaption"/>
      </w:pPr>
      <w:r>
        <w:t xml:space="preserve">Figure </w:t>
      </w:r>
      <w:del w:id="8" w:author="JSkinner" w:date="2010-02-28T11:35:00Z">
        <w:r w:rsidDel="00D12F69">
          <w:delText>2</w:delText>
        </w:r>
      </w:del>
      <w:ins w:id="9" w:author="JSkinner" w:date="2010-02-28T11:35:00Z">
        <w:r w:rsidR="00D12F69">
          <w:t>8</w:t>
        </w:r>
      </w:ins>
      <w:r>
        <w:t>.1 An example domain model</w:t>
      </w:r>
    </w:p>
    <w:p w:rsidR="00607158" w:rsidRPr="00E8230B" w:rsidRDefault="00607158" w:rsidP="00607158">
      <w:pPr>
        <w:pStyle w:val="Head2"/>
      </w:pPr>
      <w:bookmarkStart w:id="10" w:name="_Toc187488023"/>
      <w:bookmarkStart w:id="11" w:name="_Toc211836307"/>
      <w:bookmarkStart w:id="12" w:name="_Toc211836543"/>
      <w:bookmarkStart w:id="13" w:name="_Toc211836579"/>
      <w:bookmarkStart w:id="14" w:name="_Toc211838317"/>
      <w:bookmarkStart w:id="15" w:name="_Toc226364330"/>
      <w:bookmarkStart w:id="16" w:name="_Toc227226880"/>
      <w:bookmarkStart w:id="17" w:name="_Toc231358039"/>
      <w:del w:id="18" w:author="JSkinner" w:date="2010-02-28T11:35:00Z">
        <w:r w:rsidRPr="00E8230B" w:rsidDel="00D12F69">
          <w:delText>2</w:delText>
        </w:r>
      </w:del>
      <w:ins w:id="19" w:author="JSkinner" w:date="2010-02-28T11:35:00Z">
        <w:r w:rsidR="00D12F69">
          <w:t>8</w:t>
        </w:r>
      </w:ins>
      <w:r w:rsidRPr="00E8230B">
        <w:t>.2.1 Key entities</w:t>
      </w:r>
      <w:r w:rsidR="00985A91" w:rsidRPr="00E8230B">
        <w:fldChar w:fldCharType="begin"/>
      </w:r>
      <w:r w:rsidRPr="00E8230B">
        <w:instrText xml:space="preserve"> XE "</w:instrText>
      </w:r>
      <w:r>
        <w:instrText>entity:key objects</w:instrText>
      </w:r>
      <w:r w:rsidRPr="00E8230B">
        <w:instrText xml:space="preserve">" </w:instrText>
      </w:r>
      <w:r w:rsidR="00985A91" w:rsidRPr="00E8230B">
        <w:fldChar w:fldCharType="end"/>
      </w:r>
      <w:r w:rsidRPr="00E8230B">
        <w:t xml:space="preserve"> and value objects</w:t>
      </w:r>
      <w:bookmarkEnd w:id="10"/>
      <w:bookmarkEnd w:id="11"/>
      <w:bookmarkEnd w:id="12"/>
      <w:bookmarkEnd w:id="13"/>
      <w:bookmarkEnd w:id="14"/>
      <w:bookmarkEnd w:id="15"/>
      <w:bookmarkEnd w:id="16"/>
      <w:bookmarkEnd w:id="17"/>
      <w:r w:rsidR="00985A91" w:rsidRPr="00E8230B">
        <w:fldChar w:fldCharType="begin"/>
      </w:r>
      <w:r w:rsidRPr="00E8230B">
        <w:instrText xml:space="preserve"> XE "</w:instrText>
      </w:r>
      <w:r>
        <w:instrText>v</w:instrText>
      </w:r>
      <w:r w:rsidRPr="00E8230B">
        <w:instrText xml:space="preserve">alue </w:instrText>
      </w:r>
      <w:r>
        <w:instrText>o</w:instrText>
      </w:r>
      <w:r w:rsidRPr="00E8230B">
        <w:instrText xml:space="preserve">bjects" </w:instrText>
      </w:r>
      <w:r w:rsidR="00985A91" w:rsidRPr="00E8230B">
        <w:fldChar w:fldCharType="end"/>
      </w:r>
    </w:p>
    <w:p w:rsidR="00607158" w:rsidRPr="00E8230B" w:rsidRDefault="00607158" w:rsidP="00607158">
      <w:pPr>
        <w:pStyle w:val="Body1"/>
      </w:pPr>
      <w:r w:rsidRPr="00E8230B">
        <w:t xml:space="preserve">Figure </w:t>
      </w:r>
      <w:del w:id="20" w:author="JSkinner" w:date="2010-02-28T11:35:00Z">
        <w:r w:rsidRPr="00E8230B" w:rsidDel="00D12F69">
          <w:delText>2</w:delText>
        </w:r>
      </w:del>
      <w:ins w:id="21" w:author="JSkinner" w:date="2010-02-28T11:35:00Z">
        <w:r w:rsidR="00D12F69">
          <w:t>8</w:t>
        </w:r>
      </w:ins>
      <w:r w:rsidRPr="00E8230B">
        <w:t xml:space="preserve">.1 shows some of the entities and value objects in play within our domain model. The entities are the </w:t>
      </w:r>
      <w:r w:rsidR="000B4C76">
        <w:t>important</w:t>
      </w:r>
      <w:r w:rsidRPr="00E8230B">
        <w:t xml:space="preserve"> objects in our domain model such as: </w:t>
      </w:r>
      <w:r w:rsidR="00636B96">
        <w:rPr>
          <w:rStyle w:val="CodeinText"/>
        </w:rPr>
        <w:t>Customer</w:t>
      </w:r>
      <w:r w:rsidRPr="00E8230B">
        <w:t xml:space="preserve">, </w:t>
      </w:r>
      <w:r w:rsidR="00636B96">
        <w:rPr>
          <w:rStyle w:val="CodeinText"/>
        </w:rPr>
        <w:t>Order</w:t>
      </w:r>
      <w:r w:rsidRPr="00E8230B">
        <w:t xml:space="preserve">, </w:t>
      </w:r>
      <w:r w:rsidR="00636B96">
        <w:rPr>
          <w:rStyle w:val="CodeinText"/>
        </w:rPr>
        <w:t>Product</w:t>
      </w:r>
      <w:r w:rsidRPr="00E8230B">
        <w:t xml:space="preserve">, and </w:t>
      </w:r>
      <w:r w:rsidR="00636B96">
        <w:rPr>
          <w:rStyle w:val="CodeinText"/>
        </w:rPr>
        <w:t>Supplier</w:t>
      </w:r>
      <w:r w:rsidRPr="00E8230B">
        <w:t xml:space="preserve">. With so many types in the diagram, you probably wonder what is special about these classes and what makes them entities. </w:t>
      </w:r>
      <w:r w:rsidR="000B4C76">
        <w:t xml:space="preserve">The defining characteristic of an entity is that it has </w:t>
      </w:r>
      <w:r w:rsidRPr="00E8230B">
        <w:t xml:space="preserve">the concept of an identity, a property which can be examined to determine uniqueness. The reason we give these objects an identifier is that these can stand on their own, and we can speak about these objects without other supporting concepts. It </w:t>
      </w:r>
      <w:r w:rsidRPr="00E8230B">
        <w:lastRenderedPageBreak/>
        <w:t xml:space="preserve">would make sense to list a collection of any of these objects. Entities can stand on their own, and we can </w:t>
      </w:r>
      <w:r w:rsidR="00A0261A">
        <w:t>think</w:t>
      </w:r>
      <w:r w:rsidRPr="00E8230B">
        <w:t xml:space="preserve"> about them in a collection or as a single object. </w:t>
      </w:r>
    </w:p>
    <w:p w:rsidR="00607158" w:rsidRPr="00E8230B" w:rsidRDefault="00607158" w:rsidP="00607158">
      <w:pPr>
        <w:pStyle w:val="Body"/>
      </w:pPr>
      <w:r w:rsidRPr="00E8230B">
        <w:t xml:space="preserve">Value objects don’t make sense on their own without the supporting context of an entity to which they belong. Some value objects in our domain model </w:t>
      </w:r>
      <w:r>
        <w:t>are</w:t>
      </w:r>
      <w:r w:rsidRPr="00E8230B">
        <w:t xml:space="preserve"> </w:t>
      </w:r>
      <w:r w:rsidR="00FE2F40">
        <w:rPr>
          <w:rStyle w:val="CodeinText"/>
        </w:rPr>
        <w:t>CustomerPriori</w:t>
      </w:r>
      <w:r w:rsidR="00636B96">
        <w:rPr>
          <w:rStyle w:val="CodeinText"/>
        </w:rPr>
        <w:t>ty</w:t>
      </w:r>
      <w:r w:rsidRPr="00E8230B">
        <w:t xml:space="preserve">, and </w:t>
      </w:r>
      <w:r w:rsidRPr="00E8230B">
        <w:rPr>
          <w:rStyle w:val="CodeinText"/>
        </w:rPr>
        <w:t>Address</w:t>
      </w:r>
      <w:r w:rsidRPr="00E8230B">
        <w:t xml:space="preserve">. Also many properties of entities are value objects. Let’s discuss </w:t>
      </w:r>
      <w:r w:rsidR="00E00754">
        <w:rPr>
          <w:rStyle w:val="CodeinText"/>
        </w:rPr>
        <w:t>CustomerPriority</w:t>
      </w:r>
      <w:r w:rsidRPr="00E8230B">
        <w:t xml:space="preserve"> and what context is required for it to make any sense. </w:t>
      </w:r>
    </w:p>
    <w:p w:rsidR="00607158" w:rsidRPr="00E8230B" w:rsidRDefault="00607158" w:rsidP="00607158">
      <w:pPr>
        <w:pStyle w:val="Body"/>
      </w:pPr>
      <w:r w:rsidRPr="00E8230B">
        <w:t xml:space="preserve">A </w:t>
      </w:r>
      <w:r w:rsidR="00E00754">
        <w:rPr>
          <w:rStyle w:val="CodeinText"/>
        </w:rPr>
        <w:t>CustomerPriority</w:t>
      </w:r>
      <w:r w:rsidRPr="00E8230B">
        <w:t xml:space="preserve"> has a value that indicates the </w:t>
      </w:r>
      <w:r w:rsidR="00E00754">
        <w:t>priority</w:t>
      </w:r>
      <w:r w:rsidRPr="00E8230B">
        <w:t xml:space="preserve"> level of the </w:t>
      </w:r>
      <w:r w:rsidR="00E00754">
        <w:t>customer</w:t>
      </w:r>
      <w:r w:rsidR="00985A91">
        <w:fldChar w:fldCharType="begin"/>
      </w:r>
      <w:r>
        <w:instrText xml:space="preserve"> XE "</w:instrText>
      </w:r>
      <w:r w:rsidRPr="00E8230B">
        <w:rPr>
          <w:rStyle w:val="CodeinText"/>
        </w:rPr>
        <w:instrText>Level</w:instrText>
      </w:r>
      <w:r>
        <w:rPr>
          <w:rStyle w:val="CodeinText"/>
        </w:rPr>
        <w:instrText>:</w:instrText>
      </w:r>
      <w:r w:rsidRPr="00E8230B">
        <w:instrText>value indicates difficulty of session</w:instrText>
      </w:r>
      <w:r>
        <w:instrText xml:space="preserve">" </w:instrText>
      </w:r>
      <w:r w:rsidR="00985A91">
        <w:fldChar w:fldCharType="end"/>
      </w:r>
      <w:r w:rsidRPr="00E8230B">
        <w:t xml:space="preserve">. It does not have an identifier. </w:t>
      </w:r>
      <w:r w:rsidR="00E00754">
        <w:rPr>
          <w:rStyle w:val="CodeinText"/>
        </w:rPr>
        <w:t>CustomerPriority</w:t>
      </w:r>
      <w:r w:rsidRPr="00E8230B">
        <w:t xml:space="preserve"> belongs completely to the </w:t>
      </w:r>
      <w:r w:rsidR="00E00754">
        <w:rPr>
          <w:rStyle w:val="CodeinText"/>
        </w:rPr>
        <w:t>Customer</w:t>
      </w:r>
      <w:r w:rsidRPr="00E8230B">
        <w:t xml:space="preserve"> class. Without </w:t>
      </w:r>
      <w:r w:rsidR="00E00754">
        <w:rPr>
          <w:rStyle w:val="CodeinText"/>
        </w:rPr>
        <w:t>Customer</w:t>
      </w:r>
      <w:r w:rsidRPr="00E8230B">
        <w:t xml:space="preserve">, </w:t>
      </w:r>
      <w:r w:rsidR="00E00754">
        <w:rPr>
          <w:rStyle w:val="CodeinText"/>
        </w:rPr>
        <w:t>CustomerPriority</w:t>
      </w:r>
      <w:r w:rsidRPr="00E8230B">
        <w:t xml:space="preserve"> would have no context and would have no meaning. Being a value object, </w:t>
      </w:r>
      <w:r w:rsidR="00E00754">
        <w:rPr>
          <w:rStyle w:val="CodeinText"/>
        </w:rPr>
        <w:t>CustomerPriority</w:t>
      </w:r>
      <w:r w:rsidRPr="00E8230B">
        <w:t xml:space="preserve"> is defined by its properties and methods and has no identifier. It would not make sense to list out a collection or array of </w:t>
      </w:r>
      <w:r w:rsidR="00E00754">
        <w:rPr>
          <w:rStyle w:val="CodeinText"/>
        </w:rPr>
        <w:t>CustomerPriority</w:t>
      </w:r>
      <w:r w:rsidRPr="00E8230B">
        <w:t xml:space="preserve"> instances because without the </w:t>
      </w:r>
      <w:r w:rsidR="00E00754">
        <w:rPr>
          <w:rStyle w:val="CodeinText"/>
        </w:rPr>
        <w:t>Customer</w:t>
      </w:r>
      <w:r w:rsidRPr="00E8230B">
        <w:t xml:space="preserve">, it has no meaning or purpose. Its relationship with other entities gives it meaning. The </w:t>
      </w:r>
      <w:r w:rsidR="00E00754">
        <w:rPr>
          <w:rStyle w:val="CodeinText"/>
        </w:rPr>
        <w:t>Customer</w:t>
      </w:r>
      <w:r w:rsidRPr="00E8230B">
        <w:t xml:space="preserve"> it belongs to and the </w:t>
      </w:r>
      <w:r w:rsidR="00E00754">
        <w:t>status</w:t>
      </w:r>
      <w:r w:rsidRPr="00E8230B">
        <w:t xml:space="preserve"> information it includes give it the context to convey meaning in the application, and when some other code needs the </w:t>
      </w:r>
      <w:r w:rsidR="00E00754">
        <w:t>customer</w:t>
      </w:r>
      <w:del w:id="22" w:author="JSkinner" w:date="2010-02-28T11:37:00Z">
        <w:r w:rsidR="00E00754" w:rsidDel="00501F09">
          <w:delText>s</w:delText>
        </w:r>
      </w:del>
      <w:r w:rsidRPr="00E8230B">
        <w:t xml:space="preserve">’s </w:t>
      </w:r>
      <w:r w:rsidR="00E00754">
        <w:t>priority</w:t>
      </w:r>
      <w:r w:rsidRPr="00E8230B">
        <w:t xml:space="preserve">, it must ask the </w:t>
      </w:r>
      <w:r w:rsidR="00E00754">
        <w:rPr>
          <w:rStyle w:val="CodeinText"/>
        </w:rPr>
        <w:t>Customer</w:t>
      </w:r>
      <w:r w:rsidRPr="00E8230B">
        <w:t xml:space="preserve"> instance for the </w:t>
      </w:r>
      <w:r w:rsidR="00E00754">
        <w:rPr>
          <w:rStyle w:val="CodeinText"/>
        </w:rPr>
        <w:t>CustomerPriority</w:t>
      </w:r>
      <w:r w:rsidRPr="00E8230B">
        <w:t xml:space="preserve">. The </w:t>
      </w:r>
      <w:r w:rsidR="00E00754">
        <w:rPr>
          <w:rStyle w:val="CodeinText"/>
        </w:rPr>
        <w:t>Customer</w:t>
      </w:r>
      <w:r w:rsidRPr="00E8230B">
        <w:t xml:space="preserve"> object will hand back this object. Like </w:t>
      </w:r>
      <w:r w:rsidR="00E00754">
        <w:rPr>
          <w:rStyle w:val="CodeinText"/>
        </w:rPr>
        <w:t>CustomerPriority</w:t>
      </w:r>
      <w:r w:rsidRPr="00E8230B">
        <w:t>, other types without identifiers are value objects. Value objects are not glamorous and even describing them can be boring. The arrangement of entities and value objects into larger structures can be interesting.</w:t>
      </w:r>
    </w:p>
    <w:p w:rsidR="00607158" w:rsidRPr="00E8230B" w:rsidRDefault="00607158" w:rsidP="00E00754">
      <w:pPr>
        <w:pStyle w:val="Body"/>
      </w:pPr>
      <w:r w:rsidRPr="00E8230B">
        <w:t xml:space="preserve">Entities and value objects are useful in separating responsibilities in a domain model, but there is more. If we need to load a </w:t>
      </w:r>
      <w:r w:rsidR="00E00754">
        <w:rPr>
          <w:rStyle w:val="CodeinText"/>
        </w:rPr>
        <w:t>Product</w:t>
      </w:r>
      <w:r w:rsidR="00E00754">
        <w:t xml:space="preserve"> entity</w:t>
      </w:r>
      <w:r w:rsidRPr="00E8230B">
        <w:t xml:space="preserve">, what does that mean? We see that our </w:t>
      </w:r>
      <w:r w:rsidR="00E00754">
        <w:rPr>
          <w:rStyle w:val="CodeinText"/>
        </w:rPr>
        <w:t>Product</w:t>
      </w:r>
      <w:r w:rsidRPr="00E8230B">
        <w:t xml:space="preserve"> object can have many </w:t>
      </w:r>
      <w:r w:rsidR="00E00754">
        <w:rPr>
          <w:rStyle w:val="CodeinText"/>
        </w:rPr>
        <w:t>ProductCategories</w:t>
      </w:r>
      <w:r w:rsidRPr="00E8230B">
        <w:t xml:space="preserve">, and that each </w:t>
      </w:r>
      <w:r w:rsidR="00E00754">
        <w:rPr>
          <w:rStyle w:val="CodeinText"/>
        </w:rPr>
        <w:t>ProductCategory</w:t>
      </w:r>
      <w:r w:rsidRPr="00E8230B">
        <w:t xml:space="preserve"> has a </w:t>
      </w:r>
      <w:r w:rsidR="00E00754" w:rsidRPr="00E00754">
        <w:rPr>
          <w:rStyle w:val="CodeinText"/>
          <w:rFonts w:ascii="Verdana" w:hAnsi="Verdana"/>
          <w:color w:val="000000"/>
          <w:sz w:val="16"/>
        </w:rPr>
        <w:t>parent</w:t>
      </w:r>
      <w:r w:rsidR="00E00754">
        <w:rPr>
          <w:rStyle w:val="CodeinText"/>
        </w:rPr>
        <w:t xml:space="preserve"> ProductCategory</w:t>
      </w:r>
      <w:r w:rsidRPr="00E8230B">
        <w:t xml:space="preserve">. Going further, a </w:t>
      </w:r>
      <w:r w:rsidR="00E00754">
        <w:rPr>
          <w:rStyle w:val="CodeinText"/>
        </w:rPr>
        <w:t>Product</w:t>
      </w:r>
      <w:r w:rsidRPr="00E8230B">
        <w:t xml:space="preserve"> has a </w:t>
      </w:r>
      <w:r w:rsidR="00E00754">
        <w:rPr>
          <w:rStyle w:val="CodeinText"/>
        </w:rPr>
        <w:t>Price</w:t>
      </w:r>
      <w:r w:rsidRPr="00E8230B">
        <w:t xml:space="preserve"> property. </w:t>
      </w:r>
      <w:r w:rsidR="00E00754">
        <w:rPr>
          <w:rStyle w:val="CodeinText"/>
        </w:rPr>
        <w:t>Orders</w:t>
      </w:r>
      <w:r w:rsidRPr="00E8230B">
        <w:t xml:space="preserve"> </w:t>
      </w:r>
      <w:r w:rsidRPr="00E00754">
        <w:rPr>
          <w:rStyle w:val="CodeinText"/>
          <w:rFonts w:ascii="Verdana" w:hAnsi="Verdana"/>
          <w:color w:val="000000"/>
          <w:sz w:val="16"/>
        </w:rPr>
        <w:t>and</w:t>
      </w:r>
      <w:r w:rsidRPr="00E8230B">
        <w:rPr>
          <w:rStyle w:val="CodeinText"/>
        </w:rPr>
        <w:t xml:space="preserve"> </w:t>
      </w:r>
      <w:r w:rsidR="00E00754">
        <w:rPr>
          <w:rStyle w:val="CodeinText"/>
        </w:rPr>
        <w:t>Suppliers</w:t>
      </w:r>
      <w:r w:rsidRPr="00E8230B">
        <w:t xml:space="preserve"> all have a relationship with a </w:t>
      </w:r>
      <w:r w:rsidR="00E00754">
        <w:rPr>
          <w:rStyle w:val="CodeinText"/>
        </w:rPr>
        <w:t>Product</w:t>
      </w:r>
      <w:r w:rsidRPr="00E8230B">
        <w:t xml:space="preserve">. When we need to deal with a </w:t>
      </w:r>
      <w:r w:rsidR="00E00754">
        <w:rPr>
          <w:rStyle w:val="CodeinText"/>
        </w:rPr>
        <w:t>Product</w:t>
      </w:r>
      <w:r w:rsidRPr="00E8230B">
        <w:t xml:space="preserve"> object, must we have all associated objects in memory for any operation to make sense? The answer is no. In </w:t>
      </w:r>
      <w:r>
        <w:t>DDD</w:t>
      </w:r>
      <w:r w:rsidR="00985A91" w:rsidRPr="00E8230B">
        <w:fldChar w:fldCharType="begin"/>
      </w:r>
      <w:r w:rsidRPr="00E8230B">
        <w:instrText xml:space="preserve"> XE "</w:instrText>
      </w:r>
      <w:r>
        <w:instrText>DDD:divide domain model</w:instrText>
      </w:r>
      <w:r w:rsidRPr="00E8230B">
        <w:instrText xml:space="preserve">" </w:instrText>
      </w:r>
      <w:r w:rsidR="00985A91" w:rsidRPr="00E8230B">
        <w:fldChar w:fldCharType="end"/>
      </w:r>
      <w:r w:rsidRPr="00E8230B">
        <w:t xml:space="preserve">, we divide our domain model into </w:t>
      </w:r>
      <w:r w:rsidR="00481C23">
        <w:t xml:space="preserve">what are called </w:t>
      </w:r>
      <w:commentRangeStart w:id="23"/>
      <w:r w:rsidRPr="00E8230B">
        <w:t>aggregates</w:t>
      </w:r>
      <w:commentRangeEnd w:id="23"/>
      <w:r w:rsidR="00A90634">
        <w:commentReference w:id="23"/>
      </w:r>
      <w:r w:rsidRPr="00E8230B">
        <w:t>.</w:t>
      </w:r>
    </w:p>
    <w:p w:rsidR="00607158" w:rsidRPr="00E8230B" w:rsidRDefault="00607158" w:rsidP="00607158">
      <w:pPr>
        <w:pStyle w:val="Head2"/>
      </w:pPr>
      <w:bookmarkStart w:id="24" w:name="_Toc187488024"/>
      <w:bookmarkStart w:id="25" w:name="_Toc211836308"/>
      <w:bookmarkStart w:id="26" w:name="_Toc211836544"/>
      <w:bookmarkStart w:id="27" w:name="_Toc211836580"/>
      <w:bookmarkStart w:id="28" w:name="_Toc211838318"/>
      <w:bookmarkStart w:id="29" w:name="_Toc226364331"/>
      <w:bookmarkStart w:id="30" w:name="_Toc227226881"/>
      <w:bookmarkStart w:id="31" w:name="_Toc231358040"/>
      <w:del w:id="32" w:author="JSkinner" w:date="2010-02-28T11:38:00Z">
        <w:r w:rsidRPr="00E8230B" w:rsidDel="00A90634">
          <w:delText>2</w:delText>
        </w:r>
      </w:del>
      <w:ins w:id="33" w:author="JSkinner" w:date="2010-02-28T11:38:00Z">
        <w:r w:rsidR="00A90634">
          <w:t>8</w:t>
        </w:r>
      </w:ins>
      <w:r w:rsidRPr="00E8230B">
        <w:t>.2.2 Aggregates</w:t>
      </w:r>
      <w:bookmarkEnd w:id="24"/>
      <w:bookmarkEnd w:id="25"/>
      <w:bookmarkEnd w:id="26"/>
      <w:bookmarkEnd w:id="27"/>
      <w:bookmarkEnd w:id="28"/>
      <w:bookmarkEnd w:id="29"/>
      <w:bookmarkEnd w:id="30"/>
      <w:bookmarkEnd w:id="31"/>
      <w:r w:rsidR="00985A91" w:rsidRPr="00E8230B">
        <w:fldChar w:fldCharType="begin"/>
      </w:r>
      <w:r w:rsidRPr="00E8230B">
        <w:instrText xml:space="preserve"> XE "</w:instrText>
      </w:r>
      <w:r>
        <w:instrText>a</w:instrText>
      </w:r>
      <w:r w:rsidRPr="00E8230B">
        <w:instrText xml:space="preserve">ggregate" </w:instrText>
      </w:r>
      <w:r w:rsidR="00985A91" w:rsidRPr="00E8230B">
        <w:fldChar w:fldCharType="end"/>
      </w:r>
    </w:p>
    <w:p w:rsidR="00607158" w:rsidRDefault="00607158" w:rsidP="00607158">
      <w:pPr>
        <w:pStyle w:val="Body"/>
      </w:pPr>
      <w:r w:rsidRPr="00E8230B">
        <w:t xml:space="preserve">Aggregates are groups of objects that work and live together. We group them along natural operational lines, and one entity serves as the </w:t>
      </w:r>
      <w:r w:rsidRPr="00E8230B">
        <w:rPr>
          <w:rStyle w:val="Italics"/>
        </w:rPr>
        <w:t>aggregate root</w:t>
      </w:r>
      <w:r w:rsidR="00985A91" w:rsidRPr="00E8230B">
        <w:rPr>
          <w:rStyle w:val="Italics"/>
        </w:rPr>
        <w:fldChar w:fldCharType="begin"/>
      </w:r>
      <w:r w:rsidRPr="00E8230B">
        <w:instrText xml:space="preserve"> XE "</w:instrText>
      </w:r>
      <w:r w:rsidRPr="00E8230B">
        <w:rPr>
          <w:rStyle w:val="Italics"/>
        </w:rPr>
        <w:instrText>aggregate</w:instrText>
      </w:r>
      <w:r>
        <w:rPr>
          <w:rStyle w:val="Italics"/>
        </w:rPr>
        <w:instrText>:</w:instrText>
      </w:r>
      <w:r w:rsidRPr="00E8230B">
        <w:rPr>
          <w:rStyle w:val="Italics"/>
        </w:rPr>
        <w:instrText>root</w:instrText>
      </w:r>
      <w:r w:rsidRPr="00E8230B">
        <w:instrText xml:space="preserve">" </w:instrText>
      </w:r>
      <w:r w:rsidR="00985A91" w:rsidRPr="00E8230B">
        <w:rPr>
          <w:rStyle w:val="Italics"/>
        </w:rPr>
        <w:fldChar w:fldCharType="end"/>
      </w:r>
      <w:r w:rsidRPr="00E8230B">
        <w:t xml:space="preserve">. The aggregate root serves as the entry point and the hub of operations for all objects in the aggregate. An aggregate can have many objects, or it can just be a single entity, but the aggregate root is always an entity since </w:t>
      </w:r>
      <w:r>
        <w:t>it</w:t>
      </w:r>
      <w:r w:rsidRPr="00E8230B">
        <w:t xml:space="preserve"> must be able to stand on its own, and only entities can stand on their own. In figure </w:t>
      </w:r>
      <w:del w:id="34" w:author="JSkinner" w:date="2010-02-28T11:38:00Z">
        <w:r w:rsidRPr="00E8230B" w:rsidDel="00A90634">
          <w:delText>2</w:delText>
        </w:r>
      </w:del>
      <w:ins w:id="35" w:author="JSkinner" w:date="2010-02-28T11:38:00Z">
        <w:r w:rsidR="00A90634">
          <w:t>8</w:t>
        </w:r>
      </w:ins>
      <w:r w:rsidRPr="00E8230B">
        <w:t xml:space="preserve">.2, we see </w:t>
      </w:r>
      <w:r w:rsidR="00E00754">
        <w:t xml:space="preserve">the </w:t>
      </w:r>
      <w:r w:rsidR="00E00754" w:rsidRPr="00E00754">
        <w:rPr>
          <w:rStyle w:val="CodeinText"/>
        </w:rPr>
        <w:t>Order</w:t>
      </w:r>
      <w:r w:rsidR="00E00754">
        <w:t xml:space="preserve"> aggregate</w:t>
      </w:r>
      <w:r w:rsidRPr="00E8230B">
        <w:t>.</w:t>
      </w:r>
    </w:p>
    <w:p w:rsidR="00607158" w:rsidRDefault="00607158" w:rsidP="00607158">
      <w:r>
        <w:rPr>
          <w:noProof/>
          <w:lang w:val="en-GB" w:eastAsia="en-GB"/>
        </w:rPr>
        <w:lastRenderedPageBreak/>
        <w:drawing>
          <wp:inline distT="0" distB="0" distL="0" distR="0">
            <wp:extent cx="4800600" cy="4375785"/>
            <wp:effectExtent l="19050" t="0" r="0" b="0"/>
            <wp:docPr id="2" name="Picture 1" descr="order 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aggregate.png"/>
                    <pic:cNvPicPr/>
                  </pic:nvPicPr>
                  <pic:blipFill>
                    <a:blip r:embed="rId10" cstate="print"/>
                    <a:stretch>
                      <a:fillRect/>
                    </a:stretch>
                  </pic:blipFill>
                  <pic:spPr>
                    <a:xfrm>
                      <a:off x="0" y="0"/>
                      <a:ext cx="4800600" cy="4375785"/>
                    </a:xfrm>
                    <a:prstGeom prst="rect">
                      <a:avLst/>
                    </a:prstGeom>
                  </pic:spPr>
                </pic:pic>
              </a:graphicData>
            </a:graphic>
          </wp:inline>
        </w:drawing>
      </w:r>
    </w:p>
    <w:p w:rsidR="00607158" w:rsidRPr="00E8230B" w:rsidRDefault="00607158" w:rsidP="00607158">
      <w:pPr>
        <w:pStyle w:val="FigureCaption"/>
      </w:pPr>
      <w:r w:rsidRPr="00E8230B">
        <w:t xml:space="preserve">Figure </w:t>
      </w:r>
      <w:del w:id="36" w:author="JSkinner" w:date="2010-02-28T11:39:00Z">
        <w:r w:rsidRPr="00E8230B" w:rsidDel="00A90634">
          <w:delText>2</w:delText>
        </w:r>
      </w:del>
      <w:ins w:id="37" w:author="JSkinner" w:date="2010-02-28T11:39:00Z">
        <w:r w:rsidR="00A90634">
          <w:t>8</w:t>
        </w:r>
      </w:ins>
      <w:r w:rsidRPr="00E8230B">
        <w:t xml:space="preserve">.2 The </w:t>
      </w:r>
      <w:r w:rsidR="00E00754">
        <w:rPr>
          <w:rStyle w:val="CodeinText"/>
        </w:rPr>
        <w:t>Order</w:t>
      </w:r>
      <w:r w:rsidRPr="00E8230B">
        <w:t xml:space="preserve"> aggregate</w:t>
      </w:r>
    </w:p>
    <w:p w:rsidR="00607158" w:rsidRPr="00E8230B" w:rsidRDefault="00607158" w:rsidP="00607158">
      <w:pPr>
        <w:pStyle w:val="Body"/>
      </w:pPr>
      <w:r w:rsidRPr="00E8230B">
        <w:t>The aggregate root</w:t>
      </w:r>
      <w:r w:rsidR="00985A91" w:rsidRPr="00E8230B">
        <w:fldChar w:fldCharType="begin"/>
      </w:r>
      <w:r w:rsidRPr="00E8230B">
        <w:instrText xml:space="preserve"> XE "</w:instrText>
      </w:r>
      <w:r w:rsidRPr="00E8230B">
        <w:rPr>
          <w:rStyle w:val="Italics"/>
        </w:rPr>
        <w:instrText>aggregate</w:instrText>
      </w:r>
      <w:r>
        <w:rPr>
          <w:rStyle w:val="Italics"/>
        </w:rPr>
        <w:instrText>s:</w:instrText>
      </w:r>
      <w:r w:rsidRPr="00E8230B">
        <w:rPr>
          <w:rStyle w:val="Italics"/>
        </w:rPr>
        <w:instrText>root</w:instrText>
      </w:r>
      <w:r w:rsidRPr="00E8230B">
        <w:instrText xml:space="preserve">" </w:instrText>
      </w:r>
      <w:r w:rsidR="00985A91" w:rsidRPr="00E8230B">
        <w:fldChar w:fldCharType="end"/>
      </w:r>
      <w:r w:rsidRPr="00E8230B">
        <w:t xml:space="preserve"> is the </w:t>
      </w:r>
      <w:r w:rsidR="00E00754">
        <w:rPr>
          <w:rStyle w:val="CodeinText"/>
        </w:rPr>
        <w:t>Order</w:t>
      </w:r>
      <w:r w:rsidRPr="00E8230B">
        <w:t xml:space="preserve"> class, and another member of the </w:t>
      </w:r>
      <w:r w:rsidR="00985A91" w:rsidRPr="00985A91">
        <w:rPr>
          <w:rStyle w:val="CodeinText"/>
          <w:rPrChange w:id="38" w:author="JSkinner" w:date="2010-02-28T11:40:00Z">
            <w:rPr/>
          </w:rPrChange>
        </w:rPr>
        <w:t>Order</w:t>
      </w:r>
      <w:r w:rsidRPr="00E8230B">
        <w:t xml:space="preserve"> aggregate is </w:t>
      </w:r>
      <w:r w:rsidR="00E00754">
        <w:rPr>
          <w:rStyle w:val="CodeinText"/>
        </w:rPr>
        <w:t>OrderLine</w:t>
      </w:r>
      <w:r w:rsidRPr="00E8230B">
        <w:t xml:space="preserve">. This is not the complete </w:t>
      </w:r>
      <w:r w:rsidR="00E00754">
        <w:rPr>
          <w:rStyle w:val="CodeinText"/>
        </w:rPr>
        <w:t>Order</w:t>
      </w:r>
      <w:r w:rsidRPr="00E8230B">
        <w:t xml:space="preserve"> aggregate, but it demonstrates some conventions of the aggregate pattern. It may seem trivial that we classify this object in the </w:t>
      </w:r>
      <w:r w:rsidR="00E00754">
        <w:rPr>
          <w:rStyle w:val="CodeinText"/>
        </w:rPr>
        <w:t>Order</w:t>
      </w:r>
      <w:r w:rsidRPr="00E8230B">
        <w:t xml:space="preserve"> aggregate, but specifying ownership is valuable. We have specified that the </w:t>
      </w:r>
      <w:r w:rsidR="00E00754">
        <w:rPr>
          <w:rStyle w:val="CodeinText"/>
        </w:rPr>
        <w:t>Order</w:t>
      </w:r>
      <w:r w:rsidRPr="00E8230B">
        <w:t xml:space="preserve"> type owns the types in the </w:t>
      </w:r>
      <w:r w:rsidR="00E00754">
        <w:rPr>
          <w:rStyle w:val="CodeinText"/>
        </w:rPr>
        <w:t>Order</w:t>
      </w:r>
      <w:r w:rsidRPr="00E8230B">
        <w:t xml:space="preserve"> aggregate. Objects in other aggregates are not allowed to have a durable</w:t>
      </w:r>
      <w:r w:rsidR="00B36FFF">
        <w:t xml:space="preserve"> (non-transient)</w:t>
      </w:r>
      <w:r w:rsidRPr="00E8230B">
        <w:t xml:space="preserve"> </w:t>
      </w:r>
      <w:r w:rsidR="00174A63">
        <w:t>reference</w:t>
      </w:r>
      <w:r w:rsidRPr="00E8230B">
        <w:t xml:space="preserve"> with the non</w:t>
      </w:r>
      <w:r w:rsidR="00B36FFF">
        <w:t>-</w:t>
      </w:r>
      <w:r w:rsidRPr="00E8230B">
        <w:t xml:space="preserve">root objects in the </w:t>
      </w:r>
      <w:r w:rsidR="004A55B8">
        <w:rPr>
          <w:rStyle w:val="CodeinText"/>
        </w:rPr>
        <w:t>Order</w:t>
      </w:r>
      <w:r w:rsidRPr="00E8230B">
        <w:t xml:space="preserve"> aggregate. </w:t>
      </w:r>
    </w:p>
    <w:p w:rsidR="00607158" w:rsidRPr="00E8230B" w:rsidRDefault="00607158" w:rsidP="00607158">
      <w:pPr>
        <w:pStyle w:val="CalloutHead"/>
      </w:pPr>
      <w:r w:rsidRPr="00E8230B">
        <w:t>Note</w:t>
      </w:r>
    </w:p>
    <w:p w:rsidR="00607158" w:rsidRPr="00E8230B" w:rsidRDefault="004A55B8" w:rsidP="00607158">
      <w:pPr>
        <w:pStyle w:val="Callout"/>
      </w:pPr>
      <w:r>
        <w:rPr>
          <w:rStyle w:val="CodeinText"/>
        </w:rPr>
        <w:t>OrderLine</w:t>
      </w:r>
      <w:r w:rsidR="00607158" w:rsidRPr="00E8230B">
        <w:t xml:space="preserve"> holds a reference to </w:t>
      </w:r>
      <w:r>
        <w:rPr>
          <w:rStyle w:val="CodeinText"/>
        </w:rPr>
        <w:t>Product</w:t>
      </w:r>
      <w:r w:rsidR="00607158" w:rsidRPr="00E8230B">
        <w:t xml:space="preserve">, which is another aggregate root. Types in an aggregate are allowed to hold references to other aggregate roots only, not to other </w:t>
      </w:r>
      <w:r w:rsidR="00607158" w:rsidRPr="00E8230B">
        <w:lastRenderedPageBreak/>
        <w:t>nonroot types in a different aggregate. For instance</w:t>
      </w:r>
      <w:r>
        <w:t xml:space="preserve"> a </w:t>
      </w:r>
      <w:r w:rsidRPr="004A55B8">
        <w:rPr>
          <w:rStyle w:val="CodeinText"/>
        </w:rPr>
        <w:t xml:space="preserve">Supplier </w:t>
      </w:r>
      <w:r>
        <w:t xml:space="preserve">would not hold a reference to an </w:t>
      </w:r>
      <w:r w:rsidRPr="004A55B8">
        <w:rPr>
          <w:rStyle w:val="CodeinText"/>
        </w:rPr>
        <w:t>OrderLine</w:t>
      </w:r>
      <w:r w:rsidR="00607158" w:rsidRPr="00E8230B">
        <w:t xml:space="preserve"> because </w:t>
      </w:r>
      <w:r>
        <w:rPr>
          <w:rStyle w:val="CodeinText"/>
        </w:rPr>
        <w:t>OrderLine</w:t>
      </w:r>
      <w:r w:rsidR="00607158" w:rsidRPr="00E8230B">
        <w:t xml:space="preserve"> is a nonroot type in the </w:t>
      </w:r>
      <w:r>
        <w:rPr>
          <w:rStyle w:val="CodeinText"/>
        </w:rPr>
        <w:t>Order</w:t>
      </w:r>
      <w:r w:rsidR="00607158" w:rsidRPr="00E8230B">
        <w:t xml:space="preserve"> aggregate. In short, if a type belongs to an aggregate, types in other aggregates must not hold a durable reference. </w:t>
      </w:r>
    </w:p>
    <w:p w:rsidR="00607158" w:rsidRPr="00E8230B" w:rsidRDefault="00607158" w:rsidP="00607158">
      <w:pPr>
        <w:pStyle w:val="Body1"/>
      </w:pPr>
      <w:r w:rsidRPr="00E8230B">
        <w:t>The separation into aggregates enables the application to work with domain objects easily. If we did not draw aggregate boundaries, the entire domain model could easily devolve into a ball of spaghetti references. Conceivably, we wouldn’t be able to use any objects without the entire object graph loaded into memory. Aggregate boundaries</w:t>
      </w:r>
      <w:r w:rsidR="00985A91">
        <w:fldChar w:fldCharType="begin"/>
      </w:r>
      <w:r>
        <w:instrText xml:space="preserve"> XE "a</w:instrText>
      </w:r>
      <w:r w:rsidRPr="00E8230B">
        <w:instrText>ggregate</w:instrText>
      </w:r>
      <w:r>
        <w:instrText>s:</w:instrText>
      </w:r>
      <w:r w:rsidRPr="00E8230B">
        <w:instrText>boundaries</w:instrText>
      </w:r>
      <w:r>
        <w:instrText xml:space="preserve">" </w:instrText>
      </w:r>
      <w:r w:rsidR="00985A91">
        <w:fldChar w:fldCharType="end"/>
      </w:r>
      <w:r w:rsidRPr="00E8230B">
        <w:t xml:space="preserve"> help us to define how much of the domain model is necessary for an interesting operation. For instance, if we want to </w:t>
      </w:r>
      <w:r w:rsidR="004A55B8">
        <w:t xml:space="preserve">build a presentation model with </w:t>
      </w:r>
      <w:r w:rsidR="004A55B8" w:rsidRPr="004A55B8">
        <w:rPr>
          <w:rStyle w:val="CodeinText"/>
        </w:rPr>
        <w:t>Customer</w:t>
      </w:r>
      <w:r w:rsidR="004A55B8">
        <w:t xml:space="preserve"> information by </w:t>
      </w:r>
      <w:r w:rsidR="004A55B8" w:rsidRPr="004A55B8">
        <w:rPr>
          <w:rStyle w:val="CodeinText"/>
        </w:rPr>
        <w:t>Order</w:t>
      </w:r>
      <w:r w:rsidRPr="00E8230B">
        <w:t xml:space="preserve">, we don’t need to load the entire object graph. We only need the </w:t>
      </w:r>
      <w:r w:rsidR="004A55B8">
        <w:rPr>
          <w:rStyle w:val="CodeinText"/>
        </w:rPr>
        <w:t>Order</w:t>
      </w:r>
      <w:r w:rsidRPr="00E8230B">
        <w:t xml:space="preserve"> aggregate and the other aggregate roots that are necessary. In fact, if we need only the </w:t>
      </w:r>
      <w:r w:rsidR="004A55B8">
        <w:t>status of the order</w:t>
      </w:r>
      <w:r w:rsidRPr="00E8230B">
        <w:t xml:space="preserve">, we would not even have to load the entire </w:t>
      </w:r>
      <w:r w:rsidR="004A55B8">
        <w:rPr>
          <w:rStyle w:val="CodeinText"/>
        </w:rPr>
        <w:t>Order</w:t>
      </w:r>
      <w:r w:rsidRPr="00E8230B">
        <w:t xml:space="preserve"> aggregate. Now that we are discussing how much of the object graph to load, you might wonder why we haven’t </w:t>
      </w:r>
      <w:r>
        <w:t>yet</w:t>
      </w:r>
      <w:r w:rsidRPr="00E8230B">
        <w:t xml:space="preserve"> discussed persistence to a database.</w:t>
      </w:r>
    </w:p>
    <w:p w:rsidR="00607158" w:rsidRPr="00E8230B" w:rsidRDefault="00607158" w:rsidP="00607158">
      <w:pPr>
        <w:pStyle w:val="Head2"/>
      </w:pPr>
      <w:bookmarkStart w:id="39" w:name="_Toc187488025"/>
      <w:bookmarkStart w:id="40" w:name="_Toc211836309"/>
      <w:bookmarkStart w:id="41" w:name="_Toc211836545"/>
      <w:bookmarkStart w:id="42" w:name="_Toc211836581"/>
      <w:bookmarkStart w:id="43" w:name="_Toc211838319"/>
      <w:bookmarkStart w:id="44" w:name="_Toc226364332"/>
      <w:bookmarkStart w:id="45" w:name="_Toc227226882"/>
      <w:bookmarkStart w:id="46" w:name="_Toc231358041"/>
      <w:del w:id="47" w:author="JSkinner" w:date="2010-02-28T11:41:00Z">
        <w:r w:rsidRPr="00E8230B" w:rsidDel="00AB51B7">
          <w:delText>2</w:delText>
        </w:r>
      </w:del>
      <w:ins w:id="48" w:author="JSkinner" w:date="2010-02-28T11:41:00Z">
        <w:r w:rsidR="00AB51B7">
          <w:t>8</w:t>
        </w:r>
      </w:ins>
      <w:r w:rsidRPr="00E8230B">
        <w:t>.2.3 Persistence</w:t>
      </w:r>
      <w:r w:rsidR="00985A91" w:rsidRPr="00E8230B">
        <w:fldChar w:fldCharType="begin"/>
      </w:r>
      <w:r w:rsidRPr="00E8230B">
        <w:instrText xml:space="preserve"> XE "</w:instrText>
      </w:r>
      <w:r>
        <w:instrText>p</w:instrText>
      </w:r>
      <w:r w:rsidRPr="00E8230B">
        <w:instrText xml:space="preserve">ersistence" </w:instrText>
      </w:r>
      <w:r w:rsidR="00985A91" w:rsidRPr="00E8230B">
        <w:fldChar w:fldCharType="end"/>
      </w:r>
      <w:r w:rsidRPr="00E8230B">
        <w:t xml:space="preserve"> for the domain model</w:t>
      </w:r>
      <w:bookmarkEnd w:id="39"/>
      <w:bookmarkEnd w:id="40"/>
      <w:bookmarkEnd w:id="41"/>
      <w:bookmarkEnd w:id="42"/>
      <w:bookmarkEnd w:id="43"/>
      <w:bookmarkEnd w:id="44"/>
      <w:bookmarkEnd w:id="45"/>
      <w:bookmarkEnd w:id="46"/>
    </w:p>
    <w:p w:rsidR="00607158" w:rsidRPr="00E8230B" w:rsidRDefault="00607158" w:rsidP="00607158">
      <w:pPr>
        <w:pStyle w:val="Body1"/>
      </w:pPr>
      <w:r w:rsidRPr="00E8230B">
        <w:t>For this book, persistence is just not that interesting</w:t>
      </w:r>
      <w:r w:rsidR="0070357D">
        <w:t>.  ASP.NET MVC is a UI framework, so it can be used with or without a database</w:t>
      </w:r>
      <w:r w:rsidRPr="00E8230B">
        <w:t xml:space="preserve">. Sure, we can imagine how we might load and save these objects from and to a relational database, </w:t>
      </w:r>
      <w:del w:id="49" w:author="JSkinner" w:date="2010-02-28T11:42:00Z">
        <w:r w:rsidRPr="00E8230B" w:rsidDel="00E31286">
          <w:delText xml:space="preserve">xml </w:delText>
        </w:r>
      </w:del>
      <w:ins w:id="50" w:author="JSkinner" w:date="2010-02-28T11:42:00Z">
        <w:r w:rsidR="00E31286">
          <w:t>XML</w:t>
        </w:r>
        <w:r w:rsidR="00E31286" w:rsidRPr="00E8230B">
          <w:t xml:space="preserve"> </w:t>
        </w:r>
      </w:ins>
      <w:r w:rsidRPr="00E8230B">
        <w:t xml:space="preserve">files, web services, </w:t>
      </w:r>
      <w:r>
        <w:t>and so on,</w:t>
      </w:r>
      <w:r w:rsidRPr="00E8230B">
        <w:t xml:space="preserve"> but when designing a domain model, persistence concerns are mostly orthogonal to the model. For most business applications, we’ll have to durably save the state of the application somehow, but the domain model should not have to care whether that persistence is to XML files, a relational database, an object database, or if the entire state of the application is just kept around in memory.</w:t>
      </w:r>
    </w:p>
    <w:p w:rsidR="00607158" w:rsidRPr="00E8230B" w:rsidRDefault="00607158" w:rsidP="00607158">
      <w:pPr>
        <w:pStyle w:val="CalloutHead"/>
      </w:pPr>
      <w:r w:rsidRPr="00E8230B">
        <w:t>note</w:t>
      </w:r>
    </w:p>
    <w:p w:rsidR="00607158" w:rsidRPr="00E8230B" w:rsidRDefault="00607158" w:rsidP="00607158">
      <w:pPr>
        <w:pStyle w:val="Callout"/>
      </w:pPr>
      <w:r w:rsidRPr="00E8230B">
        <w:t>Persistence is interesting and necessary for real applications. We are not discussing specific data access techniques because that topic is orthogonal to the ASP.NET MVC Framework. The MVC Framework is a presentation layer concern, and it can work with many data access strategies. Your back-end data access decisions do not change if you use the ASP.NET MVC Framework instead of Web Forms, Windows Forms</w:t>
      </w:r>
      <w:r w:rsidR="00985A91" w:rsidRPr="00E8230B">
        <w:fldChar w:fldCharType="begin"/>
      </w:r>
      <w:r w:rsidRPr="00E8230B">
        <w:instrText xml:space="preserve"> XE "WinForms" </w:instrText>
      </w:r>
      <w:r w:rsidR="00985A91" w:rsidRPr="00E8230B">
        <w:fldChar w:fldCharType="end"/>
      </w:r>
      <w:r w:rsidRPr="00E8230B">
        <w:t>, WPF</w:t>
      </w:r>
      <w:r w:rsidR="00985A91" w:rsidRPr="00E8230B">
        <w:fldChar w:fldCharType="begin"/>
      </w:r>
      <w:r w:rsidRPr="00E8230B">
        <w:instrText xml:space="preserve"> XE "WPF" </w:instrText>
      </w:r>
      <w:r w:rsidR="00985A91" w:rsidRPr="00E8230B">
        <w:fldChar w:fldCharType="end"/>
      </w:r>
      <w:r w:rsidRPr="00E8230B">
        <w:t>, Silverlight,</w:t>
      </w:r>
      <w:r w:rsidR="00985A91" w:rsidRPr="00E8230B">
        <w:fldChar w:fldCharType="begin"/>
      </w:r>
      <w:r w:rsidRPr="00E8230B">
        <w:instrText xml:space="preserve"> XE "Silverlight" </w:instrText>
      </w:r>
      <w:r w:rsidR="00985A91" w:rsidRPr="00E8230B">
        <w:fldChar w:fldCharType="end"/>
      </w:r>
      <w:r w:rsidRPr="00E8230B">
        <w:t xml:space="preserve"> or even a console UI.</w:t>
      </w:r>
    </w:p>
    <w:p w:rsidR="00607158" w:rsidRDefault="00607158" w:rsidP="00607158">
      <w:pPr>
        <w:pStyle w:val="Body1"/>
      </w:pPr>
      <w:r w:rsidRPr="00E8230B">
        <w:t xml:space="preserve">Regardless of the persistence mechanism, the domain model includes a concept for loading and saving object state. Notice how we are not talking about loading and saving data. In the domain model, we are concerned about objects, not data. We need to load object state and persist object state. We do that using </w:t>
      </w:r>
      <w:r w:rsidRPr="00E8230B">
        <w:rPr>
          <w:rStyle w:val="Italics"/>
        </w:rPr>
        <w:t>repository</w:t>
      </w:r>
      <w:r w:rsidR="00985A91" w:rsidRPr="00E8230B">
        <w:rPr>
          <w:rStyle w:val="Italics"/>
        </w:rPr>
        <w:fldChar w:fldCharType="begin"/>
      </w:r>
      <w:r w:rsidRPr="00E8230B">
        <w:instrText xml:space="preserve"> XE "</w:instrText>
      </w:r>
      <w:r w:rsidRPr="00E8230B">
        <w:rPr>
          <w:rStyle w:val="Italics"/>
        </w:rPr>
        <w:instrText>repository</w:instrText>
      </w:r>
      <w:r w:rsidRPr="00E8230B">
        <w:instrText xml:space="preserve">" </w:instrText>
      </w:r>
      <w:r w:rsidR="00985A91" w:rsidRPr="00E8230B">
        <w:rPr>
          <w:rStyle w:val="Italics"/>
        </w:rPr>
        <w:fldChar w:fldCharType="end"/>
      </w:r>
      <w:r w:rsidRPr="00E8230B">
        <w:t xml:space="preserve"> types. In domain-driven design</w:t>
      </w:r>
      <w:r w:rsidR="00985A91" w:rsidRPr="00E8230B">
        <w:fldChar w:fldCharType="begin"/>
      </w:r>
      <w:r w:rsidRPr="00E8230B">
        <w:instrText xml:space="preserve"> XE "</w:instrText>
      </w:r>
      <w:r>
        <w:instrText>DDD:repository for each aggregate</w:instrText>
      </w:r>
      <w:r w:rsidRPr="00E8230B">
        <w:instrText xml:space="preserve">" </w:instrText>
      </w:r>
      <w:r w:rsidR="00985A91" w:rsidRPr="00E8230B">
        <w:fldChar w:fldCharType="end"/>
      </w:r>
      <w:r w:rsidRPr="00E8230B">
        <w:t xml:space="preserve">, we dedicate a repository to each aggregate, and the repository is responsible for loading and saving object state. The repository performs the operations on the aggregate root only. In the case of the </w:t>
      </w:r>
      <w:r w:rsidR="004A55B8">
        <w:rPr>
          <w:rStyle w:val="CodeinText"/>
        </w:rPr>
        <w:t>Order</w:t>
      </w:r>
      <w:r w:rsidRPr="00FE467F">
        <w:t xml:space="preserve"> aggregate,</w:t>
      </w:r>
      <w:r w:rsidRPr="00E8230B">
        <w:t xml:space="preserve"> we’ll work with a type called </w:t>
      </w:r>
      <w:r w:rsidR="004A55B8">
        <w:rPr>
          <w:rStyle w:val="CodeinText"/>
        </w:rPr>
        <w:t>IOrderRepository</w:t>
      </w:r>
      <w:r w:rsidRPr="00E8230B">
        <w:t xml:space="preserve">. In figure </w:t>
      </w:r>
      <w:del w:id="51" w:author="JSkinner" w:date="2010-02-28T11:42:00Z">
        <w:r w:rsidRPr="00E8230B" w:rsidDel="00E31286">
          <w:delText>2</w:delText>
        </w:r>
      </w:del>
      <w:ins w:id="52" w:author="JSkinner" w:date="2010-02-28T11:42:00Z">
        <w:r w:rsidR="00E31286">
          <w:t>8</w:t>
        </w:r>
      </w:ins>
      <w:r w:rsidRPr="00E8230B">
        <w:t xml:space="preserve">.3, </w:t>
      </w:r>
      <w:r w:rsidRPr="00E8230B">
        <w:lastRenderedPageBreak/>
        <w:t xml:space="preserve">we see the repository whose responsibility it is to perform persistence operations on the </w:t>
      </w:r>
      <w:r w:rsidR="004A55B8">
        <w:rPr>
          <w:rStyle w:val="CodeinText"/>
        </w:rPr>
        <w:t>Product</w:t>
      </w:r>
      <w:r w:rsidRPr="00E8230B">
        <w:t xml:space="preserve"> aggregate.</w:t>
      </w:r>
    </w:p>
    <w:p w:rsidR="00607158" w:rsidRDefault="00607158" w:rsidP="00607158">
      <w:r w:rsidRPr="00607158">
        <w:rPr>
          <w:noProof/>
          <w:lang w:val="en-GB" w:eastAsia="en-GB"/>
        </w:rPr>
        <w:drawing>
          <wp:inline distT="0" distB="0" distL="0" distR="0">
            <wp:extent cx="4800600" cy="1736725"/>
            <wp:effectExtent l="19050" t="0" r="0" b="0"/>
            <wp:docPr id="3" name="Picture 2" descr="reposi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11" cstate="print"/>
                    <a:stretch>
                      <a:fillRect/>
                    </a:stretch>
                  </pic:blipFill>
                  <pic:spPr>
                    <a:xfrm>
                      <a:off x="0" y="0"/>
                      <a:ext cx="4800600" cy="1736725"/>
                    </a:xfrm>
                    <a:prstGeom prst="rect">
                      <a:avLst/>
                    </a:prstGeom>
                  </pic:spPr>
                </pic:pic>
              </a:graphicData>
            </a:graphic>
          </wp:inline>
        </w:drawing>
      </w:r>
    </w:p>
    <w:p w:rsidR="00607158" w:rsidRPr="00E8230B" w:rsidRDefault="00607158" w:rsidP="00607158">
      <w:pPr>
        <w:pStyle w:val="FigureCaption"/>
      </w:pPr>
      <w:r w:rsidRPr="00E8230B">
        <w:t xml:space="preserve">Figure </w:t>
      </w:r>
      <w:del w:id="53" w:author="JSkinner" w:date="2010-02-28T11:43:00Z">
        <w:r w:rsidRPr="00E8230B" w:rsidDel="00E31286">
          <w:delText>2</w:delText>
        </w:r>
      </w:del>
      <w:ins w:id="54" w:author="JSkinner" w:date="2010-02-28T11:43:00Z">
        <w:r w:rsidR="00E31286">
          <w:t>8</w:t>
        </w:r>
      </w:ins>
      <w:r w:rsidRPr="00E8230B">
        <w:t xml:space="preserve">.3 </w:t>
      </w:r>
      <w:r w:rsidR="004A55B8">
        <w:rPr>
          <w:rStyle w:val="CodeinText"/>
        </w:rPr>
        <w:t>IProductRepository</w:t>
      </w:r>
      <w:r w:rsidRPr="00E8230B">
        <w:t>–all persistence operations on the aggregate root</w:t>
      </w:r>
    </w:p>
    <w:p w:rsidR="00607158" w:rsidRPr="00E8230B" w:rsidRDefault="00607158" w:rsidP="00607158">
      <w:pPr>
        <w:pStyle w:val="Body"/>
      </w:pPr>
      <w:r w:rsidRPr="00FE467F">
        <w:t xml:space="preserve">Let’s examine the </w:t>
      </w:r>
      <w:r w:rsidR="007B14F9">
        <w:rPr>
          <w:rStyle w:val="CodeinText"/>
        </w:rPr>
        <w:t>Order</w:t>
      </w:r>
      <w:r w:rsidRPr="00FE467F">
        <w:t xml:space="preserve"> aggregate o</w:t>
      </w:r>
      <w:r w:rsidRPr="00E8230B">
        <w:t>nce again as it relates to</w:t>
      </w:r>
      <w:r w:rsidR="007B14F9">
        <w:t xml:space="preserve"> persistence. Suppose that when using </w:t>
      </w:r>
      <w:r w:rsidRPr="00E8230B">
        <w:t xml:space="preserve">this application we add several </w:t>
      </w:r>
      <w:del w:id="55" w:author="JSkinner" w:date="2010-02-28T11:43:00Z">
        <w:r w:rsidR="007B14F9" w:rsidDel="00E31286">
          <w:delText xml:space="preserve">several </w:delText>
        </w:r>
      </w:del>
      <w:r w:rsidR="007B14F9">
        <w:t xml:space="preserve">items, </w:t>
      </w:r>
      <w:r w:rsidR="007B14F9" w:rsidRPr="007B14F9">
        <w:rPr>
          <w:rStyle w:val="CodeinText"/>
        </w:rPr>
        <w:t>OrderLines</w:t>
      </w:r>
      <w:r w:rsidR="007B14F9">
        <w:t>, to our cart</w:t>
      </w:r>
      <w:r w:rsidRPr="00E8230B">
        <w:t xml:space="preserve">. In the application we would add </w:t>
      </w:r>
      <w:r w:rsidR="007B14F9">
        <w:rPr>
          <w:rStyle w:val="CodeinText"/>
        </w:rPr>
        <w:t>OrderLine</w:t>
      </w:r>
      <w:r w:rsidRPr="00E8230B">
        <w:t xml:space="preserve"> instances to our </w:t>
      </w:r>
      <w:r w:rsidR="007B14F9">
        <w:rPr>
          <w:rStyle w:val="CodeinText"/>
        </w:rPr>
        <w:t>Order</w:t>
      </w:r>
      <w:r w:rsidRPr="00E8230B">
        <w:t xml:space="preserve"> instance and then pass our </w:t>
      </w:r>
      <w:r w:rsidR="007B14F9">
        <w:rPr>
          <w:rStyle w:val="CodeinText"/>
        </w:rPr>
        <w:t>Order</w:t>
      </w:r>
      <w:r w:rsidRPr="00E8230B">
        <w:t xml:space="preserve"> to the </w:t>
      </w:r>
      <w:r w:rsidRPr="00E8230B">
        <w:rPr>
          <w:rStyle w:val="CodeinText"/>
        </w:rPr>
        <w:t>Save()</w:t>
      </w:r>
      <w:r w:rsidRPr="00E8230B">
        <w:t xml:space="preserve"> method of </w:t>
      </w:r>
      <w:r w:rsidRPr="00E8230B">
        <w:rPr>
          <w:rStyle w:val="CodeinText"/>
        </w:rPr>
        <w:t>I</w:t>
      </w:r>
      <w:r w:rsidR="007B14F9">
        <w:rPr>
          <w:rStyle w:val="CodeinText"/>
        </w:rPr>
        <w:t>Order</w:t>
      </w:r>
      <w:r w:rsidRPr="00E8230B">
        <w:rPr>
          <w:rStyle w:val="CodeinText"/>
        </w:rPr>
        <w:t>Repository</w:t>
      </w:r>
      <w:r w:rsidRPr="00E8230B">
        <w:t xml:space="preserve">. The repository would be responsible for saving the </w:t>
      </w:r>
      <w:r w:rsidR="007B14F9">
        <w:rPr>
          <w:rStyle w:val="CodeinText"/>
        </w:rPr>
        <w:t>OrderLine</w:t>
      </w:r>
      <w:r w:rsidRPr="00E8230B">
        <w:t xml:space="preserve"> instances as well because these objects live within the </w:t>
      </w:r>
      <w:r w:rsidR="007B14F9">
        <w:rPr>
          <w:rStyle w:val="CodeinText"/>
        </w:rPr>
        <w:t>Order</w:t>
      </w:r>
      <w:r w:rsidRPr="004472B7">
        <w:t xml:space="preserve"> aggregate. The repository’s responsibility is to manage persistence for the </w:t>
      </w:r>
      <w:r w:rsidR="007B14F9">
        <w:rPr>
          <w:rStyle w:val="CodeinText"/>
        </w:rPr>
        <w:t>Order</w:t>
      </w:r>
      <w:r w:rsidRPr="00E8230B">
        <w:t xml:space="preserve"> aggregate, which means every object in the aggregate.</w:t>
      </w:r>
    </w:p>
    <w:p w:rsidR="00607158" w:rsidRPr="00E8230B" w:rsidRDefault="00B15CC8" w:rsidP="008C2B91">
      <w:pPr>
        <w:pStyle w:val="Body"/>
      </w:pPr>
      <w:commentRangeStart w:id="56"/>
      <w:r w:rsidRPr="00B15CC8">
        <w:t>We still have not mentioned what mechanism we are using for persistence</w:t>
      </w:r>
      <w:r>
        <w:t>.</w:t>
      </w:r>
      <w:r w:rsidR="00607158" w:rsidRPr="00E8230B">
        <w:t xml:space="preserve"> </w:t>
      </w:r>
      <w:r>
        <w:t xml:space="preserve"> </w:t>
      </w:r>
      <w:r w:rsidR="007B14F9">
        <w:t>F</w:t>
      </w:r>
      <w:r w:rsidR="00607158" w:rsidRPr="00E8230B">
        <w:t>or the purpose of exploring the ASP.NET MVC Framework, we find it irrelevant and a distraction to explore the data access code, and we’ll keep this book’s focus on the presentation layer</w:t>
      </w:r>
      <w:r w:rsidR="00985A91" w:rsidRPr="00E8230B">
        <w:fldChar w:fldCharType="begin"/>
      </w:r>
      <w:r w:rsidR="00607158" w:rsidRPr="00E8230B">
        <w:instrText xml:space="preserve"> XE "presentation layer</w:instrText>
      </w:r>
      <w:r w:rsidR="00607158">
        <w:instrText>:book focus on</w:instrText>
      </w:r>
      <w:r w:rsidR="00607158" w:rsidRPr="00E8230B">
        <w:instrText xml:space="preserve">" </w:instrText>
      </w:r>
      <w:r w:rsidR="00985A91" w:rsidRPr="00E8230B">
        <w:fldChar w:fldCharType="end"/>
      </w:r>
      <w:r w:rsidR="00607158" w:rsidRPr="00E8230B">
        <w:t>, which is where the ASP.NET MVC Framework lives</w:t>
      </w:r>
      <w:commentRangeEnd w:id="56"/>
      <w:r w:rsidR="00E31286">
        <w:commentReference w:id="56"/>
      </w:r>
      <w:r w:rsidR="00607158" w:rsidRPr="00E8230B">
        <w:t>. The repository interfaces will provide the objects we need to work with for all the examples in this book, and the controller classes will depend on these repository interfaces as well as other logical service</w:t>
      </w:r>
      <w:r>
        <w:t xml:space="preserve"> types. Since data access and </w:t>
      </w:r>
      <w:r w:rsidR="00607158" w:rsidRPr="00E8230B">
        <w:t>screen controller</w:t>
      </w:r>
      <w:r>
        <w:t>s</w:t>
      </w:r>
      <w:r w:rsidR="00607158" w:rsidRPr="00E8230B">
        <w:t xml:space="preserve"> have completely different </w:t>
      </w:r>
      <w:r>
        <w:t>responsibilities</w:t>
      </w:r>
      <w:r w:rsidR="00607158" w:rsidRPr="00E8230B">
        <w:t>, a screen controller in this book will never concern itself with how any sort of data access is performed, or that data access is happening at all. A screen controller will call methods on dependencies</w:t>
      </w:r>
      <w:r w:rsidR="00985A91" w:rsidRPr="00E8230B">
        <w:fldChar w:fldCharType="begin"/>
      </w:r>
      <w:r w:rsidR="00607158" w:rsidRPr="00E8230B">
        <w:instrText xml:space="preserve"> XE "dependencies" </w:instrText>
      </w:r>
      <w:r w:rsidR="00985A91" w:rsidRPr="00E8230B">
        <w:fldChar w:fldCharType="end"/>
      </w:r>
      <w:r w:rsidR="00607158" w:rsidRPr="00E8230B">
        <w:t xml:space="preserve">, which will often be repositories, and when calling the </w:t>
      </w:r>
      <w:r w:rsidR="00607158" w:rsidRPr="00E8230B">
        <w:rPr>
          <w:rStyle w:val="CodeinText"/>
        </w:rPr>
        <w:t xml:space="preserve">Save() </w:t>
      </w:r>
      <w:r w:rsidR="00607158" w:rsidRPr="00E8230B">
        <w:t xml:space="preserve">method on </w:t>
      </w:r>
      <w:r w:rsidR="00607158" w:rsidRPr="00E8230B">
        <w:rPr>
          <w:rStyle w:val="CodeinText"/>
        </w:rPr>
        <w:t>I</w:t>
      </w:r>
      <w:r w:rsidR="007B14F9">
        <w:rPr>
          <w:rStyle w:val="CodeinText"/>
        </w:rPr>
        <w:t>Order</w:t>
      </w:r>
      <w:r w:rsidR="00607158" w:rsidRPr="00E8230B">
        <w:rPr>
          <w:rStyle w:val="CodeinText"/>
        </w:rPr>
        <w:t>Repository</w:t>
      </w:r>
      <w:r w:rsidR="005E16D1">
        <w:rPr>
          <w:rStyle w:val="CodeinText"/>
        </w:rPr>
        <w:t>,</w:t>
      </w:r>
      <w:r w:rsidR="00985A91" w:rsidRPr="00985A91">
        <w:rPr>
          <w:rStyle w:val="CodeinText"/>
          <w:rFonts w:ascii="Verdana" w:hAnsi="Verdana"/>
          <w:color w:val="000000"/>
          <w:sz w:val="16"/>
        </w:rPr>
        <w:t xml:space="preserve"> for example</w:t>
      </w:r>
      <w:r w:rsidR="00607158" w:rsidRPr="00E8230B">
        <w:t xml:space="preserve">, the screen controller does not care whether the implementation saves the object in an in-memory cache, an XML file, or a relational database. The controller will merely call the repository and trust that what is behind the interface will work appropriately. </w:t>
      </w:r>
    </w:p>
    <w:p w:rsidR="00607158" w:rsidRPr="00E8230B" w:rsidRDefault="00607158" w:rsidP="00607158">
      <w:pPr>
        <w:pStyle w:val="CalloutHead"/>
      </w:pPr>
      <w:r w:rsidRPr="00E8230B">
        <w:t>note</w:t>
      </w:r>
    </w:p>
    <w:p w:rsidR="00607158" w:rsidRPr="00E8230B" w:rsidRDefault="00607158" w:rsidP="00607158">
      <w:pPr>
        <w:pStyle w:val="Callout"/>
      </w:pPr>
      <w:r w:rsidRPr="00E8230B">
        <w:t xml:space="preserve">No doubt you have seen some examples where controller actions directly contain data access code. With </w:t>
      </w:r>
      <w:commentRangeStart w:id="57"/>
      <w:r w:rsidRPr="00E8230B">
        <w:t>LINQ to SQL</w:t>
      </w:r>
      <w:r w:rsidR="00985A91">
        <w:fldChar w:fldCharType="begin"/>
      </w:r>
      <w:r>
        <w:instrText xml:space="preserve"> XE "</w:instrText>
      </w:r>
      <w:r w:rsidRPr="00E8230B">
        <w:instrText>LINQ to SQL</w:instrText>
      </w:r>
      <w:r>
        <w:instrText xml:space="preserve">" </w:instrText>
      </w:r>
      <w:r w:rsidR="00985A91">
        <w:fldChar w:fldCharType="end"/>
      </w:r>
      <w:r w:rsidRPr="00E8230B">
        <w:t xml:space="preserve"> being new</w:t>
      </w:r>
      <w:commentRangeEnd w:id="57"/>
      <w:r w:rsidR="008C2B91">
        <w:rPr>
          <w:sz w:val="16"/>
        </w:rPr>
        <w:commentReference w:id="57"/>
      </w:r>
      <w:r w:rsidRPr="00E8230B">
        <w:t xml:space="preserve"> and growing in popularity, conference talks are featuring ASP.NET MVC Framework demos where a controller action performs a LINQ to </w:t>
      </w:r>
      <w:r w:rsidRPr="00E8230B">
        <w:lastRenderedPageBreak/>
        <w:t>SQL query. This works for small or short-lived applications, but it is inappropriate for long-lived business applications</w:t>
      </w:r>
      <w:r w:rsidR="00985A91" w:rsidRPr="00E8230B">
        <w:fldChar w:fldCharType="begin"/>
      </w:r>
      <w:r w:rsidRPr="00E8230B">
        <w:instrText xml:space="preserve"> XE "business applications</w:instrText>
      </w:r>
      <w:r>
        <w:instrText>:long-lived</w:instrText>
      </w:r>
      <w:r w:rsidRPr="00E8230B">
        <w:instrText xml:space="preserve">" </w:instrText>
      </w:r>
      <w:r w:rsidR="00985A91" w:rsidRPr="00E8230B">
        <w:fldChar w:fldCharType="end"/>
      </w:r>
      <w:r w:rsidRPr="00E8230B">
        <w:t xml:space="preserve"> because of the coupling. For years, the industry has known that coupling presentation with data access</w:t>
      </w:r>
      <w:r w:rsidR="00C526D8">
        <w:t xml:space="preserve"> </w:t>
      </w:r>
      <w:r w:rsidRPr="00E8230B">
        <w:t>is a recipe for disaster. These concepts gave birth to the well-known “data access layer.</w:t>
      </w:r>
      <w:r w:rsidR="00985A91" w:rsidRPr="00E8230B">
        <w:fldChar w:fldCharType="begin"/>
      </w:r>
      <w:r w:rsidRPr="00E8230B">
        <w:instrText xml:space="preserve"> XE "data access layer" </w:instrText>
      </w:r>
      <w:r w:rsidR="00985A91" w:rsidRPr="00E8230B">
        <w:fldChar w:fldCharType="end"/>
      </w:r>
      <w:r w:rsidRPr="00E8230B">
        <w:t xml:space="preserve">” When using the ASP.NET MVC Framework, a controller </w:t>
      </w:r>
      <w:r>
        <w:t>is</w:t>
      </w:r>
      <w:r w:rsidRPr="00E8230B">
        <w:t xml:space="preserve"> part of the presentation layer. The best practice still stands to avoid putting data access in your presentation layer; any data access concern in a controller action creates technical debt</w:t>
      </w:r>
      <w:r w:rsidR="00985A91" w:rsidRPr="00E8230B">
        <w:fldChar w:fldCharType="begin"/>
      </w:r>
      <w:r w:rsidRPr="00E8230B">
        <w:instrText xml:space="preserve"> XE "technical debt" </w:instrText>
      </w:r>
      <w:r w:rsidR="00985A91" w:rsidRPr="00E8230B">
        <w:fldChar w:fldCharType="end"/>
      </w:r>
      <w:r w:rsidRPr="00E8230B">
        <w:t xml:space="preserve"> that will put a tax on maintenance for the life of the application.</w:t>
      </w:r>
    </w:p>
    <w:p w:rsidR="00607158" w:rsidRPr="00E8230B" w:rsidRDefault="00607158" w:rsidP="00607158">
      <w:pPr>
        <w:pStyle w:val="Body1"/>
      </w:pPr>
      <w:r w:rsidRPr="00E8230B">
        <w:t>One benefit that we can capitalize on immediately when separating our data access layer from the presentation and business layers is unit testing. While unit testing</w:t>
      </w:r>
      <w:r w:rsidR="00985A91" w:rsidRPr="00E8230B">
        <w:fldChar w:fldCharType="begin"/>
      </w:r>
      <w:r w:rsidRPr="00E8230B">
        <w:instrText xml:space="preserve"> XE "unit testing" </w:instrText>
      </w:r>
      <w:r w:rsidR="00985A91" w:rsidRPr="00E8230B">
        <w:fldChar w:fldCharType="end"/>
      </w:r>
      <w:r w:rsidRPr="00E8230B">
        <w:t xml:space="preserve"> our screen controllers, you will notice we frequently fake out the repository</w:t>
      </w:r>
      <w:r>
        <w:t xml:space="preserve"> </w:t>
      </w:r>
      <w:r w:rsidRPr="00E8230B">
        <w:t>interfaces so that they return a canned list of objects as the context for a test. Unit testing controllers should never involve any persistence mechanism or exercise external dependencies. We cover</w:t>
      </w:r>
      <w:r w:rsidR="00E6750B">
        <w:t>ed</w:t>
      </w:r>
      <w:r w:rsidRPr="00E8230B">
        <w:t xml:space="preserve"> unit testing of controllers detail in </w:t>
      </w:r>
      <w:r w:rsidR="00E6750B">
        <w:t>C</w:t>
      </w:r>
      <w:r w:rsidRPr="00E8230B">
        <w:t xml:space="preserve">hapter </w:t>
      </w:r>
      <w:r w:rsidR="00F03C01">
        <w:t>4</w:t>
      </w:r>
      <w:r w:rsidRPr="00E8230B">
        <w:t>, but in a unit test</w:t>
      </w:r>
      <w:r w:rsidR="00985A91">
        <w:fldChar w:fldCharType="begin"/>
      </w:r>
      <w:r>
        <w:instrText xml:space="preserve"> XE "</w:instrText>
      </w:r>
      <w:r w:rsidRPr="00E8230B">
        <w:instrText>unit test</w:instrText>
      </w:r>
      <w:r>
        <w:instrText xml:space="preserve">:substitute object provided" </w:instrText>
      </w:r>
      <w:r w:rsidR="00985A91">
        <w:fldChar w:fldCharType="end"/>
      </w:r>
      <w:r w:rsidRPr="00E8230B">
        <w:t xml:space="preserve">, the repository implementation will never come into play. A </w:t>
      </w:r>
      <w:r w:rsidR="00E6750B">
        <w:t xml:space="preserve">test double, or </w:t>
      </w:r>
      <w:r w:rsidRPr="00E8230B">
        <w:t>substitute object</w:t>
      </w:r>
      <w:r w:rsidR="00E6750B">
        <w:t>,</w:t>
      </w:r>
      <w:r w:rsidRPr="00E8230B">
        <w:t xml:space="preserve"> will always be provided for the interface.</w:t>
      </w:r>
    </w:p>
    <w:p w:rsidR="00607158" w:rsidRDefault="00607158" w:rsidP="00607158"/>
    <w:p w:rsidR="00796828" w:rsidRDefault="00796828" w:rsidP="00796828">
      <w:pPr>
        <w:pStyle w:val="Head1"/>
      </w:pPr>
      <w:del w:id="58" w:author="JSkinner" w:date="2010-02-28T11:47:00Z">
        <w:r w:rsidDel="008C2B91">
          <w:delText>2</w:delText>
        </w:r>
      </w:del>
      <w:ins w:id="59" w:author="JSkinner" w:date="2010-02-28T11:47:00Z">
        <w:r w:rsidR="008C2B91">
          <w:t>8</w:t>
        </w:r>
      </w:ins>
      <w:r>
        <w:t>.3 Summary</w:t>
      </w:r>
    </w:p>
    <w:p w:rsidR="00796828" w:rsidRDefault="00796828" w:rsidP="00796828">
      <w:pPr>
        <w:pStyle w:val="Body1"/>
      </w:pPr>
      <w:r>
        <w:t>In this chapter we learned about a richer, more functional model we use to represent the real world problems and things our application manages. We learned about the different types of domain objects and how we can group those objects into aggregates to specify logical boundaries. We learned about abstracting persistence with repositories, where queries are expressed as methods in the domain language.</w:t>
      </w:r>
    </w:p>
    <w:p w:rsidR="00796828" w:rsidRPr="00796828" w:rsidRDefault="00796828" w:rsidP="00796828">
      <w:pPr>
        <w:pStyle w:val="Body"/>
      </w:pPr>
      <w:r>
        <w:t xml:space="preserve">In the next chapter, we'll tread deep into controller territory, exploring ASP.NET MVC 2 features and extensibility points that will be </w:t>
      </w:r>
      <w:del w:id="60" w:author="JSkinner" w:date="2010-02-28T11:48:00Z">
        <w:r w:rsidDel="005148C2">
          <w:delText xml:space="preserve">an </w:delText>
        </w:r>
      </w:del>
      <w:r>
        <w:t>our technical base for success with the framework.</w:t>
      </w:r>
    </w:p>
    <w:sectPr w:rsidR="00796828" w:rsidRPr="00796828"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8T11:35:00Z" w:initials="JS">
    <w:p w:rsidR="00524A2A" w:rsidRDefault="00524A2A">
      <w:r>
        <w:annotationRef/>
      </w:r>
      <w:r>
        <w:t>All of the headings, listings and figures were numbered in correctly for this chapter. I've amended them, but please could someone else double check I've not missed any. Thanks.</w:t>
      </w:r>
    </w:p>
  </w:comment>
  <w:comment w:id="3" w:author="JSkinner" w:date="2010-02-28T11:31:00Z" w:initials="JS">
    <w:p w:rsidR="00524A2A" w:rsidRDefault="00524A2A">
      <w:r>
        <w:annotationRef/>
      </w:r>
      <w:r>
        <w:t>Should this be italicized as it is a new concept?</w:t>
      </w:r>
    </w:p>
  </w:comment>
  <w:comment w:id="23" w:author="JSkinner" w:date="2010-02-28T11:38:00Z" w:initials="JS">
    <w:p w:rsidR="00A90634" w:rsidRDefault="00A90634">
      <w:r>
        <w:annotationRef/>
      </w:r>
      <w:r>
        <w:t>Should this be italicized as it is a new concept?</w:t>
      </w:r>
    </w:p>
  </w:comment>
  <w:comment w:id="56" w:author="JSkinner" w:date="2010-02-28T11:44:00Z" w:initials="JS">
    <w:p w:rsidR="00E31286" w:rsidRDefault="00E31286">
      <w:r>
        <w:annotationRef/>
      </w:r>
      <w:r>
        <w:t>This seems repetitive - the same thing was just mentioned in the "Note" on the previous page.</w:t>
      </w:r>
    </w:p>
  </w:comment>
  <w:comment w:id="57" w:author="JSkinner" w:date="2010-02-28T11:46:00Z" w:initials="JS">
    <w:p w:rsidR="008C2B91" w:rsidRDefault="008C2B91">
      <w:r>
        <w:annotationRef/>
      </w:r>
      <w:r>
        <w:t>I don't think Linq to Sql can really be considered as "new" anymore - it's over 2 years old now.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19B" w:rsidRDefault="00DB719B">
      <w:r>
        <w:separator/>
      </w:r>
    </w:p>
    <w:p w:rsidR="00DB719B" w:rsidRDefault="00DB719B"/>
  </w:endnote>
  <w:endnote w:type="continuationSeparator" w:id="0">
    <w:p w:rsidR="00DB719B" w:rsidRDefault="00DB719B">
      <w:r>
        <w:continuationSeparator/>
      </w:r>
    </w:p>
    <w:p w:rsidR="00DB719B" w:rsidRDefault="00DB719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Default="00B607B2"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19B" w:rsidRDefault="00DB719B">
      <w:r>
        <w:separator/>
      </w:r>
    </w:p>
    <w:p w:rsidR="00DB719B" w:rsidRDefault="00DB719B"/>
  </w:footnote>
  <w:footnote w:type="continuationSeparator" w:id="0">
    <w:p w:rsidR="00DB719B" w:rsidRDefault="00DB719B">
      <w:r>
        <w:continuationSeparator/>
      </w:r>
    </w:p>
    <w:p w:rsidR="00DB719B" w:rsidRDefault="00DB719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985A91" w:rsidP="00D97E72">
    <w:pPr>
      <w:pStyle w:val="Body1"/>
      <w:tabs>
        <w:tab w:val="center" w:pos="3600"/>
        <w:tab w:val="right" w:pos="7200"/>
      </w:tabs>
    </w:pPr>
    <w:fldSimple w:instr="PAGE  ">
      <w:r w:rsidR="003445F7">
        <w:rPr>
          <w:noProof/>
        </w:rPr>
        <w:t>8</w:t>
      </w:r>
    </w:fldSimple>
    <w:r w:rsidR="00B607B2" w:rsidRPr="00553572">
      <w:tab/>
    </w:r>
    <w:r w:rsidR="00B607B2">
      <w:tab/>
    </w:r>
    <w:r w:rsidR="00B607B2" w:rsidRPr="00553572">
      <w:rPr>
        <w:rStyle w:val="BoldItalics"/>
      </w:rPr>
      <w:t>Author</w:t>
    </w:r>
    <w:r w:rsidR="00B607B2" w:rsidRPr="00553572">
      <w:t xml:space="preserve"> / </w:t>
    </w:r>
    <w:r w:rsidR="00B607B2" w:rsidRPr="00553572">
      <w:rPr>
        <w:rStyle w:val="BoldItalics"/>
      </w:rPr>
      <w:t>Title</w:t>
    </w:r>
    <w:r w:rsidR="00B607B2" w:rsidRPr="00553572">
      <w:tab/>
      <w:t xml:space="preserve">Last saved: </w:t>
    </w:r>
    <w:fldSimple w:instr=" SAVEDATE  \@ &quot;M/d/yyyy&quot;  \* MERGEFORMAT ">
      <w:ins w:id="61" w:author="JSkinner" w:date="2010-02-28T11:50:00Z">
        <w:r w:rsidR="003445F7">
          <w:rPr>
            <w:noProof/>
          </w:rPr>
          <w:t>2/28/2010</w:t>
        </w:r>
      </w:ins>
      <w:del w:id="62" w:author="JSkinner" w:date="2010-02-28T11:27:00Z">
        <w:r w:rsidR="00F123E2" w:rsidDel="005E6424">
          <w:rPr>
            <w:noProof/>
          </w:rPr>
          <w:delText>2/21/2010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B92776">
    <w:pPr>
      <w:pStyle w:val="Body1"/>
      <w:tabs>
        <w:tab w:val="right" w:pos="360"/>
        <w:tab w:val="center" w:pos="4320"/>
        <w:tab w:val="left" w:pos="7200"/>
      </w:tabs>
    </w:pPr>
    <w:r>
      <w:t xml:space="preserve">Last saved: </w:t>
    </w:r>
    <w:fldSimple w:instr=" SAVEDATE  \@ &quot;M/d/yyyy&quot;  \* MERGEFORMAT ">
      <w:ins w:id="63" w:author="JSkinner" w:date="2010-02-28T11:50:00Z">
        <w:r w:rsidR="003445F7">
          <w:rPr>
            <w:noProof/>
          </w:rPr>
          <w:t>2/28/2010</w:t>
        </w:r>
      </w:ins>
      <w:del w:id="64" w:author="JSkinner" w:date="2010-02-28T11:27:00Z">
        <w:r w:rsidR="00F123E2" w:rsidDel="005E6424">
          <w:rPr>
            <w:noProof/>
          </w:rPr>
          <w:delText>2/21/2010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445F7">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0A1602"/>
    <w:rsid w:val="00011EF3"/>
    <w:rsid w:val="0001713C"/>
    <w:rsid w:val="0003082E"/>
    <w:rsid w:val="00042567"/>
    <w:rsid w:val="00051CCD"/>
    <w:rsid w:val="000602CA"/>
    <w:rsid w:val="00060DE0"/>
    <w:rsid w:val="000616FF"/>
    <w:rsid w:val="00062749"/>
    <w:rsid w:val="00064A72"/>
    <w:rsid w:val="00064EE3"/>
    <w:rsid w:val="00066200"/>
    <w:rsid w:val="000812E7"/>
    <w:rsid w:val="00085C47"/>
    <w:rsid w:val="00085C8C"/>
    <w:rsid w:val="00092916"/>
    <w:rsid w:val="00093DF4"/>
    <w:rsid w:val="000A091E"/>
    <w:rsid w:val="000A1602"/>
    <w:rsid w:val="000B4C76"/>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101F"/>
    <w:rsid w:val="0016350A"/>
    <w:rsid w:val="001716E6"/>
    <w:rsid w:val="00174A63"/>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1626"/>
    <w:rsid w:val="00284AF7"/>
    <w:rsid w:val="002867B1"/>
    <w:rsid w:val="00290557"/>
    <w:rsid w:val="00291EEA"/>
    <w:rsid w:val="002B6FE6"/>
    <w:rsid w:val="002C567F"/>
    <w:rsid w:val="002D24E6"/>
    <w:rsid w:val="002D28DB"/>
    <w:rsid w:val="002E310A"/>
    <w:rsid w:val="002F1201"/>
    <w:rsid w:val="002F4D34"/>
    <w:rsid w:val="00305BDC"/>
    <w:rsid w:val="0031190B"/>
    <w:rsid w:val="003217CA"/>
    <w:rsid w:val="00326F66"/>
    <w:rsid w:val="00327B8E"/>
    <w:rsid w:val="00331168"/>
    <w:rsid w:val="00331DA7"/>
    <w:rsid w:val="00340669"/>
    <w:rsid w:val="003445F7"/>
    <w:rsid w:val="0034615C"/>
    <w:rsid w:val="00347481"/>
    <w:rsid w:val="00352347"/>
    <w:rsid w:val="00360455"/>
    <w:rsid w:val="00363155"/>
    <w:rsid w:val="00376157"/>
    <w:rsid w:val="003848AA"/>
    <w:rsid w:val="003A1EA1"/>
    <w:rsid w:val="003A36BE"/>
    <w:rsid w:val="003A3CE7"/>
    <w:rsid w:val="003C2391"/>
    <w:rsid w:val="003C4FE4"/>
    <w:rsid w:val="003E4AE2"/>
    <w:rsid w:val="003F1EF5"/>
    <w:rsid w:val="003F3294"/>
    <w:rsid w:val="004216EF"/>
    <w:rsid w:val="00430B6B"/>
    <w:rsid w:val="00435ADE"/>
    <w:rsid w:val="0044640C"/>
    <w:rsid w:val="00453B8A"/>
    <w:rsid w:val="00460A70"/>
    <w:rsid w:val="00471E42"/>
    <w:rsid w:val="00472589"/>
    <w:rsid w:val="0048007C"/>
    <w:rsid w:val="00481C23"/>
    <w:rsid w:val="00491541"/>
    <w:rsid w:val="00491BFB"/>
    <w:rsid w:val="00495AD7"/>
    <w:rsid w:val="00496FD1"/>
    <w:rsid w:val="004A44C7"/>
    <w:rsid w:val="004A55B8"/>
    <w:rsid w:val="004A601D"/>
    <w:rsid w:val="004C330F"/>
    <w:rsid w:val="00501F09"/>
    <w:rsid w:val="005063F2"/>
    <w:rsid w:val="00511E7A"/>
    <w:rsid w:val="005148C2"/>
    <w:rsid w:val="00516647"/>
    <w:rsid w:val="00517E4D"/>
    <w:rsid w:val="00524A2A"/>
    <w:rsid w:val="00546C39"/>
    <w:rsid w:val="00553572"/>
    <w:rsid w:val="005A2A40"/>
    <w:rsid w:val="005A5837"/>
    <w:rsid w:val="005A6483"/>
    <w:rsid w:val="005B1BA2"/>
    <w:rsid w:val="005B7A61"/>
    <w:rsid w:val="005C65A8"/>
    <w:rsid w:val="005D2F86"/>
    <w:rsid w:val="005D3A9F"/>
    <w:rsid w:val="005D7972"/>
    <w:rsid w:val="005E16D1"/>
    <w:rsid w:val="005E6424"/>
    <w:rsid w:val="005F1BFA"/>
    <w:rsid w:val="00601FE4"/>
    <w:rsid w:val="006024A5"/>
    <w:rsid w:val="00602F8F"/>
    <w:rsid w:val="00607158"/>
    <w:rsid w:val="006150B4"/>
    <w:rsid w:val="006155CC"/>
    <w:rsid w:val="006305BF"/>
    <w:rsid w:val="00636B96"/>
    <w:rsid w:val="0064126F"/>
    <w:rsid w:val="00644D70"/>
    <w:rsid w:val="00652905"/>
    <w:rsid w:val="00656211"/>
    <w:rsid w:val="006664F9"/>
    <w:rsid w:val="00683071"/>
    <w:rsid w:val="00690DBE"/>
    <w:rsid w:val="00693F51"/>
    <w:rsid w:val="006A3B75"/>
    <w:rsid w:val="006B193D"/>
    <w:rsid w:val="006B719F"/>
    <w:rsid w:val="006C4182"/>
    <w:rsid w:val="006C619B"/>
    <w:rsid w:val="006D4F2B"/>
    <w:rsid w:val="006D70D7"/>
    <w:rsid w:val="006D7A63"/>
    <w:rsid w:val="006E1E21"/>
    <w:rsid w:val="006E57C0"/>
    <w:rsid w:val="006E6B97"/>
    <w:rsid w:val="0070096E"/>
    <w:rsid w:val="0070357D"/>
    <w:rsid w:val="00705CBB"/>
    <w:rsid w:val="00712658"/>
    <w:rsid w:val="00741D1C"/>
    <w:rsid w:val="00742644"/>
    <w:rsid w:val="0074588D"/>
    <w:rsid w:val="007537C4"/>
    <w:rsid w:val="00754508"/>
    <w:rsid w:val="00755E7D"/>
    <w:rsid w:val="007566B2"/>
    <w:rsid w:val="00766B65"/>
    <w:rsid w:val="00770EA8"/>
    <w:rsid w:val="00772212"/>
    <w:rsid w:val="0077483B"/>
    <w:rsid w:val="00776BAB"/>
    <w:rsid w:val="00786214"/>
    <w:rsid w:val="00786472"/>
    <w:rsid w:val="007955B0"/>
    <w:rsid w:val="007956C1"/>
    <w:rsid w:val="00796828"/>
    <w:rsid w:val="00796F11"/>
    <w:rsid w:val="007A35E6"/>
    <w:rsid w:val="007A72A8"/>
    <w:rsid w:val="007B14F9"/>
    <w:rsid w:val="007B67BE"/>
    <w:rsid w:val="007C64F8"/>
    <w:rsid w:val="007D26D5"/>
    <w:rsid w:val="007F4791"/>
    <w:rsid w:val="00802A1A"/>
    <w:rsid w:val="00817120"/>
    <w:rsid w:val="00826AB4"/>
    <w:rsid w:val="0083123A"/>
    <w:rsid w:val="0084430D"/>
    <w:rsid w:val="008564E4"/>
    <w:rsid w:val="008577DB"/>
    <w:rsid w:val="00860DFF"/>
    <w:rsid w:val="00861E69"/>
    <w:rsid w:val="0086249A"/>
    <w:rsid w:val="0086551A"/>
    <w:rsid w:val="00866DF5"/>
    <w:rsid w:val="008819F2"/>
    <w:rsid w:val="008A2F65"/>
    <w:rsid w:val="008B36B6"/>
    <w:rsid w:val="008B7248"/>
    <w:rsid w:val="008C2B91"/>
    <w:rsid w:val="008C5570"/>
    <w:rsid w:val="008E447F"/>
    <w:rsid w:val="008E63C5"/>
    <w:rsid w:val="008E6F3E"/>
    <w:rsid w:val="008E7245"/>
    <w:rsid w:val="0090208D"/>
    <w:rsid w:val="00911034"/>
    <w:rsid w:val="0091150F"/>
    <w:rsid w:val="0092458C"/>
    <w:rsid w:val="0093415A"/>
    <w:rsid w:val="009354C8"/>
    <w:rsid w:val="009378B5"/>
    <w:rsid w:val="00957AA4"/>
    <w:rsid w:val="00970301"/>
    <w:rsid w:val="00976212"/>
    <w:rsid w:val="00977424"/>
    <w:rsid w:val="00985A91"/>
    <w:rsid w:val="00992F78"/>
    <w:rsid w:val="009A1331"/>
    <w:rsid w:val="009C1AA4"/>
    <w:rsid w:val="009C31BD"/>
    <w:rsid w:val="009E0D29"/>
    <w:rsid w:val="009E1DFE"/>
    <w:rsid w:val="009F0DB6"/>
    <w:rsid w:val="009F522C"/>
    <w:rsid w:val="00A0261A"/>
    <w:rsid w:val="00A31B4E"/>
    <w:rsid w:val="00A331B4"/>
    <w:rsid w:val="00A34F3E"/>
    <w:rsid w:val="00A45365"/>
    <w:rsid w:val="00A60A34"/>
    <w:rsid w:val="00A728EF"/>
    <w:rsid w:val="00A74BA3"/>
    <w:rsid w:val="00A90634"/>
    <w:rsid w:val="00A91949"/>
    <w:rsid w:val="00A94B75"/>
    <w:rsid w:val="00A951A5"/>
    <w:rsid w:val="00AA4ED3"/>
    <w:rsid w:val="00AA52F0"/>
    <w:rsid w:val="00AB0005"/>
    <w:rsid w:val="00AB51B7"/>
    <w:rsid w:val="00AB5D6D"/>
    <w:rsid w:val="00AB690F"/>
    <w:rsid w:val="00AD0BF4"/>
    <w:rsid w:val="00AD477F"/>
    <w:rsid w:val="00AF3376"/>
    <w:rsid w:val="00B07495"/>
    <w:rsid w:val="00B1107D"/>
    <w:rsid w:val="00B12E60"/>
    <w:rsid w:val="00B15CC8"/>
    <w:rsid w:val="00B15E16"/>
    <w:rsid w:val="00B177F2"/>
    <w:rsid w:val="00B25193"/>
    <w:rsid w:val="00B252B7"/>
    <w:rsid w:val="00B36FFF"/>
    <w:rsid w:val="00B41619"/>
    <w:rsid w:val="00B5680B"/>
    <w:rsid w:val="00B5796D"/>
    <w:rsid w:val="00B607B2"/>
    <w:rsid w:val="00B62E65"/>
    <w:rsid w:val="00B74E67"/>
    <w:rsid w:val="00B819F4"/>
    <w:rsid w:val="00B84215"/>
    <w:rsid w:val="00B92776"/>
    <w:rsid w:val="00BA0A8A"/>
    <w:rsid w:val="00BA72AD"/>
    <w:rsid w:val="00BB1AF0"/>
    <w:rsid w:val="00BC232F"/>
    <w:rsid w:val="00BC3385"/>
    <w:rsid w:val="00BD3DFF"/>
    <w:rsid w:val="00BE5771"/>
    <w:rsid w:val="00BF7722"/>
    <w:rsid w:val="00C06310"/>
    <w:rsid w:val="00C3434F"/>
    <w:rsid w:val="00C37343"/>
    <w:rsid w:val="00C46759"/>
    <w:rsid w:val="00C516D0"/>
    <w:rsid w:val="00C526D8"/>
    <w:rsid w:val="00C530B7"/>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12F69"/>
    <w:rsid w:val="00D20429"/>
    <w:rsid w:val="00D2421E"/>
    <w:rsid w:val="00D261F1"/>
    <w:rsid w:val="00D434D0"/>
    <w:rsid w:val="00D45E94"/>
    <w:rsid w:val="00D55113"/>
    <w:rsid w:val="00D6346A"/>
    <w:rsid w:val="00D70240"/>
    <w:rsid w:val="00D745A3"/>
    <w:rsid w:val="00D75AF7"/>
    <w:rsid w:val="00D77F68"/>
    <w:rsid w:val="00D854CB"/>
    <w:rsid w:val="00D917E3"/>
    <w:rsid w:val="00D93464"/>
    <w:rsid w:val="00D94802"/>
    <w:rsid w:val="00D97E72"/>
    <w:rsid w:val="00DB3E55"/>
    <w:rsid w:val="00DB58B9"/>
    <w:rsid w:val="00DB719B"/>
    <w:rsid w:val="00DB760A"/>
    <w:rsid w:val="00DC3E18"/>
    <w:rsid w:val="00DC50C1"/>
    <w:rsid w:val="00DD2791"/>
    <w:rsid w:val="00DD521A"/>
    <w:rsid w:val="00DE4CBF"/>
    <w:rsid w:val="00E00754"/>
    <w:rsid w:val="00E02F46"/>
    <w:rsid w:val="00E10601"/>
    <w:rsid w:val="00E161B5"/>
    <w:rsid w:val="00E1667E"/>
    <w:rsid w:val="00E31286"/>
    <w:rsid w:val="00E35BED"/>
    <w:rsid w:val="00E45499"/>
    <w:rsid w:val="00E55EE0"/>
    <w:rsid w:val="00E611BA"/>
    <w:rsid w:val="00E66CD8"/>
    <w:rsid w:val="00E6750B"/>
    <w:rsid w:val="00E80F79"/>
    <w:rsid w:val="00E83ABC"/>
    <w:rsid w:val="00E874F5"/>
    <w:rsid w:val="00EA7D43"/>
    <w:rsid w:val="00EE005A"/>
    <w:rsid w:val="00EE55F1"/>
    <w:rsid w:val="00EE7B2B"/>
    <w:rsid w:val="00EF1CFC"/>
    <w:rsid w:val="00F03C01"/>
    <w:rsid w:val="00F07E30"/>
    <w:rsid w:val="00F123E2"/>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C1A69"/>
    <w:rsid w:val="00FE2F40"/>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omaindrivendesign.org/"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289</TotalTime>
  <Pages>8</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JSkinner</cp:lastModifiedBy>
  <cp:revision>50</cp:revision>
  <cp:lastPrinted>2001-01-25T15:37:00Z</cp:lastPrinted>
  <dcterms:created xsi:type="dcterms:W3CDTF">2010-01-04T02:30:00Z</dcterms:created>
  <dcterms:modified xsi:type="dcterms:W3CDTF">2010-02-28T11:50:00Z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