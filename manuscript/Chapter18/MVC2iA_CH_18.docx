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2C6540" w:rsidRDefault="002C6540" w:rsidP="002C6540">
      <w:pPr>
        <w:pStyle w:val="Body1"/>
      </w:pPr>
      <w:r>
        <w:t>This chapter covers</w:t>
      </w:r>
    </w:p>
    <w:p w:rsidR="00921869" w:rsidRDefault="002404EF" w:rsidP="00921869">
      <w:pPr>
        <w:pStyle w:val="ListBullet"/>
      </w:pPr>
      <w:r>
        <w:t>Understanding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2C6540" w:rsidRDefault="002404EF" w:rsidP="002C6540">
      <w:pPr>
        <w:pStyle w:val="ListBullet"/>
      </w:pPr>
      <w:r>
        <w:t>Configuring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2C6540" w:rsidRDefault="002404EF" w:rsidP="002C6540">
      <w:pPr>
        <w:pStyle w:val="ListBullet"/>
      </w:pPr>
      <w:r>
        <w:t>Testing conventions</w:t>
      </w:r>
    </w:p>
    <w:p w:rsidR="002404EF" w:rsidRDefault="002404EF" w:rsidP="002C6540">
      <w:pPr>
        <w:pStyle w:val="ListBullet"/>
      </w:pPr>
      <w:r>
        <w:t>Applying formatters</w:t>
      </w:r>
      <w:r w:rsidR="0079123F">
        <w:fldChar w:fldCharType="begin"/>
      </w:r>
      <w:r w:rsidR="0079123F">
        <w:instrText xml:space="preserve"> XE "</w:instrText>
      </w:r>
      <w:r w:rsidR="0079123F" w:rsidRPr="00592E9C">
        <w:instrText>formatters</w:instrText>
      </w:r>
      <w:r w:rsidR="0079123F">
        <w:instrText xml:space="preserve">" </w:instrText>
      </w:r>
      <w:r w:rsidR="0079123F">
        <w:fldChar w:fldCharType="end"/>
      </w:r>
      <w:r>
        <w:t xml:space="preserve"> to eliminate duplicative code</w:t>
      </w:r>
    </w:p>
    <w:p w:rsidR="001474C4" w:rsidRDefault="002404EF" w:rsidP="002C6540">
      <w:pPr>
        <w:pStyle w:val="ListBullet"/>
      </w:pPr>
      <w:r>
        <w:t>Reducing markup to presentation only</w:t>
      </w:r>
    </w:p>
    <w:p w:rsidR="002404EF" w:rsidRDefault="001474C4" w:rsidP="002C6540">
      <w:pPr>
        <w:pStyle w:val="ListBullet"/>
      </w:pPr>
      <w:r>
        <w:t>R</w:t>
      </w:r>
      <w:r w:rsidR="002404EF">
        <w:t>idding views of complexity</w:t>
      </w:r>
    </w:p>
    <w:p w:rsidR="00883A64" w:rsidRDefault="009D1A94" w:rsidP="00E9425C">
      <w:pPr>
        <w:pStyle w:val="Body1"/>
      </w:pPr>
      <w:r>
        <w:t>The open source library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rsidR="00E9425C">
        <w:t xml:space="preserve"> is a </w:t>
      </w:r>
      <w:commentRangeStart w:id="0"/>
      <w:r w:rsidR="0037352F">
        <w:t>convention</w:t>
      </w:r>
      <w:r w:rsidR="0012291B">
        <w:fldChar w:fldCharType="begin"/>
      </w:r>
      <w:r w:rsidR="0012291B">
        <w:instrText xml:space="preserve"> XE "</w:instrText>
      </w:r>
      <w:r w:rsidR="0012291B" w:rsidRPr="0065071F">
        <w:instrText>convention</w:instrText>
      </w:r>
      <w:r w:rsidR="0012291B">
        <w:instrText xml:space="preserve">" </w:instrText>
      </w:r>
      <w:r w:rsidR="0012291B">
        <w:fldChar w:fldCharType="end"/>
      </w:r>
      <w:r w:rsidR="0037352F">
        <w:t>-based</w:t>
      </w:r>
      <w:r w:rsidR="0037352F">
        <w:t xml:space="preserve"> </w:t>
      </w:r>
      <w:r w:rsidR="004725D8">
        <w:commentReference w:id="1"/>
      </w:r>
      <w:commentRangeEnd w:id="0"/>
      <w:r w:rsidR="0079123F">
        <w:fldChar w:fldCharType="begin"/>
      </w:r>
      <w:r w:rsidR="0079123F">
        <w:instrText xml:space="preserve"> XE "</w:instrText>
      </w:r>
      <w:r w:rsidR="0079123F" w:rsidRPr="00481703">
        <w:instrText>object to object mapper</w:instrText>
      </w:r>
      <w:r w:rsidR="0079123F">
        <w:instrText xml:space="preserve">" </w:instrText>
      </w:r>
      <w:r w:rsidR="0079123F">
        <w:fldChar w:fldCharType="end"/>
      </w:r>
      <w:r w:rsidR="0037352F">
        <w:commentReference w:id="0"/>
      </w:r>
      <w:r w:rsidR="00E9425C">
        <w:t>object to object mapper.  It takes source objects of one type and maps them to destination objects of another type.  This is useful in many contexts, but we'll use it to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rsidR="00E9425C">
        <w:t xml:space="preserve"> from a domain model to the model objects our views display</w:t>
      </w:r>
      <w:r w:rsidR="0073592F">
        <w:t xml:space="preserve"> -</w:t>
      </w:r>
      <w:r w:rsidR="00E9425C">
        <w:t xml:space="preserve"> the presentation model</w:t>
      </w:r>
      <w:r w:rsidR="0012291B">
        <w:fldChar w:fldCharType="begin"/>
      </w:r>
      <w:r w:rsidR="0012291B">
        <w:instrText xml:space="preserve"> XE "</w:instrText>
      </w:r>
      <w:r w:rsidR="0012291B" w:rsidRPr="003B44D4">
        <w:instrText>presentation model</w:instrText>
      </w:r>
      <w:r w:rsidR="0012291B">
        <w:instrText xml:space="preserve">" </w:instrText>
      </w:r>
      <w:r w:rsidR="0012291B">
        <w:fldChar w:fldCharType="end"/>
      </w:r>
      <w:r w:rsidR="00E9425C">
        <w:t xml:space="preserve">. </w:t>
      </w:r>
      <w:r w:rsidR="002404EF">
        <w:t>We call it</w:t>
      </w:r>
      <w:r w:rsidR="00E9425C">
        <w:t xml:space="preserve"> conventional because the way it works does not depend on configuring each type's member's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rsidR="00E9425C">
        <w:t>, but relies on naming patterns and sensible defaults</w:t>
      </w:r>
      <w:r w:rsidR="0073592F">
        <w:t>.</w:t>
      </w:r>
      <w:r w:rsidR="0020780D">
        <w:t xml:space="preserve">  You can check out the code and read more documentation at its website: </w:t>
      </w:r>
      <w:hyperlink r:id="rId8" w:history="1">
        <w:r w:rsidR="0020780D" w:rsidRPr="0020780D">
          <w:rPr>
            <w:rStyle w:val="Hyperlink"/>
          </w:rPr>
          <w:t>http://automapper.codeplex.com</w:t>
        </w:r>
      </w:hyperlink>
      <w:r w:rsidR="0020780D">
        <w:t>.</w:t>
      </w:r>
    </w:p>
    <w:p w:rsidR="00883A64" w:rsidRDefault="00883A64" w:rsidP="00B20137">
      <w:pPr>
        <w:pStyle w:val="Body"/>
      </w:pPr>
      <w:r>
        <w:t>Given a source type</w:t>
      </w:r>
      <w:r w:rsidR="0012291B">
        <w:fldChar w:fldCharType="begin"/>
      </w:r>
      <w:r w:rsidR="0012291B">
        <w:instrText xml:space="preserve"> XE "</w:instrText>
      </w:r>
      <w:r w:rsidR="0012291B" w:rsidRPr="00A958CC">
        <w:instrText>source type</w:instrText>
      </w:r>
      <w:r w:rsidR="0012291B">
        <w:instrText xml:space="preserve">" </w:instrText>
      </w:r>
      <w:r w:rsidR="0012291B">
        <w:fldChar w:fldCharType="end"/>
      </w:r>
      <w:r>
        <w:t xml:space="preserve"> and a destination type,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r w:rsidR="00B20137">
        <w:t>In the first example, we want to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rsidR="00B20137">
        <w:t xml:space="preserve"> from an object named </w:t>
      </w:r>
      <w:r w:rsidR="00B20137" w:rsidRPr="00B20137">
        <w:rPr>
          <w:rStyle w:val="CodeinText"/>
        </w:rPr>
        <w:t>Source</w:t>
      </w:r>
      <w:r w:rsidR="00B20137">
        <w:t xml:space="preserve"> into an object named </w:t>
      </w:r>
      <w:r w:rsidR="00B20137" w:rsidRPr="00B20137">
        <w:rPr>
          <w:rStyle w:val="CodeinText"/>
        </w:rPr>
        <w:t>Destination</w:t>
      </w:r>
      <w:r w:rsidR="00B20137">
        <w:t xml:space="preserve">.  </w:t>
      </w:r>
      <w:r w:rsidR="008117A8">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p>
    <w:p w:rsidR="008117A8" w:rsidRDefault="008A1A85" w:rsidP="008117A8">
      <w:pPr>
        <w:pStyle w:val="CodeListingCaption"/>
      </w:pPr>
      <w:r>
        <w:lastRenderedPageBreak/>
        <w:t>Listing 18.1 An introductory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p>
    <w:p w:rsidR="008A1A85" w:rsidRPr="008A1A85" w:rsidRDefault="008A1A85" w:rsidP="008A1A85">
      <w:pPr>
        <w:pStyle w:val="Code"/>
      </w:pPr>
      <w:commentRangeStart w:id="2"/>
      <w:commentRangeStart w:id="3"/>
      <w:r w:rsidRPr="008A1A85">
        <w:t>public class Source</w:t>
      </w:r>
    </w:p>
    <w:p w:rsidR="008A1A85" w:rsidRPr="008A1A85" w:rsidRDefault="008A1A85" w:rsidP="008A1A85">
      <w:pPr>
        <w:pStyle w:val="Code"/>
      </w:pPr>
      <w:r w:rsidRPr="008A1A85">
        <w:t>{</w:t>
      </w:r>
    </w:p>
    <w:p w:rsidR="008A1A85" w:rsidRPr="008A1A85" w:rsidRDefault="004725D8" w:rsidP="008A1A85">
      <w:pPr>
        <w:pStyle w:val="Code"/>
      </w:pPr>
      <w:r>
        <w:t xml:space="preserve">    </w:t>
      </w:r>
      <w:r w:rsidR="008A1A85" w:rsidRPr="008A1A85">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4725D8" w:rsidP="008A1A85">
      <w:pPr>
        <w:pStyle w:val="Code"/>
      </w:pPr>
      <w:r>
        <w:t xml:space="preserve">    </w:t>
      </w:r>
      <w:r w:rsidR="008A1A85" w:rsidRPr="008A1A85">
        <w:t>public string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4725D8" w:rsidP="008A1A85">
      <w:pPr>
        <w:pStyle w:val="Code"/>
      </w:pPr>
      <w:r>
        <w:t xml:space="preserve">    </w:t>
      </w:r>
      <w:r w:rsidR="008A1A85" w:rsidRPr="008A1A85">
        <w:t>Mapper.CreateMap&lt;Source, Des</w:t>
      </w:r>
      <w:r w:rsidR="008A1A85">
        <w:t>t</w:t>
      </w:r>
      <w:r w:rsidR="008A1A85" w:rsidRPr="008A1A85">
        <w:t>ination&gt;();</w:t>
      </w:r>
      <w:r w:rsidR="008A1A85">
        <w:t xml:space="preserve">        </w:t>
      </w:r>
      <w:r>
        <w:t xml:space="preserve">   </w:t>
      </w:r>
      <w:r w:rsidR="008A1A85">
        <w:t>#1</w:t>
      </w:r>
    </w:p>
    <w:p w:rsidR="008A1A85" w:rsidRPr="008A1A85" w:rsidRDefault="004725D8" w:rsidP="008A1A85">
      <w:pPr>
        <w:pStyle w:val="Code"/>
      </w:pPr>
      <w:r>
        <w:t xml:space="preserve">    </w:t>
      </w:r>
      <w:r w:rsidR="008A1A85" w:rsidRPr="008A1A85">
        <w:t>var source = new Source {Number = 3};</w:t>
      </w:r>
      <w:r w:rsidR="008A1A85">
        <w:t xml:space="preserve">           </w:t>
      </w:r>
      <w:r>
        <w:t xml:space="preserve">  </w:t>
      </w:r>
      <w:r w:rsidR="008A1A85">
        <w:t xml:space="preserve"> #2</w:t>
      </w:r>
    </w:p>
    <w:p w:rsidR="008A1A85" w:rsidRPr="008A1A85" w:rsidRDefault="004725D8" w:rsidP="008A1A85">
      <w:pPr>
        <w:pStyle w:val="Code"/>
      </w:pPr>
      <w:r>
        <w:t xml:space="preserve">    </w:t>
      </w:r>
      <w:r w:rsidR="008A1A85" w:rsidRPr="008A1A85">
        <w:t>Des</w:t>
      </w:r>
      <w:r w:rsidR="008A1A85">
        <w:t>t</w:t>
      </w:r>
      <w:r w:rsidR="008A1A85" w:rsidRPr="008A1A85">
        <w:t>ination des</w:t>
      </w:r>
      <w:r w:rsidR="008A1A85">
        <w:t>t</w:t>
      </w:r>
      <w:r w:rsidR="008A1A85" w:rsidRPr="008A1A85">
        <w:t xml:space="preserve">ination = </w:t>
      </w:r>
    </w:p>
    <w:p w:rsidR="008A1A85" w:rsidRPr="008A1A85" w:rsidRDefault="004725D8" w:rsidP="008A1A85">
      <w:pPr>
        <w:pStyle w:val="Code"/>
      </w:pPr>
      <w:r>
        <w:t xml:space="preserve">        </w:t>
      </w:r>
      <w:r w:rsidR="008A1A85" w:rsidRPr="008A1A85">
        <w:t>Mapper.Map&lt;Source, Des</w:t>
      </w:r>
      <w:r w:rsidR="008A1A85">
        <w:t>t</w:t>
      </w:r>
      <w:r w:rsidR="008A1A85" w:rsidRPr="008A1A85">
        <w:t>ination&gt;(source);</w:t>
      </w:r>
      <w:r w:rsidR="008A1A85">
        <w:t xml:space="preserve">   </w:t>
      </w:r>
      <w:r>
        <w:t xml:space="preserve">   </w:t>
      </w:r>
      <w:r w:rsidR="008A1A85">
        <w:t xml:space="preserve"> #3</w:t>
      </w:r>
    </w:p>
    <w:p w:rsidR="008A1A85" w:rsidRPr="008A1A85" w:rsidRDefault="004725D8" w:rsidP="008A1A85">
      <w:pPr>
        <w:pStyle w:val="Code"/>
      </w:pPr>
      <w:r>
        <w:t xml:space="preserve">    </w:t>
      </w:r>
      <w:r w:rsidR="008A1A85" w:rsidRPr="008A1A85">
        <w:t>Console.WriteLine(des</w:t>
      </w:r>
      <w:r w:rsidR="008A1A85">
        <w:t>t</w:t>
      </w:r>
      <w:r w:rsidR="008A1A85" w:rsidRPr="008A1A85">
        <w:t>ination.Number);</w:t>
      </w:r>
      <w:r w:rsidR="008A1A85">
        <w:t xml:space="preserve">           </w:t>
      </w:r>
      <w:r>
        <w:t xml:space="preserve">  </w:t>
      </w:r>
      <w:r w:rsidR="008A1A85">
        <w:t>#4</w:t>
      </w:r>
    </w:p>
    <w:commentRangeEnd w:id="2"/>
    <w:p w:rsidR="008A1A85" w:rsidRDefault="004725D8" w:rsidP="008A1A85">
      <w:pPr>
        <w:pStyle w:val="Code"/>
      </w:pPr>
      <w:r>
        <w:rPr>
          <w:rFonts w:ascii="Verdana" w:hAnsi="Verdana"/>
          <w:snapToGrid/>
        </w:rPr>
        <w:commentReference w:id="2"/>
      </w:r>
      <w:commentRangeEnd w:id="3"/>
      <w:r w:rsidR="008A4557">
        <w:rPr>
          <w:rFonts w:ascii="Verdana" w:hAnsi="Verdana"/>
          <w:snapToGrid/>
        </w:rPr>
        <w:commentReference w:id="3"/>
      </w:r>
      <w:r w:rsidR="008A1A85" w:rsidRPr="008A1A85">
        <w:t>}</w:t>
      </w:r>
    </w:p>
    <w:p w:rsidR="008A1A85" w:rsidRDefault="008A1A85" w:rsidP="008A1A85">
      <w:pPr>
        <w:pStyle w:val="CodeAnnotation"/>
      </w:pPr>
      <w:r>
        <w:t>#1 Creating the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with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8A1A85" w:rsidRDefault="008A1A85" w:rsidP="008A1A85">
      <w:pPr>
        <w:pStyle w:val="CodeAnnotation"/>
      </w:pPr>
      <w:r>
        <w:t>#2 Instantiating the Source object</w:t>
      </w:r>
    </w:p>
    <w:p w:rsidR="008A1A85" w:rsidRDefault="008A1A85" w:rsidP="008A1A85">
      <w:pPr>
        <w:pStyle w:val="CodeAnnotation"/>
      </w:pPr>
      <w:r>
        <w:t>#3 Performing the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t xml:space="preserve"> with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just looks at the names and when they match, it makes the assignment.</w:t>
      </w:r>
    </w:p>
    <w:p w:rsidR="008A1A85" w:rsidRDefault="008A1A85" w:rsidP="008A1A85">
      <w:pPr>
        <w:pStyle w:val="Body"/>
      </w:pPr>
      <w:r>
        <w:t>In reality our objects are rarely this simple.  They are usually object hierarchies.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lastRenderedPageBreak/>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t>#1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works with naming conventions</w:t>
      </w:r>
      <w:r w:rsidR="0012291B">
        <w:fldChar w:fldCharType="begin"/>
      </w:r>
      <w:r w:rsidR="0012291B">
        <w:instrText xml:space="preserve"> XE "</w:instrText>
      </w:r>
      <w:r w:rsidR="0012291B" w:rsidRPr="00425EE6">
        <w:instrText>naming conventions</w:instrText>
      </w:r>
      <w:r w:rsidR="0012291B">
        <w:instrText xml:space="preserve">" </w:instrText>
      </w:r>
      <w:r w:rsidR="0012291B">
        <w:fldChar w:fldCharType="end"/>
      </w:r>
    </w:p>
    <w:p w:rsidR="00C63E93" w:rsidRDefault="00C63E93" w:rsidP="00C63E93">
      <w:pPr>
        <w:pStyle w:val="CodeAnnotation"/>
      </w:pPr>
      <w:r>
        <w:t>#2 The output is "3"</w:t>
      </w:r>
    </w:p>
    <w:p w:rsidR="00C63E93" w:rsidRPr="008A1A85" w:rsidRDefault="00C63E93" w:rsidP="00C63E93">
      <w:pPr>
        <w:pStyle w:val="Body1"/>
      </w:pPr>
      <w:r>
        <w:t>Again,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relies on the name of the destination property</w:t>
      </w:r>
      <w:r w:rsidR="0012291B">
        <w:fldChar w:fldCharType="begin"/>
      </w:r>
      <w:r w:rsidR="0012291B">
        <w:instrText xml:space="preserve"> XE "</w:instrText>
      </w:r>
      <w:r w:rsidR="0012291B" w:rsidRPr="002B538A">
        <w:instrText>destination property</w:instrText>
      </w:r>
      <w:r w:rsidR="0012291B">
        <w:instrText xml:space="preserve">" </w:instrText>
      </w:r>
      <w:r w:rsidR="0012291B">
        <w:fldChar w:fldCharType="end"/>
      </w:r>
      <w:r>
        <w:t xml:space="preserve">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t xml:space="preserve"> from </w:t>
      </w:r>
      <w:r w:rsidRPr="00C63E93">
        <w:rPr>
          <w:rStyle w:val="CodeinText"/>
        </w:rPr>
        <w:t>Child.Number</w:t>
      </w:r>
      <w:r>
        <w:t>.</w:t>
      </w:r>
    </w:p>
    <w:p w:rsidR="002C6540" w:rsidRDefault="00C63E93" w:rsidP="00883A64">
      <w:pPr>
        <w:pStyle w:val="Body"/>
      </w:pPr>
      <w:r>
        <w:t>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can do much more than simple value assignment</w:t>
      </w:r>
      <w:r w:rsidR="0012291B">
        <w:fldChar w:fldCharType="begin"/>
      </w:r>
      <w:r w:rsidR="0012291B">
        <w:instrText xml:space="preserve"> XE "</w:instrText>
      </w:r>
      <w:r w:rsidR="0012291B" w:rsidRPr="00421507">
        <w:instrText>value assignment</w:instrText>
      </w:r>
      <w:r w:rsidR="0012291B">
        <w:instrText xml:space="preserve">" </w:instrText>
      </w:r>
      <w:r w:rsidR="0012291B">
        <w:fldChar w:fldCharType="end"/>
      </w:r>
      <w:r w:rsidR="00150624">
        <w:t xml:space="preserve"> and flattening</w:t>
      </w:r>
      <w:r>
        <w:t>.  Developers can configure special formatters</w:t>
      </w:r>
      <w:r w:rsidR="0079123F">
        <w:fldChar w:fldCharType="begin"/>
      </w:r>
      <w:r w:rsidR="0079123F">
        <w:instrText xml:space="preserve"> XE "</w:instrText>
      </w:r>
      <w:r w:rsidR="0079123F" w:rsidRPr="00592E9C">
        <w:instrText>formatters</w:instrText>
      </w:r>
      <w:r w:rsidR="0079123F">
        <w:instrText xml:space="preserve">" </w:instrText>
      </w:r>
      <w:r w:rsidR="0079123F">
        <w:fldChar w:fldCharType="end"/>
      </w:r>
      <w:r>
        <w:t xml:space="preserve"> and instruct AutoMapper to do other actions during the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process.  </w:t>
      </w:r>
      <w:r w:rsidR="009D1A94">
        <w:t>Before we dive into AutoMapper, let's see what life was like before it and how we arrived at the decision to use object mapping.</w:t>
      </w:r>
    </w:p>
    <w:p w:rsidR="00E9425C" w:rsidRPr="00224F3A" w:rsidRDefault="002C6540" w:rsidP="00224F3A">
      <w:pPr>
        <w:pStyle w:val="Head1"/>
        <w:rPr>
          <w:rStyle w:val="Italics"/>
          <w:rFonts w:ascii="Verdana" w:hAnsi="Verdana"/>
          <w:b w:val="0"/>
          <w:i/>
          <w:color w:val="000000"/>
          <w:sz w:val="16"/>
        </w:rPr>
      </w:pPr>
      <w:r w:rsidRPr="00224F3A">
        <w:rPr>
          <w:rStyle w:val="Italics"/>
          <w:i/>
        </w:rPr>
        <w:t>18.1 Life before AutoMapper</w:t>
      </w:r>
      <w:r w:rsidR="0079123F">
        <w:rPr>
          <w:rStyle w:val="Italics"/>
          <w:i/>
        </w:rPr>
        <w:fldChar w:fldCharType="begin"/>
      </w:r>
      <w:r w:rsidR="0079123F">
        <w:instrText xml:space="preserve"> XE "</w:instrText>
      </w:r>
      <w:r w:rsidR="0079123F" w:rsidRPr="00E5556F">
        <w:instrText>AutoMapper</w:instrText>
      </w:r>
      <w:r w:rsidR="0079123F">
        <w:instrText xml:space="preserve">" </w:instrText>
      </w:r>
      <w:r w:rsidR="0079123F">
        <w:rPr>
          <w:rStyle w:val="Italics"/>
          <w:i/>
        </w:rPr>
        <w:fldChar w:fldCharType="end"/>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r w:rsidR="001418A1">
        <w:t>A</w:t>
      </w:r>
      <w:r>
        <w:t xml:space="preserve"> portion of Customer.</w:t>
      </w:r>
      <w:commentRangeStart w:id="4"/>
      <w:commentRangeStart w:id="5"/>
      <w:r>
        <w:t>aspx</w:t>
      </w:r>
      <w:commentRangeEnd w:id="4"/>
      <w:r w:rsidR="001273BB">
        <w:rPr>
          <w:rFonts w:ascii="Verdana" w:hAnsi="Verdana"/>
          <w:b w:val="0"/>
          <w:color w:val="000000"/>
          <w:sz w:val="16"/>
        </w:rPr>
        <w:commentReference w:id="4"/>
      </w:r>
      <w:commentRangeEnd w:id="5"/>
      <w:r w:rsidR="008A4557">
        <w:rPr>
          <w:rFonts w:ascii="Verdana" w:hAnsi="Verdana"/>
          <w:b w:val="0"/>
          <w:color w:val="000000"/>
          <w:sz w:val="16"/>
        </w:rPr>
        <w:commentReference w:id="5"/>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w:t>
      </w:r>
      <w:r w:rsidR="00575C4F">
        <w:t xml:space="preserve"> </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w:t>
      </w:r>
      <w:r w:rsidR="00575C4F">
        <w:t xml:space="preserve">   </w:t>
      </w:r>
      <w:r>
        <w:t>|#2</w:t>
      </w:r>
    </w:p>
    <w:p w:rsidR="0073592F" w:rsidRPr="0073592F" w:rsidRDefault="00575C4F" w:rsidP="0073592F">
      <w:pPr>
        <w:pStyle w:val="Code"/>
      </w:pPr>
      <w:r>
        <w:t xml:space="preserve">    </w:t>
      </w:r>
      <w:r w:rsidR="0073592F" w:rsidRPr="0073592F">
        <w:t>Model.Name.Middle + " " + Model.Name.Last) %&gt;&lt;/h2&gt;</w:t>
      </w:r>
      <w:r w:rsidR="0073592F">
        <w:t xml:space="preserve">       </w:t>
      </w:r>
      <w:r>
        <w:t xml:space="preserve">     </w:t>
      </w:r>
      <w:r w:rsidR="0073592F">
        <w:t>|#2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w:t>
      </w:r>
      <w:r w:rsidR="00575C4F">
        <w:t xml:space="preserve">      </w:t>
      </w:r>
      <w:r>
        <w:t xml:space="preserve"> #3</w:t>
      </w:r>
    </w:p>
    <w:p w:rsidR="0073592F" w:rsidRPr="0073592F" w:rsidRDefault="0073592F" w:rsidP="0073592F">
      <w:pPr>
        <w:pStyle w:val="Code"/>
      </w:pPr>
      <w:r w:rsidRPr="0073592F">
        <w:t xml:space="preserve"> &lt;p&gt;Total Amount Paid: $ </w:t>
      </w:r>
      <w:r>
        <w:t xml:space="preserve">                                   </w:t>
      </w:r>
      <w:r w:rsidR="00575C4F">
        <w:t xml:space="preserve">     </w:t>
      </w:r>
      <w:r>
        <w:t xml:space="preserve"> |#4</w:t>
      </w:r>
    </w:p>
    <w:p w:rsidR="0073592F" w:rsidRPr="0073592F" w:rsidRDefault="00575C4F" w:rsidP="0073592F">
      <w:pPr>
        <w:pStyle w:val="Code"/>
      </w:pPr>
      <w:r>
        <w:t xml:space="preserve">    </w:t>
      </w:r>
      <w:r w:rsidR="0073592F" w:rsidRPr="0073592F">
        <w:t>&lt;%= Html.Encode(Model.GetTotalAmountPaid()) %&gt;&lt;/p&gt;</w:t>
      </w:r>
      <w:r w:rsidR="0073592F">
        <w:t xml:space="preserve">       </w:t>
      </w:r>
      <w:r>
        <w:t xml:space="preserve">     </w:t>
      </w:r>
      <w:r w:rsidR="0073592F">
        <w:t>|#4</w:t>
      </w:r>
    </w:p>
    <w:p w:rsidR="0073592F" w:rsidRPr="0073592F" w:rsidRDefault="0073592F" w:rsidP="0073592F">
      <w:pPr>
        <w:pStyle w:val="Code"/>
      </w:pPr>
      <w:r w:rsidRPr="0073592F">
        <w:t xml:space="preserve"> &lt;p&gt;Address: &lt;%= Html.Encode(Model.ShippingAddress.Line1) %&gt;, </w:t>
      </w:r>
    </w:p>
    <w:p w:rsidR="0073592F" w:rsidRPr="0073592F" w:rsidRDefault="00575C4F" w:rsidP="0073592F">
      <w:pPr>
        <w:pStyle w:val="Code"/>
      </w:pPr>
      <w:r>
        <w:t xml:space="preserve">    </w:t>
      </w:r>
      <w:r w:rsidR="0073592F" w:rsidRPr="0073592F">
        <w:t xml:space="preserve">&lt;%= Html.Encode(Model.ShippingAddress.Line2) %&gt;, </w:t>
      </w:r>
      <w:r w:rsidR="0073592F">
        <w:t xml:space="preserve">       </w:t>
      </w:r>
    </w:p>
    <w:p w:rsidR="0073592F" w:rsidRPr="0073592F" w:rsidRDefault="00575C4F" w:rsidP="0073592F">
      <w:pPr>
        <w:pStyle w:val="Code"/>
      </w:pPr>
      <w:r>
        <w:t xml:space="preserve">    </w:t>
      </w:r>
      <w:r w:rsidR="0073592F" w:rsidRPr="0073592F">
        <w:t xml:space="preserve">&lt;%= Html.Encode(Model.ShippingAddress.City) %&gt;, </w:t>
      </w:r>
      <w:r w:rsidR="0073592F">
        <w:t xml:space="preserve">          </w:t>
      </w:r>
    </w:p>
    <w:p w:rsidR="0073592F" w:rsidRPr="0073592F" w:rsidRDefault="00575C4F" w:rsidP="0073592F">
      <w:pPr>
        <w:pStyle w:val="Code"/>
      </w:pPr>
      <w:r>
        <w:t xml:space="preserve">    </w:t>
      </w:r>
      <w:r w:rsidR="0073592F" w:rsidRPr="0073592F">
        <w:t xml:space="preserve">&lt;%= Html.Encode(Model.ShippingAddress.State.DisplayName) %&gt; </w:t>
      </w:r>
      <w:r w:rsidR="0073592F">
        <w:t xml:space="preserve"> </w:t>
      </w:r>
      <w:r>
        <w:t xml:space="preserve">  </w:t>
      </w:r>
      <w:r w:rsidR="0073592F">
        <w:t>#</w:t>
      </w:r>
      <w:r w:rsidR="00992D50">
        <w:t>5</w:t>
      </w:r>
    </w:p>
    <w:p w:rsidR="0073592F" w:rsidRPr="0073592F" w:rsidRDefault="00575C4F" w:rsidP="0073592F">
      <w:pPr>
        <w:pStyle w:val="Code"/>
      </w:pPr>
      <w:r>
        <w:t xml:space="preserve">    </w:t>
      </w:r>
      <w:r w:rsidR="0073592F" w:rsidRPr="0073592F">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w:t>
      </w:r>
      <w:r w:rsidR="0012291B">
        <w:fldChar w:fldCharType="begin"/>
      </w:r>
      <w:r w:rsidR="0012291B">
        <w:instrText xml:space="preserve"> XE "</w:instrText>
      </w:r>
      <w:r w:rsidR="0012291B" w:rsidRPr="001153C7">
        <w:instrText>Domain objects</w:instrText>
      </w:r>
      <w:r w:rsidR="0012291B">
        <w:instrText xml:space="preserve">" </w:instrText>
      </w:r>
      <w:r w:rsidR="0012291B">
        <w:fldChar w:fldCharType="end"/>
      </w:r>
      <w:r>
        <w:t xml:space="preserve"> interrogated deeply</w:t>
      </w:r>
    </w:p>
    <w:p w:rsidR="00A6156F" w:rsidRPr="00A6156F" w:rsidRDefault="00581EF1" w:rsidP="00A6156F">
      <w:pPr>
        <w:pStyle w:val="Body1"/>
        <w:rPr>
          <w:rStyle w:val="Bold"/>
          <w:rFonts w:ascii="Arial" w:hAnsi="Arial"/>
          <w:b w:val="0"/>
          <w:color w:val="auto"/>
          <w:sz w:val="15"/>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w:t>
      </w:r>
      <w:r w:rsidR="00A6156F" w:rsidRPr="00A6156F">
        <w:lastRenderedPageBreak/>
        <w:t xml:space="preserve">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nasty null reference exception in the yellow screen of death that accompanies major 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A6156F" w:rsidRDefault="00964E27" w:rsidP="00964E27">
      <w:pPr>
        <w:pStyle w:val="Body"/>
      </w:pPr>
      <w:r>
        <w:t>We know, from our examples in C</w:t>
      </w:r>
      <w:r w:rsidR="00A6156F">
        <w:t>hapter 2 and the previous section, that in most scenarios i</w:t>
      </w:r>
      <w:r w:rsidR="00E44A14">
        <w:t>t's best to design</w:t>
      </w:r>
      <w:r w:rsidR="00A6156F">
        <w:t xml:space="preserve"> a custom model </w:t>
      </w:r>
      <w:r w:rsidR="00E44A14">
        <w:t>f</w:t>
      </w:r>
      <w:r w:rsidR="00A6156F">
        <w:t xml:space="preserve">or consumption by the view.  </w:t>
      </w:r>
      <w:r w:rsidR="00E44A14">
        <w:t>Translating from the domain model - projecting it - to the presentation model</w:t>
      </w:r>
      <w:r w:rsidR="0012291B">
        <w:fldChar w:fldCharType="begin"/>
      </w:r>
      <w:r w:rsidR="0012291B">
        <w:instrText xml:space="preserve"> XE "</w:instrText>
      </w:r>
      <w:r w:rsidR="0012291B" w:rsidRPr="003B44D4">
        <w:instrText>presentation model</w:instrText>
      </w:r>
      <w:r w:rsidR="0012291B">
        <w:instrText xml:space="preserve">" </w:instrText>
      </w:r>
      <w:r w:rsidR="0012291B">
        <w:fldChar w:fldCharType="end"/>
      </w:r>
      <w:r w:rsidR="00E44A14">
        <w:t xml:space="preserve">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w:t>
      </w:r>
      <w:r w:rsidR="00DF030E">
        <w:t xml:space="preserve">  </w:t>
      </w:r>
      <w:r>
        <w:t>#1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w:t>
      </w:r>
      <w:r w:rsidR="00DF030E">
        <w:t xml:space="preserve">     </w:t>
      </w:r>
      <w:r>
        <w:t>#2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w:t>
      </w:r>
      <w:r w:rsidR="00DF030E">
        <w:t xml:space="preserve"> </w:t>
      </w:r>
      <w:r>
        <w:t>|#3</w:t>
      </w:r>
    </w:p>
    <w:p w:rsidR="00E44A14" w:rsidRPr="00E44A14" w:rsidRDefault="00E44A14" w:rsidP="00E44A14">
      <w:pPr>
        <w:pStyle w:val="Code"/>
      </w:pPr>
      <w:r w:rsidRPr="00E44A14">
        <w:t xml:space="preserve">         Name = new NameFormatter</w:t>
      </w:r>
      <w:r w:rsidR="0012291B">
        <w:fldChar w:fldCharType="begin"/>
      </w:r>
      <w:r w:rsidR="0012291B">
        <w:instrText xml:space="preserve"> XE "</w:instrText>
      </w:r>
      <w:r w:rsidR="0012291B" w:rsidRPr="00320416">
        <w:rPr>
          <w:rStyle w:val="CodeinText"/>
        </w:rPr>
        <w:instrText>NameFormatter</w:instrText>
      </w:r>
      <w:r w:rsidR="0012291B">
        <w:instrText xml:space="preserve">" </w:instrText>
      </w:r>
      <w:r w:rsidR="0012291B">
        <w:fldChar w:fldCharType="end"/>
      </w:r>
      <w:r w:rsidRPr="00E44A14">
        <w:t>()</w:t>
      </w:r>
      <w:r>
        <w:t xml:space="preserve">                  </w:t>
      </w:r>
      <w:r w:rsidR="00DF030E">
        <w:t xml:space="preserve">    </w:t>
      </w:r>
      <w:r w:rsidRPr="00E44A14">
        <w:t>|#3</w:t>
      </w:r>
    </w:p>
    <w:p w:rsidR="00E44A14" w:rsidRPr="00E44A14" w:rsidRDefault="00E44A14" w:rsidP="00E44A14">
      <w:pPr>
        <w:pStyle w:val="Code"/>
      </w:pPr>
      <w:r w:rsidRPr="00E44A14">
        <w:t xml:space="preserve">            .Format(customer.Name),</w:t>
      </w:r>
      <w:r>
        <w:t xml:space="preserve">              </w:t>
      </w:r>
      <w:r w:rsidR="00DF030E">
        <w:t xml:space="preserve">        </w:t>
      </w:r>
      <w:r w:rsidRPr="00E44A14">
        <w:t>|#3</w:t>
      </w:r>
    </w:p>
    <w:p w:rsidR="00E44A14" w:rsidRPr="00E44A14" w:rsidRDefault="00E44A14" w:rsidP="00E44A14">
      <w:pPr>
        <w:pStyle w:val="Code"/>
      </w:pPr>
      <w:r w:rsidRPr="00E44A14">
        <w:t xml:space="preserve">         ShippingAddress = new AddressFormatter()</w:t>
      </w:r>
      <w:r>
        <w:t xml:space="preserve">     </w:t>
      </w:r>
      <w:r w:rsidR="00DF030E">
        <w:t xml:space="preserve">   </w:t>
      </w:r>
      <w:r w:rsidRPr="00E44A14">
        <w:t>|#3</w:t>
      </w:r>
    </w:p>
    <w:p w:rsidR="00E44A14" w:rsidRPr="00E44A14" w:rsidRDefault="00E44A14" w:rsidP="00E44A14">
      <w:pPr>
        <w:pStyle w:val="Code"/>
      </w:pPr>
      <w:r w:rsidRPr="00E44A14">
        <w:t xml:space="preserve">            .Format(customer.ShippingAddress),</w:t>
      </w:r>
      <w:r>
        <w:t xml:space="preserve">     </w:t>
      </w:r>
      <w:r w:rsidR="00DF030E">
        <w:t xml:space="preserve">      </w:t>
      </w:r>
      <w:r w:rsidRPr="00E44A14">
        <w:t>|#3</w:t>
      </w:r>
    </w:p>
    <w:p w:rsidR="00E44A14" w:rsidRPr="00E44A14" w:rsidRDefault="00E44A14" w:rsidP="00E44A14">
      <w:pPr>
        <w:pStyle w:val="Code"/>
      </w:pPr>
      <w:r w:rsidRPr="00E44A14">
        <w:t xml:space="preserve">         Status = customer.Status ?? string.Empty,</w:t>
      </w:r>
      <w:r>
        <w:t xml:space="preserve">      </w:t>
      </w:r>
      <w:r w:rsidR="00DF030E">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t xml:space="preserve">            .ToString("c")</w:t>
      </w:r>
      <w:r>
        <w:t xml:space="preserve">             </w:t>
      </w:r>
      <w:r w:rsidR="00DF030E">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w:t>
      </w:r>
      <w:r w:rsidR="0012291B">
        <w:fldChar w:fldCharType="begin"/>
      </w:r>
      <w:r w:rsidR="0012291B">
        <w:instrText xml:space="preserve"> XE "</w:instrText>
      </w:r>
      <w:r w:rsidR="0012291B" w:rsidRPr="00A958CC">
        <w:instrText>source type</w:instrText>
      </w:r>
      <w:r w:rsidR="0012291B">
        <w:instrText xml:space="preserve">" </w:instrText>
      </w:r>
      <w:r w:rsidR="0012291B">
        <w:fldChar w:fldCharType="end"/>
      </w:r>
      <w:r>
        <w:t>, returns destination</w:t>
      </w:r>
    </w:p>
    <w:p w:rsidR="00EF1ECD" w:rsidRDefault="00EF1ECD" w:rsidP="00E44A14">
      <w:pPr>
        <w:pStyle w:val="CodeAnnotation"/>
      </w:pPr>
      <w:r>
        <w:t>#2 Creating the destination presentation model</w:t>
      </w:r>
      <w:r w:rsidR="0012291B">
        <w:fldChar w:fldCharType="begin"/>
      </w:r>
      <w:r w:rsidR="0012291B">
        <w:instrText xml:space="preserve"> XE "</w:instrText>
      </w:r>
      <w:r w:rsidR="0012291B" w:rsidRPr="003B44D4">
        <w:instrText>presentation model</w:instrText>
      </w:r>
      <w:r w:rsidR="0012291B">
        <w:instrText xml:space="preserve">" </w:instrText>
      </w:r>
      <w:r w:rsidR="0012291B">
        <w:fldChar w:fldCharType="end"/>
      </w:r>
    </w:p>
    <w:p w:rsidR="00EF1ECD" w:rsidRDefault="00EF1ECD" w:rsidP="00E44A14">
      <w:pPr>
        <w:pStyle w:val="CodeAnnotation"/>
      </w:pPr>
      <w:r>
        <w:t>#3 Performing manual mapping</w:t>
      </w:r>
      <w:r w:rsidR="0012291B">
        <w:fldChar w:fldCharType="begin"/>
      </w:r>
      <w:r w:rsidR="0012291B">
        <w:instrText xml:space="preserve"> XE "</w:instrText>
      </w:r>
      <w:r w:rsidR="0012291B" w:rsidRPr="00020849">
        <w:instrText>manual mapping</w:instrText>
      </w:r>
      <w:r w:rsidR="0012291B">
        <w:instrText xml:space="preserve">" </w:instrText>
      </w:r>
      <w:r w:rsidR="0012291B">
        <w:fldChar w:fldCharType="end"/>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r w:rsidR="0012291B">
        <w:fldChar w:fldCharType="begin"/>
      </w:r>
      <w:r w:rsidR="0012291B">
        <w:instrText xml:space="preserve"> XE "</w:instrText>
      </w:r>
      <w:r w:rsidR="0012291B" w:rsidRPr="003B44D4">
        <w:instrText>presentation model</w:instrText>
      </w:r>
      <w:r w:rsidR="0012291B">
        <w:instrText xml:space="preserve">" </w:instrText>
      </w:r>
      <w:r w:rsidR="0012291B">
        <w:fldChar w:fldCharType="end"/>
      </w:r>
    </w:p>
    <w:p w:rsidR="00EF1ECD" w:rsidRPr="00EF1ECD" w:rsidRDefault="00EF1ECD" w:rsidP="00EF1ECD">
      <w:pPr>
        <w:pStyle w:val="Code"/>
      </w:pPr>
      <w:r w:rsidRPr="00EF1ECD">
        <w:t>&lt;h2&gt;Customer: &lt;%= Html.Encode(Model.Name) %&gt;&lt;/h2&gt;</w:t>
      </w:r>
      <w:r>
        <w:t xml:space="preserve">          </w:t>
      </w:r>
      <w:r w:rsidR="00D1610E">
        <w:t xml:space="preserve">          </w:t>
      </w:r>
      <w:r>
        <w:t>#1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lastRenderedPageBreak/>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While the manual mapping</w:t>
      </w:r>
      <w:r w:rsidR="0012291B">
        <w:fldChar w:fldCharType="begin"/>
      </w:r>
      <w:r w:rsidR="0012291B">
        <w:instrText xml:space="preserve"> XE "</w:instrText>
      </w:r>
      <w:r w:rsidR="0012291B" w:rsidRPr="00020849">
        <w:instrText>manual mapping</w:instrText>
      </w:r>
      <w:r w:rsidR="0012291B">
        <w:instrText xml:space="preserve">" </w:instrText>
      </w:r>
      <w:r w:rsidR="0012291B">
        <w:fldChar w:fldCharType="end"/>
      </w:r>
      <w:r>
        <w:t xml:space="preserve"> scenario we've shown in listing 18.2 is a marked improvement over rendering the domain model directly, it's still extremely tedious to write.  </w:t>
      </w:r>
      <w:r w:rsidR="008631E2">
        <w:t xml:space="preserve">It is </w:t>
      </w:r>
      <w:r w:rsidR="00AE4B60">
        <w:t>tedious</w:t>
      </w:r>
      <w:r>
        <w:t xml:space="preserve"> to write</w:t>
      </w:r>
      <w:r w:rsidR="008631E2">
        <w:t xml:space="preserve">, </w:t>
      </w:r>
      <w:r>
        <w:t>expensive to maintain,</w:t>
      </w:r>
      <w:r w:rsidR="008631E2">
        <w:t xml:space="preserve"> </w:t>
      </w:r>
      <w:r>
        <w:t>error prone</w:t>
      </w:r>
      <w:r w:rsidR="008631E2">
        <w:t>,</w:t>
      </w:r>
      <w:r>
        <w:t xml:space="preserve"> and brittle.  We can test it, but on a system featuring dozens of screens, this testing effort can bog down a project.</w:t>
      </w:r>
    </w:p>
    <w:p w:rsidR="009D1A94" w:rsidRDefault="003A0127" w:rsidP="009D1A94">
      <w:pPr>
        <w:pStyle w:val="Body"/>
      </w:pPr>
      <w:r>
        <w:t xml:space="preserve">Now </w:t>
      </w:r>
      <w:r w:rsidR="008834F1">
        <w:t>that you understand the problem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rsidR="008834F1">
        <w:t xml:space="preserve"> solves, </w:t>
      </w:r>
      <w:r>
        <w:t xml:space="preserve">you will start to use </w:t>
      </w:r>
      <w:r w:rsidR="008834F1">
        <w:t>it</w:t>
      </w:r>
      <w:r>
        <w:t xml:space="preserve"> for some of these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tasks</w:t>
      </w:r>
      <w:commentRangeStart w:id="6"/>
      <w:commentRangeStart w:id="7"/>
      <w:commentRangeStart w:id="8"/>
      <w:r w:rsidR="00EF1ECD">
        <w:t>.  AutoMapper allows us to forgo the manual mappi</w:t>
      </w:r>
      <w:r w:rsidR="009D1A94">
        <w:t>ng</w:t>
      </w:r>
      <w:r w:rsidR="0012291B">
        <w:fldChar w:fldCharType="begin"/>
      </w:r>
      <w:r w:rsidR="0012291B">
        <w:instrText xml:space="preserve"> XE "</w:instrText>
      </w:r>
      <w:r w:rsidR="0012291B" w:rsidRPr="00020849">
        <w:instrText>manual mapping</w:instrText>
      </w:r>
      <w:r w:rsidR="0012291B">
        <w:instrText xml:space="preserve">" </w:instrText>
      </w:r>
      <w:r w:rsidR="0012291B">
        <w:fldChar w:fldCharType="end"/>
      </w:r>
      <w:r w:rsidR="009D1A94">
        <w:t xml:space="preserve"> code, and gives us a hook to enable custom global or specific formatting rules.  Instead of</w:t>
      </w:r>
      <w:r w:rsidR="00EB5FBF">
        <w:t xml:space="preserve"> the</w:t>
      </w:r>
      <w:r w:rsidR="009D1A94">
        <w:t xml:space="preserve"> </w:t>
      </w:r>
      <w:r w:rsidR="00EB5FBF" w:rsidRPr="009D1A94">
        <w:rPr>
          <w:rStyle w:val="Italics"/>
        </w:rPr>
        <w:t>imperative</w:t>
      </w:r>
      <w:r w:rsidR="009D1A94">
        <w:t xml:space="preserve"> code we wrote in listing 18</w:t>
      </w:r>
      <w:r w:rsidR="001418A1">
        <w:t>.4</w:t>
      </w:r>
      <w:r w:rsidR="009D1A94">
        <w:t xml:space="preserve">, we can </w:t>
      </w:r>
      <w:r w:rsidR="009D1A94" w:rsidRPr="009D1A94">
        <w:rPr>
          <w:rStyle w:val="Italics"/>
        </w:rPr>
        <w:t>declare</w:t>
      </w:r>
      <w:r w:rsidR="009D1A94">
        <w:t xml:space="preserve"> the mapping</w:t>
      </w:r>
      <w:r w:rsidR="00745F68">
        <w:t xml:space="preserve"> and have AutoMapper perform the mapping behavior for us</w:t>
      </w:r>
      <w:r w:rsidR="009D1A94">
        <w:t>.</w:t>
      </w:r>
      <w:commentRangeEnd w:id="6"/>
      <w:r w:rsidR="00E95463">
        <w:rPr>
          <w:rStyle w:val="CommentReference"/>
          <w:vanish/>
        </w:rPr>
        <w:commentReference w:id="6"/>
      </w:r>
      <w:commentRangeEnd w:id="7"/>
      <w:r w:rsidR="002E1655">
        <w:commentReference w:id="7"/>
      </w:r>
      <w:commentRangeEnd w:id="8"/>
      <w:r w:rsidR="00AE4B60">
        <w:commentReference w:id="8"/>
      </w:r>
    </w:p>
    <w:p w:rsidR="009D1A94" w:rsidRDefault="00C9758E" w:rsidP="009D1A94">
      <w:pPr>
        <w:pStyle w:val="SidebarHead"/>
      </w:pPr>
      <w:r>
        <w:t>Declarative</w:t>
      </w:r>
      <w:r w:rsidR="009D1A94">
        <w:t xml:space="preserve"> programming</w:t>
      </w:r>
      <w:r w:rsidR="0012291B">
        <w:fldChar w:fldCharType="begin"/>
      </w:r>
      <w:r w:rsidR="0012291B">
        <w:instrText xml:space="preserve"> XE "</w:instrText>
      </w:r>
      <w:r w:rsidR="0012291B" w:rsidRPr="00C11956">
        <w:instrText>Declarative programming</w:instrText>
      </w:r>
      <w:r w:rsidR="0012291B">
        <w:instrText xml:space="preserve">" </w:instrText>
      </w:r>
      <w:r w:rsidR="0012291B">
        <w:fldChar w:fldCharType="end"/>
      </w:r>
      <w:r w:rsidR="009D1A94">
        <w:t xml:space="preserve"> versus </w:t>
      </w:r>
      <w:r>
        <w:t>imperative</w:t>
      </w:r>
      <w:r w:rsidR="009D1A94">
        <w:t xml:space="preserve"> programming</w:t>
      </w:r>
      <w:r w:rsidR="0012291B">
        <w:fldChar w:fldCharType="begin"/>
      </w:r>
      <w:r w:rsidR="0012291B">
        <w:instrText xml:space="preserve"> XE "</w:instrText>
      </w:r>
      <w:r w:rsidR="0012291B" w:rsidRPr="009B0781">
        <w:instrText>imperative programming</w:instrText>
      </w:r>
      <w:r w:rsidR="0012291B">
        <w:instrText xml:space="preserve">" </w:instrText>
      </w:r>
      <w:r w:rsidR="0012291B">
        <w:fldChar w:fldCharType="end"/>
      </w:r>
    </w:p>
    <w:p w:rsidR="009D1A94" w:rsidRPr="009D1A94" w:rsidRDefault="00C9758E" w:rsidP="009D1A94">
      <w:pPr>
        <w:pStyle w:val="Sidebar"/>
      </w:pPr>
      <w:r>
        <w:t>Imperative</w:t>
      </w:r>
      <w:r w:rsidR="009D1A94">
        <w:t xml:space="preserve"> programming is traditional code we usually write.  It expresses actions as a series of lines of code indicating logical flow and assignment</w:t>
      </w:r>
      <w:r w:rsidR="00F52286">
        <w:t xml:space="preserve">.  </w:t>
      </w:r>
      <w:r>
        <w:t>Imperative</w:t>
      </w:r>
      <w:r w:rsidR="00F52286">
        <w:t xml:space="preserve"> code </w:t>
      </w:r>
      <w:r w:rsidR="00460A02">
        <w:t xml:space="preserve">consists of complex </w:t>
      </w:r>
      <w:r>
        <w:t xml:space="preserve">algorithms </w:t>
      </w:r>
      <w:r w:rsidR="00F52286">
        <w:t xml:space="preserve">and </w:t>
      </w:r>
      <w:r w:rsidR="00460A02">
        <w:t xml:space="preserve">logical </w:t>
      </w:r>
      <w:r w:rsidR="00F52286">
        <w:t xml:space="preserve">statements that direct an exact sequence of operations. On the other hand, </w:t>
      </w:r>
      <w:r>
        <w:t xml:space="preserve">declarative </w:t>
      </w:r>
      <w:r w:rsidR="00F52286">
        <w:t xml:space="preserve">programming just specifies what is to be done, not how to do it.  </w:t>
      </w:r>
      <w:r>
        <w:t xml:space="preserve">Declarative </w:t>
      </w:r>
      <w:r w:rsidR="00F52286">
        <w:t xml:space="preserve">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w:t>
      </w:r>
      <w:r w:rsidR="0012291B">
        <w:fldChar w:fldCharType="begin"/>
      </w:r>
      <w:r w:rsidR="0012291B">
        <w:instrText xml:space="preserve"> XE "</w:instrText>
      </w:r>
      <w:r w:rsidR="0012291B" w:rsidRPr="00B11DB0">
        <w:instrText>regular expression</w:instrText>
      </w:r>
      <w:r w:rsidR="0012291B">
        <w:instrText xml:space="preserve">" </w:instrText>
      </w:r>
      <w:r w:rsidR="0012291B">
        <w:fldChar w:fldCharType="end"/>
      </w:r>
      <w:r w:rsidR="00F52286">
        <w:t xml:space="preserve"> with </w:t>
      </w:r>
      <w:r>
        <w:t xml:space="preserve">imperative </w:t>
      </w:r>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rsidR="00F52286">
        <w:t xml:space="preserve">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A quick look at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basics in the next section.</w:t>
      </w:r>
    </w:p>
    <w:p w:rsidR="009D1A94" w:rsidRPr="00224F3A" w:rsidRDefault="002C6540" w:rsidP="00224F3A">
      <w:pPr>
        <w:pStyle w:val="Head1"/>
        <w:rPr>
          <w:rStyle w:val="Italics"/>
          <w:rFonts w:ascii="Verdana" w:hAnsi="Verdana"/>
          <w:b w:val="0"/>
          <w:i/>
          <w:color w:val="000000"/>
          <w:sz w:val="16"/>
        </w:rPr>
      </w:pPr>
      <w:r w:rsidRPr="00224F3A">
        <w:rPr>
          <w:rStyle w:val="Italics"/>
          <w:i/>
        </w:rPr>
        <w:lastRenderedPageBreak/>
        <w:t>18.2 AutoMapper</w:t>
      </w:r>
      <w:r w:rsidR="0079123F">
        <w:rPr>
          <w:rStyle w:val="Italics"/>
          <w:i/>
        </w:rPr>
        <w:fldChar w:fldCharType="begin"/>
      </w:r>
      <w:r w:rsidR="0079123F">
        <w:instrText xml:space="preserve"> XE "</w:instrText>
      </w:r>
      <w:r w:rsidR="0079123F" w:rsidRPr="00E5556F">
        <w:instrText>AutoMapper</w:instrText>
      </w:r>
      <w:r w:rsidR="0079123F">
        <w:instrText xml:space="preserve">" </w:instrText>
      </w:r>
      <w:r w:rsidR="0079123F">
        <w:rPr>
          <w:rStyle w:val="Italics"/>
          <w:i/>
        </w:rPr>
        <w:fldChar w:fldCharType="end"/>
      </w:r>
      <w:r w:rsidRPr="00224F3A">
        <w:rPr>
          <w:rStyle w:val="Italics"/>
          <w:i/>
        </w:rPr>
        <w:t xml:space="preserve"> basics</w:t>
      </w:r>
    </w:p>
    <w:p w:rsidR="00F52286" w:rsidRPr="00F52286" w:rsidRDefault="00F52286" w:rsidP="00F52286">
      <w:pPr>
        <w:pStyle w:val="Body1"/>
      </w:pPr>
      <w:r>
        <w:t>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must be initialized and configured.  </w:t>
      </w:r>
      <w:commentRangeStart w:id="9"/>
      <w:commentRangeStart w:id="10"/>
      <w:r>
        <w:t xml:space="preserve">And </w:t>
      </w:r>
      <w:commentRangeEnd w:id="9"/>
      <w:r w:rsidR="00D1610E">
        <w:commentReference w:id="9"/>
      </w:r>
      <w:commentRangeEnd w:id="10"/>
      <w:r w:rsidR="008A4557">
        <w:commentReference w:id="10"/>
      </w:r>
      <w:r>
        <w:t>because AutoMapper relies on soft associations via naming conventions</w:t>
      </w:r>
      <w:r w:rsidR="0012291B">
        <w:fldChar w:fldCharType="begin"/>
      </w:r>
      <w:r w:rsidR="0012291B">
        <w:instrText xml:space="preserve"> XE "</w:instrText>
      </w:r>
      <w:r w:rsidR="0012291B" w:rsidRPr="00425EE6">
        <w:instrText>naming conventions</w:instrText>
      </w:r>
      <w:r w:rsidR="0012291B">
        <w:instrText xml:space="preserve">" </w:instrText>
      </w:r>
      <w:r w:rsidR="0012291B">
        <w:fldChar w:fldCharType="end"/>
      </w:r>
      <w:r>
        <w:t>, it's important that developers have a way to test that the configuration is valid.  We'll cover all these aspects and more in this section.</w:t>
      </w:r>
    </w:p>
    <w:p w:rsidR="002C6540" w:rsidRPr="00224F3A" w:rsidRDefault="002C6540" w:rsidP="00224F3A">
      <w:pPr>
        <w:pStyle w:val="Head2"/>
        <w:rPr>
          <w:rStyle w:val="Italics"/>
          <w:rFonts w:ascii="Verdana" w:hAnsi="Verdana"/>
          <w:b w:val="0"/>
          <w:i/>
          <w:color w:val="000000"/>
          <w:sz w:val="16"/>
        </w:rPr>
      </w:pPr>
      <w:r w:rsidRPr="00224F3A">
        <w:rPr>
          <w:rStyle w:val="Italics"/>
          <w:i/>
        </w:rPr>
        <w:t>18.2.1 - Initialization</w:t>
      </w:r>
    </w:p>
    <w:p w:rsidR="00F52286" w:rsidRDefault="00F52286" w:rsidP="00F52286">
      <w:pPr>
        <w:pStyle w:val="CodeListingCaption"/>
      </w:pPr>
      <w:r>
        <w:t>Listing 18.</w:t>
      </w:r>
      <w:r w:rsidR="00583621">
        <w:t>7</w:t>
      </w:r>
      <w:r>
        <w:t xml:space="preserv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t>}</w:t>
      </w:r>
    </w:p>
    <w:p w:rsidR="00F52286" w:rsidRDefault="00F52286" w:rsidP="00F52286">
      <w:pPr>
        <w:pStyle w:val="CodeAnnotation"/>
      </w:pPr>
      <w:r>
        <w:t>#1 A static entry point</w:t>
      </w:r>
    </w:p>
    <w:p w:rsidR="00F52286" w:rsidRDefault="00F52286" w:rsidP="00F52286">
      <w:pPr>
        <w:pStyle w:val="CodeAnnotation"/>
      </w:pPr>
      <w:r>
        <w:t>#2 Initializing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p>
    <w:p w:rsidR="00F52286" w:rsidRDefault="00F52286" w:rsidP="00F52286">
      <w:pPr>
        <w:pStyle w:val="CodeAnnotation"/>
      </w:pPr>
      <w:r>
        <w:t>#3 Adding a configuration profile</w:t>
      </w:r>
    </w:p>
    <w:p w:rsidR="00F52286" w:rsidRPr="00F52286" w:rsidRDefault="00316BF2" w:rsidP="00460A02">
      <w:pPr>
        <w:pStyle w:val="Body"/>
      </w:pPr>
      <w:r>
        <w:t>Listing 18.</w:t>
      </w:r>
      <w:r w:rsidR="00583621">
        <w:t>7</w:t>
      </w:r>
      <w:r>
        <w:t xml:space="preserve"> shows a sample class that initializes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24F3A">
      <w:pPr>
        <w:pStyle w:val="Head2"/>
        <w:rPr>
          <w:rStyle w:val="Italics"/>
          <w:rFonts w:ascii="Verdana" w:hAnsi="Verdana"/>
          <w:b w:val="0"/>
          <w:i/>
          <w:color w:val="000000"/>
          <w:sz w:val="16"/>
        </w:rPr>
      </w:pPr>
      <w:r w:rsidRPr="002C6540">
        <w:rPr>
          <w:rStyle w:val="Italics"/>
        </w:rPr>
        <w:t>18.2.2 - Profiles</w:t>
      </w:r>
      <w:r w:rsidR="0012291B">
        <w:rPr>
          <w:rStyle w:val="Italics"/>
        </w:rPr>
        <w:fldChar w:fldCharType="begin"/>
      </w:r>
      <w:r w:rsidR="0012291B">
        <w:instrText xml:space="preserve"> XE "</w:instrText>
      </w:r>
      <w:r w:rsidR="0012291B" w:rsidRPr="002B07B5">
        <w:rPr>
          <w:rStyle w:val="Italics"/>
        </w:rPr>
        <w:instrText>Profiles</w:instrText>
      </w:r>
      <w:r w:rsidR="0012291B">
        <w:instrText xml:space="preserve">" </w:instrText>
      </w:r>
      <w:r w:rsidR="0012291B">
        <w:rPr>
          <w:rStyle w:val="Italics"/>
        </w:rPr>
        <w:fldChar w:fldCharType="end"/>
      </w:r>
    </w:p>
    <w:p w:rsidR="00460A02" w:rsidRDefault="00460A02" w:rsidP="00460A02">
      <w:pPr>
        <w:pStyle w:val="Body"/>
      </w:pPr>
      <w:r>
        <w:t>Profiles</w:t>
      </w:r>
      <w:r w:rsidR="0012291B">
        <w:fldChar w:fldCharType="begin"/>
      </w:r>
      <w:r w:rsidR="0012291B">
        <w:instrText xml:space="preserve"> XE "</w:instrText>
      </w:r>
      <w:r w:rsidR="0012291B" w:rsidRPr="002B07B5">
        <w:rPr>
          <w:rStyle w:val="Italics"/>
        </w:rPr>
        <w:instrText>Profiles</w:instrText>
      </w:r>
      <w:r w:rsidR="0012291B">
        <w:instrText xml:space="preserve">" </w:instrText>
      </w:r>
      <w:r w:rsidR="0012291B">
        <w:fldChar w:fldCharType="end"/>
      </w:r>
      <w:r>
        <w:t xml:space="preserve"> are the main vehicle for configuring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A profile is a collection of type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definitions. AutoMapper profiles are classes that derive from its </w:t>
      </w:r>
      <w:r>
        <w:rPr>
          <w:rStyle w:val="CodeinText"/>
        </w:rPr>
        <w:t>Profile</w:t>
      </w:r>
      <w:r w:rsidRPr="00460A02">
        <w:rPr>
          <w:rStyle w:val="CodeinText"/>
          <w:rFonts w:ascii="Verdana" w:hAnsi="Verdana"/>
          <w:color w:val="000000"/>
          <w:sz w:val="16"/>
        </w:rPr>
        <w:t xml:space="preserve"> class.</w:t>
      </w:r>
      <w:r w:rsidR="00E95463">
        <w:t xml:space="preserve"> They also contain</w:t>
      </w:r>
      <w:r>
        <w:t xml:space="preserve"> rules that apply to all maps defined in that profile.  Profiles are effective for grouping mappings by context.  An application may have one profile for mapping from the domain model to a presentation model</w:t>
      </w:r>
      <w:r w:rsidR="0012291B">
        <w:fldChar w:fldCharType="begin"/>
      </w:r>
      <w:r w:rsidR="0012291B">
        <w:instrText xml:space="preserve"> XE "</w:instrText>
      </w:r>
      <w:r w:rsidR="0012291B" w:rsidRPr="003B44D4">
        <w:instrText>presentation model</w:instrText>
      </w:r>
      <w:r w:rsidR="0012291B">
        <w:instrText xml:space="preserve">" </w:instrText>
      </w:r>
      <w:r w:rsidR="0012291B">
        <w:fldChar w:fldCharType="end"/>
      </w:r>
      <w:r>
        <w:t xml:space="preserve">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w:t>
      </w:r>
      <w:r w:rsidR="00224F3A">
        <w:t>Creating a</w:t>
      </w:r>
      <w:r>
        <w:t xml:space="preserve"> sample </w:t>
      </w:r>
      <w:r w:rsidR="00583621">
        <w:t>pr</w:t>
      </w:r>
      <w:r>
        <w:t>ofile</w:t>
      </w:r>
    </w:p>
    <w:p w:rsidR="00F94BCF" w:rsidRPr="00F94BCF" w:rsidRDefault="00F94BCF" w:rsidP="00F94BCF">
      <w:pPr>
        <w:pStyle w:val="Code"/>
      </w:pPr>
      <w:r w:rsidRPr="00F94BCF">
        <w:t>public class ExampleProfile : Profile</w:t>
      </w:r>
      <w:r>
        <w:t xml:space="preserve">                </w:t>
      </w:r>
      <w:r w:rsidR="00D1610E">
        <w:t xml:space="preserve">         </w:t>
      </w:r>
      <w:r>
        <w:t>#1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w:t>
      </w:r>
      <w:r w:rsidR="00D1610E">
        <w:t xml:space="preserve">      </w:t>
      </w:r>
      <w:r>
        <w:t>#2</w:t>
      </w:r>
    </w:p>
    <w:p w:rsidR="00F94BCF" w:rsidRPr="00F94BCF" w:rsidRDefault="00F94BCF" w:rsidP="00F94BCF">
      <w:pPr>
        <w:pStyle w:val="Code"/>
      </w:pPr>
      <w:r w:rsidRPr="00F94BCF">
        <w:t xml:space="preserve">      ForSourceType&lt;Name&gt;().AddFormatter&lt;NameFormatter</w:t>
      </w:r>
      <w:r w:rsidR="0012291B">
        <w:fldChar w:fldCharType="begin"/>
      </w:r>
      <w:r w:rsidR="0012291B">
        <w:instrText xml:space="preserve"> XE "</w:instrText>
      </w:r>
      <w:r w:rsidR="0012291B" w:rsidRPr="00320416">
        <w:rPr>
          <w:rStyle w:val="CodeinText"/>
        </w:rPr>
        <w:instrText>NameFormatter</w:instrText>
      </w:r>
      <w:r w:rsidR="0012291B">
        <w:instrText xml:space="preserve">" </w:instrText>
      </w:r>
      <w:r w:rsidR="0012291B">
        <w:fldChar w:fldCharType="end"/>
      </w:r>
      <w:r w:rsidRPr="00F94BCF">
        <w:t>&gt;();</w:t>
      </w:r>
      <w:r>
        <w:t xml:space="preserve">    #3</w:t>
      </w:r>
    </w:p>
    <w:p w:rsidR="00F94BCF" w:rsidRPr="00F94BCF" w:rsidRDefault="00F94BCF" w:rsidP="00F94BCF">
      <w:pPr>
        <w:pStyle w:val="Code"/>
      </w:pPr>
      <w:r w:rsidRPr="00F94BCF">
        <w:lastRenderedPageBreak/>
        <w:t xml:space="preserve">      ForSourceType&lt;decimal&gt;()</w:t>
      </w:r>
      <w:r>
        <w:t xml:space="preserve">                             </w:t>
      </w:r>
      <w:r w:rsidR="00D1610E">
        <w:t xml:space="preserve">  </w:t>
      </w:r>
      <w:r>
        <w:t>|#</w:t>
      </w:r>
      <w:r w:rsidR="00BC20DF">
        <w:t>4</w:t>
      </w:r>
    </w:p>
    <w:p w:rsidR="00F94BCF" w:rsidRPr="00F94BCF" w:rsidRDefault="00F94BCF" w:rsidP="00F94BCF">
      <w:pPr>
        <w:pStyle w:val="Code"/>
      </w:pPr>
      <w:r w:rsidRPr="00F94BCF">
        <w:t xml:space="preserve">         .AddFormatExpression(context =&gt; </w:t>
      </w:r>
      <w:r>
        <w:t xml:space="preserve">                 </w:t>
      </w:r>
      <w:r w:rsidR="00D1610E">
        <w:t xml:space="preserve">   </w:t>
      </w:r>
      <w:r>
        <w:t>|#</w:t>
      </w:r>
      <w:r w:rsidR="00BC20DF">
        <w:t>4</w:t>
      </w:r>
    </w:p>
    <w:p w:rsidR="00F94BCF" w:rsidRPr="00F94BCF" w:rsidRDefault="00F94BCF" w:rsidP="00F94BCF">
      <w:pPr>
        <w:pStyle w:val="Code"/>
      </w:pPr>
      <w:r w:rsidRPr="00F94BCF">
        <w:t xml:space="preserve">            ((decimal)context.SourceValue).ToString("c"));</w:t>
      </w:r>
      <w:r>
        <w:t xml:space="preserve"> </w:t>
      </w:r>
      <w:r w:rsidR="00D1610E">
        <w:t xml:space="preserve">  </w:t>
      </w:r>
      <w:r>
        <w:t>|#</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D1610E">
        <w:t xml:space="preserve">   </w:t>
      </w:r>
      <w:r>
        <w:t>|#</w:t>
      </w:r>
      <w:r w:rsidR="00BC20DF">
        <w:t>5</w:t>
      </w:r>
    </w:p>
    <w:p w:rsidR="00F94BCF" w:rsidRPr="00F94BCF" w:rsidRDefault="00F94BCF" w:rsidP="00F94BCF">
      <w:pPr>
        <w:pStyle w:val="Code"/>
      </w:pPr>
      <w:r w:rsidRPr="00F94BCF">
        <w:t xml:space="preserve">         .ForMember(x =&gt; x.ShippingAddress, opt =&gt;</w:t>
      </w:r>
      <w:r>
        <w:t xml:space="preserve">       </w:t>
      </w:r>
      <w:r w:rsidR="00D1610E">
        <w:t xml:space="preserve">    </w:t>
      </w:r>
      <w:r w:rsidRPr="00F94BCF">
        <w:t>|#</w:t>
      </w:r>
      <w:r w:rsidR="00BC20DF">
        <w:t>5</w:t>
      </w:r>
    </w:p>
    <w:p w:rsidR="00F94BCF" w:rsidRPr="00F94BCF" w:rsidRDefault="00F94BCF" w:rsidP="00F94BCF">
      <w:pPr>
        <w:pStyle w:val="Code"/>
      </w:pPr>
      <w:r w:rsidRPr="00F94BCF">
        <w:t xml:space="preserve">         {</w:t>
      </w:r>
      <w:r>
        <w:t xml:space="preserve">                                            </w:t>
      </w:r>
      <w:r w:rsidR="00D1610E">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D1610E">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D1610E">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D1610E">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r w:rsidR="0012291B">
        <w:fldChar w:fldCharType="begin"/>
      </w:r>
      <w:r w:rsidR="0012291B">
        <w:instrText xml:space="preserve"> XE "</w:instrText>
      </w:r>
      <w:r w:rsidR="0012291B" w:rsidRPr="00A958CC">
        <w:instrText>source type</w:instrText>
      </w:r>
      <w:r w:rsidR="0012291B">
        <w:instrText xml:space="preserve">" </w:instrText>
      </w:r>
      <w:r w:rsidR="0012291B">
        <w:fldChar w:fldCharType="end"/>
      </w:r>
    </w:p>
    <w:p w:rsidR="00BC20DF" w:rsidRDefault="00BC20DF" w:rsidP="00BC20DF">
      <w:pPr>
        <w:pStyle w:val="CodeAnnotation"/>
      </w:pPr>
      <w:r>
        <w:t>#4 In-line formatting for source type</w:t>
      </w:r>
      <w:r w:rsidR="0012291B">
        <w:fldChar w:fldCharType="begin"/>
      </w:r>
      <w:r w:rsidR="0012291B">
        <w:instrText xml:space="preserve"> XE "</w:instrText>
      </w:r>
      <w:r w:rsidR="0012291B" w:rsidRPr="00A958CC">
        <w:instrText>source type</w:instrText>
      </w:r>
      <w:r w:rsidR="0012291B">
        <w:instrText xml:space="preserve">" </w:instrText>
      </w:r>
      <w:r w:rsidR="0012291B">
        <w:fldChar w:fldCharType="end"/>
      </w:r>
    </w:p>
    <w:p w:rsidR="006F1663" w:rsidRDefault="00BC20DF" w:rsidP="00BC20DF">
      <w:pPr>
        <w:pStyle w:val="Body1"/>
      </w:pPr>
      <w:r>
        <w:t xml:space="preserve">Let's investigate the profile piece by piece. </w:t>
      </w:r>
      <w:r w:rsidR="00AC6FC6">
        <w:t xml:space="preserve">First, each profile must derive from Profile and choose a unique ProfileName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r w:rsidR="00AC6FC6" w:rsidRPr="0012078A">
        <w:rPr>
          <w:rStyle w:val="CodeinText"/>
        </w:rPr>
        <w:t>AddFormatte</w:t>
      </w:r>
      <w:r w:rsidR="0012078A" w:rsidRPr="0012078A">
        <w:rPr>
          <w:rStyle w:val="CodeinText"/>
        </w:rPr>
        <w:t>r</w:t>
      </w:r>
      <w:r w:rsidR="00AC6FC6" w:rsidRPr="0012078A">
        <w:rPr>
          <w:rStyle w:val="CodeinText"/>
        </w:rPr>
        <w:t>&lt;HtmlEncoderFormatter&gt;()</w:t>
      </w:r>
      <w:r w:rsidR="00AC6FC6">
        <w:t>.  This is a global instruction to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rsidR="00AC6FC6">
        <w:t>, telling it to apply HTML encoding to every destination member.  A second formatting directive tells AutoMapper to, whenever it's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rsidR="00AC6FC6">
        <w:t xml:space="preserve"> from a </w:t>
      </w:r>
      <w:r w:rsidR="0024201F" w:rsidRPr="0024201F">
        <w:rPr>
          <w:rStyle w:val="CodeinText"/>
        </w:rPr>
        <w:t>Name</w:t>
      </w:r>
      <w:r w:rsidR="00AC6FC6">
        <w:t xml:space="preserve"> object, use the </w:t>
      </w:r>
      <w:r w:rsidR="00AC6FC6" w:rsidRPr="0012078A">
        <w:rPr>
          <w:rStyle w:val="CodeinText"/>
        </w:rPr>
        <w:t>NameFormatter</w:t>
      </w:r>
      <w:r w:rsidR="0012291B">
        <w:rPr>
          <w:rStyle w:val="CodeinText"/>
        </w:rPr>
        <w:fldChar w:fldCharType="begin"/>
      </w:r>
      <w:r w:rsidR="0012291B">
        <w:instrText xml:space="preserve"> XE "</w:instrText>
      </w:r>
      <w:r w:rsidR="0012291B" w:rsidRPr="00320416">
        <w:rPr>
          <w:rStyle w:val="CodeinText"/>
        </w:rPr>
        <w:instrText>NameFormatter</w:instrText>
      </w:r>
      <w:r w:rsidR="0012291B">
        <w:instrText xml:space="preserve">" </w:instrText>
      </w:r>
      <w:r w:rsidR="0012291B">
        <w:rPr>
          <w:rStyle w:val="CodeinText"/>
        </w:rPr>
        <w:fldChar w:fldCharType="end"/>
      </w:r>
      <w:r w:rsidR="00AC6FC6">
        <w:t xml:space="preserve"> (we will investigate </w:t>
      </w:r>
      <w:r w:rsidR="00AC6FC6" w:rsidRPr="0012078A">
        <w:rPr>
          <w:rStyle w:val="CodeinText"/>
        </w:rPr>
        <w:t>NameFormatter</w:t>
      </w:r>
      <w:r w:rsidR="00AC6FC6">
        <w:t xml:space="preserve"> in depth later in this chapter). There's another directive providing a special formatting expression AutoMapper should use when it</w:t>
      </w:r>
      <w:r w:rsidR="0047591D">
        <w:t>'</w:t>
      </w:r>
      <w:r w:rsidR="00AC6FC6">
        <w:t>s attempting to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rsidR="00AC6FC6">
        <w:t xml:space="preserve">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r w:rsidRPr="001418A1">
        <w:rPr>
          <w:rStyle w:val="CodeinText"/>
        </w:rPr>
        <w:t>CreateMap</w:t>
      </w:r>
      <w:r>
        <w:t xml:space="preserve"> directive, which tells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to plan to 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t xml:space="preserve"> from </w:t>
      </w:r>
      <w:r w:rsidRPr="001418A1">
        <w:rPr>
          <w:rStyle w:val="CodeinText"/>
        </w:rPr>
        <w:t>Customer</w:t>
      </w:r>
      <w:r>
        <w:t xml:space="preserve"> to </w:t>
      </w:r>
      <w:r w:rsidRPr="001418A1">
        <w:rPr>
          <w:rStyle w:val="CodeinText"/>
        </w:rPr>
        <w:t>CustomerInfo</w:t>
      </w:r>
      <w:r>
        <w:t xml:space="preserve">.  The </w:t>
      </w:r>
      <w:r w:rsidRPr="001418A1">
        <w:rPr>
          <w:rStyle w:val="CodeinText"/>
        </w:rPr>
        <w:t>ForMember</w:t>
      </w:r>
      <w:r>
        <w:t xml:space="preserve"> call tells AutoMapper to apply the </w:t>
      </w:r>
      <w:r w:rsidRPr="001418A1">
        <w:rPr>
          <w:rStyle w:val="CodeinText"/>
        </w:rPr>
        <w:t>AddressFormatter</w:t>
      </w:r>
      <w:r>
        <w:t xml:space="preserve"> but skip the </w:t>
      </w:r>
      <w:r w:rsidRPr="001418A1">
        <w:rPr>
          <w:rStyle w:val="CodeinText"/>
        </w:rPr>
        <w:t>HtmlEncoderFormatter</w:t>
      </w:r>
      <w:r>
        <w:t xml:space="preserve"> when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to the </w:t>
      </w:r>
      <w:r w:rsidRPr="001418A1">
        <w:rPr>
          <w:rStyle w:val="CodeinText"/>
        </w:rPr>
        <w:t>ShippingAddress</w:t>
      </w:r>
      <w:r>
        <w:t xml:space="preserve"> destination property</w:t>
      </w:r>
      <w:r w:rsidR="0012291B">
        <w:fldChar w:fldCharType="begin"/>
      </w:r>
      <w:r w:rsidR="0012291B">
        <w:instrText xml:space="preserve"> XE "</w:instrText>
      </w:r>
      <w:r w:rsidR="0012291B" w:rsidRPr="002B538A">
        <w:instrText>destination property</w:instrText>
      </w:r>
      <w:r w:rsidR="0012291B">
        <w:instrText xml:space="preserve">" </w:instrText>
      </w:r>
      <w:r w:rsidR="0012291B">
        <w:fldChar w:fldCharType="end"/>
      </w:r>
      <w:r>
        <w:t xml:space="preserve">. The rest of the </w:t>
      </w:r>
      <w:r w:rsidRPr="001418A1">
        <w:rPr>
          <w:rStyle w:val="CodeinText"/>
        </w:rPr>
        <w:t>CustomerInfo</w:t>
      </w:r>
      <w:r>
        <w:t xml:space="preserve"> properties aren't specified</w:t>
      </w:r>
      <w:r w:rsidR="001418A1">
        <w:t>, because they're mapped conventionally.</w:t>
      </w:r>
    </w:p>
    <w:p w:rsidR="001418A1" w:rsidRPr="002C6540" w:rsidRDefault="001418A1" w:rsidP="000C6974">
      <w:pPr>
        <w:pStyle w:val="Head2"/>
        <w:rPr>
          <w:rStyle w:val="Italics"/>
          <w:rFonts w:ascii="Verdana" w:hAnsi="Verdana"/>
          <w:b w:val="0"/>
          <w:i/>
          <w:color w:val="000000"/>
          <w:sz w:val="16"/>
        </w:rPr>
      </w:pPr>
      <w:r w:rsidRPr="002C6540">
        <w:rPr>
          <w:rStyle w:val="Italics"/>
        </w:rPr>
        <w:t xml:space="preserve">18.2.3 - </w:t>
      </w:r>
      <w:commentRangeStart w:id="11"/>
      <w:commentRangeStart w:id="12"/>
      <w:r w:rsidRPr="002C6540">
        <w:rPr>
          <w:rStyle w:val="Italics"/>
        </w:rPr>
        <w:t>Sanity checking</w:t>
      </w:r>
      <w:commentRangeEnd w:id="11"/>
      <w:r w:rsidR="007C7E96">
        <w:rPr>
          <w:rStyle w:val="CommentReference"/>
          <w:rFonts w:ascii="Verdana" w:hAnsi="Verdana"/>
          <w:b w:val="0"/>
          <w:i w:val="0"/>
          <w:vanish/>
          <w:color w:val="000000"/>
        </w:rPr>
        <w:commentReference w:id="11"/>
      </w:r>
      <w:commentRangeEnd w:id="12"/>
      <w:r w:rsidR="008A4557">
        <w:rPr>
          <w:rFonts w:ascii="Verdana" w:hAnsi="Verdana"/>
          <w:b w:val="0"/>
          <w:i w:val="0"/>
          <w:color w:val="000000"/>
          <w:sz w:val="16"/>
        </w:rPr>
        <w:commentReference w:id="12"/>
      </w:r>
    </w:p>
    <w:p w:rsidR="001418A1" w:rsidRDefault="001418A1" w:rsidP="0047591D">
      <w:pPr>
        <w:pStyle w:val="Body"/>
      </w:pPr>
      <w:r>
        <w:t>A reliance on convention</w:t>
      </w:r>
      <w:r w:rsidR="0012291B">
        <w:fldChar w:fldCharType="begin"/>
      </w:r>
      <w:r w:rsidR="0012291B">
        <w:instrText xml:space="preserve"> XE "</w:instrText>
      </w:r>
      <w:r w:rsidR="0012291B" w:rsidRPr="0065071F">
        <w:instrText>convention</w:instrText>
      </w:r>
      <w:r w:rsidR="0012291B">
        <w:instrText xml:space="preserve">" </w:instrText>
      </w:r>
      <w:r w:rsidR="0012291B">
        <w:fldChar w:fldCharType="end"/>
      </w:r>
      <w:r>
        <w:t xml:space="preserve"> is a double-edged sword.  On one hand, it helpfully eliminates the developer's obligation to specify each member's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 xml:space="preserve">Listing 18.9 </w:t>
      </w:r>
      <w:r w:rsidR="000C6974">
        <w:t>Examining a potentially dangerous typo</w:t>
      </w:r>
    </w:p>
    <w:p w:rsidR="00EE120B" w:rsidRPr="00EE120B" w:rsidRDefault="00EE120B" w:rsidP="00EE120B">
      <w:pPr>
        <w:pStyle w:val="Code"/>
      </w:pPr>
      <w:r w:rsidRPr="00EE120B">
        <w:lastRenderedPageBreak/>
        <w:t>public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Source</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int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BrokenProfile : Profile</w:t>
      </w:r>
    </w:p>
    <w:p w:rsidR="00EE120B" w:rsidRPr="00EE120B" w:rsidRDefault="00EE120B" w:rsidP="00EE120B">
      <w:pPr>
        <w:pStyle w:val="Code"/>
      </w:pPr>
      <w:r w:rsidRPr="00EE120B">
        <w:t>{</w:t>
      </w:r>
    </w:p>
    <w:p w:rsidR="00EE120B" w:rsidRPr="00EE120B" w:rsidRDefault="00EE120B" w:rsidP="00EE120B">
      <w:pPr>
        <w:pStyle w:val="Code"/>
      </w:pPr>
      <w:r w:rsidRPr="00EE120B">
        <w:tab/>
        <w:t>protected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t>CreateMap&lt;Source,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#1 This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Listing 18.9 AutoMapperConfigurationTester</w:t>
      </w:r>
    </w:p>
    <w:p w:rsidR="00CA47A9" w:rsidRPr="00CA47A9" w:rsidRDefault="00CA47A9" w:rsidP="00CA47A9">
      <w:pPr>
        <w:pStyle w:val="Code"/>
      </w:pPr>
      <w:r w:rsidRPr="00CA47A9">
        <w:t>[TestFixture]</w:t>
      </w:r>
    </w:p>
    <w:p w:rsidR="00CA47A9" w:rsidRPr="00CA47A9" w:rsidRDefault="00CA47A9" w:rsidP="00CA47A9">
      <w:pPr>
        <w:pStyle w:val="Code"/>
      </w:pPr>
      <w:r w:rsidRPr="00CA47A9">
        <w:t>public class AutoMapperConfigurationTester</w:t>
      </w:r>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tab/>
        <w:t>public void Should_map</w:t>
      </w:r>
      <w:r w:rsidR="0012291B">
        <w:fldChar w:fldCharType="begin"/>
      </w:r>
      <w:r w:rsidR="0012291B">
        <w:instrText xml:space="preserve"> XE "</w:instrText>
      </w:r>
      <w:r w:rsidR="0012291B" w:rsidRPr="00077DF8">
        <w:instrText>map</w:instrText>
      </w:r>
      <w:r w:rsidR="0012291B">
        <w:instrText xml:space="preserve">" </w:instrText>
      </w:r>
      <w:r w:rsidR="0012291B">
        <w:fldChar w:fldCharType="end"/>
      </w:r>
      <w:r w:rsidRPr="00CA47A9">
        <w:t>_everything()</w:t>
      </w:r>
    </w:p>
    <w:p w:rsidR="00CA47A9" w:rsidRPr="00CA47A9" w:rsidRDefault="00CA47A9" w:rsidP="00CA47A9">
      <w:pPr>
        <w:pStyle w:val="Code"/>
      </w:pPr>
      <w:r w:rsidRPr="00CA47A9">
        <w:tab/>
        <w:t>{</w:t>
      </w:r>
    </w:p>
    <w:p w:rsidR="00CA47A9" w:rsidRPr="00CA47A9" w:rsidRDefault="00CA47A9" w:rsidP="00CA47A9">
      <w:pPr>
        <w:pStyle w:val="Code"/>
      </w:pPr>
      <w:r w:rsidRPr="00CA47A9">
        <w:tab/>
      </w:r>
      <w:r w:rsidRPr="00CA47A9">
        <w:tab/>
        <w:t>AutoMapperConfiguration.Configure();</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t>Mapper.AssertConfigurationIsValid();</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#1 Configure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normally</w:t>
      </w:r>
    </w:p>
    <w:p w:rsidR="00CA47A9" w:rsidRDefault="00CA47A9" w:rsidP="00CA47A9">
      <w:pPr>
        <w:pStyle w:val="CodeAnnotation"/>
      </w:pPr>
      <w:r>
        <w:t>#2 Testing the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configuration</w:t>
      </w:r>
    </w:p>
    <w:p w:rsidR="002C6540" w:rsidRPr="002C6540" w:rsidRDefault="00CA47A9" w:rsidP="00944049">
      <w:pPr>
        <w:pStyle w:val="Body1"/>
        <w:rPr>
          <w:rStyle w:val="Italics"/>
          <w:rFonts w:ascii="Arial" w:hAnsi="Arial"/>
          <w:b/>
          <w:color w:val="auto"/>
          <w:sz w:val="15"/>
        </w:rPr>
      </w:pPr>
      <w:r>
        <w:t xml:space="preserve">When this test is run against our broken profile from listing 18.9 we'll get a helpful message indicating that the </w:t>
      </w:r>
      <w:r w:rsidRPr="00CA47A9">
        <w:rPr>
          <w:rStyle w:val="CodeinText"/>
        </w:rPr>
        <w:t>Typo</w:t>
      </w:r>
      <w:r>
        <w:t xml:space="preserve"> property is not mapped.</w:t>
      </w:r>
    </w:p>
    <w:p w:rsidR="002C6540" w:rsidRDefault="002C6540" w:rsidP="000C6974">
      <w:pPr>
        <w:pStyle w:val="Head2"/>
        <w:rPr>
          <w:rStyle w:val="Italics"/>
          <w:rFonts w:ascii="Verdana" w:hAnsi="Verdana"/>
          <w:b w:val="0"/>
          <w:i/>
          <w:color w:val="000000"/>
          <w:sz w:val="16"/>
        </w:rPr>
      </w:pPr>
      <w:r w:rsidRPr="002C6540">
        <w:rPr>
          <w:rStyle w:val="Italics"/>
        </w:rPr>
        <w:t>18.2.4 - Reducing repetitive formatting code</w:t>
      </w:r>
    </w:p>
    <w:p w:rsidR="00944049" w:rsidRDefault="00944049" w:rsidP="00944049">
      <w:pPr>
        <w:pStyle w:val="Body1"/>
      </w:pPr>
      <w:r>
        <w:t>Previously in this chapter we've mentioned applying special formatters</w:t>
      </w:r>
      <w:r w:rsidR="0079123F">
        <w:fldChar w:fldCharType="begin"/>
      </w:r>
      <w:r w:rsidR="0079123F">
        <w:instrText xml:space="preserve"> XE "</w:instrText>
      </w:r>
      <w:r w:rsidR="0079123F" w:rsidRPr="00592E9C">
        <w:instrText>formatters</w:instrText>
      </w:r>
      <w:r w:rsidR="0079123F">
        <w:instrText xml:space="preserve">" </w:instrText>
      </w:r>
      <w:r w:rsidR="0079123F">
        <w:fldChar w:fldCharType="end"/>
      </w:r>
      <w:r>
        <w:t xml:space="preserve"> to member mappings.  Each of these formatters are implementations of </w:t>
      </w:r>
      <w:r w:rsidR="0024201F" w:rsidRPr="0024201F">
        <w:rPr>
          <w:rStyle w:val="CodeinText"/>
        </w:rPr>
        <w:t>IValueFormatter</w:t>
      </w:r>
      <w:r>
        <w:t>, an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interface that defines the contract between AutoMapper and our custom formatting code. Listing 18.10 shows this interface.</w:t>
      </w:r>
    </w:p>
    <w:p w:rsidR="00944049" w:rsidRDefault="00944049" w:rsidP="00944049">
      <w:pPr>
        <w:pStyle w:val="CodeListingCaption"/>
      </w:pPr>
      <w:r>
        <w:t xml:space="preserve">Listing 18.10 </w:t>
      </w:r>
      <w:r w:rsidR="000C6974">
        <w:t xml:space="preserve">Examining the </w:t>
      </w:r>
      <w:r>
        <w:t>IValueFormatter</w:t>
      </w:r>
      <w:r w:rsidR="000C6974">
        <w:t xml:space="preserve"> interface</w:t>
      </w:r>
    </w:p>
    <w:p w:rsidR="00944049" w:rsidRPr="00944049" w:rsidRDefault="00944049" w:rsidP="00944049">
      <w:pPr>
        <w:pStyle w:val="Code"/>
      </w:pPr>
      <w:r w:rsidRPr="00944049">
        <w:t>public interface IValueFormatter</w:t>
      </w:r>
    </w:p>
    <w:p w:rsidR="00944049" w:rsidRPr="00944049" w:rsidRDefault="00944049" w:rsidP="00944049">
      <w:pPr>
        <w:pStyle w:val="Code"/>
      </w:pPr>
      <w:r w:rsidRPr="00944049">
        <w:t>{</w:t>
      </w:r>
    </w:p>
    <w:p w:rsidR="00944049" w:rsidRPr="00944049" w:rsidRDefault="00944049" w:rsidP="00944049">
      <w:pPr>
        <w:pStyle w:val="Code"/>
      </w:pPr>
      <w:r w:rsidRPr="00944049">
        <w:tab/>
        <w:t>string FormatValue(ResolutionContext context);</w:t>
      </w:r>
    </w:p>
    <w:p w:rsidR="00944049" w:rsidRDefault="00944049" w:rsidP="00944049">
      <w:pPr>
        <w:pStyle w:val="Code"/>
      </w:pPr>
      <w:r w:rsidRPr="00944049">
        <w:t>}</w:t>
      </w:r>
    </w:p>
    <w:p w:rsidR="00944049" w:rsidRDefault="00944049" w:rsidP="00944049">
      <w:pPr>
        <w:pStyle w:val="Body1"/>
      </w:pPr>
      <w:r>
        <w:lastRenderedPageBreak/>
        <w:t xml:space="preserve">Our customer formatting implementation will accept a </w:t>
      </w:r>
      <w:r w:rsidRPr="00944049">
        <w:rPr>
          <w:rStyle w:val="CodeinText"/>
        </w:rPr>
        <w:t>ResolutionContext</w:t>
      </w:r>
      <w:r>
        <w:t xml:space="preserve">, which supplies the original value and other metadata and outputs a </w:t>
      </w:r>
      <w:r w:rsidRPr="00944049">
        <w:rPr>
          <w:rStyle w:val="CodeinText"/>
        </w:rPr>
        <w:t>string</w:t>
      </w:r>
      <w:r>
        <w:t xml:space="preserve"> result.  To make it easier on client developers, a simple base class can be implemented.  Listing 18.11 shows </w:t>
      </w:r>
      <w:r w:rsidR="0024201F" w:rsidRPr="0024201F">
        <w:rPr>
          <w:rStyle w:val="CodeinText"/>
        </w:rPr>
        <w:t>BaseFormatter</w:t>
      </w:r>
      <w:r w:rsidR="0012291B">
        <w:rPr>
          <w:rStyle w:val="CodeinText"/>
        </w:rPr>
        <w:fldChar w:fldCharType="begin"/>
      </w:r>
      <w:r w:rsidR="0012291B">
        <w:instrText xml:space="preserve"> XE "</w:instrText>
      </w:r>
      <w:r w:rsidR="0012291B" w:rsidRPr="00FB159C">
        <w:rPr>
          <w:rStyle w:val="CodeinText"/>
        </w:rPr>
        <w:instrText>BaseFormatter</w:instrText>
      </w:r>
      <w:r w:rsidR="0012291B">
        <w:instrText xml:space="preserve">" </w:instrText>
      </w:r>
      <w:r w:rsidR="0012291B">
        <w:rPr>
          <w:rStyle w:val="CodeinText"/>
        </w:rPr>
        <w:fldChar w:fldCharType="end"/>
      </w:r>
      <w:r>
        <w:t>, which pulls the source value out of the context and checks for null values.</w:t>
      </w:r>
    </w:p>
    <w:p w:rsidR="00944049" w:rsidRDefault="00944049" w:rsidP="00944049">
      <w:pPr>
        <w:pStyle w:val="CodeListingCaption"/>
      </w:pPr>
      <w:r>
        <w:t xml:space="preserve">Listing 18.11 </w:t>
      </w:r>
      <w:r w:rsidR="000C6974">
        <w:t xml:space="preserve">Implementing IValueFormatter on the </w:t>
      </w:r>
      <w:r>
        <w:t>BaseFormatter</w:t>
      </w:r>
      <w:r w:rsidR="0012291B">
        <w:fldChar w:fldCharType="begin"/>
      </w:r>
      <w:r w:rsidR="0012291B">
        <w:instrText xml:space="preserve"> XE "</w:instrText>
      </w:r>
      <w:r w:rsidR="0012291B" w:rsidRPr="00FB159C">
        <w:rPr>
          <w:rStyle w:val="CodeinText"/>
        </w:rPr>
        <w:instrText>BaseFormatter</w:instrText>
      </w:r>
      <w:r w:rsidR="0012291B">
        <w:instrText xml:space="preserve">" </w:instrText>
      </w:r>
      <w:r w:rsidR="0012291B">
        <w:fldChar w:fldCharType="end"/>
      </w:r>
      <w:r w:rsidR="000C6974">
        <w:t xml:space="preserve"> class</w:t>
      </w:r>
    </w:p>
    <w:p w:rsidR="00944049" w:rsidRPr="00944049" w:rsidRDefault="00944049" w:rsidP="00944049">
      <w:pPr>
        <w:pStyle w:val="Code"/>
      </w:pPr>
      <w:r w:rsidRPr="00944049">
        <w:t>public abstract class BaseFormatter</w:t>
      </w:r>
      <w:r w:rsidR="0012291B">
        <w:fldChar w:fldCharType="begin"/>
      </w:r>
      <w:r w:rsidR="0012291B">
        <w:instrText xml:space="preserve"> XE "</w:instrText>
      </w:r>
      <w:r w:rsidR="0012291B" w:rsidRPr="00FB159C">
        <w:rPr>
          <w:rStyle w:val="CodeinText"/>
        </w:rPr>
        <w:instrText>BaseFormatter</w:instrText>
      </w:r>
      <w:r w:rsidR="0012291B">
        <w:instrText xml:space="preserve">" </w:instrText>
      </w:r>
      <w:r w:rsidR="0012291B">
        <w:fldChar w:fldCharType="end"/>
      </w:r>
      <w:r w:rsidRPr="00944049">
        <w:t>&lt;T&gt; : IValueFormatter</w:t>
      </w:r>
      <w:r>
        <w:t xml:space="preserve">   </w:t>
      </w:r>
    </w:p>
    <w:p w:rsidR="00944049" w:rsidRPr="00944049" w:rsidRDefault="00944049" w:rsidP="00944049">
      <w:pPr>
        <w:pStyle w:val="Code"/>
      </w:pPr>
      <w:r w:rsidRPr="00944049">
        <w:t>{</w:t>
      </w:r>
    </w:p>
    <w:p w:rsidR="00944049" w:rsidRPr="00944049" w:rsidRDefault="00944049" w:rsidP="00944049">
      <w:pPr>
        <w:pStyle w:val="Code"/>
      </w:pPr>
      <w:r w:rsidRPr="00944049">
        <w:tab/>
        <w:t>public string FormatValue(ResolutionContext context)</w:t>
      </w:r>
    </w:p>
    <w:p w:rsidR="00944049" w:rsidRPr="00944049" w:rsidRDefault="00944049" w:rsidP="00944049">
      <w:pPr>
        <w:pStyle w:val="Code"/>
      </w:pPr>
      <w:r w:rsidRPr="00944049">
        <w:tab/>
        <w:t>{</w:t>
      </w:r>
    </w:p>
    <w:p w:rsidR="00944049" w:rsidRPr="00944049" w:rsidRDefault="00944049" w:rsidP="00944049">
      <w:pPr>
        <w:pStyle w:val="Code"/>
      </w:pPr>
      <w:r w:rsidRPr="00944049">
        <w:tab/>
      </w:r>
      <w:r w:rsidRPr="00944049">
        <w:tab/>
        <w:t>if (context.SourceValue == null)</w:t>
      </w:r>
      <w:r>
        <w:t xml:space="preserve">          </w:t>
      </w:r>
    </w:p>
    <w:p w:rsidR="00944049" w:rsidRPr="00944049" w:rsidRDefault="00944049" w:rsidP="00944049">
      <w:pPr>
        <w:pStyle w:val="Code"/>
      </w:pPr>
      <w:r w:rsidRPr="00944049">
        <w:tab/>
      </w:r>
      <w:r w:rsidRPr="00944049">
        <w:tab/>
      </w:r>
      <w:r w:rsidRPr="00944049">
        <w:tab/>
        <w:t>return null;</w:t>
      </w:r>
    </w:p>
    <w:p w:rsidR="00944049" w:rsidRPr="00944049" w:rsidRDefault="00944049" w:rsidP="00944049">
      <w:pPr>
        <w:pStyle w:val="Code"/>
      </w:pPr>
    </w:p>
    <w:p w:rsidR="00944049" w:rsidRPr="00944049" w:rsidRDefault="00944049" w:rsidP="00944049">
      <w:pPr>
        <w:pStyle w:val="Code"/>
      </w:pPr>
      <w:r w:rsidRPr="00944049">
        <w:tab/>
      </w:r>
      <w:r w:rsidRPr="00944049">
        <w:tab/>
        <w:t>if (!(context.SourceValue is T))</w:t>
      </w:r>
      <w:r>
        <w:t xml:space="preserve">           #</w:t>
      </w:r>
      <w:r w:rsidR="00E90758">
        <w:t>1</w:t>
      </w:r>
    </w:p>
    <w:p w:rsidR="00944049" w:rsidRPr="00944049" w:rsidRDefault="00944049" w:rsidP="00944049">
      <w:pPr>
        <w:pStyle w:val="Code"/>
      </w:pPr>
      <w:r w:rsidRPr="00944049">
        <w:tab/>
      </w:r>
      <w:r w:rsidRPr="00944049">
        <w:tab/>
        <w:t>{</w:t>
      </w:r>
    </w:p>
    <w:p w:rsidR="00944049" w:rsidRPr="00944049" w:rsidRDefault="00944049" w:rsidP="00944049">
      <w:pPr>
        <w:pStyle w:val="Code"/>
      </w:pPr>
      <w:r w:rsidRPr="00944049">
        <w:tab/>
      </w:r>
      <w:r w:rsidRPr="00944049">
        <w:tab/>
      </w:r>
      <w:r w:rsidRPr="00944049">
        <w:tab/>
        <w:t>object value = context.SourceValue;</w:t>
      </w:r>
      <w:r>
        <w:t xml:space="preserve">  </w:t>
      </w:r>
    </w:p>
    <w:p w:rsidR="00944049" w:rsidRPr="00944049" w:rsidRDefault="00944049" w:rsidP="00944049">
      <w:pPr>
        <w:pStyle w:val="Code"/>
      </w:pPr>
      <w:r w:rsidRPr="00944049">
        <w:tab/>
      </w:r>
      <w:r w:rsidRPr="00944049">
        <w:tab/>
      </w:r>
      <w:r w:rsidRPr="00944049">
        <w:tab/>
        <w:t xml:space="preserve">return value == null ? </w:t>
      </w:r>
    </w:p>
    <w:p w:rsidR="00944049" w:rsidRPr="00944049" w:rsidRDefault="00944049" w:rsidP="00944049">
      <w:pPr>
        <w:pStyle w:val="Code"/>
      </w:pPr>
      <w:r w:rsidRPr="00944049">
        <w:tab/>
      </w:r>
      <w:r w:rsidRPr="00944049">
        <w:tab/>
      </w:r>
      <w:r w:rsidRPr="00944049">
        <w:tab/>
      </w:r>
      <w:r w:rsidRPr="00944049">
        <w:tab/>
        <w:t>string.Empty : value.ToString();</w:t>
      </w:r>
      <w:r>
        <w:t xml:space="preserve">  </w:t>
      </w:r>
    </w:p>
    <w:p w:rsidR="00944049" w:rsidRPr="00944049" w:rsidRDefault="00944049" w:rsidP="00944049">
      <w:pPr>
        <w:pStyle w:val="Code"/>
      </w:pPr>
      <w:r w:rsidRPr="00944049">
        <w:tab/>
      </w:r>
      <w:r w:rsidRPr="00944049">
        <w:tab/>
        <w:t>}</w:t>
      </w:r>
    </w:p>
    <w:p w:rsidR="00944049" w:rsidRPr="00944049" w:rsidRDefault="00944049" w:rsidP="00944049">
      <w:pPr>
        <w:pStyle w:val="Code"/>
      </w:pPr>
    </w:p>
    <w:p w:rsidR="00944049" w:rsidRPr="00944049" w:rsidRDefault="00944049" w:rsidP="00944049">
      <w:pPr>
        <w:pStyle w:val="Code"/>
      </w:pPr>
      <w:r w:rsidRPr="00944049">
        <w:tab/>
      </w:r>
      <w:r w:rsidRPr="00944049">
        <w:tab/>
        <w:t>return FormatValueCore</w:t>
      </w:r>
      <w:r w:rsidR="0012291B">
        <w:fldChar w:fldCharType="begin"/>
      </w:r>
      <w:r w:rsidR="0012291B">
        <w:instrText xml:space="preserve"> XE "</w:instrText>
      </w:r>
      <w:r w:rsidR="0012291B" w:rsidRPr="00D91783">
        <w:rPr>
          <w:rStyle w:val="CodeinText"/>
        </w:rPr>
        <w:instrText>FormatValueCore</w:instrText>
      </w:r>
      <w:r w:rsidR="0012291B">
        <w:instrText xml:space="preserve">" </w:instrText>
      </w:r>
      <w:r w:rsidR="0012291B">
        <w:fldChar w:fldCharType="end"/>
      </w:r>
      <w:r w:rsidRPr="00944049">
        <w:t>((T) context.SourceValue);</w:t>
      </w:r>
      <w:r>
        <w:t xml:space="preserve">  #</w:t>
      </w:r>
      <w:r w:rsidR="00E90758">
        <w:t>2</w:t>
      </w:r>
    </w:p>
    <w:p w:rsidR="00944049" w:rsidRPr="00944049" w:rsidRDefault="00944049" w:rsidP="00944049">
      <w:pPr>
        <w:pStyle w:val="Code"/>
      </w:pPr>
      <w:r w:rsidRPr="00944049">
        <w:tab/>
        <w:t>}</w:t>
      </w:r>
    </w:p>
    <w:p w:rsidR="00944049" w:rsidRPr="00944049" w:rsidRDefault="00944049" w:rsidP="00944049">
      <w:pPr>
        <w:pStyle w:val="Code"/>
      </w:pPr>
    </w:p>
    <w:p w:rsidR="00944049" w:rsidRPr="00944049" w:rsidRDefault="00944049" w:rsidP="00944049">
      <w:pPr>
        <w:pStyle w:val="Code"/>
      </w:pPr>
      <w:r w:rsidRPr="00944049">
        <w:tab/>
        <w:t>protected abstract string FormatValueCore</w:t>
      </w:r>
      <w:r w:rsidR="0012291B">
        <w:fldChar w:fldCharType="begin"/>
      </w:r>
      <w:r w:rsidR="0012291B">
        <w:instrText xml:space="preserve"> XE "</w:instrText>
      </w:r>
      <w:r w:rsidR="0012291B" w:rsidRPr="00D91783">
        <w:rPr>
          <w:rStyle w:val="CodeinText"/>
        </w:rPr>
        <w:instrText>FormatValueCore</w:instrText>
      </w:r>
      <w:r w:rsidR="0012291B">
        <w:instrText xml:space="preserve">" </w:instrText>
      </w:r>
      <w:r w:rsidR="0012291B">
        <w:fldChar w:fldCharType="end"/>
      </w:r>
      <w:r w:rsidRPr="00944049">
        <w:t>(T value);</w:t>
      </w:r>
      <w:r>
        <w:t xml:space="preserve">  #</w:t>
      </w:r>
      <w:r w:rsidR="00E90758">
        <w:t>3</w:t>
      </w:r>
    </w:p>
    <w:p w:rsidR="00944049" w:rsidRDefault="00944049" w:rsidP="00944049">
      <w:pPr>
        <w:pStyle w:val="Code"/>
      </w:pPr>
      <w:r w:rsidRPr="00944049">
        <w:t>}</w:t>
      </w:r>
    </w:p>
    <w:p w:rsidR="00E90758" w:rsidRDefault="00E90758" w:rsidP="00E90758">
      <w:pPr>
        <w:pStyle w:val="CodeAnnotation"/>
      </w:pPr>
      <w:r>
        <w:t>#1 Try ToString if wrong type</w:t>
      </w:r>
    </w:p>
    <w:p w:rsidR="00E90758" w:rsidRDefault="00E90758" w:rsidP="00E90758">
      <w:pPr>
        <w:pStyle w:val="CodeAnnotation"/>
      </w:pPr>
      <w:r>
        <w:t>#2 Return abstract method</w:t>
      </w:r>
    </w:p>
    <w:p w:rsidR="00E90758" w:rsidRDefault="00E90758" w:rsidP="00E90758">
      <w:pPr>
        <w:pStyle w:val="CodeAnnotation"/>
      </w:pPr>
      <w:r>
        <w:t>#3 Derivations implement strongly-typed method</w:t>
      </w:r>
    </w:p>
    <w:p w:rsidR="00E90758" w:rsidRDefault="00E90758" w:rsidP="00E90758">
      <w:pPr>
        <w:pStyle w:val="Body1"/>
      </w:pPr>
      <w:r>
        <w:t xml:space="preserve">Deriving from </w:t>
      </w:r>
      <w:r w:rsidRPr="00E90758">
        <w:rPr>
          <w:rStyle w:val="CodeinText"/>
        </w:rPr>
        <w:t>BaseFormatter</w:t>
      </w:r>
      <w:r w:rsidR="0012291B">
        <w:rPr>
          <w:rStyle w:val="CodeinText"/>
        </w:rPr>
        <w:fldChar w:fldCharType="begin"/>
      </w:r>
      <w:r w:rsidR="0012291B">
        <w:instrText xml:space="preserve"> XE "</w:instrText>
      </w:r>
      <w:r w:rsidR="0012291B" w:rsidRPr="00FB159C">
        <w:rPr>
          <w:rStyle w:val="CodeinText"/>
        </w:rPr>
        <w:instrText>BaseFormatter</w:instrText>
      </w:r>
      <w:r w:rsidR="0012291B">
        <w:instrText xml:space="preserve">" </w:instrText>
      </w:r>
      <w:r w:rsidR="0012291B">
        <w:rPr>
          <w:rStyle w:val="CodeinText"/>
        </w:rPr>
        <w:fldChar w:fldCharType="end"/>
      </w:r>
      <w:r>
        <w:t xml:space="preserve"> makes writing a custom formatter </w:t>
      </w:r>
      <w:r w:rsidR="00824164">
        <w:t>straightforward</w:t>
      </w:r>
      <w:r>
        <w:t xml:space="preserve">.  All we need to do is implement its abstract </w:t>
      </w:r>
      <w:r w:rsidRPr="00E90758">
        <w:rPr>
          <w:rStyle w:val="CodeinText"/>
        </w:rPr>
        <w:t>FormatValueCore</w:t>
      </w:r>
      <w:r w:rsidR="0012291B">
        <w:rPr>
          <w:rStyle w:val="CodeinText"/>
        </w:rPr>
        <w:fldChar w:fldCharType="begin"/>
      </w:r>
      <w:r w:rsidR="0012291B">
        <w:instrText xml:space="preserve"> XE "</w:instrText>
      </w:r>
      <w:r w:rsidR="0012291B" w:rsidRPr="00D91783">
        <w:rPr>
          <w:rStyle w:val="CodeinText"/>
        </w:rPr>
        <w:instrText>FormatValueCore</w:instrText>
      </w:r>
      <w:r w:rsidR="0012291B">
        <w:instrText xml:space="preserve">" </w:instrText>
      </w:r>
      <w:r w:rsidR="0012291B">
        <w:rPr>
          <w:rStyle w:val="CodeinText"/>
        </w:rPr>
        <w:fldChar w:fldCharType="end"/>
      </w:r>
      <w:r>
        <w:t xml:space="preserve"> method, which receives the strongly-typed source value.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will catch any null reference exceptions in formatters</w:t>
      </w:r>
      <w:r w:rsidR="0079123F">
        <w:fldChar w:fldCharType="begin"/>
      </w:r>
      <w:r w:rsidR="0079123F">
        <w:instrText xml:space="preserve"> XE "</w:instrText>
      </w:r>
      <w:r w:rsidR="0079123F" w:rsidRPr="00592E9C">
        <w:instrText>formatters</w:instrText>
      </w:r>
      <w:r w:rsidR="0079123F">
        <w:instrText xml:space="preserve">" </w:instrText>
      </w:r>
      <w:r w:rsidR="0079123F">
        <w:fldChar w:fldCharType="end"/>
      </w:r>
      <w:r>
        <w:t xml:space="preserve"> or in regular mapping</w:t>
      </w:r>
      <w:r w:rsidR="0012291B">
        <w:fldChar w:fldCharType="begin"/>
      </w:r>
      <w:r w:rsidR="0012291B">
        <w:instrText xml:space="preserve"> XE "</w:instrText>
      </w:r>
      <w:r w:rsidR="0012291B" w:rsidRPr="00A66496">
        <w:instrText>mapping</w:instrText>
      </w:r>
      <w:r w:rsidR="0012291B">
        <w:instrText xml:space="preserve">" </w:instrText>
      </w:r>
      <w:r w:rsidR="0012291B">
        <w:fldChar w:fldCharType="end"/>
      </w:r>
      <w:r>
        <w:t xml:space="preserve">.  It just returns an empty string or the default value.  Listing 18.12 shows the </w:t>
      </w:r>
      <w:r w:rsidRPr="00E90758">
        <w:rPr>
          <w:rStyle w:val="CodeinText"/>
        </w:rPr>
        <w:t>NameFormatter</w:t>
      </w:r>
      <w:r w:rsidR="0012291B">
        <w:rPr>
          <w:rStyle w:val="CodeinText"/>
        </w:rPr>
        <w:fldChar w:fldCharType="begin"/>
      </w:r>
      <w:r w:rsidR="0012291B">
        <w:instrText xml:space="preserve"> XE "</w:instrText>
      </w:r>
      <w:r w:rsidR="0012291B" w:rsidRPr="00320416">
        <w:rPr>
          <w:rStyle w:val="CodeinText"/>
        </w:rPr>
        <w:instrText>NameFormatter</w:instrText>
      </w:r>
      <w:r w:rsidR="0012291B">
        <w:instrText xml:space="preserve">" </w:instrText>
      </w:r>
      <w:r w:rsidR="0012291B">
        <w:rPr>
          <w:rStyle w:val="CodeinText"/>
        </w:rPr>
        <w:fldChar w:fldCharType="end"/>
      </w:r>
      <w:r>
        <w:t xml:space="preserve"> discussed earlier </w:t>
      </w:r>
      <w:r w:rsidR="006E2E09">
        <w:t xml:space="preserve">in section 18.1 of </w:t>
      </w:r>
      <w:r>
        <w:t>this chapter.</w:t>
      </w:r>
    </w:p>
    <w:p w:rsidR="00E90758" w:rsidRDefault="00E90758" w:rsidP="00E90758">
      <w:pPr>
        <w:pStyle w:val="CodeListingCaption"/>
      </w:pPr>
      <w:r>
        <w:t xml:space="preserve">Listing 18.12 </w:t>
      </w:r>
      <w:r w:rsidR="00F84B10">
        <w:t>Deriving Name</w:t>
      </w:r>
      <w:r>
        <w:t>Formatter</w:t>
      </w:r>
      <w:r w:rsidR="0012291B">
        <w:fldChar w:fldCharType="begin"/>
      </w:r>
      <w:r w:rsidR="0012291B">
        <w:instrText xml:space="preserve"> XE "</w:instrText>
      </w:r>
      <w:r w:rsidR="0012291B" w:rsidRPr="00320416">
        <w:rPr>
          <w:rStyle w:val="CodeinText"/>
        </w:rPr>
        <w:instrText>NameFormatter</w:instrText>
      </w:r>
      <w:r w:rsidR="0012291B">
        <w:instrText xml:space="preserve">" </w:instrText>
      </w:r>
      <w:r w:rsidR="0012291B">
        <w:fldChar w:fldCharType="end"/>
      </w:r>
      <w:r w:rsidR="00F84B10">
        <w:t xml:space="preserve"> to handle combining properties</w:t>
      </w:r>
    </w:p>
    <w:p w:rsidR="00E90758" w:rsidRPr="00E90758" w:rsidRDefault="00E90758" w:rsidP="00E90758">
      <w:pPr>
        <w:pStyle w:val="Code"/>
      </w:pPr>
      <w:r w:rsidRPr="00E90758">
        <w:t>public class NameFormatter</w:t>
      </w:r>
      <w:r w:rsidR="0012291B">
        <w:fldChar w:fldCharType="begin"/>
      </w:r>
      <w:r w:rsidR="0012291B">
        <w:instrText xml:space="preserve"> XE "</w:instrText>
      </w:r>
      <w:r w:rsidR="0012291B" w:rsidRPr="00320416">
        <w:rPr>
          <w:rStyle w:val="CodeinText"/>
        </w:rPr>
        <w:instrText>NameFormatter</w:instrText>
      </w:r>
      <w:r w:rsidR="0012291B">
        <w:instrText xml:space="preserve">" </w:instrText>
      </w:r>
      <w:r w:rsidR="0012291B">
        <w:fldChar w:fldCharType="end"/>
      </w:r>
      <w:r w:rsidRPr="00E90758">
        <w:t xml:space="preserve"> : BaseFormatter</w:t>
      </w:r>
      <w:r w:rsidR="0012291B">
        <w:fldChar w:fldCharType="begin"/>
      </w:r>
      <w:r w:rsidR="0012291B">
        <w:instrText xml:space="preserve"> XE "</w:instrText>
      </w:r>
      <w:r w:rsidR="0012291B" w:rsidRPr="00FB159C">
        <w:rPr>
          <w:rStyle w:val="CodeinText"/>
        </w:rPr>
        <w:instrText>BaseFormatter</w:instrText>
      </w:r>
      <w:r w:rsidR="0012291B">
        <w:instrText xml:space="preserve">" </w:instrText>
      </w:r>
      <w:r w:rsidR="0012291B">
        <w:fldChar w:fldCharType="end"/>
      </w:r>
      <w:r w:rsidRPr="00E90758">
        <w:t>&lt;Name&gt;</w:t>
      </w:r>
    </w:p>
    <w:p w:rsidR="00E90758" w:rsidRPr="00E90758" w:rsidRDefault="00E90758" w:rsidP="00E90758">
      <w:pPr>
        <w:pStyle w:val="Code"/>
      </w:pPr>
      <w:r w:rsidRPr="00E90758">
        <w:t>{</w:t>
      </w:r>
    </w:p>
    <w:p w:rsidR="00E90758" w:rsidRPr="00E90758" w:rsidRDefault="00E90758" w:rsidP="00E90758">
      <w:pPr>
        <w:pStyle w:val="Code"/>
      </w:pPr>
      <w:r w:rsidRPr="00E90758">
        <w:tab/>
        <w:t>protected override string FormatValueCore</w:t>
      </w:r>
      <w:r w:rsidR="0012291B">
        <w:fldChar w:fldCharType="begin"/>
      </w:r>
      <w:r w:rsidR="0012291B">
        <w:instrText xml:space="preserve"> XE "</w:instrText>
      </w:r>
      <w:r w:rsidR="0012291B" w:rsidRPr="00D91783">
        <w:rPr>
          <w:rStyle w:val="CodeinText"/>
        </w:rPr>
        <w:instrText>FormatValueCore</w:instrText>
      </w:r>
      <w:r w:rsidR="0012291B">
        <w:instrText xml:space="preserve">" </w:instrText>
      </w:r>
      <w:r w:rsidR="0012291B">
        <w:fldChar w:fldCharType="end"/>
      </w:r>
      <w:r w:rsidRPr="00E90758">
        <w:t>(Name value)</w:t>
      </w:r>
    </w:p>
    <w:p w:rsidR="00E90758" w:rsidRPr="00E90758" w:rsidRDefault="00E90758" w:rsidP="00E90758">
      <w:pPr>
        <w:pStyle w:val="Code"/>
      </w:pPr>
      <w:r w:rsidRPr="00E90758">
        <w:lastRenderedPageBreak/>
        <w:tab/>
        <w:t>{</w:t>
      </w:r>
    </w:p>
    <w:p w:rsidR="00E90758" w:rsidRPr="00E90758" w:rsidRDefault="00E90758" w:rsidP="00E90758">
      <w:pPr>
        <w:pStyle w:val="Code"/>
      </w:pPr>
      <w:r w:rsidRPr="00E90758">
        <w:tab/>
      </w:r>
      <w:r w:rsidRPr="00E90758">
        <w:tab/>
        <w:t>var sb = new StringBuilder();</w:t>
      </w:r>
      <w:r>
        <w:t xml:space="preserve">               #1</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r w:rsidRPr="00E90758">
        <w:tab/>
      </w:r>
      <w:r w:rsidRPr="00E90758">
        <w:tab/>
      </w:r>
      <w:r w:rsidRPr="00E90758">
        <w:tab/>
        <w:t>sb.Append(value.First);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(value.Suffix != null)</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value.Suffix.DisplayName);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return sb.ToString();</w:t>
      </w:r>
    </w:p>
    <w:p w:rsidR="00E90758" w:rsidRPr="00E90758" w:rsidRDefault="00E90758" w:rsidP="00E90758">
      <w:pPr>
        <w:pStyle w:val="Code"/>
      </w:pPr>
      <w:r w:rsidRPr="00E90758">
        <w:tab/>
        <w:t>}</w:t>
      </w:r>
    </w:p>
    <w:p w:rsidR="00E90758" w:rsidRDefault="00E90758" w:rsidP="00E90758">
      <w:pPr>
        <w:pStyle w:val="Code"/>
      </w:pPr>
      <w:r w:rsidRPr="00E90758">
        <w:t>}</w:t>
      </w:r>
    </w:p>
    <w:p w:rsidR="00E90758" w:rsidRDefault="00E90758" w:rsidP="00E90758">
      <w:pPr>
        <w:pStyle w:val="CodeAnnotation"/>
      </w:pPr>
      <w:r>
        <w:t>#1 Using StringBuilder to craft the output</w:t>
      </w:r>
    </w:p>
    <w:p w:rsidR="00E90758" w:rsidRDefault="00E90758" w:rsidP="00E90758">
      <w:pPr>
        <w:pStyle w:val="CodeAnnotation"/>
      </w:pPr>
      <w:r>
        <w:t>#2 Basic formatting logic</w:t>
      </w:r>
    </w:p>
    <w:p w:rsidR="002C6540" w:rsidRPr="002C6540" w:rsidRDefault="00555B8C" w:rsidP="00555B8C">
      <w:pPr>
        <w:pStyle w:val="Body1"/>
        <w:rPr>
          <w:rStyle w:val="Italics"/>
          <w:rFonts w:ascii="Arial" w:hAnsi="Arial"/>
          <w:b/>
          <w:color w:val="auto"/>
          <w:sz w:val="15"/>
        </w:rPr>
      </w:pPr>
      <w:r>
        <w:t>Harnessing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t xml:space="preserve"> allows the developer to write this code once and apply it in many places with just a declaration. When configured like the profile in listing 18.8, this formatter will be applied to all source members of type Name.</w:t>
      </w:r>
    </w:p>
    <w:p w:rsidR="002C6540" w:rsidRPr="002C6540" w:rsidRDefault="002C6540" w:rsidP="00D54736">
      <w:pPr>
        <w:pStyle w:val="Head2"/>
        <w:rPr>
          <w:rStyle w:val="Italics"/>
          <w:rFonts w:ascii="Verdana" w:hAnsi="Verdana"/>
          <w:b w:val="0"/>
          <w:i/>
          <w:color w:val="000000"/>
          <w:sz w:val="16"/>
        </w:rPr>
      </w:pPr>
      <w:r w:rsidRPr="002C6540">
        <w:rPr>
          <w:rStyle w:val="Italics"/>
        </w:rPr>
        <w:t>18.2.5 - Another look at our views</w:t>
      </w:r>
    </w:p>
    <w:p w:rsidR="00555B8C" w:rsidRPr="00555B8C" w:rsidRDefault="00555B8C" w:rsidP="00555B8C">
      <w:pPr>
        <w:pStyle w:val="Body1"/>
        <w:rPr>
          <w:rStyle w:val="Italics"/>
          <w:rFonts w:ascii="Arial" w:hAnsi="Arial"/>
          <w:b/>
          <w:i w:val="0"/>
          <w:color w:val="960000"/>
          <w:sz w:val="20"/>
        </w:rPr>
      </w:pPr>
      <w:r w:rsidRPr="00555B8C">
        <w:rPr>
          <w:rStyle w:val="Italics"/>
          <w:i w:val="0"/>
        </w:rPr>
        <w:t>With our configuration complete, our markup is focused only on layout and tedious logic there is replaced. Listing 18.13 shows the resulting view.</w:t>
      </w:r>
    </w:p>
    <w:p w:rsidR="00555B8C" w:rsidRDefault="00555B8C" w:rsidP="00555B8C">
      <w:pPr>
        <w:pStyle w:val="CodeListingCaption"/>
        <w:rPr>
          <w:rStyle w:val="Italics"/>
          <w:rFonts w:ascii="Verdana" w:hAnsi="Verdana"/>
          <w:b w:val="0"/>
          <w:color w:val="000000"/>
          <w:sz w:val="16"/>
        </w:rPr>
      </w:pPr>
      <w:r w:rsidRPr="00555B8C">
        <w:rPr>
          <w:rStyle w:val="Italics"/>
          <w:i w:val="0"/>
        </w:rPr>
        <w:t xml:space="preserve">Listing 18.13 </w:t>
      </w:r>
      <w:r>
        <w:rPr>
          <w:rStyle w:val="Italics"/>
        </w:rPr>
        <w:t>The final view markup</w:t>
      </w:r>
    </w:p>
    <w:p w:rsidR="00555B8C" w:rsidRPr="00555B8C" w:rsidRDefault="00555B8C" w:rsidP="00555B8C">
      <w:pPr>
        <w:pStyle w:val="Code"/>
      </w:pPr>
      <w:r w:rsidRPr="00555B8C">
        <w:t>&lt;h2&gt;Customer: &lt;%= Model.Name %&gt;&lt;/h2&gt;</w:t>
      </w:r>
    </w:p>
    <w:p w:rsidR="00555B8C" w:rsidRPr="00555B8C" w:rsidRDefault="00555B8C" w:rsidP="00555B8C">
      <w:pPr>
        <w:pStyle w:val="Code"/>
      </w:pPr>
      <w:r w:rsidRPr="00555B8C">
        <w:t>&lt;div class="customerdetails"&gt;</w:t>
      </w:r>
    </w:p>
    <w:p w:rsidR="00555B8C" w:rsidRPr="00555B8C" w:rsidRDefault="00555B8C" w:rsidP="00555B8C">
      <w:pPr>
        <w:pStyle w:val="Code"/>
      </w:pPr>
      <w:r w:rsidRPr="00555B8C">
        <w:t xml:space="preserve"> &lt;p&gt;Status: &lt;%= Model.Status %&gt;&lt;/p&gt;</w:t>
      </w:r>
    </w:p>
    <w:p w:rsidR="00555B8C" w:rsidRPr="00555B8C" w:rsidRDefault="00555B8C" w:rsidP="00555B8C">
      <w:pPr>
        <w:pStyle w:val="Code"/>
      </w:pPr>
      <w:r w:rsidRPr="00555B8C">
        <w:t xml:space="preserve"> &lt;p&gt;Total Amount Paid: &lt;%= Model.TotalAmountPaid %&gt;&lt;/p&gt;</w:t>
      </w:r>
    </w:p>
    <w:p w:rsidR="00555B8C" w:rsidRPr="00555B8C" w:rsidRDefault="00555B8C" w:rsidP="00555B8C">
      <w:pPr>
        <w:pStyle w:val="Code"/>
      </w:pPr>
      <w:r w:rsidRPr="00555B8C">
        <w:t xml:space="preserve"> &lt;p&gt;Address: &lt;%= Model.ShippingAddress %&gt;&lt;/p&gt;</w:t>
      </w:r>
    </w:p>
    <w:p w:rsidR="00555B8C" w:rsidRDefault="00555B8C" w:rsidP="00555B8C">
      <w:pPr>
        <w:pStyle w:val="Code"/>
      </w:pPr>
      <w:r w:rsidRPr="00555B8C">
        <w:t>&lt;/div&gt;</w:t>
      </w:r>
    </w:p>
    <w:p w:rsidR="00555B8C" w:rsidRDefault="00555B8C" w:rsidP="00555B8C">
      <w:pPr>
        <w:pStyle w:val="Head1"/>
      </w:pPr>
      <w:r>
        <w:t>18.3 Summary</w:t>
      </w:r>
    </w:p>
    <w:p w:rsidR="00555B8C" w:rsidRDefault="00555B8C" w:rsidP="00555B8C">
      <w:pPr>
        <w:pStyle w:val="Body1"/>
      </w:pPr>
      <w:r>
        <w:t>In this chapter we understood how views can quickly become unmanageable with logical checks and formatting that is best handled elsewhere.  When we first encountered the friction of these views, we manually mapped custom presentation models.  This worked well, but is tedious and error prone.  AutoMapper</w:t>
      </w:r>
      <w:r w:rsidR="0079123F">
        <w:fldChar w:fldCharType="begin"/>
      </w:r>
      <w:r w:rsidR="0079123F">
        <w:instrText xml:space="preserve"> XE "</w:instrText>
      </w:r>
      <w:r w:rsidR="0079123F" w:rsidRPr="00E5556F">
        <w:instrText>AutoMapper</w:instrText>
      </w:r>
      <w:r w:rsidR="0079123F">
        <w:instrText xml:space="preserve">" </w:instrText>
      </w:r>
      <w:r w:rsidR="0079123F">
        <w:fldChar w:fldCharType="end"/>
      </w:r>
      <w:r w:rsidR="004506F5">
        <w:t xml:space="preserve"> is an object-to-object mapper.  It maps values from one object to another according to its configuration</w:t>
      </w:r>
      <w:r>
        <w:t xml:space="preserve">.  We saw </w:t>
      </w:r>
      <w:r>
        <w:lastRenderedPageBreak/>
        <w:t xml:space="preserve">how to initialize and configure AutoMapper, how to follow the conventions, and learned the basics of leveraging AutoMapper hooks to globally apply formatting. </w:t>
      </w:r>
    </w:p>
    <w:p w:rsidR="00C60A63" w:rsidRPr="00555B8C" w:rsidRDefault="00C60A63" w:rsidP="00555B8C">
      <w:pPr>
        <w:pStyle w:val="Body"/>
      </w:pPr>
      <w:r>
        <w:t xml:space="preserve">In the next chapter, </w:t>
      </w:r>
      <w:r w:rsidR="002E01A6">
        <w:t>you will learn how to keep your controllers lightweight and under control</w:t>
      </w:r>
      <w:r>
        <w:t>.  By striving to reduce duplication and eliminate developer friction</w:t>
      </w:r>
      <w:r w:rsidR="0012291B">
        <w:fldChar w:fldCharType="begin"/>
      </w:r>
      <w:r w:rsidR="0012291B">
        <w:instrText xml:space="preserve"> XE "</w:instrText>
      </w:r>
      <w:r w:rsidR="0012291B" w:rsidRPr="00991858">
        <w:instrText>developer friction</w:instrText>
      </w:r>
      <w:r w:rsidR="0012291B">
        <w:instrText xml:space="preserve">" </w:instrText>
      </w:r>
      <w:r w:rsidR="0012291B">
        <w:fldChar w:fldCharType="end"/>
      </w:r>
      <w:r>
        <w:t xml:space="preserve">, we'll craft </w:t>
      </w:r>
      <w:r w:rsidR="004926DE">
        <w:t>small and targeted</w:t>
      </w:r>
      <w:r>
        <w:t xml:space="preserve"> controller </w:t>
      </w:r>
      <w:commentRangeStart w:id="13"/>
      <w:commentRangeStart w:id="14"/>
      <w:r>
        <w:t>actions</w:t>
      </w:r>
      <w:commentRangeEnd w:id="13"/>
      <w:r w:rsidR="00322CDB">
        <w:rPr>
          <w:rStyle w:val="CommentReference"/>
          <w:vanish/>
        </w:rPr>
        <w:commentReference w:id="13"/>
      </w:r>
      <w:commentRangeEnd w:id="14"/>
      <w:r w:rsidR="004926DE">
        <w:commentReference w:id="14"/>
      </w:r>
      <w:r>
        <w:t>.</w:t>
      </w:r>
    </w:p>
    <w:sectPr w:rsidR="00C60A63" w:rsidRPr="00555B8C" w:rsidSect="00B92776">
      <w:headerReference w:type="even" r:id="rId9"/>
      <w:headerReference w:type="default" r:id="rId10"/>
      <w:footerReference w:type="even" r:id="rId11"/>
      <w:footerReference w:type="default" r:id="rId12"/>
      <w:footerReference w:type="first" r:id="rId13"/>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Skinner" w:date="2010-03-03T18:15:00Z" w:initials="JS">
    <w:p w:rsidR="004725D8" w:rsidRDefault="004725D8">
      <w:r>
        <w:annotationRef/>
      </w:r>
      <w:r>
        <w:t xml:space="preserve">I think this would be better as "a convention-based object to object mapper". </w:t>
      </w:r>
    </w:p>
    <w:p w:rsidR="004725D8" w:rsidRDefault="004725D8"/>
    <w:p w:rsidR="004725D8" w:rsidRDefault="004725D8">
      <w:r>
        <w:t>When I saw "conventional" I read it as "…Automapper is an ordinary object to object mapper"</w:t>
      </w:r>
    </w:p>
  </w:comment>
  <w:comment w:id="0" w:author="Jeffrey" w:date="2010-03-21T21:02:00Z" w:initials="J">
    <w:p w:rsidR="0037352F" w:rsidRDefault="0037352F">
      <w:r>
        <w:annotationRef/>
      </w:r>
      <w:r>
        <w:t>Done, thanks</w:t>
      </w:r>
    </w:p>
  </w:comment>
  <w:comment w:id="2" w:author="JSkinner" w:date="2010-03-03T18:17:00Z" w:initials="JS">
    <w:p w:rsidR="004725D8" w:rsidRDefault="004725D8">
      <w:r>
        <w:annotationRef/>
      </w:r>
      <w:r>
        <w:t>Fix</w:t>
      </w:r>
      <w:r w:rsidR="00575C4F">
        <w:t>ed</w:t>
      </w:r>
      <w:r>
        <w:t xml:space="preserve"> indenting</w:t>
      </w:r>
    </w:p>
  </w:comment>
  <w:comment w:id="3" w:author="Jeffrey" w:date="2010-03-21T21:02:00Z" w:initials="J">
    <w:p w:rsidR="008A4557" w:rsidRDefault="008A4557">
      <w:r>
        <w:annotationRef/>
      </w:r>
      <w:r>
        <w:t>thanks</w:t>
      </w:r>
    </w:p>
  </w:comment>
  <w:comment w:id="4" w:author="JSkinner" w:date="2010-03-03T18:19:00Z" w:initials="JS">
    <w:p w:rsidR="001273BB" w:rsidRDefault="001273BB">
      <w:r>
        <w:annotationRef/>
      </w:r>
      <w:r>
        <w:t>Fixed indenting</w:t>
      </w:r>
    </w:p>
  </w:comment>
  <w:comment w:id="5" w:author="Jeffrey" w:date="2010-03-21T21:02:00Z" w:initials="J">
    <w:p w:rsidR="008A4557" w:rsidRDefault="008A4557">
      <w:r>
        <w:annotationRef/>
      </w:r>
      <w:r>
        <w:t>thanks</w:t>
      </w:r>
    </w:p>
  </w:comment>
  <w:comment w:id="6" w:author="Katharine Osborne" w:date="2010-02-07T00:35:00Z" w:initials="KO">
    <w:p w:rsidR="00E95463" w:rsidRDefault="00E95463">
      <w:pPr>
        <w:pStyle w:val="CommentText"/>
      </w:pPr>
      <w:r>
        <w:rPr>
          <w:rStyle w:val="CommentReference"/>
        </w:rPr>
        <w:annotationRef/>
      </w:r>
      <w:r>
        <w:t>Shouldn’t this information come earlier? This seems like the third introduction of AutoMapper :-/</w:t>
      </w:r>
    </w:p>
    <w:p w:rsidR="00E95463" w:rsidRDefault="00E95463">
      <w:pPr>
        <w:pStyle w:val="CommentText"/>
      </w:pPr>
    </w:p>
    <w:p w:rsidR="00E95463" w:rsidRDefault="00E95463">
      <w:pPr>
        <w:pStyle w:val="CommentText"/>
      </w:pPr>
      <w:r>
        <w:t>I still don’t have a good idea of what AutoMapper does (that just might be me though). As a reader, I wanted a more complete, thorough definition at the beginning of the chapter.</w:t>
      </w:r>
    </w:p>
  </w:comment>
  <w:comment w:id="7" w:author="Jeffrey" w:date="2010-02-21T22:26:00Z" w:initials="J">
    <w:p w:rsidR="002E1655" w:rsidRDefault="002E1655">
      <w:r>
        <w:annotationRef/>
      </w:r>
      <w:r>
        <w:t>It seems like there was a complete definition at the beginning of the chapter, but maybe it's not enough.  I'd be curious to see what Jeremy Skinner thinks of the introduction.</w:t>
      </w:r>
    </w:p>
  </w:comment>
  <w:comment w:id="8" w:author="JSkinner" w:date="2010-03-05T20:17:00Z" w:initials="JS">
    <w:p w:rsidR="00AE4B60" w:rsidRDefault="00AE4B60">
      <w:r>
        <w:annotationRef/>
      </w:r>
      <w:r w:rsidR="00C9758E">
        <w:t xml:space="preserve">I think the existing introduction is sufficient. This paragraph is just reiterating the point made earlier on. </w:t>
      </w:r>
    </w:p>
  </w:comment>
  <w:comment w:id="9" w:author="JSkinner" w:date="2010-03-05T20:21:00Z" w:initials="JS">
    <w:p w:rsidR="00D1610E" w:rsidRDefault="00D1610E">
      <w:r>
        <w:annotationRef/>
      </w:r>
      <w:r>
        <w:t>This doesn't read well…is this supposed to start with "And" ?</w:t>
      </w:r>
    </w:p>
  </w:comment>
  <w:comment w:id="10" w:author="Jeffrey" w:date="2010-03-21T21:02:00Z" w:initials="J">
    <w:p w:rsidR="008A4557" w:rsidRDefault="008A4557">
      <w:r>
        <w:annotationRef/>
      </w:r>
      <w:r>
        <w:t>Thanks</w:t>
      </w:r>
    </w:p>
  </w:comment>
  <w:comment w:id="11" w:author="Katharine Osborne" w:date="2010-02-25T15:30:00Z" w:initials="KO">
    <w:p w:rsidR="007C7E96" w:rsidRDefault="007C7E96">
      <w:pPr>
        <w:pStyle w:val="CommentText"/>
      </w:pPr>
      <w:r>
        <w:rPr>
          <w:rStyle w:val="CommentReference"/>
        </w:rPr>
        <w:annotationRef/>
      </w:r>
      <w:r>
        <w:t>No dash in section headings</w:t>
      </w:r>
    </w:p>
  </w:comment>
  <w:comment w:id="12" w:author="Jeffrey" w:date="2010-03-21T21:02:00Z" w:initials="J">
    <w:p w:rsidR="008A4557" w:rsidRDefault="008A4557">
      <w:r>
        <w:annotationRef/>
      </w:r>
      <w:r>
        <w:t>thanks</w:t>
      </w:r>
    </w:p>
  </w:comment>
  <w:comment w:id="13" w:author="Katharine Osborne" w:date="2010-02-07T00:50:00Z" w:initials="KO">
    <w:p w:rsidR="00322CDB" w:rsidRDefault="00322CDB">
      <w:pPr>
        <w:pStyle w:val="CommentText"/>
      </w:pPr>
      <w:r>
        <w:rPr>
          <w:rStyle w:val="CommentReference"/>
        </w:rPr>
        <w:annotationRef/>
      </w:r>
      <w:r>
        <w:t>This chapter is very short. Could the examples be extended (adding more), by showing a little more complexity? If not, that’s okay.</w:t>
      </w:r>
    </w:p>
  </w:comment>
  <w:comment w:id="14" w:author="Jeffrey" w:date="2010-02-21T22:37:00Z" w:initials="J">
    <w:p w:rsidR="004926DE" w:rsidRDefault="004926DE">
      <w:r>
        <w:annotationRef/>
      </w:r>
      <w:r>
        <w:t>We thought about that.  AutoMapper is _very_ useful with ASP.NET MVC, but we didn't want to deviate too much by talking about another project for an extended period of time.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7F5" w:rsidRDefault="00FC77F5">
      <w:r>
        <w:separator/>
      </w:r>
    </w:p>
    <w:p w:rsidR="00FC77F5" w:rsidRDefault="00FC77F5"/>
  </w:endnote>
  <w:endnote w:type="continuationSeparator" w:id="0">
    <w:p w:rsidR="00FC77F5" w:rsidRDefault="00FC77F5">
      <w:r>
        <w:continuationSeparator/>
      </w:r>
    </w:p>
    <w:p w:rsidR="00FC77F5" w:rsidRDefault="00FC77F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553572">
    <w:pPr>
      <w:pStyle w:val="Body1"/>
    </w:pPr>
    <w:r>
      <w:t xml:space="preserve">©Manning Publications Co. </w:t>
    </w:r>
    <w:r w:rsidRPr="00553572">
      <w:t>Please post comments or corrections to the Author Online forum:</w:t>
    </w:r>
  </w:p>
  <w:p w:rsidR="00E95463" w:rsidRPr="00DB3E55" w:rsidRDefault="00E95463"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Default="00E95463"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7F5" w:rsidRDefault="00FC77F5">
      <w:r>
        <w:separator/>
      </w:r>
    </w:p>
    <w:p w:rsidR="00FC77F5" w:rsidRDefault="00FC77F5"/>
  </w:footnote>
  <w:footnote w:type="continuationSeparator" w:id="0">
    <w:p w:rsidR="00FC77F5" w:rsidRDefault="00FC77F5">
      <w:r>
        <w:continuationSeparator/>
      </w:r>
    </w:p>
    <w:p w:rsidR="00FC77F5" w:rsidRDefault="00FC77F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24201F" w:rsidP="00D97E72">
    <w:pPr>
      <w:pStyle w:val="Body1"/>
      <w:tabs>
        <w:tab w:val="center" w:pos="3600"/>
        <w:tab w:val="right" w:pos="7200"/>
      </w:tabs>
    </w:pPr>
    <w:fldSimple w:instr="PAGE  ">
      <w:r w:rsidR="00232678">
        <w:rPr>
          <w:noProof/>
        </w:rPr>
        <w:t>10</w:t>
      </w:r>
    </w:fldSimple>
    <w:r w:rsidR="00E95463" w:rsidRPr="00553572">
      <w:tab/>
    </w:r>
    <w:r w:rsidR="00E95463">
      <w:tab/>
    </w:r>
    <w:r w:rsidR="00E95463" w:rsidRPr="00553572">
      <w:rPr>
        <w:rStyle w:val="BoldItalics"/>
      </w:rPr>
      <w:t>Author</w:t>
    </w:r>
    <w:r w:rsidR="00E95463" w:rsidRPr="00553572">
      <w:t xml:space="preserve"> / </w:t>
    </w:r>
    <w:r w:rsidR="00E95463" w:rsidRPr="00553572">
      <w:rPr>
        <w:rStyle w:val="BoldItalics"/>
      </w:rPr>
      <w:t>Title</w:t>
    </w:r>
    <w:r w:rsidR="00E95463" w:rsidRPr="00553572">
      <w:tab/>
      <w:t xml:space="preserve">Last saved: </w:t>
    </w:r>
    <w:fldSimple w:instr=" SAVEDATE  \@ &quot;M/d/yyyy&quot;  \* MERGEFORMAT ">
      <w:r w:rsidR="003B0F8E">
        <w:rPr>
          <w:noProof/>
        </w:rPr>
        <w:t>3/5/2010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463" w:rsidRPr="00553572" w:rsidRDefault="00E95463" w:rsidP="00B92776">
    <w:pPr>
      <w:pStyle w:val="Body1"/>
      <w:tabs>
        <w:tab w:val="right" w:pos="360"/>
        <w:tab w:val="center" w:pos="4320"/>
        <w:tab w:val="left" w:pos="7200"/>
      </w:tabs>
    </w:pPr>
    <w:r>
      <w:t xml:space="preserve">Last saved: </w:t>
    </w:r>
    <w:fldSimple w:instr=" SAVEDATE  \@ &quot;M/d/yyyy&quot;  \* MERGEFORMAT ">
      <w:r w:rsidR="003B0F8E">
        <w:rPr>
          <w:noProof/>
        </w:rPr>
        <w:t>3/5/2010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32678">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00E9"/>
    <w:rsid w:val="000812E7"/>
    <w:rsid w:val="00085C8C"/>
    <w:rsid w:val="00092916"/>
    <w:rsid w:val="00093DF4"/>
    <w:rsid w:val="000A091E"/>
    <w:rsid w:val="000C6974"/>
    <w:rsid w:val="000E63C0"/>
    <w:rsid w:val="000E6D5F"/>
    <w:rsid w:val="000F0DEC"/>
    <w:rsid w:val="00103F76"/>
    <w:rsid w:val="0010772E"/>
    <w:rsid w:val="001152FB"/>
    <w:rsid w:val="00116A8C"/>
    <w:rsid w:val="001177C3"/>
    <w:rsid w:val="0012078A"/>
    <w:rsid w:val="0012291B"/>
    <w:rsid w:val="0012713F"/>
    <w:rsid w:val="001273BB"/>
    <w:rsid w:val="00134A67"/>
    <w:rsid w:val="001418A1"/>
    <w:rsid w:val="00142662"/>
    <w:rsid w:val="0014456E"/>
    <w:rsid w:val="001474C4"/>
    <w:rsid w:val="00150624"/>
    <w:rsid w:val="001537C4"/>
    <w:rsid w:val="00154EBA"/>
    <w:rsid w:val="00155FBB"/>
    <w:rsid w:val="00157250"/>
    <w:rsid w:val="00160CEF"/>
    <w:rsid w:val="0016350A"/>
    <w:rsid w:val="001716E6"/>
    <w:rsid w:val="001736C3"/>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0780D"/>
    <w:rsid w:val="00210213"/>
    <w:rsid w:val="00214673"/>
    <w:rsid w:val="0021551B"/>
    <w:rsid w:val="00215BF2"/>
    <w:rsid w:val="00224060"/>
    <w:rsid w:val="00224F3A"/>
    <w:rsid w:val="00227CF4"/>
    <w:rsid w:val="00232678"/>
    <w:rsid w:val="002404EF"/>
    <w:rsid w:val="0024201F"/>
    <w:rsid w:val="00242879"/>
    <w:rsid w:val="0025094B"/>
    <w:rsid w:val="00251DF1"/>
    <w:rsid w:val="00263F76"/>
    <w:rsid w:val="00275591"/>
    <w:rsid w:val="00282F26"/>
    <w:rsid w:val="002867B1"/>
    <w:rsid w:val="00290557"/>
    <w:rsid w:val="00291EEA"/>
    <w:rsid w:val="002B6FE6"/>
    <w:rsid w:val="002C6540"/>
    <w:rsid w:val="002D24E6"/>
    <w:rsid w:val="002D28DB"/>
    <w:rsid w:val="002E01A6"/>
    <w:rsid w:val="002E1655"/>
    <w:rsid w:val="002F1201"/>
    <w:rsid w:val="002F4D34"/>
    <w:rsid w:val="00304A82"/>
    <w:rsid w:val="00305BDC"/>
    <w:rsid w:val="0031190B"/>
    <w:rsid w:val="00316BF2"/>
    <w:rsid w:val="003217CA"/>
    <w:rsid w:val="00322CDB"/>
    <w:rsid w:val="00326F66"/>
    <w:rsid w:val="00327B8E"/>
    <w:rsid w:val="00331DA7"/>
    <w:rsid w:val="00357C87"/>
    <w:rsid w:val="00360455"/>
    <w:rsid w:val="00363155"/>
    <w:rsid w:val="0037352F"/>
    <w:rsid w:val="00376157"/>
    <w:rsid w:val="003848AA"/>
    <w:rsid w:val="003A0127"/>
    <w:rsid w:val="003A1EA1"/>
    <w:rsid w:val="003A36BE"/>
    <w:rsid w:val="003A3CE7"/>
    <w:rsid w:val="003B0F8E"/>
    <w:rsid w:val="003C2391"/>
    <w:rsid w:val="003C4FE4"/>
    <w:rsid w:val="003E4AE2"/>
    <w:rsid w:val="003F3294"/>
    <w:rsid w:val="003F59AA"/>
    <w:rsid w:val="0042146E"/>
    <w:rsid w:val="004216EF"/>
    <w:rsid w:val="004506F5"/>
    <w:rsid w:val="00453B8A"/>
    <w:rsid w:val="00460A02"/>
    <w:rsid w:val="00471E42"/>
    <w:rsid w:val="00472589"/>
    <w:rsid w:val="004725D8"/>
    <w:rsid w:val="0047591D"/>
    <w:rsid w:val="0048007C"/>
    <w:rsid w:val="00491541"/>
    <w:rsid w:val="00491BFB"/>
    <w:rsid w:val="004926DE"/>
    <w:rsid w:val="00495AD7"/>
    <w:rsid w:val="00496FD1"/>
    <w:rsid w:val="004A44C7"/>
    <w:rsid w:val="004C330F"/>
    <w:rsid w:val="005063F2"/>
    <w:rsid w:val="00511E7A"/>
    <w:rsid w:val="00516647"/>
    <w:rsid w:val="00517E4D"/>
    <w:rsid w:val="00537945"/>
    <w:rsid w:val="00540921"/>
    <w:rsid w:val="00553572"/>
    <w:rsid w:val="00555B8C"/>
    <w:rsid w:val="005573A9"/>
    <w:rsid w:val="00575C4F"/>
    <w:rsid w:val="00581EF1"/>
    <w:rsid w:val="00583621"/>
    <w:rsid w:val="005964DF"/>
    <w:rsid w:val="005A2A40"/>
    <w:rsid w:val="005A5837"/>
    <w:rsid w:val="005B1BA2"/>
    <w:rsid w:val="005C65A8"/>
    <w:rsid w:val="005D2F86"/>
    <w:rsid w:val="005D3A9F"/>
    <w:rsid w:val="005D7972"/>
    <w:rsid w:val="005F1BFA"/>
    <w:rsid w:val="005F64FC"/>
    <w:rsid w:val="006024A5"/>
    <w:rsid w:val="006150B4"/>
    <w:rsid w:val="006155CC"/>
    <w:rsid w:val="00621F05"/>
    <w:rsid w:val="006305BF"/>
    <w:rsid w:val="0064126F"/>
    <w:rsid w:val="00644D70"/>
    <w:rsid w:val="00652905"/>
    <w:rsid w:val="00656211"/>
    <w:rsid w:val="006664F9"/>
    <w:rsid w:val="00676676"/>
    <w:rsid w:val="00683071"/>
    <w:rsid w:val="00693F51"/>
    <w:rsid w:val="006A01A0"/>
    <w:rsid w:val="006A3B75"/>
    <w:rsid w:val="006B719F"/>
    <w:rsid w:val="006C619B"/>
    <w:rsid w:val="006D70D7"/>
    <w:rsid w:val="006D7A63"/>
    <w:rsid w:val="006E1E21"/>
    <w:rsid w:val="006E2E09"/>
    <w:rsid w:val="006E57C0"/>
    <w:rsid w:val="006E6B97"/>
    <w:rsid w:val="006F1663"/>
    <w:rsid w:val="0070096E"/>
    <w:rsid w:val="00703424"/>
    <w:rsid w:val="00705CBB"/>
    <w:rsid w:val="00712658"/>
    <w:rsid w:val="0073592F"/>
    <w:rsid w:val="00741D1C"/>
    <w:rsid w:val="00742644"/>
    <w:rsid w:val="0074588D"/>
    <w:rsid w:val="00745F68"/>
    <w:rsid w:val="007537C4"/>
    <w:rsid w:val="00754508"/>
    <w:rsid w:val="007566B2"/>
    <w:rsid w:val="00766B65"/>
    <w:rsid w:val="00770EA8"/>
    <w:rsid w:val="00772212"/>
    <w:rsid w:val="0077483B"/>
    <w:rsid w:val="00776BAB"/>
    <w:rsid w:val="00786472"/>
    <w:rsid w:val="0079123F"/>
    <w:rsid w:val="007955B0"/>
    <w:rsid w:val="007A35E6"/>
    <w:rsid w:val="007A72A8"/>
    <w:rsid w:val="007B67BE"/>
    <w:rsid w:val="007C64F8"/>
    <w:rsid w:val="007C7E96"/>
    <w:rsid w:val="007D26D5"/>
    <w:rsid w:val="007F4791"/>
    <w:rsid w:val="00802A1A"/>
    <w:rsid w:val="008117A8"/>
    <w:rsid w:val="00824164"/>
    <w:rsid w:val="00826AB4"/>
    <w:rsid w:val="0083123A"/>
    <w:rsid w:val="0084430D"/>
    <w:rsid w:val="008564E4"/>
    <w:rsid w:val="008577DB"/>
    <w:rsid w:val="00860DFF"/>
    <w:rsid w:val="00861E69"/>
    <w:rsid w:val="0086249A"/>
    <w:rsid w:val="008631E2"/>
    <w:rsid w:val="00866DF5"/>
    <w:rsid w:val="00866EFB"/>
    <w:rsid w:val="008819F2"/>
    <w:rsid w:val="008834F1"/>
    <w:rsid w:val="00883A64"/>
    <w:rsid w:val="008A1A85"/>
    <w:rsid w:val="008A2F65"/>
    <w:rsid w:val="008A4557"/>
    <w:rsid w:val="008B36B6"/>
    <w:rsid w:val="008B7248"/>
    <w:rsid w:val="008C5570"/>
    <w:rsid w:val="008E447F"/>
    <w:rsid w:val="008E63C5"/>
    <w:rsid w:val="008E6F3E"/>
    <w:rsid w:val="0090208D"/>
    <w:rsid w:val="00921869"/>
    <w:rsid w:val="0092458C"/>
    <w:rsid w:val="0093415A"/>
    <w:rsid w:val="009354C8"/>
    <w:rsid w:val="009378B5"/>
    <w:rsid w:val="00944049"/>
    <w:rsid w:val="00957AA4"/>
    <w:rsid w:val="00964E27"/>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0496"/>
    <w:rsid w:val="00A74BA3"/>
    <w:rsid w:val="00A85178"/>
    <w:rsid w:val="00A91949"/>
    <w:rsid w:val="00A94B75"/>
    <w:rsid w:val="00A951A5"/>
    <w:rsid w:val="00AA4ED3"/>
    <w:rsid w:val="00AB0005"/>
    <w:rsid w:val="00AB5D6D"/>
    <w:rsid w:val="00AB690F"/>
    <w:rsid w:val="00AC6FC6"/>
    <w:rsid w:val="00AD0BF4"/>
    <w:rsid w:val="00AE4B60"/>
    <w:rsid w:val="00AF3376"/>
    <w:rsid w:val="00B07495"/>
    <w:rsid w:val="00B1107D"/>
    <w:rsid w:val="00B12E60"/>
    <w:rsid w:val="00B15E16"/>
    <w:rsid w:val="00B177F2"/>
    <w:rsid w:val="00B20137"/>
    <w:rsid w:val="00B23C87"/>
    <w:rsid w:val="00B25193"/>
    <w:rsid w:val="00B252B7"/>
    <w:rsid w:val="00B41619"/>
    <w:rsid w:val="00B5680B"/>
    <w:rsid w:val="00B5796D"/>
    <w:rsid w:val="00B62E65"/>
    <w:rsid w:val="00B819F4"/>
    <w:rsid w:val="00B92776"/>
    <w:rsid w:val="00B934E2"/>
    <w:rsid w:val="00BA72AD"/>
    <w:rsid w:val="00BB1AF0"/>
    <w:rsid w:val="00BC20DF"/>
    <w:rsid w:val="00BC232F"/>
    <w:rsid w:val="00BC3385"/>
    <w:rsid w:val="00BD3DFF"/>
    <w:rsid w:val="00BE5771"/>
    <w:rsid w:val="00C06310"/>
    <w:rsid w:val="00C3434F"/>
    <w:rsid w:val="00C37343"/>
    <w:rsid w:val="00C46759"/>
    <w:rsid w:val="00C516D0"/>
    <w:rsid w:val="00C60A63"/>
    <w:rsid w:val="00C63E93"/>
    <w:rsid w:val="00C813E5"/>
    <w:rsid w:val="00C832F3"/>
    <w:rsid w:val="00C83812"/>
    <w:rsid w:val="00C91BEB"/>
    <w:rsid w:val="00C962C1"/>
    <w:rsid w:val="00C9758E"/>
    <w:rsid w:val="00CA1A2B"/>
    <w:rsid w:val="00CA292E"/>
    <w:rsid w:val="00CA3424"/>
    <w:rsid w:val="00CA4769"/>
    <w:rsid w:val="00CA47A9"/>
    <w:rsid w:val="00CA490D"/>
    <w:rsid w:val="00CB4ADA"/>
    <w:rsid w:val="00CD4688"/>
    <w:rsid w:val="00CF36AC"/>
    <w:rsid w:val="00D01048"/>
    <w:rsid w:val="00D02910"/>
    <w:rsid w:val="00D1232F"/>
    <w:rsid w:val="00D1610E"/>
    <w:rsid w:val="00D20429"/>
    <w:rsid w:val="00D2421E"/>
    <w:rsid w:val="00D261F1"/>
    <w:rsid w:val="00D434D0"/>
    <w:rsid w:val="00D45E94"/>
    <w:rsid w:val="00D54736"/>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DF030E"/>
    <w:rsid w:val="00E02F46"/>
    <w:rsid w:val="00E161B5"/>
    <w:rsid w:val="00E1667E"/>
    <w:rsid w:val="00E35BED"/>
    <w:rsid w:val="00E44A14"/>
    <w:rsid w:val="00E611BA"/>
    <w:rsid w:val="00E66CD8"/>
    <w:rsid w:val="00E72ABD"/>
    <w:rsid w:val="00E80F79"/>
    <w:rsid w:val="00E83ABC"/>
    <w:rsid w:val="00E874F5"/>
    <w:rsid w:val="00E90758"/>
    <w:rsid w:val="00E93A2E"/>
    <w:rsid w:val="00E9425C"/>
    <w:rsid w:val="00E95463"/>
    <w:rsid w:val="00EA7D43"/>
    <w:rsid w:val="00EB03EA"/>
    <w:rsid w:val="00EB5FBF"/>
    <w:rsid w:val="00EE005A"/>
    <w:rsid w:val="00EE120B"/>
    <w:rsid w:val="00EE55F1"/>
    <w:rsid w:val="00EE7B2B"/>
    <w:rsid w:val="00EF1CFC"/>
    <w:rsid w:val="00EF1ECD"/>
    <w:rsid w:val="00F07E30"/>
    <w:rsid w:val="00F153CD"/>
    <w:rsid w:val="00F160C2"/>
    <w:rsid w:val="00F209DA"/>
    <w:rsid w:val="00F32E47"/>
    <w:rsid w:val="00F33DBC"/>
    <w:rsid w:val="00F41D8D"/>
    <w:rsid w:val="00F46E62"/>
    <w:rsid w:val="00F51636"/>
    <w:rsid w:val="00F52286"/>
    <w:rsid w:val="00F52627"/>
    <w:rsid w:val="00F842EE"/>
    <w:rsid w:val="00F84B10"/>
    <w:rsid w:val="00F94AEA"/>
    <w:rsid w:val="00F94BCF"/>
    <w:rsid w:val="00F950B5"/>
    <w:rsid w:val="00F95804"/>
    <w:rsid w:val="00FA5B73"/>
    <w:rsid w:val="00FA73BB"/>
    <w:rsid w:val="00FB7944"/>
    <w:rsid w:val="00FC09B8"/>
    <w:rsid w:val="00FC77F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224F3A"/>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apper.codeplex.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458</TotalTime>
  <Pages>11</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60</cp:revision>
  <cp:lastPrinted>2001-01-25T15:37:00Z</cp:lastPrinted>
  <dcterms:created xsi:type="dcterms:W3CDTF">2010-01-04T03:37:00Z</dcterms:created>
  <dcterms:modified xsi:type="dcterms:W3CDTF">2010-03-22T02:32:00Z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