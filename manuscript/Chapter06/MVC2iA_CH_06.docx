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8E7136" w:rsidP="00C66A21">
      <w:pPr>
        <w:pStyle w:val="COChapterNumber"/>
      </w:pPr>
      <w:r>
        <w:t>6</w:t>
      </w:r>
    </w:p>
    <w:p w:rsidR="000602CA" w:rsidRPr="00BE1870" w:rsidRDefault="008E7136" w:rsidP="00C66A21">
      <w:pPr>
        <w:pStyle w:val="COChapterTitle"/>
      </w:pPr>
      <w:r>
        <w:t>Hosting ASP.NET MVC Applications</w:t>
      </w:r>
    </w:p>
    <w:p w:rsidR="00994DFD" w:rsidRPr="00994DFD" w:rsidRDefault="00994DFD" w:rsidP="00994DFD">
      <w:pPr>
        <w:pStyle w:val="Body1"/>
      </w:pPr>
      <w:r w:rsidRPr="00994DFD">
        <w:t>This chapter covers:</w:t>
      </w:r>
    </w:p>
    <w:p w:rsidR="00994DFD" w:rsidRPr="00994DFD" w:rsidRDefault="00994DFD" w:rsidP="00994DFD">
      <w:pPr>
        <w:pStyle w:val="ListBullet"/>
      </w:pPr>
      <w:bookmarkStart w:id="0" w:name="_Toc188355271"/>
      <w:r w:rsidRPr="00994DFD">
        <w:t>Understanding server environment requirements</w:t>
      </w:r>
    </w:p>
    <w:p w:rsidR="00994DFD" w:rsidRPr="00994DFD" w:rsidRDefault="00994DFD" w:rsidP="00994DFD">
      <w:pPr>
        <w:pStyle w:val="ListBullet"/>
      </w:pPr>
      <w:r w:rsidRPr="00994DFD">
        <w:t>Revealing hosting options in IIS</w:t>
      </w:r>
    </w:p>
    <w:p w:rsidR="00994DFD" w:rsidRPr="00994DFD" w:rsidRDefault="00994DFD" w:rsidP="00994DFD">
      <w:pPr>
        <w:pStyle w:val="ListBullet"/>
      </w:pPr>
      <w:r w:rsidRPr="00994DFD">
        <w:t>Configuring different environments</w:t>
      </w:r>
    </w:p>
    <w:bookmarkEnd w:id="0"/>
    <w:p w:rsidR="00994DFD" w:rsidRPr="00994DFD" w:rsidRDefault="00994DFD" w:rsidP="00994DFD">
      <w:pPr>
        <w:pStyle w:val="Body"/>
      </w:pPr>
    </w:p>
    <w:p w:rsidR="00994DFD" w:rsidRPr="00994DFD" w:rsidRDefault="00994DFD" w:rsidP="00994DFD">
      <w:pPr>
        <w:pStyle w:val="Body1"/>
      </w:pPr>
      <w:r w:rsidRPr="00994DFD">
        <w:t>Running an ASP.NET MVC application in Visual Studio is as easy as hitting F5, but what about deploying the application? In a Windows-hosted environment, web applications are typically deployed to Internet Information Services</w:t>
      </w:r>
      <w:r w:rsidR="00693BD4" w:rsidRPr="00994DFD">
        <w:fldChar w:fldCharType="begin"/>
      </w:r>
      <w:r w:rsidRPr="00994DFD">
        <w:instrText xml:space="preserve"> XE "Internet Information Services" \t "See IIS" </w:instrText>
      </w:r>
      <w:r w:rsidR="00693BD4" w:rsidRPr="00994DFD">
        <w:fldChar w:fldCharType="end"/>
      </w:r>
      <w:r w:rsidRPr="00994DFD">
        <w:t xml:space="preserve"> (IIS</w:t>
      </w:r>
      <w:r w:rsidR="00693BD4" w:rsidRPr="00994DFD">
        <w:fldChar w:fldCharType="begin"/>
      </w:r>
      <w:r w:rsidRPr="00994DFD">
        <w:instrText xml:space="preserve"> XE "IIS" </w:instrText>
      </w:r>
      <w:r w:rsidR="00693BD4" w:rsidRPr="00994DFD">
        <w:fldChar w:fldCharType="end"/>
      </w:r>
      <w:r w:rsidRPr="00994DFD">
        <w:t>). But several different versions of IIS are on the market, each with different configurations and options for hosting an ASP.NET MVC application. With new features like routing, in some versions of IIS</w:t>
      </w:r>
      <w:r w:rsidR="00C66A21">
        <w:t>,</w:t>
      </w:r>
      <w:r w:rsidRPr="00994DFD">
        <w:t xml:space="preserve"> hosting presents new challenges that did not exist with Web Forms applications.</w:t>
      </w:r>
    </w:p>
    <w:p w:rsidR="00994DFD" w:rsidRPr="00994DFD" w:rsidRDefault="00994DFD" w:rsidP="00994DFD">
      <w:pPr>
        <w:pStyle w:val="Body"/>
      </w:pPr>
      <w:r w:rsidRPr="00994DFD">
        <w:t xml:space="preserve">In this chapter </w:t>
      </w:r>
      <w:r w:rsidR="00270B16">
        <w:t xml:space="preserve">you </w:t>
      </w:r>
      <w:r w:rsidRPr="00994DFD">
        <w:t xml:space="preserve">will learn options for hosting in the different IIS versions supported today. </w:t>
      </w:r>
    </w:p>
    <w:p w:rsidR="00994DFD" w:rsidRPr="00994DFD" w:rsidRDefault="00994DFD" w:rsidP="00994DFD">
      <w:pPr>
        <w:pStyle w:val="Head1"/>
      </w:pPr>
      <w:bookmarkStart w:id="1" w:name="_Toc193098887"/>
      <w:bookmarkStart w:id="2" w:name="_Toc191659636"/>
      <w:bookmarkStart w:id="3" w:name="_Toc188355272"/>
      <w:bookmarkStart w:id="4" w:name="_Toc231699078"/>
      <w:bookmarkStart w:id="5" w:name="_Toc208157389"/>
      <w:r>
        <w:t>6.</w:t>
      </w:r>
      <w:r w:rsidRPr="00994DFD">
        <w:t>1</w:t>
      </w:r>
      <w:bookmarkEnd w:id="1"/>
      <w:bookmarkEnd w:id="2"/>
      <w:bookmarkEnd w:id="3"/>
      <w:r w:rsidRPr="00994DFD">
        <w:t xml:space="preserve"> Deployment scenarios</w:t>
      </w:r>
      <w:bookmarkEnd w:id="4"/>
      <w:bookmarkEnd w:id="5"/>
    </w:p>
    <w:p w:rsidR="00994DFD" w:rsidRPr="00994DFD" w:rsidRDefault="00994DFD" w:rsidP="00994DFD">
      <w:pPr>
        <w:pStyle w:val="Body1"/>
      </w:pPr>
      <w:r w:rsidRPr="00994DFD">
        <w:t xml:space="preserve">In most scenarios, deploying an ASP.NET MVC application involves deployment to a Windows Server OS environment. Occasionally, it is necessary to deploy to older environments such as Windows Server 2000 or Windows XP, with older versions of IIS. Table </w:t>
      </w:r>
      <w:r>
        <w:t>6.</w:t>
      </w:r>
      <w:r w:rsidRPr="00994DFD">
        <w:t>1 shows Windows OSs and the version of IIS available.</w:t>
      </w:r>
    </w:p>
    <w:p w:rsidR="00994DFD" w:rsidRPr="00994DFD" w:rsidRDefault="00994DFD" w:rsidP="00994DFD">
      <w:pPr>
        <w:pStyle w:val="TableCaption"/>
      </w:pPr>
      <w:r w:rsidRPr="00994DFD">
        <w:t xml:space="preserve">Table </w:t>
      </w:r>
      <w:r>
        <w:t>6.</w:t>
      </w:r>
      <w:r w:rsidRPr="00994DFD">
        <w:t>1 Windows and IIS versions</w:t>
      </w:r>
    </w:p>
    <w:tbl>
      <w:tblPr>
        <w:tblW w:w="0" w:type="auto"/>
        <w:tblLook w:val="04A0"/>
      </w:tblPr>
      <w:tblGrid>
        <w:gridCol w:w="2898"/>
        <w:gridCol w:w="1170"/>
      </w:tblGrid>
      <w:tr w:rsidR="00994DFD">
        <w:tc>
          <w:tcPr>
            <w:tcW w:w="2898" w:type="dxa"/>
          </w:tcPr>
          <w:p w:rsidR="00994DFD" w:rsidRPr="00994DFD" w:rsidRDefault="00994DFD">
            <w:pPr>
              <w:pStyle w:val="TableHead"/>
            </w:pPr>
            <w:r w:rsidRPr="00994DFD">
              <w:t>Windows Operating System</w:t>
            </w:r>
          </w:p>
        </w:tc>
        <w:tc>
          <w:tcPr>
            <w:tcW w:w="1170" w:type="dxa"/>
          </w:tcPr>
          <w:p w:rsidR="00994DFD" w:rsidRPr="00994DFD" w:rsidRDefault="00994DFD">
            <w:pPr>
              <w:pStyle w:val="TableHead"/>
            </w:pPr>
            <w:r w:rsidRPr="00994DFD">
              <w:t>IIS Version</w:t>
            </w:r>
          </w:p>
        </w:tc>
      </w:tr>
      <w:tr w:rsidR="00994DFD">
        <w:tc>
          <w:tcPr>
            <w:tcW w:w="2898" w:type="dxa"/>
          </w:tcPr>
          <w:p w:rsidR="00994DFD" w:rsidRPr="00994DFD" w:rsidRDefault="00994DFD">
            <w:pPr>
              <w:pStyle w:val="TableBody"/>
            </w:pPr>
            <w:r w:rsidRPr="00994DFD">
              <w:lastRenderedPageBreak/>
              <w:t>Windows 2000</w:t>
            </w:r>
          </w:p>
        </w:tc>
        <w:tc>
          <w:tcPr>
            <w:tcW w:w="1170" w:type="dxa"/>
          </w:tcPr>
          <w:p w:rsidR="00994DFD" w:rsidRPr="00994DFD" w:rsidRDefault="00994DFD">
            <w:pPr>
              <w:pStyle w:val="TableBody"/>
            </w:pPr>
            <w:r w:rsidRPr="00994DFD">
              <w:t>IIS 5.0</w:t>
            </w:r>
          </w:p>
        </w:tc>
      </w:tr>
      <w:tr w:rsidR="00994DFD">
        <w:tc>
          <w:tcPr>
            <w:tcW w:w="2898" w:type="dxa"/>
          </w:tcPr>
          <w:p w:rsidR="00994DFD" w:rsidRPr="00994DFD" w:rsidRDefault="00994DFD">
            <w:pPr>
              <w:pStyle w:val="TableBody"/>
            </w:pPr>
            <w:r w:rsidRPr="00994DFD">
              <w:t>Windows XP Professional</w:t>
            </w:r>
          </w:p>
        </w:tc>
        <w:tc>
          <w:tcPr>
            <w:tcW w:w="1170" w:type="dxa"/>
          </w:tcPr>
          <w:p w:rsidR="00994DFD" w:rsidRPr="00994DFD" w:rsidRDefault="00994DFD">
            <w:pPr>
              <w:pStyle w:val="TableBody"/>
            </w:pPr>
            <w:r w:rsidRPr="00994DFD">
              <w:t>IIS 5.1</w:t>
            </w:r>
          </w:p>
        </w:tc>
      </w:tr>
      <w:tr w:rsidR="00994DFD">
        <w:tc>
          <w:tcPr>
            <w:tcW w:w="2898" w:type="dxa"/>
          </w:tcPr>
          <w:p w:rsidR="00994DFD" w:rsidRPr="00994DFD" w:rsidRDefault="00994DFD">
            <w:pPr>
              <w:pStyle w:val="TableBody"/>
            </w:pPr>
            <w:r w:rsidRPr="00994DFD">
              <w:t>Windows XP Professional x64 Edition</w:t>
            </w:r>
          </w:p>
        </w:tc>
        <w:tc>
          <w:tcPr>
            <w:tcW w:w="1170" w:type="dxa"/>
          </w:tcPr>
          <w:p w:rsidR="00994DFD" w:rsidRPr="00994DFD" w:rsidRDefault="00994DFD">
            <w:pPr>
              <w:pStyle w:val="TableBody"/>
            </w:pPr>
            <w:r w:rsidRPr="00994DFD">
              <w:t>IIS 6.0</w:t>
            </w:r>
          </w:p>
        </w:tc>
      </w:tr>
      <w:tr w:rsidR="00994DFD">
        <w:tc>
          <w:tcPr>
            <w:tcW w:w="2898" w:type="dxa"/>
          </w:tcPr>
          <w:p w:rsidR="00994DFD" w:rsidRPr="00994DFD" w:rsidRDefault="00994DFD">
            <w:pPr>
              <w:pStyle w:val="TableBody"/>
            </w:pPr>
            <w:r w:rsidRPr="00994DFD">
              <w:t>Windows Server 2003</w:t>
            </w:r>
          </w:p>
        </w:tc>
        <w:tc>
          <w:tcPr>
            <w:tcW w:w="1170" w:type="dxa"/>
          </w:tcPr>
          <w:p w:rsidR="00994DFD" w:rsidRPr="00994DFD" w:rsidRDefault="00994DFD">
            <w:pPr>
              <w:pStyle w:val="TableBody"/>
            </w:pPr>
            <w:r w:rsidRPr="00994DFD">
              <w:t>IIS 6.0</w:t>
            </w:r>
          </w:p>
        </w:tc>
      </w:tr>
      <w:tr w:rsidR="00994DFD">
        <w:tc>
          <w:tcPr>
            <w:tcW w:w="2898" w:type="dxa"/>
          </w:tcPr>
          <w:p w:rsidR="00994DFD" w:rsidRPr="00994DFD" w:rsidRDefault="00994DFD">
            <w:pPr>
              <w:pStyle w:val="TableBody"/>
            </w:pPr>
            <w:r w:rsidRPr="00994DFD">
              <w:t>Windows Vista</w:t>
            </w:r>
          </w:p>
        </w:tc>
        <w:tc>
          <w:tcPr>
            <w:tcW w:w="1170" w:type="dxa"/>
          </w:tcPr>
          <w:p w:rsidR="00994DFD" w:rsidRPr="00994DFD" w:rsidRDefault="00994DFD">
            <w:pPr>
              <w:pStyle w:val="TableBody"/>
            </w:pPr>
            <w:r w:rsidRPr="00994DFD">
              <w:t>IIS 7.0</w:t>
            </w:r>
          </w:p>
        </w:tc>
      </w:tr>
      <w:tr w:rsidR="00994DFD">
        <w:tc>
          <w:tcPr>
            <w:tcW w:w="2898" w:type="dxa"/>
          </w:tcPr>
          <w:p w:rsidR="00994DFD" w:rsidRPr="00994DFD" w:rsidRDefault="00994DFD">
            <w:pPr>
              <w:pStyle w:val="TableBody"/>
            </w:pPr>
            <w:r w:rsidRPr="00994DFD">
              <w:t>Windows Server 2008</w:t>
            </w:r>
          </w:p>
        </w:tc>
        <w:tc>
          <w:tcPr>
            <w:tcW w:w="1170" w:type="dxa"/>
          </w:tcPr>
          <w:p w:rsidR="00994DFD" w:rsidRPr="00994DFD" w:rsidRDefault="00994DFD">
            <w:pPr>
              <w:pStyle w:val="TableBody"/>
            </w:pPr>
            <w:r w:rsidRPr="00994DFD">
              <w:t>IIS 7.0</w:t>
            </w:r>
          </w:p>
        </w:tc>
      </w:tr>
      <w:tr w:rsidR="00994DFD">
        <w:tc>
          <w:tcPr>
            <w:tcW w:w="2898" w:type="dxa"/>
          </w:tcPr>
          <w:p w:rsidR="00994DFD" w:rsidRPr="00994DFD" w:rsidRDefault="00994DFD">
            <w:pPr>
              <w:pStyle w:val="TableBody"/>
            </w:pPr>
            <w:r w:rsidRPr="00994DFD">
              <w:t>Windows 7</w:t>
            </w:r>
          </w:p>
        </w:tc>
        <w:tc>
          <w:tcPr>
            <w:tcW w:w="1170" w:type="dxa"/>
          </w:tcPr>
          <w:p w:rsidR="00994DFD" w:rsidRPr="00994DFD" w:rsidRDefault="00994DFD">
            <w:pPr>
              <w:pStyle w:val="TableBody"/>
            </w:pPr>
            <w:r w:rsidRPr="00994DFD">
              <w:t>IIS 7.5</w:t>
            </w:r>
          </w:p>
        </w:tc>
      </w:tr>
      <w:tr w:rsidR="00994DFD">
        <w:tc>
          <w:tcPr>
            <w:tcW w:w="2898" w:type="dxa"/>
          </w:tcPr>
          <w:p w:rsidR="00994DFD" w:rsidRPr="00994DFD" w:rsidRDefault="00994DFD">
            <w:pPr>
              <w:pStyle w:val="TableBody"/>
            </w:pPr>
            <w:r w:rsidRPr="00994DFD">
              <w:t>Windows Server 2008 R2</w:t>
            </w:r>
          </w:p>
        </w:tc>
        <w:tc>
          <w:tcPr>
            <w:tcW w:w="1170" w:type="dxa"/>
          </w:tcPr>
          <w:p w:rsidR="00994DFD" w:rsidRPr="00994DFD" w:rsidRDefault="00994DFD">
            <w:pPr>
              <w:pStyle w:val="TableBody"/>
            </w:pPr>
            <w:r w:rsidRPr="00994DFD">
              <w:t>IIS 7.5</w:t>
            </w:r>
          </w:p>
        </w:tc>
      </w:tr>
    </w:tbl>
    <w:p w:rsidR="00994DFD" w:rsidRPr="00994DFD" w:rsidRDefault="00994DFD" w:rsidP="00994DFD">
      <w:pPr>
        <w:pStyle w:val="Body"/>
      </w:pPr>
    </w:p>
    <w:p w:rsidR="00994DFD" w:rsidRPr="00994DFD" w:rsidRDefault="00994DFD" w:rsidP="00994DFD">
      <w:pPr>
        <w:pStyle w:val="Body"/>
      </w:pPr>
      <w:r w:rsidRPr="00994DFD">
        <w:t>For all practical purposes, there are only two types of hosting environments we need to worry about:</w:t>
      </w:r>
    </w:p>
    <w:p w:rsidR="00994DFD" w:rsidRPr="00994DFD" w:rsidRDefault="00994DFD" w:rsidP="00994DFD">
      <w:pPr>
        <w:pStyle w:val="ListBullet"/>
      </w:pPr>
      <w:r w:rsidRPr="00994DFD">
        <w:t>IIS 7.0+</w:t>
      </w:r>
    </w:p>
    <w:p w:rsidR="00994DFD" w:rsidRPr="00994DFD" w:rsidRDefault="00994DFD" w:rsidP="00994DFD">
      <w:pPr>
        <w:pStyle w:val="ListBullet"/>
      </w:pPr>
      <w:r w:rsidRPr="00994DFD">
        <w:t>Not IIS 7.0+</w:t>
      </w:r>
    </w:p>
    <w:p w:rsidR="00994DFD" w:rsidRPr="00994DFD" w:rsidRDefault="00994DFD" w:rsidP="00994DFD">
      <w:pPr>
        <w:pStyle w:val="Body1"/>
      </w:pPr>
      <w:r w:rsidRPr="00994DFD">
        <w:t>Deploying to an IIS 7.0</w:t>
      </w:r>
      <w:r w:rsidR="00693BD4" w:rsidRPr="00994DFD">
        <w:fldChar w:fldCharType="begin"/>
      </w:r>
      <w:r w:rsidRPr="00994DFD">
        <w:instrText xml:space="preserve"> XE "IIS 7.0" </w:instrText>
      </w:r>
      <w:r w:rsidR="00693BD4" w:rsidRPr="00994DFD">
        <w:fldChar w:fldCharType="end"/>
      </w:r>
      <w:r w:rsidRPr="00994DFD">
        <w:t xml:space="preserve"> environment to support the routing features of ASP.NET MVC requires far less configuration than the older versions of IIS. Most of the configuration decisions for IIS 6 and older versions revolve around routing, where your deployment decision could affect how you configure your routes.</w:t>
      </w:r>
    </w:p>
    <w:p w:rsidR="00994DFD" w:rsidRPr="00994DFD" w:rsidRDefault="00994DFD" w:rsidP="00994DFD">
      <w:pPr>
        <w:pStyle w:val="Body"/>
      </w:pPr>
      <w:r w:rsidRPr="00994DFD">
        <w:t>Before we look at IIS deployment options, let’s look at the hosting requirements for an ASP.NET MVC application</w:t>
      </w:r>
      <w:r w:rsidR="00693BD4" w:rsidRPr="00994DFD">
        <w:fldChar w:fldCharType="begin"/>
      </w:r>
      <w:r w:rsidRPr="00994DFD">
        <w:instrText xml:space="preserve"> XE "MVC application:hosting requirements" </w:instrText>
      </w:r>
      <w:r w:rsidR="00693BD4" w:rsidRPr="00994DFD">
        <w:fldChar w:fldCharType="end"/>
      </w:r>
      <w:r w:rsidRPr="00994DFD">
        <w:t>.  In addition to having IIS installed, the target machine will need to have the following software installed:</w:t>
      </w:r>
    </w:p>
    <w:p w:rsidR="00994DFD" w:rsidRPr="00994DFD" w:rsidRDefault="00994DFD" w:rsidP="00994DFD">
      <w:pPr>
        <w:pStyle w:val="ListBullet"/>
      </w:pPr>
      <w:r w:rsidRPr="00994DFD">
        <w:t>.NET Framework 3.5</w:t>
      </w:r>
    </w:p>
    <w:p w:rsidR="00994DFD" w:rsidRPr="00994DFD" w:rsidRDefault="00994DFD" w:rsidP="00994DFD">
      <w:pPr>
        <w:pStyle w:val="ListBullet"/>
      </w:pPr>
      <w:r w:rsidRPr="00994DFD">
        <w:t>.NET Framework 3.0</w:t>
      </w:r>
    </w:p>
    <w:p w:rsidR="00994DFD" w:rsidRPr="00994DFD" w:rsidRDefault="00994DFD" w:rsidP="00994DFD">
      <w:pPr>
        <w:pStyle w:val="ListBullet"/>
      </w:pPr>
      <w:r w:rsidRPr="00994DFD">
        <w:t>.NET Framework 2.0</w:t>
      </w:r>
    </w:p>
    <w:p w:rsidR="00994DFD" w:rsidRPr="00994DFD" w:rsidRDefault="00705F7A" w:rsidP="00705F7A">
      <w:pPr>
        <w:pStyle w:val="Body1"/>
      </w:pPr>
      <w:r>
        <w:t>When installing on .NET 3.5 without service pack 1 (SP1), be sure to deploy System.</w:t>
      </w:r>
      <w:r w:rsidR="00F7160A">
        <w:t>Web.</w:t>
      </w:r>
      <w:r>
        <w:t>Abstractions.dll and System</w:t>
      </w:r>
      <w:r w:rsidR="00F7160A">
        <w:t>.Web</w:t>
      </w:r>
      <w:r>
        <w:t xml:space="preserve">.Routing.dll.  .NET 3.5 SP1 includes these two new assemblies in the GAC.  Next, </w:t>
      </w:r>
      <w:r w:rsidR="00994DFD" w:rsidRPr="00994DFD">
        <w:t>we’ll see how to deploy to an IIS environment using XCOPY deployment.</w:t>
      </w:r>
    </w:p>
    <w:p w:rsidR="00994DFD" w:rsidRPr="00994DFD" w:rsidRDefault="00994DFD" w:rsidP="00994DFD">
      <w:pPr>
        <w:pStyle w:val="Head1"/>
      </w:pPr>
      <w:bookmarkStart w:id="6" w:name="_Toc231699080"/>
      <w:bookmarkStart w:id="7" w:name="_Toc208157391"/>
      <w:r>
        <w:t>6.</w:t>
      </w:r>
      <w:r w:rsidRPr="00994DFD">
        <w:t>2 XCOPY deployment</w:t>
      </w:r>
      <w:bookmarkEnd w:id="6"/>
      <w:bookmarkEnd w:id="7"/>
      <w:r w:rsidR="00693BD4" w:rsidRPr="00994DFD">
        <w:fldChar w:fldCharType="begin"/>
      </w:r>
      <w:r w:rsidRPr="00994DFD">
        <w:instrText xml:space="preserve"> XE "NAnt:XCOPY deployment" </w:instrText>
      </w:r>
      <w:r w:rsidR="00693BD4" w:rsidRPr="00994DFD">
        <w:fldChar w:fldCharType="end"/>
      </w:r>
    </w:p>
    <w:p w:rsidR="00994DFD" w:rsidRPr="00994DFD" w:rsidRDefault="00994DFD" w:rsidP="00994DFD">
      <w:pPr>
        <w:pStyle w:val="Body1"/>
      </w:pPr>
      <w:r w:rsidRPr="00994DFD">
        <w:t>Regardless of the version of IIS used, not every file in your solution needs to exist in the final destination on the server. Those familiar with Web Forms deployments know not to deploy code-behind files. The same holds true for MVC deployments. For an MVC-only website, the files needed are</w:t>
      </w:r>
      <w:r w:rsidR="00693BD4" w:rsidRPr="00994DFD">
        <w:fldChar w:fldCharType="begin"/>
      </w:r>
      <w:r w:rsidRPr="00994DFD">
        <w:instrText xml:space="preserve"> XE "MVC  website:files needed" </w:instrText>
      </w:r>
      <w:r w:rsidR="00693BD4" w:rsidRPr="00994DFD">
        <w:fldChar w:fldCharType="end"/>
      </w:r>
      <w:r w:rsidRPr="00994DFD">
        <w:t>:</w:t>
      </w:r>
    </w:p>
    <w:p w:rsidR="00994DFD" w:rsidRPr="00994DFD" w:rsidRDefault="00994DFD" w:rsidP="00994DFD">
      <w:pPr>
        <w:pStyle w:val="ListBullet"/>
      </w:pPr>
      <w:r w:rsidRPr="00994DFD">
        <w:t>Global.asax</w:t>
      </w:r>
    </w:p>
    <w:p w:rsidR="00994DFD" w:rsidRPr="00994DFD" w:rsidRDefault="00994DFD" w:rsidP="00994DFD">
      <w:pPr>
        <w:pStyle w:val="ListBullet"/>
      </w:pPr>
      <w:r w:rsidRPr="00994DFD">
        <w:t>Web.config</w:t>
      </w:r>
    </w:p>
    <w:p w:rsidR="00994DFD" w:rsidRPr="00994DFD" w:rsidRDefault="00994DFD" w:rsidP="00994DFD">
      <w:pPr>
        <w:pStyle w:val="ListBullet"/>
      </w:pPr>
      <w:r w:rsidRPr="00994DFD">
        <w:lastRenderedPageBreak/>
        <w:t>Content files (JavaScript, images, static HTML, etc.)</w:t>
      </w:r>
    </w:p>
    <w:p w:rsidR="00994DFD" w:rsidRPr="00994DFD" w:rsidRDefault="00994DFD" w:rsidP="00994DFD">
      <w:pPr>
        <w:pStyle w:val="ListBullet"/>
      </w:pPr>
      <w:r w:rsidRPr="00994DFD">
        <w:t>Views</w:t>
      </w:r>
    </w:p>
    <w:p w:rsidR="00994DFD" w:rsidRPr="00994DFD" w:rsidRDefault="00994DFD" w:rsidP="00994DFD">
      <w:pPr>
        <w:pStyle w:val="ListBullet"/>
      </w:pPr>
      <w:r w:rsidRPr="00994DFD">
        <w:t>Compiled assemblies</w:t>
      </w:r>
    </w:p>
    <w:p w:rsidR="00994DFD" w:rsidRPr="00994DFD" w:rsidRDefault="00F618FF" w:rsidP="00994DFD">
      <w:pPr>
        <w:pStyle w:val="ListBullet"/>
      </w:pPr>
      <w:r>
        <w:commentReference w:id="8"/>
      </w:r>
      <w:r w:rsidR="00994DFD" w:rsidRPr="00994DFD">
        <w:t>System.Web.Abstractions.dll (not needed with .NET 3.5 SP1)</w:t>
      </w:r>
    </w:p>
    <w:p w:rsidR="00994DFD" w:rsidRPr="00994DFD" w:rsidRDefault="00994DFD" w:rsidP="00994DFD">
      <w:pPr>
        <w:pStyle w:val="ListBullet"/>
      </w:pPr>
      <w:r w:rsidRPr="00994DFD">
        <w:t>System.Web.Mvc.dll</w:t>
      </w:r>
    </w:p>
    <w:p w:rsidR="00994DFD" w:rsidRPr="00994DFD" w:rsidRDefault="00994DFD" w:rsidP="00994DFD">
      <w:pPr>
        <w:pStyle w:val="ListBullet"/>
      </w:pPr>
      <w:r w:rsidRPr="00994DFD">
        <w:t>System.Web.Routing.dll (not needed with .NET 3.5 SP1)</w:t>
      </w:r>
    </w:p>
    <w:p w:rsidR="00994DFD" w:rsidRPr="00994DFD" w:rsidRDefault="00994DFD" w:rsidP="00994DFD">
      <w:pPr>
        <w:pStyle w:val="Body1"/>
      </w:pPr>
      <w:r w:rsidRPr="00994DFD">
        <w:t>Deployments themselves can be difficult. Add complexities like installers, and deployments can become even more difficult to execute and maintain. Installers usually need a person logged in to the target machine to run them, and automation of installers is possible but still difficult. Log files from a botched installation usually consist of output from the MSI logger, which can be extremely verbose and indecipherable.</w:t>
      </w:r>
      <w:r w:rsidR="00756536">
        <w:t xml:space="preserve">  While there is still no deployment solution built into the .NET Framework, you will mitigate many of these difficulties by scripting your deployments.</w:t>
      </w:r>
    </w:p>
    <w:p w:rsidR="00994DFD" w:rsidRPr="00994DFD" w:rsidRDefault="00994DFD" w:rsidP="00994DFD">
      <w:pPr>
        <w:pStyle w:val="Body"/>
      </w:pPr>
      <w:r w:rsidRPr="00994DFD">
        <w:t>For many application deployment scenarios, an installer is unnecessary. Assuming the target machine is already configured correctly, simply copying over files is sufficient to deploy the application. This type of deployment is called “XCOPY deployment</w:t>
      </w:r>
      <w:r w:rsidR="00693BD4" w:rsidRPr="00994DFD">
        <w:fldChar w:fldCharType="begin"/>
      </w:r>
      <w:r w:rsidRPr="00994DFD">
        <w:instrText xml:space="preserve"> XE "XCOPY deployment" </w:instrText>
      </w:r>
      <w:r w:rsidR="00693BD4" w:rsidRPr="00994DFD">
        <w:fldChar w:fldCharType="end"/>
      </w:r>
      <w:r w:rsidRPr="00994DFD">
        <w:t xml:space="preserve">.” The term originated from the </w:t>
      </w:r>
      <w:r w:rsidRPr="00994DFD">
        <w:rPr>
          <w:rStyle w:val="CodeinText"/>
        </w:rPr>
        <w:t>XCOPY</w:t>
      </w:r>
      <w:r w:rsidRPr="00994DFD">
        <w:t xml:space="preserve"> DOS command, which allowed copying of multiple files in one command, along with many other options.</w:t>
      </w:r>
    </w:p>
    <w:p w:rsidR="00994DFD" w:rsidRPr="00994DFD" w:rsidRDefault="00994DFD" w:rsidP="00994DFD">
      <w:pPr>
        <w:pStyle w:val="Body"/>
      </w:pPr>
      <w:r w:rsidRPr="00994DFD">
        <w:t>XCOPY deployment can significantly reduce the complexity of a deployment, as no one needs to perform a manual installation on the target server. Although the term XCOPY refers to a specific DOS command, any technology that copies files also applies.</w:t>
      </w:r>
    </w:p>
    <w:p w:rsidR="00994DFD" w:rsidRPr="00994DFD" w:rsidRDefault="00994DFD" w:rsidP="00994DFD">
      <w:pPr>
        <w:pStyle w:val="SidebarHead"/>
      </w:pPr>
      <w:r w:rsidRPr="00994DFD">
        <w:t>Choosing an installation strategy</w:t>
      </w:r>
      <w:r w:rsidR="00693BD4" w:rsidRPr="00994DFD">
        <w:fldChar w:fldCharType="begin"/>
      </w:r>
      <w:r w:rsidRPr="00994DFD">
        <w:instrText xml:space="preserve"> XE "deployment:installation strategy " </w:instrText>
      </w:r>
      <w:r w:rsidR="00693BD4" w:rsidRPr="00994DFD">
        <w:fldChar w:fldCharType="end"/>
      </w:r>
    </w:p>
    <w:p w:rsidR="00994DFD" w:rsidRPr="00994DFD" w:rsidRDefault="00994DFD" w:rsidP="00994DFD">
      <w:pPr>
        <w:pStyle w:val="Sidebar"/>
      </w:pPr>
      <w:r w:rsidRPr="00994DFD">
        <w:t>Although an XCOPY deployment is the simplest choice, it’s not always the right choice. XCOPY deployments are designed to copy files to the destination machine, and nothing more. Some IT environments require a specific deployment technology for a variety of reasons, such as traceability, logging, and reversibility.</w:t>
      </w:r>
    </w:p>
    <w:p w:rsidR="00994DFD" w:rsidRPr="00994DFD" w:rsidRDefault="00994DFD" w:rsidP="00994DFD">
      <w:pPr>
        <w:pStyle w:val="Sidebar"/>
      </w:pPr>
      <w:r w:rsidRPr="00994DFD">
        <w:t>XCOPY deployments work well for most web scenarios, but provide no out-of-the-box “uninstall” capabilities. Although other mechanisms exist to roll back an installation, some IT governance teams prefer the reliability of an installer for rolling back changes.</w:t>
      </w:r>
    </w:p>
    <w:p w:rsidR="00994DFD" w:rsidRPr="00994DFD" w:rsidRDefault="00994DFD" w:rsidP="00994DFD">
      <w:pPr>
        <w:pStyle w:val="Sidebar"/>
      </w:pPr>
      <w:r w:rsidRPr="00994DFD">
        <w:t>In practice however, an installer is only as good as the developer who created it. It is still important to have test environments to ensure the installer works before trying it in production.</w:t>
      </w:r>
    </w:p>
    <w:p w:rsidR="00994DFD" w:rsidRPr="00994DFD" w:rsidRDefault="00994DFD" w:rsidP="00994DFD">
      <w:pPr>
        <w:pStyle w:val="Sidebar"/>
      </w:pPr>
      <w:r w:rsidRPr="00994DFD">
        <w:t xml:space="preserve">Modern installer products allow endless customization, such as IIS configuration, SQL configuration, and custom actions. The learning curve for these types of products is not trivial, leaving many teams to assign one member to be the installer developer. If this </w:t>
      </w:r>
      <w:r w:rsidRPr="00994DFD">
        <w:lastRenderedPageBreak/>
        <w:t>person leaves the team for any reason, often both the installer tool and the actions it performs need to be entirely rediscovered and relearned.</w:t>
      </w:r>
    </w:p>
    <w:p w:rsidR="00994DFD" w:rsidRPr="00994DFD" w:rsidRDefault="00994DFD" w:rsidP="00994DFD">
      <w:pPr>
        <w:pStyle w:val="Body1"/>
      </w:pPr>
      <w:r w:rsidRPr="00994DFD">
        <w:t>As mentioned earlier, XCOPY deployments do not have to use a specific technology. Batch files, NAnt scripts, MSBuild scripts and third-party products such as FinalBuilder</w:t>
      </w:r>
      <w:r w:rsidR="00693BD4" w:rsidRPr="00994DFD">
        <w:fldChar w:fldCharType="begin"/>
      </w:r>
      <w:r w:rsidRPr="00994DFD">
        <w:instrText xml:space="preserve"> XE "FinalBuilder" </w:instrText>
      </w:r>
      <w:r w:rsidR="00693BD4" w:rsidRPr="00994DFD">
        <w:fldChar w:fldCharType="end"/>
      </w:r>
      <w:r w:rsidRPr="00994DFD">
        <w:t xml:space="preserve"> are all popular choices for creating XCOPY deployments. Particularly appealing are the latter choices, which include features that assist in automated deployments. Later in this chapter, we’ll look at taking advantage of NAnt to perform deployment tasks, in addition to copying files. But first, let’s look at deploying an ASP.NET MVC application to an IIS 7 environment.</w:t>
      </w:r>
    </w:p>
    <w:p w:rsidR="00994DFD" w:rsidRPr="00994DFD" w:rsidRDefault="00994DFD" w:rsidP="00994DFD">
      <w:pPr>
        <w:pStyle w:val="Head1"/>
      </w:pPr>
      <w:bookmarkStart w:id="9" w:name="_Toc231699081"/>
      <w:bookmarkStart w:id="10" w:name="_Toc208157392"/>
      <w:r>
        <w:t>6.</w:t>
      </w:r>
      <w:r w:rsidRPr="00994DFD">
        <w:t>3 Deploying to IIS 7</w:t>
      </w:r>
      <w:bookmarkEnd w:id="9"/>
      <w:bookmarkEnd w:id="10"/>
      <w:r w:rsidR="00693BD4" w:rsidRPr="00994DFD">
        <w:fldChar w:fldCharType="begin"/>
      </w:r>
      <w:r w:rsidRPr="00994DFD">
        <w:instrText xml:space="preserve"> XE "IIS 7.0:deploying to" </w:instrText>
      </w:r>
      <w:r w:rsidR="00693BD4" w:rsidRPr="00994DFD">
        <w:fldChar w:fldCharType="end"/>
      </w:r>
    </w:p>
    <w:p w:rsidR="00994DFD" w:rsidRPr="00994DFD" w:rsidRDefault="00994DFD" w:rsidP="00994DFD">
      <w:pPr>
        <w:pStyle w:val="Body1"/>
      </w:pPr>
      <w:r w:rsidRPr="00994DFD">
        <w:t>Before we look at automating our deployments, we need to configure our server to host an ASP.NET MVC website. An MVC website needs a location on the target machine’s hard drive. For this book, the location is unimportant, so we’ll choose something simple, “C:\websites\MVCSample.” Our sample application will have no dependencies on a database, but later we will look at how to incorporate a database into our deployment strategy.</w:t>
      </w:r>
    </w:p>
    <w:p w:rsidR="00994DFD" w:rsidRPr="00994DFD" w:rsidRDefault="00994DFD" w:rsidP="00994DFD">
      <w:pPr>
        <w:pStyle w:val="Body"/>
      </w:pPr>
      <w:r w:rsidRPr="00994DFD">
        <w:t xml:space="preserve">Our controller for this sample application will be simple but incorporate some common routes, as shown in Listing </w:t>
      </w:r>
      <w:r>
        <w:t>6.</w:t>
      </w:r>
      <w:r w:rsidRPr="00994DFD">
        <w:t>1.</w:t>
      </w:r>
    </w:p>
    <w:p w:rsidR="00994DFD" w:rsidRPr="00994DFD" w:rsidRDefault="00994DFD" w:rsidP="00994DFD">
      <w:pPr>
        <w:pStyle w:val="CodeListingCaption"/>
      </w:pPr>
      <w:r w:rsidRPr="00994DFD">
        <w:t xml:space="preserve">Listing </w:t>
      </w:r>
      <w:r>
        <w:t>6.</w:t>
      </w:r>
      <w:r w:rsidRPr="00994DFD">
        <w:t>1 Our simple controller</w:t>
      </w:r>
    </w:p>
    <w:p w:rsidR="00994DFD" w:rsidRPr="00994DFD" w:rsidRDefault="00994DFD" w:rsidP="00994DFD">
      <w:pPr>
        <w:pStyle w:val="Code"/>
      </w:pPr>
      <w:r w:rsidRPr="00994DFD">
        <w:t xml:space="preserve">public class </w:t>
      </w:r>
      <w:commentRangeStart w:id="11"/>
      <w:commentRangeStart w:id="12"/>
      <w:r w:rsidRPr="00994DFD">
        <w:t xml:space="preserve">ProductController </w:t>
      </w:r>
      <w:commentRangeEnd w:id="11"/>
      <w:r w:rsidR="00893601">
        <w:rPr>
          <w:rFonts w:ascii="Verdana" w:hAnsi="Verdana"/>
          <w:snapToGrid/>
        </w:rPr>
        <w:commentReference w:id="11"/>
      </w:r>
      <w:commentRangeEnd w:id="12"/>
      <w:r w:rsidR="00DF2A47">
        <w:rPr>
          <w:rFonts w:ascii="Verdana" w:hAnsi="Verdana"/>
          <w:snapToGrid/>
        </w:rPr>
        <w:commentReference w:id="12"/>
      </w:r>
      <w:r w:rsidRPr="00994DFD">
        <w:t>: Controller</w:t>
      </w:r>
    </w:p>
    <w:p w:rsidR="00994DFD" w:rsidRPr="00994DFD" w:rsidRDefault="00994DFD" w:rsidP="00994DFD">
      <w:pPr>
        <w:pStyle w:val="Code"/>
      </w:pPr>
      <w:r w:rsidRPr="00994DFD">
        <w:t>{</w:t>
      </w:r>
    </w:p>
    <w:p w:rsidR="00994DFD" w:rsidRPr="00994DFD" w:rsidRDefault="00994DFD" w:rsidP="00994DFD">
      <w:pPr>
        <w:pStyle w:val="Code"/>
      </w:pPr>
      <w:r w:rsidRPr="00994DFD">
        <w:t xml:space="preserve">    private static readonly Product[] Products =                         #A</w:t>
      </w:r>
    </w:p>
    <w:p w:rsidR="00994DFD" w:rsidRPr="00994DFD" w:rsidRDefault="00994DFD" w:rsidP="00994DFD">
      <w:pPr>
        <w:pStyle w:val="Code"/>
      </w:pPr>
      <w:r w:rsidRPr="00994DFD">
        <w:t xml:space="preserve">        new[]</w:t>
      </w:r>
    </w:p>
    <w:p w:rsidR="00994DFD" w:rsidRPr="00994DFD" w:rsidRDefault="00994DFD" w:rsidP="00994DFD">
      <w:pPr>
        <w:pStyle w:val="Code"/>
      </w:pPr>
      <w:r w:rsidRPr="00994DFD">
        <w:t xml:space="preserve">        {</w:t>
      </w:r>
    </w:p>
    <w:p w:rsidR="00994DFD" w:rsidRPr="00994DFD" w:rsidRDefault="00994DFD" w:rsidP="00994DFD">
      <w:pPr>
        <w:pStyle w:val="Code"/>
      </w:pPr>
      <w:r w:rsidRPr="00994DFD">
        <w:t xml:space="preserve">            new Product {Id = 1, Name = "Basketball", </w:t>
      </w:r>
    </w:p>
    <w:p w:rsidR="00994DFD" w:rsidRPr="00994DFD" w:rsidRDefault="00994DFD" w:rsidP="00994DFD">
      <w:pPr>
        <w:pStyle w:val="Code"/>
      </w:pPr>
      <w:r w:rsidRPr="00994DFD">
        <w:t xml:space="preserve">                Description = "You bounce it."},</w:t>
      </w:r>
    </w:p>
    <w:p w:rsidR="00994DFD" w:rsidRPr="00994DFD" w:rsidRDefault="00994DFD" w:rsidP="00994DFD">
      <w:pPr>
        <w:pStyle w:val="Code"/>
      </w:pPr>
      <w:r w:rsidRPr="00994DFD">
        <w:t xml:space="preserve">            new Product {Id = 2, Name = "Baseball", </w:t>
      </w:r>
    </w:p>
    <w:p w:rsidR="00994DFD" w:rsidRPr="00994DFD" w:rsidRDefault="00994DFD" w:rsidP="00994DFD">
      <w:pPr>
        <w:pStyle w:val="Code"/>
      </w:pPr>
      <w:r w:rsidRPr="00994DFD">
        <w:t xml:space="preserve">                Description = "You throw it."},</w:t>
      </w:r>
    </w:p>
    <w:p w:rsidR="00994DFD" w:rsidRPr="00994DFD" w:rsidRDefault="00994DFD" w:rsidP="00994DFD">
      <w:pPr>
        <w:pStyle w:val="Code"/>
      </w:pPr>
      <w:r w:rsidRPr="00994DFD">
        <w:t xml:space="preserve">            new Product {Id = 3, Name = "Football", </w:t>
      </w:r>
    </w:p>
    <w:p w:rsidR="00994DFD" w:rsidRPr="00994DFD" w:rsidRDefault="00994DFD" w:rsidP="00994DFD">
      <w:pPr>
        <w:pStyle w:val="Code"/>
      </w:pPr>
      <w:r w:rsidRPr="00994DFD">
        <w:t xml:space="preserve">                Description = "You punt it."},</w:t>
      </w:r>
    </w:p>
    <w:p w:rsidR="00994DFD" w:rsidRPr="00994DFD" w:rsidRDefault="00994DFD" w:rsidP="00994DFD">
      <w:pPr>
        <w:pStyle w:val="Code"/>
      </w:pPr>
      <w:r w:rsidRPr="00994DFD">
        <w:t xml:space="preserve">            new Product {Id = 4, Name = "Golf ball", </w:t>
      </w:r>
    </w:p>
    <w:p w:rsidR="00994DFD" w:rsidRPr="00994DFD" w:rsidRDefault="00994DFD" w:rsidP="00994DFD">
      <w:pPr>
        <w:pStyle w:val="Code"/>
      </w:pPr>
      <w:r w:rsidRPr="00994DFD">
        <w:t xml:space="preserve">                Description = "You hook or slice it."}</w:t>
      </w:r>
    </w:p>
    <w:p w:rsidR="00994DFD" w:rsidRPr="00994DFD" w:rsidRDefault="00994DFD" w:rsidP="00994DFD">
      <w:pPr>
        <w:pStyle w:val="Code"/>
      </w:pPr>
      <w:r w:rsidRPr="00994DFD">
        <w:t xml:space="preserve">        };</w:t>
      </w:r>
    </w:p>
    <w:p w:rsidR="00994DFD" w:rsidRPr="00994DFD" w:rsidRDefault="00994DFD" w:rsidP="00994DFD">
      <w:pPr>
        <w:pStyle w:val="Code"/>
      </w:pPr>
      <w:r w:rsidRPr="00994DFD">
        <w:t xml:space="preserve">    public ActionResult List()                                           #B</w:t>
      </w:r>
    </w:p>
    <w:p w:rsidR="00994DFD" w:rsidRPr="00994DFD" w:rsidRDefault="00994DFD" w:rsidP="00994DFD">
      <w:pPr>
        <w:pStyle w:val="Code"/>
      </w:pPr>
      <w:r w:rsidRPr="00994DFD">
        <w:t xml:space="preserve">    {</w:t>
      </w:r>
    </w:p>
    <w:p w:rsidR="00994DFD" w:rsidRPr="00994DFD" w:rsidRDefault="00994DFD" w:rsidP="00994DFD">
      <w:pPr>
        <w:pStyle w:val="Code"/>
      </w:pPr>
      <w:r w:rsidRPr="00994DFD">
        <w:t xml:space="preserve">        ViewData["Products"] = Products;</w:t>
      </w:r>
    </w:p>
    <w:p w:rsidR="00994DFD" w:rsidRPr="00994DFD" w:rsidRDefault="00994DFD" w:rsidP="00994DFD">
      <w:pPr>
        <w:pStyle w:val="Code"/>
      </w:pPr>
    </w:p>
    <w:p w:rsidR="00994DFD" w:rsidRPr="00994DFD" w:rsidRDefault="00994DFD" w:rsidP="00994DFD">
      <w:pPr>
        <w:pStyle w:val="Code"/>
      </w:pPr>
      <w:r w:rsidRPr="00994DFD">
        <w:t xml:space="preserve">        return View();</w:t>
      </w:r>
    </w:p>
    <w:p w:rsidR="00994DFD" w:rsidRPr="00994DFD" w:rsidRDefault="00994DFD" w:rsidP="00994DFD">
      <w:pPr>
        <w:pStyle w:val="Code"/>
      </w:pPr>
      <w:r w:rsidRPr="00994DFD">
        <w:t xml:space="preserve">    }</w:t>
      </w:r>
    </w:p>
    <w:p w:rsidR="00994DFD" w:rsidRPr="00994DFD" w:rsidRDefault="00994DFD" w:rsidP="00994DFD">
      <w:pPr>
        <w:pStyle w:val="Code"/>
      </w:pPr>
    </w:p>
    <w:p w:rsidR="00994DFD" w:rsidRPr="00994DFD" w:rsidRDefault="00994DFD" w:rsidP="00994DFD">
      <w:pPr>
        <w:pStyle w:val="Code"/>
      </w:pPr>
      <w:r w:rsidRPr="00994DFD">
        <w:t xml:space="preserve">    public ActionResult Show(int id)                                     #C</w:t>
      </w:r>
    </w:p>
    <w:p w:rsidR="00994DFD" w:rsidRPr="00994DFD" w:rsidRDefault="00994DFD" w:rsidP="00994DFD">
      <w:pPr>
        <w:pStyle w:val="Code"/>
      </w:pPr>
      <w:r w:rsidRPr="00994DFD">
        <w:t xml:space="preserve">    {</w:t>
      </w:r>
    </w:p>
    <w:p w:rsidR="00994DFD" w:rsidRPr="00994DFD" w:rsidRDefault="00994DFD" w:rsidP="00994DFD">
      <w:pPr>
        <w:pStyle w:val="Code"/>
      </w:pPr>
      <w:r w:rsidRPr="00994DFD">
        <w:t xml:space="preserve">        var product = Products.FirstOrDefault(p =&gt; p.Id == id);</w:t>
      </w:r>
    </w:p>
    <w:p w:rsidR="00994DFD" w:rsidRPr="00994DFD" w:rsidRDefault="00994DFD" w:rsidP="00994DFD">
      <w:pPr>
        <w:pStyle w:val="Code"/>
      </w:pPr>
    </w:p>
    <w:p w:rsidR="00994DFD" w:rsidRPr="00994DFD" w:rsidRDefault="00994DFD" w:rsidP="00994DFD">
      <w:pPr>
        <w:pStyle w:val="Code"/>
      </w:pPr>
      <w:r w:rsidRPr="00994DFD">
        <w:t xml:space="preserve">        ViewData["Product"] = product;</w:t>
      </w:r>
    </w:p>
    <w:p w:rsidR="00994DFD" w:rsidRPr="00994DFD" w:rsidRDefault="00994DFD" w:rsidP="00994DFD">
      <w:pPr>
        <w:pStyle w:val="Code"/>
      </w:pPr>
    </w:p>
    <w:p w:rsidR="00994DFD" w:rsidRPr="00994DFD" w:rsidRDefault="00994DFD" w:rsidP="00994DFD">
      <w:pPr>
        <w:pStyle w:val="Code"/>
      </w:pPr>
      <w:r w:rsidRPr="00994DFD">
        <w:t xml:space="preserve">        return View();</w:t>
      </w:r>
    </w:p>
    <w:p w:rsidR="00994DFD" w:rsidRPr="00994DFD" w:rsidRDefault="00994DFD" w:rsidP="00994DFD">
      <w:pPr>
        <w:pStyle w:val="Code"/>
      </w:pPr>
      <w:r w:rsidRPr="00994DFD">
        <w:t xml:space="preserve">    }</w:t>
      </w:r>
    </w:p>
    <w:p w:rsidR="00994DFD" w:rsidRPr="00994DFD" w:rsidRDefault="00994DFD" w:rsidP="00994DFD">
      <w:pPr>
        <w:pStyle w:val="Code"/>
      </w:pPr>
    </w:p>
    <w:p w:rsidR="00994DFD" w:rsidRPr="00994DFD" w:rsidRDefault="00994DFD" w:rsidP="00994DFD">
      <w:pPr>
        <w:pStyle w:val="Code"/>
      </w:pPr>
      <w:r w:rsidRPr="00994DFD">
        <w:t>}</w:t>
      </w:r>
    </w:p>
    <w:p w:rsidR="00994DFD" w:rsidRPr="00994DFD" w:rsidRDefault="00994DFD" w:rsidP="00994DFD">
      <w:pPr>
        <w:pStyle w:val="Code"/>
      </w:pPr>
    </w:p>
    <w:p w:rsidR="00994DFD" w:rsidRPr="00994DFD" w:rsidRDefault="00994DFD" w:rsidP="00994DFD">
      <w:pPr>
        <w:pStyle w:val="CodeAnnotation"/>
      </w:pPr>
      <w:r w:rsidRPr="00994DFD">
        <w:t>#A Dummy list of products</w:t>
      </w:r>
    </w:p>
    <w:p w:rsidR="00994DFD" w:rsidRPr="00994DFD" w:rsidRDefault="00994DFD" w:rsidP="00994DFD">
      <w:pPr>
        <w:pStyle w:val="CodeAnnotation"/>
      </w:pPr>
      <w:r w:rsidRPr="00994DFD">
        <w:t>#B Parameterless action</w:t>
      </w:r>
    </w:p>
    <w:p w:rsidR="00994DFD" w:rsidRPr="00994DFD" w:rsidRDefault="00994DFD" w:rsidP="00994DFD">
      <w:pPr>
        <w:pStyle w:val="CodeAnnotation"/>
      </w:pPr>
      <w:r w:rsidRPr="00994DFD">
        <w:t>#C One parameter, from RouteData</w:t>
      </w:r>
    </w:p>
    <w:p w:rsidR="00994DFD" w:rsidRPr="00994DFD" w:rsidRDefault="00994DFD" w:rsidP="00994DFD">
      <w:pPr>
        <w:pStyle w:val="Body1"/>
      </w:pPr>
    </w:p>
    <w:p w:rsidR="00994DFD" w:rsidRPr="00994DFD" w:rsidRDefault="00994DFD" w:rsidP="00994DFD">
      <w:pPr>
        <w:pStyle w:val="Body1"/>
      </w:pPr>
      <w:r w:rsidRPr="00994DFD">
        <w:t xml:space="preserve">Navigating to the </w:t>
      </w:r>
      <w:r w:rsidRPr="00994DFD">
        <w:rPr>
          <w:rStyle w:val="CodeinText"/>
        </w:rPr>
        <w:t>List</w:t>
      </w:r>
      <w:r w:rsidRPr="00994DFD">
        <w:t xml:space="preserve"> action renders the screen shown in Figure </w:t>
      </w:r>
      <w:r>
        <w:t>6.</w:t>
      </w:r>
      <w:r w:rsidRPr="00994DFD">
        <w:t>1.</w:t>
      </w:r>
    </w:p>
    <w:p w:rsidR="00994DFD" w:rsidRPr="00994DFD" w:rsidRDefault="00994DFD" w:rsidP="00994DFD">
      <w:pPr>
        <w:pStyle w:val="Body"/>
      </w:pPr>
    </w:p>
    <w:p w:rsidR="00994DFD" w:rsidRPr="00994DFD" w:rsidRDefault="002853C5" w:rsidP="0097598A">
      <w:pPr>
        <w:pStyle w:val="Figure"/>
      </w:pPr>
      <w:r>
        <w:rPr>
          <w:noProof/>
        </w:rPr>
        <w:drawing>
          <wp:inline distT="0" distB="0" distL="0" distR="0">
            <wp:extent cx="4800600" cy="2718813"/>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00600" cy="2718813"/>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1 Running the MVC application locally allows us to use “pretty” URLs, with no extensions.</w:t>
      </w:r>
    </w:p>
    <w:p w:rsidR="00994DFD" w:rsidRPr="00994DFD" w:rsidRDefault="00994DFD" w:rsidP="00994DFD">
      <w:pPr>
        <w:pStyle w:val="Body"/>
      </w:pPr>
      <w:r w:rsidRPr="00994DFD">
        <w:t xml:space="preserve">To deploy this ASP.NET MVC application to an IIS7 box, we’ll first create a local folder and move all our deployment files over. For this sample application, the </w:t>
      </w:r>
      <w:commentRangeStart w:id="13"/>
      <w:commentRangeStart w:id="14"/>
      <w:commentRangeStart w:id="15"/>
      <w:r w:rsidRPr="00994DFD">
        <w:t>folder structure is:</w:t>
      </w:r>
      <w:commentRangeEnd w:id="13"/>
      <w:r w:rsidR="00C66A21">
        <w:rPr>
          <w:rStyle w:val="CommentReference"/>
          <w:vanish/>
        </w:rPr>
        <w:commentReference w:id="13"/>
      </w:r>
      <w:commentRangeEnd w:id="14"/>
      <w:r w:rsidR="001C5D23">
        <w:commentReference w:id="14"/>
      </w:r>
      <w:commentRangeEnd w:id="15"/>
      <w:r w:rsidR="000F6CAA">
        <w:commentReference w:id="15"/>
      </w:r>
    </w:p>
    <w:p w:rsidR="00000000" w:rsidRDefault="002853C5">
      <w:pPr>
        <w:pStyle w:val="Figure"/>
      </w:pPr>
      <w:r>
        <w:rPr>
          <w:noProof/>
        </w:rPr>
        <w:lastRenderedPageBreak/>
        <w:drawing>
          <wp:inline distT="0" distB="0" distL="0" distR="0">
            <wp:extent cx="4625340" cy="3923665"/>
            <wp:effectExtent l="19050" t="0" r="3810" b="0"/>
            <wp:docPr id="14" name="Picture 1" descr="Z:\ben\Desktop\Screen shot 2010-03-07 at 7.30.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ben\Desktop\Screen shot 2010-03-07 at 7.30.09 PM.png"/>
                    <pic:cNvPicPr>
                      <a:picLocks noChangeAspect="1" noChangeArrowheads="1"/>
                    </pic:cNvPicPr>
                  </pic:nvPicPr>
                  <pic:blipFill>
                    <a:blip r:embed="rId10" cstate="print"/>
                    <a:srcRect/>
                    <a:stretch>
                      <a:fillRect/>
                    </a:stretch>
                  </pic:blipFill>
                  <pic:spPr bwMode="auto">
                    <a:xfrm>
                      <a:off x="0" y="0"/>
                      <a:ext cx="4625340" cy="3923665"/>
                    </a:xfrm>
                    <a:prstGeom prst="rect">
                      <a:avLst/>
                    </a:prstGeom>
                    <a:noFill/>
                    <a:ln w="9525">
                      <a:noFill/>
                      <a:miter lim="800000"/>
                      <a:headEnd/>
                      <a:tailEnd/>
                    </a:ln>
                  </pic:spPr>
                </pic:pic>
              </a:graphicData>
            </a:graphic>
          </wp:inline>
        </w:drawing>
      </w:r>
      <w:r w:rsidR="001B0420">
        <w:t>Note that the ASP.NET MVC dlls need not be in the bin folder if .NET 3.5 SP1 or greater is installed.</w:t>
      </w:r>
    </w:p>
    <w:p w:rsidR="00994DFD" w:rsidRPr="00994DFD" w:rsidRDefault="00994DFD" w:rsidP="00994DFD">
      <w:pPr>
        <w:pStyle w:val="Body1"/>
      </w:pPr>
      <w:r w:rsidRPr="00994DFD">
        <w:t xml:space="preserve">When content is in place, we can configure a new website in the IIS Manager by clicking Add Web Site…, as shown in figure </w:t>
      </w:r>
      <w:r>
        <w:t>6.</w:t>
      </w:r>
      <w:r w:rsidRPr="00994DFD">
        <w:t>2.</w:t>
      </w:r>
    </w:p>
    <w:p w:rsidR="00994DFD" w:rsidRPr="00994DFD" w:rsidRDefault="00994DFD" w:rsidP="00994DFD">
      <w:pPr>
        <w:pStyle w:val="Figure"/>
      </w:pPr>
      <w:r w:rsidRPr="00994DFD">
        <w:rPr>
          <w:noProof/>
        </w:rPr>
        <w:lastRenderedPageBreak/>
        <w:drawing>
          <wp:inline distT="0" distB="0" distL="0" distR="0">
            <wp:extent cx="4554855" cy="3269615"/>
            <wp:effectExtent l="19050" t="0" r="0" b="0"/>
            <wp:docPr id="2" name="Picture 2"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10"/>
                    <pic:cNvPicPr>
                      <a:picLocks noChangeAspect="1" noChangeArrowheads="1"/>
                    </pic:cNvPicPr>
                  </pic:nvPicPr>
                  <pic:blipFill>
                    <a:blip r:embed="rId11" cstate="print"/>
                    <a:srcRect/>
                    <a:stretch>
                      <a:fillRect/>
                    </a:stretch>
                  </pic:blipFill>
                  <pic:spPr bwMode="auto">
                    <a:xfrm>
                      <a:off x="0" y="0"/>
                      <a:ext cx="4554855" cy="326961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2 Add Web Site in the IIS 7 Manager console</w:t>
      </w:r>
    </w:p>
    <w:p w:rsidR="00994DFD" w:rsidRPr="00994DFD" w:rsidRDefault="00994DFD" w:rsidP="00994DFD">
      <w:pPr>
        <w:pStyle w:val="Body1"/>
      </w:pPr>
      <w:r w:rsidRPr="00994DFD">
        <w:t>In the Add Web Site dialog that comes up, we’ll need to configure the:</w:t>
      </w:r>
    </w:p>
    <w:p w:rsidR="00994DFD" w:rsidRPr="00994DFD" w:rsidRDefault="00994DFD" w:rsidP="00994DFD">
      <w:pPr>
        <w:pStyle w:val="ListBullet"/>
      </w:pPr>
      <w:r w:rsidRPr="00994DFD">
        <w:t>Site name</w:t>
      </w:r>
    </w:p>
    <w:p w:rsidR="00994DFD" w:rsidRPr="00994DFD" w:rsidRDefault="00994DFD" w:rsidP="00994DFD">
      <w:pPr>
        <w:pStyle w:val="ListBullet"/>
      </w:pPr>
      <w:r w:rsidRPr="00994DFD">
        <w:t>Application pool</w:t>
      </w:r>
    </w:p>
    <w:p w:rsidR="00994DFD" w:rsidRPr="00994DFD" w:rsidRDefault="00994DFD" w:rsidP="00994DFD">
      <w:pPr>
        <w:pStyle w:val="ListBullet"/>
      </w:pPr>
      <w:r w:rsidRPr="00994DFD">
        <w:t>Physical path</w:t>
      </w:r>
    </w:p>
    <w:p w:rsidR="00994DFD" w:rsidRPr="00994DFD" w:rsidRDefault="00994DFD" w:rsidP="00994DFD">
      <w:pPr>
        <w:pStyle w:val="ListBullet"/>
      </w:pPr>
      <w:r w:rsidRPr="00994DFD">
        <w:t>Binding</w:t>
      </w:r>
    </w:p>
    <w:p w:rsidR="00994DFD" w:rsidRPr="00994DFD" w:rsidRDefault="00994DFD" w:rsidP="00994DFD">
      <w:pPr>
        <w:pStyle w:val="Body1"/>
      </w:pPr>
      <w:r w:rsidRPr="00994DFD">
        <w:t>For the Site name, I chose an arbitrary name that did not exist, “MVCSample.” In the Application pool dialog, any application pool will suffice as long as it is configured as a .NET 2.0 application pool</w:t>
      </w:r>
      <w:r w:rsidR="00693BD4" w:rsidRPr="00994DFD">
        <w:fldChar w:fldCharType="begin"/>
      </w:r>
      <w:r w:rsidRPr="00994DFD">
        <w:instrText xml:space="preserve"> XE "IIS 7.0:application pool configuration" </w:instrText>
      </w:r>
      <w:r w:rsidR="00693BD4" w:rsidRPr="00994DFD">
        <w:fldChar w:fldCharType="end"/>
      </w:r>
      <w:r w:rsidRPr="00994DFD">
        <w:t xml:space="preserve">.  In IIS 7/7.5 it is preferred to use Integrated mode, although with a wildcard mapping, Classic mode can be made to work as well. </w:t>
      </w:r>
      <w:commentRangeStart w:id="16"/>
      <w:commentRangeStart w:id="17"/>
      <w:r w:rsidRPr="00994DFD">
        <w:t>ASP.NET MVC is not supported to run on lower versions of ASP.NET</w:t>
      </w:r>
      <w:commentRangeEnd w:id="16"/>
      <w:r w:rsidR="00893601">
        <w:commentReference w:id="16"/>
      </w:r>
      <w:commentRangeEnd w:id="17"/>
      <w:r w:rsidR="00376A42">
        <w:commentReference w:id="17"/>
      </w:r>
      <w:ins w:id="18" w:author="Jeffrey" w:date="2010-03-07T22:15:00Z">
        <w:r w:rsidR="000F6CAA">
          <w:t>, but it is forward compatible and runs on .NET 4 as well</w:t>
        </w:r>
      </w:ins>
      <w:r w:rsidRPr="00994DFD">
        <w:t>. We won’t look at application pool strategies, but with IIS6 onward, IIS supports multiple websites, each with a shared or individual application pool. The Physical Path will point to our C:\Websites\MVCSample directory. Finally, I chose simply to bind to port 81 for this website.</w:t>
      </w:r>
      <w:r w:rsidR="00CF33AF">
        <w:t xml:space="preserve">  You can choose any unused port.</w:t>
      </w:r>
      <w:r w:rsidRPr="00994DFD">
        <w:t xml:space="preserve"> Typically in production scenarios, the Host name would be configured. The final configuration values are shown in figure </w:t>
      </w:r>
      <w:r>
        <w:t>6.</w:t>
      </w:r>
      <w:r w:rsidRPr="00994DFD">
        <w:t>3.</w:t>
      </w:r>
    </w:p>
    <w:p w:rsidR="00994DFD" w:rsidRPr="00994DFD" w:rsidRDefault="00994DFD" w:rsidP="00994DFD">
      <w:pPr>
        <w:pStyle w:val="Figure"/>
      </w:pPr>
      <w:r w:rsidRPr="00994DFD">
        <w:rPr>
          <w:noProof/>
        </w:rPr>
        <w:lastRenderedPageBreak/>
        <w:drawing>
          <wp:inline distT="0" distB="0" distL="0" distR="0">
            <wp:extent cx="3528060" cy="3467735"/>
            <wp:effectExtent l="19050" t="0" r="0" b="0"/>
            <wp:docPr id="3" name="Picture 3"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0"/>
                    <pic:cNvPicPr>
                      <a:picLocks noChangeAspect="1" noChangeArrowheads="1"/>
                    </pic:cNvPicPr>
                  </pic:nvPicPr>
                  <pic:blipFill>
                    <a:blip r:embed="rId12" cstate="print"/>
                    <a:srcRect/>
                    <a:stretch>
                      <a:fillRect/>
                    </a:stretch>
                  </pic:blipFill>
                  <pic:spPr bwMode="auto">
                    <a:xfrm>
                      <a:off x="0" y="0"/>
                      <a:ext cx="3528060" cy="3467735"/>
                    </a:xfrm>
                    <a:prstGeom prst="rect">
                      <a:avLst/>
                    </a:prstGeom>
                    <a:noFill/>
                    <a:ln w="9525">
                      <a:noFill/>
                      <a:miter lim="800000"/>
                      <a:headEnd/>
                      <a:tailEnd/>
                    </a:ln>
                  </pic:spPr>
                </pic:pic>
              </a:graphicData>
            </a:graphic>
          </wp:inline>
        </w:drawing>
      </w:r>
      <w:r w:rsidRPr="00994DFD">
        <w:t xml:space="preserve"> </w:t>
      </w:r>
    </w:p>
    <w:p w:rsidR="00994DFD" w:rsidRPr="00994DFD" w:rsidRDefault="00994DFD" w:rsidP="00994DFD">
      <w:pPr>
        <w:pStyle w:val="FigureCaption"/>
      </w:pPr>
      <w:r w:rsidRPr="00994DFD">
        <w:t xml:space="preserve">Figure </w:t>
      </w:r>
      <w:r>
        <w:t>6.</w:t>
      </w:r>
      <w:r w:rsidRPr="00994DFD">
        <w:t>3  Final configuration values for the IIS 7 MVC deployment</w:t>
      </w:r>
    </w:p>
    <w:p w:rsidR="00994DFD" w:rsidRPr="00994DFD" w:rsidRDefault="00994DFD" w:rsidP="00994DFD">
      <w:pPr>
        <w:pStyle w:val="Body"/>
      </w:pPr>
      <w:r w:rsidRPr="00994DFD">
        <w:t xml:space="preserve">Now that our website is configured and started, we can navigate to our MVC application, as seen in figure </w:t>
      </w:r>
      <w:r>
        <w:t>6.</w:t>
      </w:r>
      <w:r w:rsidRPr="00994DFD">
        <w:t>4.</w:t>
      </w:r>
    </w:p>
    <w:p w:rsidR="00994DFD" w:rsidRPr="00994DFD" w:rsidRDefault="00994DFD" w:rsidP="00994DFD">
      <w:pPr>
        <w:pStyle w:val="Figure"/>
      </w:pPr>
      <w:r w:rsidRPr="00994DFD">
        <w:rPr>
          <w:noProof/>
        </w:rPr>
        <w:lastRenderedPageBreak/>
        <w:drawing>
          <wp:inline distT="0" distB="0" distL="0" distR="0">
            <wp:extent cx="4554855" cy="3631565"/>
            <wp:effectExtent l="19050" t="0" r="0" b="0"/>
            <wp:docPr id="4" name="Picture 4"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10"/>
                    <pic:cNvPicPr>
                      <a:picLocks noChangeAspect="1" noChangeArrowheads="1"/>
                    </pic:cNvPicPr>
                  </pic:nvPicPr>
                  <pic:blipFill>
                    <a:blip r:embed="rId13" cstate="print"/>
                    <a:srcRect/>
                    <a:stretch>
                      <a:fillRect/>
                    </a:stretch>
                  </pic:blipFill>
                  <pic:spPr bwMode="auto">
                    <a:xfrm>
                      <a:off x="0" y="0"/>
                      <a:ext cx="4554855" cy="363156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4 MVC application deployed in IIS 7</w:t>
      </w:r>
    </w:p>
    <w:p w:rsidR="00994DFD" w:rsidRPr="00994DFD" w:rsidRDefault="00994DFD" w:rsidP="00994DFD">
      <w:pPr>
        <w:pStyle w:val="Body"/>
      </w:pPr>
      <w:r w:rsidRPr="00994DFD">
        <w:t>Besides extra configuration steps, such as security or binding, we did not have to perform additional steps to get our MVC application running under IIS 7. The new managed architecture of IIS 7 allows us to have simple deployments. Additionally, our URLs</w:t>
      </w:r>
      <w:r w:rsidR="00693BD4" w:rsidRPr="00994DFD">
        <w:fldChar w:fldCharType="begin"/>
      </w:r>
      <w:r w:rsidRPr="00994DFD">
        <w:instrText xml:space="preserve"> XE "IIS 7.0:URL generation in" </w:instrText>
      </w:r>
      <w:r w:rsidR="00693BD4" w:rsidRPr="00994DFD">
        <w:fldChar w:fldCharType="end"/>
      </w:r>
      <w:r w:rsidRPr="00994DFD">
        <w:t xml:space="preserve"> look exactly the same as they did when running locally out of Visual Studio, without .aspx or other extensions. IIS 7 supports “pretty” URLs out of the box, with no configuration necessary.</w:t>
      </w:r>
    </w:p>
    <w:p w:rsidR="00994DFD" w:rsidRPr="00994DFD" w:rsidRDefault="00994DFD" w:rsidP="00994DFD">
      <w:pPr>
        <w:pStyle w:val="Body"/>
      </w:pPr>
      <w:r w:rsidRPr="00994DFD">
        <w:t>In the next section, we’ll examine configuration options available in IIS 6/5, and how we can achieve the same effect of pretty URLs.</w:t>
      </w:r>
    </w:p>
    <w:p w:rsidR="00994DFD" w:rsidRPr="00994DFD" w:rsidRDefault="00994DFD" w:rsidP="00994DFD">
      <w:pPr>
        <w:pStyle w:val="Head1"/>
      </w:pPr>
      <w:bookmarkStart w:id="19" w:name="_Toc231699082"/>
      <w:bookmarkStart w:id="20" w:name="_Toc208157393"/>
      <w:r>
        <w:t>6.</w:t>
      </w:r>
      <w:r w:rsidRPr="00994DFD">
        <w:t>4 Deploying to IIS 6</w:t>
      </w:r>
      <w:r w:rsidR="00693BD4" w:rsidRPr="00994DFD">
        <w:fldChar w:fldCharType="begin"/>
      </w:r>
      <w:r w:rsidRPr="00994DFD">
        <w:instrText xml:space="preserve"> XE "IIS 6.0:deploying to" </w:instrText>
      </w:r>
      <w:r w:rsidR="00693BD4" w:rsidRPr="00994DFD">
        <w:fldChar w:fldCharType="end"/>
      </w:r>
      <w:r w:rsidRPr="00994DFD">
        <w:t xml:space="preserve"> and earlier</w:t>
      </w:r>
      <w:bookmarkEnd w:id="19"/>
      <w:bookmarkEnd w:id="20"/>
    </w:p>
    <w:p w:rsidR="00994DFD" w:rsidRPr="00994DFD" w:rsidRDefault="00994DFD" w:rsidP="00994DFD">
      <w:pPr>
        <w:pStyle w:val="Body1"/>
      </w:pPr>
      <w:r w:rsidRPr="00994DFD">
        <w:t>When we deploy our MVC application to IIS 6 and earlier, we can consider a few options concerning routes. IIS 6 and earlier use ISAPI filters</w:t>
      </w:r>
      <w:r w:rsidR="00693BD4" w:rsidRPr="00994DFD">
        <w:fldChar w:fldCharType="begin"/>
      </w:r>
      <w:r w:rsidRPr="00994DFD">
        <w:instrText xml:space="preserve"> XE "ISAPI filters" </w:instrText>
      </w:r>
      <w:r w:rsidR="00693BD4" w:rsidRPr="00994DFD">
        <w:fldChar w:fldCharType="end"/>
      </w:r>
      <w:r w:rsidRPr="00994DFD">
        <w:t xml:space="preserve">, which map file extension requests to ISAPI handlers. Extensions, such as .aspx and .ascx, map to the ASP.NET ISAPI handler, but extensions in the pretty, extension-less MVC URLs do not. By the time ASP.NET handles the request, IIS has already chosen an ISAPI handler for the request, and the selection may not </w:t>
      </w:r>
      <w:r w:rsidRPr="00994DFD">
        <w:lastRenderedPageBreak/>
        <w:t>be ASP.NET. Unfortunately, developing custom ISAPI filters requires C/C++ knowledge</w:t>
      </w:r>
      <w:r w:rsidR="00693BD4" w:rsidRPr="00994DFD">
        <w:fldChar w:fldCharType="begin"/>
      </w:r>
      <w:r w:rsidRPr="00994DFD">
        <w:instrText xml:space="preserve"> XE "ISAPI:developing custom filters requires C/C++" </w:instrText>
      </w:r>
      <w:r w:rsidR="00693BD4" w:rsidRPr="00994DFD">
        <w:fldChar w:fldCharType="end"/>
      </w:r>
      <w:r w:rsidRPr="00994DFD">
        <w:t xml:space="preserve">. Although some open source projects exist for writing managed ISAPI filters, it is not as easy as creating a custom </w:t>
      </w:r>
      <w:r w:rsidRPr="00994DFD">
        <w:rPr>
          <w:rStyle w:val="CodeinText"/>
        </w:rPr>
        <w:t>IHttpHandler</w:t>
      </w:r>
      <w:r w:rsidRPr="00994DFD">
        <w:t xml:space="preserve"> or </w:t>
      </w:r>
      <w:r w:rsidRPr="00994DFD">
        <w:rPr>
          <w:rStyle w:val="CodeinText"/>
        </w:rPr>
        <w:t>IHttpModule</w:t>
      </w:r>
      <w:r w:rsidRPr="00994DFD">
        <w:t xml:space="preserve"> implementation.</w:t>
      </w:r>
    </w:p>
    <w:p w:rsidR="00994DFD" w:rsidRPr="00994DFD" w:rsidRDefault="00994DFD" w:rsidP="00994DFD">
      <w:pPr>
        <w:pStyle w:val="Body"/>
      </w:pPr>
      <w:r w:rsidRPr="00994DFD">
        <w:t>Out of the box, ASP.NET MVC applications will not work in IIS 6. Getting an MVC application to run successfully in an IIS 6 environment requires either changes to our routes or extra configuration steps in IIS. Our four choices for deploying to IIS 6 are:</w:t>
      </w:r>
    </w:p>
    <w:p w:rsidR="00994DFD" w:rsidRPr="00994DFD" w:rsidRDefault="00994DFD" w:rsidP="00994DFD">
      <w:pPr>
        <w:pStyle w:val="ListBullet"/>
      </w:pPr>
      <w:r w:rsidRPr="00994DFD">
        <w:t>Configure routes to use the .aspx extension</w:t>
      </w:r>
    </w:p>
    <w:p w:rsidR="00994DFD" w:rsidRPr="00994DFD" w:rsidRDefault="00994DFD" w:rsidP="00994DFD">
      <w:pPr>
        <w:pStyle w:val="ListBullet"/>
      </w:pPr>
      <w:r w:rsidRPr="00994DFD">
        <w:t>Configure routes to use a custom extension (such as .mvc)</w:t>
      </w:r>
    </w:p>
    <w:p w:rsidR="00994DFD" w:rsidRPr="00994DFD" w:rsidRDefault="00994DFD" w:rsidP="00994DFD">
      <w:pPr>
        <w:pStyle w:val="ListBullet"/>
      </w:pPr>
      <w:r w:rsidRPr="00994DFD">
        <w:t>Use a wildcard mapping with selective disabling</w:t>
      </w:r>
    </w:p>
    <w:p w:rsidR="00994DFD" w:rsidRPr="00994DFD" w:rsidRDefault="00994DFD" w:rsidP="00994DFD">
      <w:pPr>
        <w:pStyle w:val="ListBullet"/>
      </w:pPr>
      <w:r w:rsidRPr="00994DFD">
        <w:t>Use URL rewriting</w:t>
      </w:r>
    </w:p>
    <w:p w:rsidR="00994DFD" w:rsidRPr="00994DFD" w:rsidRDefault="00994DFD" w:rsidP="00994DFD">
      <w:pPr>
        <w:pStyle w:val="Body1"/>
      </w:pPr>
      <w:r w:rsidRPr="00994DFD">
        <w:t>The last choice offers the most flexibility, but does require the use of third-party software. Each option requires more configuration in IIS, which may not be available in your deployment environment. First, let’s look at the easiest deployment option and configure our routes to use the .aspx extension.</w:t>
      </w:r>
    </w:p>
    <w:p w:rsidR="00994DFD" w:rsidRPr="00994DFD" w:rsidRDefault="00994DFD" w:rsidP="00994DFD">
      <w:pPr>
        <w:pStyle w:val="Head2"/>
      </w:pPr>
      <w:bookmarkStart w:id="21" w:name="_Toc231699083"/>
      <w:bookmarkStart w:id="22" w:name="_Toc208157394"/>
      <w:r>
        <w:t>6.</w:t>
      </w:r>
      <w:r w:rsidRPr="00994DFD">
        <w:t>4.1 Configuring routes</w:t>
      </w:r>
      <w:r w:rsidR="00693BD4" w:rsidRPr="00994DFD">
        <w:fldChar w:fldCharType="begin"/>
      </w:r>
      <w:r w:rsidRPr="00994DFD">
        <w:instrText xml:space="preserve"> XE "IIS 6.0:with .aspx extension" </w:instrText>
      </w:r>
      <w:r w:rsidR="00693BD4" w:rsidRPr="00994DFD">
        <w:fldChar w:fldCharType="end"/>
      </w:r>
      <w:r w:rsidRPr="00994DFD">
        <w:t xml:space="preserve"> to use the .aspx extension</w:t>
      </w:r>
      <w:bookmarkEnd w:id="21"/>
      <w:bookmarkEnd w:id="22"/>
    </w:p>
    <w:p w:rsidR="00994DFD" w:rsidRPr="00994DFD" w:rsidRDefault="00994DFD" w:rsidP="00994DFD">
      <w:pPr>
        <w:pStyle w:val="Body1"/>
      </w:pPr>
      <w:r w:rsidRPr="00994DFD">
        <w:t>When we install ASP.NET in IIS, by default the aspnet_isapi.dll ISAPI filter is set up to handle requests to .aspx extensions. By configuring our routes to use the .aspx extension, we’ll avoid needing to configure extra mapping settings in IIS for our MVC application. To configure our routes to use the .aspx</w:t>
      </w:r>
      <w:r w:rsidR="00693BD4" w:rsidRPr="00994DFD">
        <w:fldChar w:fldCharType="begin"/>
      </w:r>
      <w:r w:rsidRPr="00994DFD">
        <w:instrText xml:space="preserve"> XE "routes:configuring to use .aspx extension" </w:instrText>
      </w:r>
      <w:r w:rsidR="00693BD4" w:rsidRPr="00994DFD">
        <w:fldChar w:fldCharType="end"/>
      </w:r>
      <w:r w:rsidRPr="00994DFD">
        <w:t xml:space="preserve"> extension, we need to change the default route configuration to look like listing </w:t>
      </w:r>
      <w:r>
        <w:t>6.</w:t>
      </w:r>
      <w:r w:rsidRPr="00994DFD">
        <w:t>2.</w:t>
      </w:r>
    </w:p>
    <w:p w:rsidR="00994DFD" w:rsidRPr="00994DFD" w:rsidRDefault="00994DFD" w:rsidP="00994DFD">
      <w:pPr>
        <w:pStyle w:val="CodeListingCaption"/>
      </w:pPr>
      <w:r w:rsidRPr="00994DFD">
        <w:t xml:space="preserve">Listing </w:t>
      </w:r>
      <w:r>
        <w:t>6.</w:t>
      </w:r>
      <w:r w:rsidRPr="00994DFD">
        <w:t>2 Route configuration with the .aspx extension</w:t>
      </w:r>
    </w:p>
    <w:p w:rsidR="00994DFD" w:rsidRPr="00994DFD" w:rsidRDefault="00994DFD" w:rsidP="00994DFD">
      <w:pPr>
        <w:pStyle w:val="Code"/>
      </w:pPr>
      <w:r w:rsidRPr="00994DFD">
        <w:t>routes.MapRoute(</w:t>
      </w:r>
    </w:p>
    <w:p w:rsidR="00994DFD" w:rsidRPr="00994DFD" w:rsidRDefault="00994DFD" w:rsidP="00994DFD">
      <w:pPr>
        <w:pStyle w:val="Code"/>
      </w:pPr>
      <w:r w:rsidRPr="00994DFD">
        <w:t xml:space="preserve">    "Default",</w:t>
      </w:r>
    </w:p>
    <w:p w:rsidR="00994DFD" w:rsidRPr="00994DFD" w:rsidRDefault="00994DFD" w:rsidP="00994DFD">
      <w:pPr>
        <w:pStyle w:val="Code"/>
      </w:pPr>
      <w:r w:rsidRPr="00994DFD">
        <w:t xml:space="preserve">    "{controller}.aspx/{action}/{id}",                                   #A</w:t>
      </w:r>
    </w:p>
    <w:p w:rsidR="00994DFD" w:rsidRPr="00994DFD" w:rsidRDefault="00994DFD" w:rsidP="00994DFD">
      <w:pPr>
        <w:pStyle w:val="Code"/>
      </w:pPr>
      <w:r w:rsidRPr="00994DFD">
        <w:t xml:space="preserve">    new { controller = "Product", action = "List", id = "" }</w:t>
      </w:r>
    </w:p>
    <w:p w:rsidR="00994DFD" w:rsidRPr="00994DFD" w:rsidRDefault="00994DFD" w:rsidP="00994DFD">
      <w:pPr>
        <w:pStyle w:val="Code"/>
      </w:pPr>
      <w:r w:rsidRPr="00994DFD">
        <w:t>);</w:t>
      </w:r>
    </w:p>
    <w:p w:rsidR="00994DFD" w:rsidRPr="00994DFD" w:rsidRDefault="00994DFD" w:rsidP="00994DFD">
      <w:pPr>
        <w:pStyle w:val="CodeAnnotation"/>
      </w:pPr>
      <w:r w:rsidRPr="00994DFD">
        <w:t>#A IIS7 deployments don’t need extension</w:t>
      </w:r>
    </w:p>
    <w:p w:rsidR="00994DFD" w:rsidRPr="00994DFD" w:rsidRDefault="00994DFD" w:rsidP="00994DFD">
      <w:pPr>
        <w:pStyle w:val="Body"/>
      </w:pPr>
    </w:p>
    <w:p w:rsidR="00994DFD" w:rsidRPr="00994DFD" w:rsidRDefault="00994DFD" w:rsidP="00994DFD">
      <w:pPr>
        <w:pStyle w:val="Body1"/>
      </w:pPr>
      <w:r w:rsidRPr="00994DFD">
        <w:t xml:space="preserve">After the </w:t>
      </w:r>
      <w:r w:rsidRPr="00994DFD">
        <w:rPr>
          <w:rStyle w:val="CodeinText"/>
        </w:rPr>
        <w:t>{controller}</w:t>
      </w:r>
      <w:r w:rsidRPr="00994DFD">
        <w:t xml:space="preserve"> element, we insert the .aspx extension into the route configuration.  Note that the extension is outside the brackets, and before the first backslash. Deploying the application with the route configuration changes produces the result shown in figure </w:t>
      </w:r>
      <w:r>
        <w:t>6.</w:t>
      </w:r>
      <w:r w:rsidRPr="00994DFD">
        <w:t>5.</w:t>
      </w:r>
    </w:p>
    <w:p w:rsidR="00994DFD" w:rsidRPr="00994DFD" w:rsidRDefault="00994DFD" w:rsidP="00994DFD">
      <w:pPr>
        <w:pStyle w:val="Figure"/>
      </w:pPr>
      <w:r w:rsidRPr="00994DFD">
        <w:rPr>
          <w:noProof/>
        </w:rPr>
        <w:lastRenderedPageBreak/>
        <w:drawing>
          <wp:inline distT="0" distB="0" distL="0" distR="0">
            <wp:extent cx="5012055" cy="3580130"/>
            <wp:effectExtent l="19050" t="0" r="0" b="0"/>
            <wp:docPr id="5" name="Picture 5"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10"/>
                    <pic:cNvPicPr>
                      <a:picLocks noChangeAspect="1" noChangeArrowheads="1"/>
                    </pic:cNvPicPr>
                  </pic:nvPicPr>
                  <pic:blipFill>
                    <a:blip r:embed="rId14" cstate="print"/>
                    <a:srcRect/>
                    <a:stretch>
                      <a:fillRect/>
                    </a:stretch>
                  </pic:blipFill>
                  <pic:spPr bwMode="auto">
                    <a:xfrm>
                      <a:off x="0" y="0"/>
                      <a:ext cx="5012055" cy="3580130"/>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5 Using the .aspx configuration produces modified URLs</w:t>
      </w:r>
    </w:p>
    <w:p w:rsidR="00994DFD" w:rsidRPr="00994DFD" w:rsidRDefault="00994DFD" w:rsidP="00994DFD">
      <w:pPr>
        <w:pStyle w:val="Body"/>
      </w:pPr>
      <w:r w:rsidRPr="00994DFD">
        <w:t xml:space="preserve">Unfortunately, using this deployment option produces ugly, </w:t>
      </w:r>
      <w:r w:rsidR="007D5313">
        <w:t>u</w:t>
      </w:r>
      <w:r w:rsidRPr="00994DFD">
        <w:t>nintuitive</w:t>
      </w:r>
      <w:r w:rsidR="00693BD4" w:rsidRPr="00994DFD">
        <w:fldChar w:fldCharType="begin"/>
      </w:r>
      <w:r w:rsidRPr="00994DFD">
        <w:instrText xml:space="preserve"> XE "URL:ugly and nonintuitive" </w:instrText>
      </w:r>
      <w:r w:rsidR="00693BD4" w:rsidRPr="00994DFD">
        <w:fldChar w:fldCharType="end"/>
      </w:r>
      <w:r w:rsidRPr="00994DFD">
        <w:t xml:space="preserve"> URLs. Note the URL, http://localhost:81/product.aspx/show/4, now has the extension immediately after the controller name. For those accustomed to extensions at the end of the URL, this URL can be confusing. Although we did not have to perform any additional configuration in IIS, the outcome is an ugly URL. The strategy introduced in chapter 6 for actions serving multiple formats (XML and JSON) becomes more challenging, as IIS may or may not have these extensions routing to ASP.NET. One of the benefits of using MVC over Web Forms is pretty URLs, which have now been lost with this deployment strategy. Our next option is to use a custom extension, which introduces a slight cosmetic change to the resulting URLs.</w:t>
      </w:r>
    </w:p>
    <w:p w:rsidR="00994DFD" w:rsidRPr="00994DFD" w:rsidRDefault="00994DFD" w:rsidP="00994DFD">
      <w:pPr>
        <w:pStyle w:val="Head2"/>
      </w:pPr>
      <w:bookmarkStart w:id="23" w:name="_Toc231699084"/>
      <w:bookmarkStart w:id="24" w:name="_Toc208157395"/>
      <w:r>
        <w:t>6.</w:t>
      </w:r>
      <w:r w:rsidRPr="00994DFD">
        <w:t>4.2 Configuring routes</w:t>
      </w:r>
      <w:r w:rsidR="00693BD4" w:rsidRPr="00994DFD">
        <w:fldChar w:fldCharType="begin"/>
      </w:r>
      <w:r w:rsidRPr="00994DFD">
        <w:instrText xml:space="preserve"> XE "IIS 6.0:using a custom extension" </w:instrText>
      </w:r>
      <w:r w:rsidR="00693BD4" w:rsidRPr="00994DFD">
        <w:fldChar w:fldCharType="end"/>
      </w:r>
      <w:r w:rsidRPr="00994DFD">
        <w:t xml:space="preserve"> to use a custom extension</w:t>
      </w:r>
      <w:bookmarkEnd w:id="23"/>
      <w:bookmarkEnd w:id="24"/>
    </w:p>
    <w:p w:rsidR="00994DFD" w:rsidRPr="00994DFD" w:rsidRDefault="00994DFD" w:rsidP="00994DFD">
      <w:pPr>
        <w:pStyle w:val="Body1"/>
      </w:pPr>
      <w:r w:rsidRPr="00994DFD">
        <w:t xml:space="preserve">Instead of mapping our routes to the .aspx extension, a custom extension could reduce the confusion of users accustomed to Web Forms URLs. We’ll configure our routes to use the .mvc extension </w:t>
      </w:r>
      <w:r w:rsidR="00693BD4" w:rsidRPr="00994DFD">
        <w:fldChar w:fldCharType="begin"/>
      </w:r>
      <w:r w:rsidRPr="00994DFD">
        <w:instrText xml:space="preserve"> XE "routes:configuring to use .mvc extension" </w:instrText>
      </w:r>
      <w:r w:rsidR="00693BD4" w:rsidRPr="00994DFD">
        <w:fldChar w:fldCharType="end"/>
      </w:r>
      <w:r w:rsidRPr="00994DFD">
        <w:t xml:space="preserve">instead of .aspx, as seen in listing </w:t>
      </w:r>
      <w:r>
        <w:t>6.</w:t>
      </w:r>
      <w:r w:rsidRPr="00994DFD">
        <w:t>3.</w:t>
      </w:r>
    </w:p>
    <w:p w:rsidR="00994DFD" w:rsidRPr="00994DFD" w:rsidRDefault="00994DFD" w:rsidP="00994DFD">
      <w:pPr>
        <w:pStyle w:val="CodeListingCaption"/>
      </w:pPr>
      <w:r w:rsidRPr="00994DFD">
        <w:t xml:space="preserve">Listing </w:t>
      </w:r>
      <w:r>
        <w:t>6.</w:t>
      </w:r>
      <w:r w:rsidRPr="00994DFD">
        <w:t>3 Route configuration using the custom .mvc extension</w:t>
      </w:r>
    </w:p>
    <w:p w:rsidR="00994DFD" w:rsidRPr="00994DFD" w:rsidRDefault="00994DFD" w:rsidP="00994DFD">
      <w:pPr>
        <w:pStyle w:val="Code"/>
      </w:pPr>
      <w:r w:rsidRPr="00994DFD">
        <w:lastRenderedPageBreak/>
        <w:t>routes.MapRoute(</w:t>
      </w:r>
    </w:p>
    <w:p w:rsidR="00994DFD" w:rsidRPr="00994DFD" w:rsidRDefault="00994DFD" w:rsidP="00994DFD">
      <w:pPr>
        <w:pStyle w:val="Code"/>
      </w:pPr>
      <w:r w:rsidRPr="00994DFD">
        <w:t xml:space="preserve">    "Default",</w:t>
      </w:r>
    </w:p>
    <w:p w:rsidR="00994DFD" w:rsidRPr="00994DFD" w:rsidRDefault="00994DFD" w:rsidP="00994DFD">
      <w:pPr>
        <w:pStyle w:val="Code"/>
      </w:pPr>
      <w:r w:rsidRPr="00994DFD">
        <w:t xml:space="preserve">    "{controller}.mvc/{action}/{id}",</w:t>
      </w:r>
    </w:p>
    <w:p w:rsidR="00994DFD" w:rsidRPr="00994DFD" w:rsidRDefault="00994DFD" w:rsidP="00994DFD">
      <w:pPr>
        <w:pStyle w:val="Code"/>
      </w:pPr>
      <w:r w:rsidRPr="00994DFD">
        <w:t xml:space="preserve">    new { controller = "Product", action = "List", id = "" }</w:t>
      </w:r>
    </w:p>
    <w:p w:rsidR="00994DFD" w:rsidRPr="00994DFD" w:rsidRDefault="00994DFD" w:rsidP="00994DFD">
      <w:pPr>
        <w:pStyle w:val="Code"/>
      </w:pPr>
      <w:r w:rsidRPr="00994DFD">
        <w:t>);</w:t>
      </w:r>
    </w:p>
    <w:p w:rsidR="00994DFD" w:rsidRPr="00994DFD" w:rsidRDefault="00994DFD" w:rsidP="00994DFD">
      <w:pPr>
        <w:pStyle w:val="Body1"/>
      </w:pPr>
      <w:r w:rsidRPr="00994DFD">
        <w:t>This configuration differs from the previous .aspx route configuration in the extension only. When it comes to deploying this route configuration, we need to perform additional steps in IIS. Since IIS is not configured to handle requests from the .mvc extension, we’ll need to add a mapping that will enable the ASP.NET ISAPI filter to handle the .mvc extension. To map the new extension</w:t>
      </w:r>
      <w:r w:rsidR="00693BD4" w:rsidRPr="00994DFD">
        <w:fldChar w:fldCharType="begin"/>
      </w:r>
      <w:r w:rsidRPr="00994DFD">
        <w:instrText xml:space="preserve"> XE "IIS:mapping new extension" </w:instrText>
      </w:r>
      <w:r w:rsidR="00693BD4" w:rsidRPr="00994DFD">
        <w:fldChar w:fldCharType="end"/>
      </w:r>
      <w:r w:rsidRPr="00994DFD">
        <w:t xml:space="preserve">, follow these steps and as shown in figures </w:t>
      </w:r>
      <w:r>
        <w:t>6.</w:t>
      </w:r>
      <w:r w:rsidRPr="00994DFD">
        <w:t xml:space="preserve">6 and </w:t>
      </w:r>
      <w:r>
        <w:t>6.</w:t>
      </w:r>
      <w:r w:rsidRPr="00994DFD">
        <w:t>7:</w:t>
      </w:r>
    </w:p>
    <w:p w:rsidR="00994DFD" w:rsidRPr="00994DFD" w:rsidRDefault="00994DFD" w:rsidP="00994DFD">
      <w:pPr>
        <w:pStyle w:val="ListNumbered"/>
      </w:pPr>
      <w:r w:rsidRPr="00994DFD">
        <w:t>Create the website with the default configuration.</w:t>
      </w:r>
    </w:p>
    <w:p w:rsidR="00994DFD" w:rsidRPr="00994DFD" w:rsidRDefault="00994DFD" w:rsidP="00994DFD">
      <w:pPr>
        <w:pStyle w:val="ListNumbered"/>
      </w:pPr>
      <w:r w:rsidRPr="00994DFD">
        <w:t>In the Home Directory tab in the Properties dialog for the website, click Configuration….</w:t>
      </w:r>
    </w:p>
    <w:p w:rsidR="00994DFD" w:rsidRPr="00994DFD" w:rsidRDefault="00994DFD" w:rsidP="00994DFD">
      <w:pPr>
        <w:pStyle w:val="Figure"/>
      </w:pPr>
      <w:r w:rsidRPr="00994DFD">
        <w:rPr>
          <w:noProof/>
        </w:rPr>
        <w:drawing>
          <wp:inline distT="0" distB="0" distL="0" distR="0">
            <wp:extent cx="3528060" cy="3407410"/>
            <wp:effectExtent l="19050" t="0" r="0" b="0"/>
            <wp:docPr id="6" name="Picture 6"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10"/>
                    <pic:cNvPicPr>
                      <a:picLocks noChangeAspect="1" noChangeArrowheads="1"/>
                    </pic:cNvPicPr>
                  </pic:nvPicPr>
                  <pic:blipFill>
                    <a:blip r:embed="rId15" cstate="print"/>
                    <a:srcRect/>
                    <a:stretch>
                      <a:fillRect/>
                    </a:stretch>
                  </pic:blipFill>
                  <pic:spPr bwMode="auto">
                    <a:xfrm>
                      <a:off x="0" y="0"/>
                      <a:ext cx="3528060" cy="3407410"/>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6 Website properties dialog</w:t>
      </w:r>
    </w:p>
    <w:p w:rsidR="00994DFD" w:rsidRPr="00994DFD" w:rsidRDefault="00994DFD" w:rsidP="00994DFD">
      <w:pPr>
        <w:pStyle w:val="ListNumbered"/>
      </w:pPr>
      <w:r w:rsidRPr="00994DFD">
        <w:t>In the Mappings tab in the Application Configuration dialog, click Add….</w:t>
      </w:r>
    </w:p>
    <w:p w:rsidR="00994DFD" w:rsidRPr="00994DFD" w:rsidRDefault="00994DFD" w:rsidP="00994DFD">
      <w:pPr>
        <w:pStyle w:val="ListNumbered"/>
      </w:pPr>
      <w:r w:rsidRPr="00994DFD">
        <w:t>In the Add/Edit Application Extension Mapping dialog:</w:t>
      </w:r>
    </w:p>
    <w:p w:rsidR="00994DFD" w:rsidRPr="00994DFD" w:rsidRDefault="00994DFD" w:rsidP="00994DFD">
      <w:pPr>
        <w:pStyle w:val="ListNumbered"/>
      </w:pPr>
      <w:r w:rsidRPr="00994DFD">
        <w:lastRenderedPageBreak/>
        <w:t xml:space="preserve">Set the Executable value to the path to the aspnet_isapi.dll. This is typically at </w:t>
      </w:r>
      <w:r w:rsidR="00693BD4" w:rsidRPr="00693BD4">
        <w:rPr>
          <w:rStyle w:val="CodeinText"/>
        </w:rPr>
        <w:t>C:\WINDOWS\Microsoft.NET\Framework\v2.0.50727\aspnet_isapi.dll</w:t>
      </w:r>
      <w:r w:rsidRPr="00994DFD">
        <w:t>. Use the .NET 2.0 version of the dll.</w:t>
      </w:r>
    </w:p>
    <w:p w:rsidR="00994DFD" w:rsidRPr="00994DFD" w:rsidRDefault="00994DFD" w:rsidP="00994DFD">
      <w:pPr>
        <w:pStyle w:val="ListNumbered"/>
      </w:pPr>
      <w:r w:rsidRPr="00994DFD">
        <w:t xml:space="preserve">Set the Extension value to </w:t>
      </w:r>
      <w:r w:rsidRPr="00994DFD">
        <w:rPr>
          <w:rStyle w:val="CodeinText"/>
        </w:rPr>
        <w:t>.</w:t>
      </w:r>
      <w:commentRangeStart w:id="25"/>
      <w:commentRangeStart w:id="26"/>
      <w:r w:rsidRPr="00994DFD">
        <w:rPr>
          <w:rStyle w:val="CodeinText"/>
        </w:rPr>
        <w:t>mvc</w:t>
      </w:r>
      <w:commentRangeEnd w:id="25"/>
      <w:r w:rsidR="00607F3C">
        <w:commentReference w:id="25"/>
      </w:r>
      <w:commentRangeEnd w:id="26"/>
      <w:r w:rsidR="00A2540E">
        <w:commentReference w:id="26"/>
      </w:r>
      <w:r w:rsidRPr="00994DFD">
        <w:t>. Make sure the extension has the leading dot.</w:t>
      </w:r>
    </w:p>
    <w:p w:rsidR="00994DFD" w:rsidRPr="00994DFD" w:rsidRDefault="00994DFD" w:rsidP="00994DFD">
      <w:pPr>
        <w:pStyle w:val="ListNumbered"/>
      </w:pPr>
      <w:r w:rsidRPr="00994DFD">
        <w:t xml:space="preserve">Select </w:t>
      </w:r>
      <w:r w:rsidR="00693BD4" w:rsidRPr="00693BD4">
        <w:rPr>
          <w:rStyle w:val="Italics"/>
        </w:rPr>
        <w:t>All verbs</w:t>
      </w:r>
      <w:r w:rsidRPr="00994DFD">
        <w:t xml:space="preserve"> in the </w:t>
      </w:r>
      <w:r w:rsidR="00693BD4" w:rsidRPr="00693BD4">
        <w:rPr>
          <w:rStyle w:val="Italics"/>
        </w:rPr>
        <w:t>Verbs</w:t>
      </w:r>
      <w:r w:rsidRPr="00994DFD">
        <w:t xml:space="preserve"> section. If you know the HTTP verbs you wish to support, provide a comma-separated list of the verbs in the Limit to section.</w:t>
      </w:r>
    </w:p>
    <w:p w:rsidR="00994DFD" w:rsidRPr="00994DFD" w:rsidRDefault="00994DFD" w:rsidP="00994DFD">
      <w:pPr>
        <w:pStyle w:val="ListNumbered"/>
      </w:pPr>
      <w:r w:rsidRPr="00994DFD">
        <w:t xml:space="preserve">Uncheck the </w:t>
      </w:r>
      <w:r w:rsidR="00693BD4" w:rsidRPr="00693BD4">
        <w:rPr>
          <w:rStyle w:val="Italics"/>
        </w:rPr>
        <w:t>Verify that file exists</w:t>
      </w:r>
      <w:r w:rsidRPr="00994DFD">
        <w:t xml:space="preserve"> option. The requested URLs will not map to a location on disk, and IIS responds with a 404 if you don’t uncheck this value.</w:t>
      </w:r>
    </w:p>
    <w:p w:rsidR="00994DFD" w:rsidRPr="00994DFD" w:rsidRDefault="00994DFD" w:rsidP="00994DFD">
      <w:pPr>
        <w:pStyle w:val="Figure"/>
      </w:pPr>
      <w:r w:rsidRPr="00994DFD">
        <w:rPr>
          <w:noProof/>
        </w:rPr>
        <w:drawing>
          <wp:inline distT="0" distB="0" distL="0" distR="0">
            <wp:extent cx="3407410" cy="1932305"/>
            <wp:effectExtent l="19050" t="0" r="2540" b="0"/>
            <wp:docPr id="7" name="Picture 7"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10"/>
                    <pic:cNvPicPr>
                      <a:picLocks noChangeAspect="1" noChangeArrowheads="1"/>
                    </pic:cNvPicPr>
                  </pic:nvPicPr>
                  <pic:blipFill>
                    <a:blip r:embed="rId16" cstate="print"/>
                    <a:srcRect/>
                    <a:stretch>
                      <a:fillRect/>
                    </a:stretch>
                  </pic:blipFill>
                  <pic:spPr bwMode="auto">
                    <a:xfrm>
                      <a:off x="0" y="0"/>
                      <a:ext cx="3407410" cy="193230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7 Configuration values for the new .MVC IIS extension mapping</w:t>
      </w:r>
    </w:p>
    <w:p w:rsidR="00994DFD" w:rsidRPr="00994DFD" w:rsidRDefault="00994DFD" w:rsidP="00994DFD">
      <w:pPr>
        <w:pStyle w:val="ListNumbered"/>
      </w:pPr>
      <w:r w:rsidRPr="00994DFD">
        <w:t>Click OK on all of the configuration dialogs.</w:t>
      </w:r>
    </w:p>
    <w:p w:rsidR="00994DFD" w:rsidRPr="00994DFD" w:rsidRDefault="00994DFD" w:rsidP="00994DFD">
      <w:pPr>
        <w:pStyle w:val="Body"/>
      </w:pPr>
      <w:r w:rsidRPr="00994DFD">
        <w:t xml:space="preserve">Now that we have configured IIS to allow ASP.NET to handle requests for the </w:t>
      </w:r>
      <w:r w:rsidR="00693BD4" w:rsidRPr="00693BD4">
        <w:rPr>
          <w:rStyle w:val="CodeinText"/>
        </w:rPr>
        <w:t>.mvc</w:t>
      </w:r>
      <w:r w:rsidRPr="00994DFD">
        <w:t xml:space="preserve"> extension, we can use the MVC application. Our new URL is </w:t>
      </w:r>
      <w:r w:rsidR="00693BD4" w:rsidRPr="00693BD4">
        <w:rPr>
          <w:rStyle w:val="CodeinText"/>
        </w:rPr>
        <w:t>http://localhost:82/product.mvc/show/4</w:t>
      </w:r>
      <w:r w:rsidRPr="00994DFD">
        <w:t xml:space="preserve">, which is only a slight cosmetic change from the previous option. Although using the </w:t>
      </w:r>
      <w:r w:rsidR="00693BD4" w:rsidRPr="00693BD4">
        <w:rPr>
          <w:rStyle w:val="CodeinText"/>
        </w:rPr>
        <w:t>.mvc</w:t>
      </w:r>
      <w:r w:rsidRPr="00994DFD">
        <w:t xml:space="preserve"> extension might prevent some users from getting confused between Web Forms </w:t>
      </w:r>
      <w:r w:rsidR="00693BD4" w:rsidRPr="00693BD4">
        <w:rPr>
          <w:rStyle w:val="CodeinText"/>
        </w:rPr>
        <w:t>.aspx</w:t>
      </w:r>
      <w:r w:rsidRPr="00994DFD">
        <w:t xml:space="preserve"> URLs and </w:t>
      </w:r>
      <w:r w:rsidR="00693BD4" w:rsidRPr="00693BD4">
        <w:rPr>
          <w:rStyle w:val="CodeinText"/>
        </w:rPr>
        <w:t>.mvc</w:t>
      </w:r>
      <w:r w:rsidRPr="00994DFD">
        <w:t xml:space="preserve"> URLs, these new URLs still go against normal URL conventions. In normal URL conventions, only querystring parameters follow an extension. Instead of using a custom extension, our next option uses a wildcard mapping.</w:t>
      </w:r>
    </w:p>
    <w:p w:rsidR="00994DFD" w:rsidRPr="00994DFD" w:rsidRDefault="00994DFD" w:rsidP="00994DFD">
      <w:pPr>
        <w:pStyle w:val="Head2"/>
      </w:pPr>
      <w:bookmarkStart w:id="27" w:name="_Toc231699085"/>
      <w:bookmarkStart w:id="28" w:name="_Toc208157396"/>
      <w:r>
        <w:t>6.</w:t>
      </w:r>
      <w:r w:rsidRPr="00994DFD">
        <w:t>4.3 Using wildcard mapping</w:t>
      </w:r>
      <w:r w:rsidR="00693BD4" w:rsidRPr="00994DFD">
        <w:fldChar w:fldCharType="begin"/>
      </w:r>
      <w:r w:rsidRPr="00994DFD">
        <w:instrText xml:space="preserve"> XE "deployment:wildcard mapping" </w:instrText>
      </w:r>
      <w:r w:rsidR="00693BD4" w:rsidRPr="00994DFD">
        <w:fldChar w:fldCharType="end"/>
      </w:r>
      <w:r w:rsidRPr="00994DFD">
        <w:t xml:space="preserve"> with selective disabling</w:t>
      </w:r>
      <w:bookmarkEnd w:id="27"/>
      <w:bookmarkEnd w:id="28"/>
    </w:p>
    <w:p w:rsidR="00994DFD" w:rsidRPr="00994DFD" w:rsidRDefault="00994DFD" w:rsidP="00994DFD">
      <w:pPr>
        <w:pStyle w:val="Body1"/>
      </w:pPr>
      <w:r w:rsidRPr="00994DFD">
        <w:t>With the next two options, we won’t have to perform any special route configuration</w:t>
      </w:r>
      <w:r w:rsidR="00693BD4" w:rsidRPr="00994DFD">
        <w:fldChar w:fldCharType="begin"/>
      </w:r>
      <w:r w:rsidRPr="00994DFD">
        <w:instrText xml:space="preserve"> XE "IIS 6.0:configuring routes for" </w:instrText>
      </w:r>
      <w:r w:rsidR="00693BD4" w:rsidRPr="00994DFD">
        <w:fldChar w:fldCharType="end"/>
      </w:r>
      <w:r w:rsidRPr="00994DFD">
        <w:t>. In fact, we can deploy the same MVC application to both IIS 7 and IIS 6 and previous versions with the wildcard mapping option. We no longer need an extension in our route configuration, and the URLs used for development will be identical to the URLs used for production on IIS 6.</w:t>
      </w:r>
    </w:p>
    <w:p w:rsidR="00994DFD" w:rsidRPr="00994DFD" w:rsidRDefault="00994DFD" w:rsidP="00994DFD">
      <w:pPr>
        <w:pStyle w:val="Body"/>
      </w:pPr>
      <w:r w:rsidRPr="00994DFD">
        <w:lastRenderedPageBreak/>
        <w:t xml:space="preserve">With wildcard mapping, all requests are routed to a single ISAPI filter. We’ll configure the </w:t>
      </w:r>
      <w:r w:rsidR="00693BD4" w:rsidRPr="00693BD4">
        <w:rPr>
          <w:rStyle w:val="CodeinText"/>
        </w:rPr>
        <w:t>aspnet_isapi.dll</w:t>
      </w:r>
      <w:r w:rsidRPr="00994DFD">
        <w:t xml:space="preserve"> filter to be this single filter. To create the wildcard mapping:</w:t>
      </w:r>
    </w:p>
    <w:p w:rsidR="00994DFD" w:rsidRPr="00994DFD" w:rsidRDefault="00994DFD" w:rsidP="00994DFD">
      <w:pPr>
        <w:pStyle w:val="ListNumbered"/>
        <w:numPr>
          <w:ilvl w:val="0"/>
          <w:numId w:val="0"/>
        </w:numPr>
        <w:ind w:left="540"/>
      </w:pPr>
      <w:r w:rsidRPr="00994DFD">
        <w:t>1. Create the website with the default configuration.</w:t>
      </w:r>
    </w:p>
    <w:p w:rsidR="00994DFD" w:rsidRPr="00994DFD" w:rsidRDefault="00994DFD" w:rsidP="00994DFD">
      <w:pPr>
        <w:pStyle w:val="ListNumbered"/>
        <w:numPr>
          <w:ilvl w:val="0"/>
          <w:numId w:val="0"/>
        </w:numPr>
        <w:ind w:left="540"/>
      </w:pPr>
      <w:r w:rsidRPr="00994DFD">
        <w:t>2. In the Home Directory tab in the Properties dialog for the website, click Configuration….</w:t>
      </w:r>
    </w:p>
    <w:p w:rsidR="00994DFD" w:rsidRPr="00994DFD" w:rsidRDefault="00994DFD" w:rsidP="00994DFD">
      <w:pPr>
        <w:pStyle w:val="ListNumbered"/>
        <w:numPr>
          <w:ilvl w:val="0"/>
          <w:numId w:val="0"/>
        </w:numPr>
        <w:ind w:left="540"/>
      </w:pPr>
      <w:r w:rsidRPr="00994DFD">
        <w:t xml:space="preserve">3. In the Mappings tab in the Application Configuration dialog, click </w:t>
      </w:r>
      <w:r w:rsidR="00693BD4" w:rsidRPr="00693BD4">
        <w:rPr>
          <w:rStyle w:val="Italics"/>
        </w:rPr>
        <w:t>Insert</w:t>
      </w:r>
      <w:r w:rsidRPr="00994DFD">
        <w:t>….</w:t>
      </w:r>
    </w:p>
    <w:p w:rsidR="00994DFD" w:rsidRPr="00994DFD" w:rsidRDefault="00994DFD" w:rsidP="00994DFD">
      <w:pPr>
        <w:pStyle w:val="ListNumbered"/>
        <w:numPr>
          <w:ilvl w:val="0"/>
          <w:numId w:val="0"/>
        </w:numPr>
        <w:ind w:left="540"/>
      </w:pPr>
      <w:r w:rsidRPr="00994DFD">
        <w:t>4. In the Add/Edit Application Extension Mapping dialog:</w:t>
      </w:r>
    </w:p>
    <w:p w:rsidR="00994DFD" w:rsidRPr="00994DFD" w:rsidRDefault="00994DFD" w:rsidP="00994DFD">
      <w:pPr>
        <w:pStyle w:val="ListNumbered"/>
        <w:numPr>
          <w:ilvl w:val="0"/>
          <w:numId w:val="0"/>
        </w:numPr>
        <w:ind w:left="540"/>
      </w:pPr>
      <w:commentRangeStart w:id="29"/>
      <w:commentRangeStart w:id="30"/>
      <w:r w:rsidRPr="00994DFD">
        <w:t xml:space="preserve">a. Set the Executable value to the </w:t>
      </w:r>
      <w:r w:rsidR="00693BD4" w:rsidRPr="00693BD4">
        <w:rPr>
          <w:rStyle w:val="CodeinText"/>
        </w:rPr>
        <w:t>aspnet_isapi.dll</w:t>
      </w:r>
      <w:r w:rsidRPr="00994DFD">
        <w:t xml:space="preserve"> path. The path is typically </w:t>
      </w:r>
      <w:r w:rsidR="00693BD4" w:rsidRPr="00693BD4">
        <w:rPr>
          <w:rStyle w:val="CodeinText"/>
        </w:rPr>
        <w:t>C:\WINDOWS\Microsoft.NET\Framework\v2.0.50727\aspnet_isapi.dll</w:t>
      </w:r>
      <w:r w:rsidRPr="00994DFD">
        <w:t>. Use the .NET 2.0 version of the dll.</w:t>
      </w:r>
    </w:p>
    <w:p w:rsidR="00994DFD" w:rsidRPr="00994DFD" w:rsidRDefault="00994DFD" w:rsidP="00994DFD">
      <w:pPr>
        <w:pStyle w:val="ListNumbered"/>
        <w:numPr>
          <w:ilvl w:val="0"/>
          <w:numId w:val="0"/>
        </w:numPr>
        <w:ind w:left="540"/>
      </w:pPr>
      <w:r w:rsidRPr="00994DFD">
        <w:t xml:space="preserve">b. Uncheck the </w:t>
      </w:r>
      <w:r w:rsidR="00693BD4" w:rsidRPr="00693BD4">
        <w:rPr>
          <w:rStyle w:val="Italics"/>
        </w:rPr>
        <w:t>Verify that file exists</w:t>
      </w:r>
      <w:r w:rsidRPr="00994DFD">
        <w:t xml:space="preserve"> option and ensure the configuration matches that shown in figure </w:t>
      </w:r>
      <w:r>
        <w:t>6.</w:t>
      </w:r>
      <w:r w:rsidRPr="00994DFD">
        <w:t>8.</w:t>
      </w:r>
    </w:p>
    <w:commentRangeEnd w:id="29"/>
    <w:p w:rsidR="00994DFD" w:rsidRPr="00994DFD" w:rsidRDefault="008A1483" w:rsidP="00994DFD">
      <w:pPr>
        <w:pStyle w:val="ListNumbered"/>
        <w:numPr>
          <w:ilvl w:val="0"/>
          <w:numId w:val="0"/>
        </w:numPr>
        <w:ind w:left="540"/>
      </w:pPr>
      <w:r>
        <w:commentReference w:id="29"/>
      </w:r>
      <w:commentRangeEnd w:id="30"/>
      <w:r w:rsidR="00A2540E">
        <w:commentReference w:id="30"/>
      </w:r>
    </w:p>
    <w:p w:rsidR="00994DFD" w:rsidRPr="00994DFD" w:rsidRDefault="00994DFD" w:rsidP="00994DFD">
      <w:pPr>
        <w:pStyle w:val="Figure"/>
      </w:pPr>
      <w:r w:rsidRPr="00994DFD">
        <w:rPr>
          <w:noProof/>
        </w:rPr>
        <w:drawing>
          <wp:inline distT="0" distB="0" distL="0" distR="0">
            <wp:extent cx="3528060" cy="1043940"/>
            <wp:effectExtent l="19050" t="0" r="0" b="0"/>
            <wp:docPr id="8" name="Picture 8"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10"/>
                    <pic:cNvPicPr>
                      <a:picLocks noChangeAspect="1" noChangeArrowheads="1"/>
                    </pic:cNvPicPr>
                  </pic:nvPicPr>
                  <pic:blipFill>
                    <a:blip r:embed="rId17" cstate="print"/>
                    <a:srcRect/>
                    <a:stretch>
                      <a:fillRect/>
                    </a:stretch>
                  </pic:blipFill>
                  <pic:spPr bwMode="auto">
                    <a:xfrm>
                      <a:off x="0" y="0"/>
                      <a:ext cx="3528060" cy="1043940"/>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8 Configuring wildcard mapping to map to ASP.NET</w:t>
      </w:r>
    </w:p>
    <w:p w:rsidR="00994DFD" w:rsidRPr="00994DFD" w:rsidRDefault="00994DFD" w:rsidP="00994DFD">
      <w:pPr>
        <w:pStyle w:val="ListNumbered"/>
        <w:numPr>
          <w:ilvl w:val="0"/>
          <w:numId w:val="0"/>
        </w:numPr>
        <w:ind w:left="540"/>
      </w:pPr>
      <w:r w:rsidRPr="00994DFD">
        <w:t>5. Click OK on all configuration dialogs</w:t>
      </w:r>
    </w:p>
    <w:p w:rsidR="00994DFD" w:rsidRPr="00994DFD" w:rsidRDefault="00994DFD" w:rsidP="00994DFD">
      <w:pPr>
        <w:pStyle w:val="Body"/>
      </w:pPr>
      <w:r w:rsidRPr="00994DFD">
        <w:t xml:space="preserve">After this configuration change, we can navigate to our MVC application, without special extensions. Our URL is now </w:t>
      </w:r>
      <w:r w:rsidR="00693BD4" w:rsidRPr="00693BD4">
        <w:rPr>
          <w:rStyle w:val="CodeinText"/>
        </w:rPr>
        <w:t>http://localhost:81/product/show/4</w:t>
      </w:r>
      <w:r w:rsidRPr="00994DFD">
        <w:t>, matching the URL that we see in IIS 7 deployments. This wildcard mapping</w:t>
      </w:r>
      <w:r w:rsidR="00693BD4" w:rsidRPr="00994DFD">
        <w:fldChar w:fldCharType="begin"/>
      </w:r>
      <w:r w:rsidRPr="00994DFD">
        <w:instrText xml:space="preserve"> XE "mapping:wildcard" </w:instrText>
      </w:r>
      <w:r w:rsidR="00693BD4" w:rsidRPr="00994DFD">
        <w:fldChar w:fldCharType="end"/>
      </w:r>
      <w:r w:rsidRPr="00994DFD">
        <w:t xml:space="preserve"> has one unfortunate side effect</w:t>
      </w:r>
      <w:r w:rsidR="00693BD4" w:rsidRPr="00994DFD">
        <w:fldChar w:fldCharType="begin"/>
      </w:r>
      <w:r w:rsidRPr="00994DFD">
        <w:instrText xml:space="preserve"> XE "wildcard mapping:side effect" </w:instrText>
      </w:r>
      <w:r w:rsidR="00693BD4" w:rsidRPr="00994DFD">
        <w:fldChar w:fldCharType="end"/>
      </w:r>
      <w:r w:rsidRPr="00994DFD">
        <w:t>: all requests are now handled by ASP.NET, which does not perform as well as IIS for many file types. For example, static files such as images, CSS, and JavaScript files now pass through ASP.NET.</w:t>
      </w:r>
    </w:p>
    <w:p w:rsidR="00994DFD" w:rsidRPr="00994DFD" w:rsidRDefault="00994DFD" w:rsidP="00994DFD">
      <w:pPr>
        <w:pStyle w:val="Body"/>
      </w:pPr>
      <w:r w:rsidRPr="00994DFD">
        <w:t xml:space="preserve">We can configure subdirectories to remove the wildcard mapping. Because all static content for deployed websites usually exists in subdirectories like “Content,” “Scripts,” and others, we can perform extra configuration steps to allow IIS to handle these static files, instead of IIS.  Figures </w:t>
      </w:r>
      <w:r>
        <w:t>6.</w:t>
      </w:r>
      <w:r w:rsidRPr="00994DFD">
        <w:t xml:space="preserve">9, </w:t>
      </w:r>
      <w:r>
        <w:t>6.</w:t>
      </w:r>
      <w:r w:rsidRPr="00994DFD">
        <w:t xml:space="preserve">10, and </w:t>
      </w:r>
      <w:r>
        <w:t>6.</w:t>
      </w:r>
      <w:r w:rsidRPr="00994DFD">
        <w:t>11 illustrate some of the steps. For each subdirectory, we’ll need to:</w:t>
      </w:r>
    </w:p>
    <w:p w:rsidR="00994DFD" w:rsidRPr="00994DFD" w:rsidRDefault="00994DFD" w:rsidP="00994DFD">
      <w:pPr>
        <w:pStyle w:val="ListNumbered"/>
        <w:numPr>
          <w:ilvl w:val="0"/>
          <w:numId w:val="0"/>
        </w:numPr>
        <w:ind w:left="274"/>
      </w:pPr>
      <w:r>
        <w:t xml:space="preserve">1. </w:t>
      </w:r>
      <w:r w:rsidRPr="00994DFD">
        <w:t>Right-click the subfolder and click Properties in the IIS Management Console.</w:t>
      </w:r>
    </w:p>
    <w:p w:rsidR="00994DFD" w:rsidRPr="00994DFD" w:rsidRDefault="00994DFD" w:rsidP="00994DFD">
      <w:pPr>
        <w:pStyle w:val="ListNumbered"/>
        <w:numPr>
          <w:ilvl w:val="0"/>
          <w:numId w:val="0"/>
        </w:numPr>
        <w:ind w:left="274"/>
      </w:pPr>
      <w:r>
        <w:t xml:space="preserve">2. </w:t>
      </w:r>
      <w:r w:rsidRPr="00994DFD">
        <w:t>In the Directory tab in the Properties dialog, click the Create button. This will create an application for this folder, and will enable the Configuration… button.</w:t>
      </w:r>
    </w:p>
    <w:p w:rsidR="00994DFD" w:rsidRPr="00994DFD" w:rsidRDefault="00994DFD" w:rsidP="00994DFD">
      <w:pPr>
        <w:pStyle w:val="Figure"/>
      </w:pPr>
      <w:r w:rsidRPr="00994DFD">
        <w:rPr>
          <w:noProof/>
        </w:rPr>
        <w:lastRenderedPageBreak/>
        <w:drawing>
          <wp:inline distT="0" distB="0" distL="0" distR="0">
            <wp:extent cx="3640455" cy="3390265"/>
            <wp:effectExtent l="19050" t="0" r="0" b="0"/>
            <wp:docPr id="9" name="Picture 9"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10"/>
                    <pic:cNvPicPr>
                      <a:picLocks noChangeAspect="1" noChangeArrowheads="1"/>
                    </pic:cNvPicPr>
                  </pic:nvPicPr>
                  <pic:blipFill>
                    <a:blip r:embed="rId18" cstate="print"/>
                    <a:srcRect/>
                    <a:stretch>
                      <a:fillRect/>
                    </a:stretch>
                  </pic:blipFill>
                  <pic:spPr bwMode="auto">
                    <a:xfrm>
                      <a:off x="0" y="0"/>
                      <a:ext cx="3640455" cy="339026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9 Creating an application for a subfolder temporarily</w:t>
      </w:r>
    </w:p>
    <w:p w:rsidR="00994DFD" w:rsidRPr="00994DFD" w:rsidRDefault="00994DFD" w:rsidP="00994DFD">
      <w:pPr>
        <w:pStyle w:val="ListNumbered"/>
        <w:numPr>
          <w:ilvl w:val="0"/>
          <w:numId w:val="0"/>
        </w:numPr>
        <w:ind w:left="274"/>
      </w:pPr>
      <w:r w:rsidRPr="00994DFD">
        <w:t xml:space="preserve">3. In the </w:t>
      </w:r>
      <w:r w:rsidR="00693BD4" w:rsidRPr="00693BD4">
        <w:rPr>
          <w:rStyle w:val="Italics"/>
        </w:rPr>
        <w:t>Directory</w:t>
      </w:r>
      <w:r w:rsidRPr="00994DFD">
        <w:t xml:space="preserve"> tab in the Properties dialog, click the </w:t>
      </w:r>
      <w:r w:rsidR="00693BD4" w:rsidRPr="00693BD4">
        <w:rPr>
          <w:rStyle w:val="Italics"/>
        </w:rPr>
        <w:t>Configuration</w:t>
      </w:r>
      <w:r w:rsidRPr="00994DFD">
        <w:t>… button.</w:t>
      </w:r>
    </w:p>
    <w:p w:rsidR="00994DFD" w:rsidRPr="00994DFD" w:rsidRDefault="00994DFD" w:rsidP="00994DFD">
      <w:pPr>
        <w:pStyle w:val="ListNumbered"/>
        <w:numPr>
          <w:ilvl w:val="0"/>
          <w:numId w:val="0"/>
        </w:numPr>
        <w:ind w:left="540" w:hanging="266"/>
      </w:pPr>
      <w:r w:rsidRPr="00994DFD">
        <w:t xml:space="preserve">4. In the </w:t>
      </w:r>
      <w:r w:rsidR="00693BD4" w:rsidRPr="00693BD4">
        <w:rPr>
          <w:rStyle w:val="Italics"/>
        </w:rPr>
        <w:t>Mappings</w:t>
      </w:r>
      <w:r w:rsidRPr="00994DFD">
        <w:t xml:space="preserve"> tab of the Application Configuration dialog, click the Remove button in the Wildcard application maps section. This will remove the wildcard mapping we configured at the root earlier.</w:t>
      </w:r>
    </w:p>
    <w:p w:rsidR="00994DFD" w:rsidRPr="00994DFD" w:rsidRDefault="00994DFD" w:rsidP="00994DFD">
      <w:pPr>
        <w:pStyle w:val="Figure"/>
      </w:pPr>
      <w:r w:rsidRPr="00994DFD">
        <w:rPr>
          <w:noProof/>
        </w:rPr>
        <w:lastRenderedPageBreak/>
        <w:drawing>
          <wp:inline distT="0" distB="0" distL="0" distR="0">
            <wp:extent cx="3174365" cy="3493770"/>
            <wp:effectExtent l="19050" t="0" r="6985" b="0"/>
            <wp:docPr id="10" name="Picture 10"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10"/>
                    <pic:cNvPicPr>
                      <a:picLocks noChangeAspect="1" noChangeArrowheads="1"/>
                    </pic:cNvPicPr>
                  </pic:nvPicPr>
                  <pic:blipFill>
                    <a:blip r:embed="rId19" cstate="print"/>
                    <a:srcRect/>
                    <a:stretch>
                      <a:fillRect/>
                    </a:stretch>
                  </pic:blipFill>
                  <pic:spPr bwMode="auto">
                    <a:xfrm>
                      <a:off x="0" y="0"/>
                      <a:ext cx="3174365" cy="3493770"/>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10 Removing the wildcard mapping from a subfolder</w:t>
      </w:r>
    </w:p>
    <w:p w:rsidR="00994DFD" w:rsidRPr="00994DFD" w:rsidRDefault="00994DFD" w:rsidP="00994DFD">
      <w:pPr>
        <w:pStyle w:val="ListNumbered"/>
        <w:numPr>
          <w:ilvl w:val="0"/>
          <w:numId w:val="0"/>
        </w:numPr>
        <w:ind w:left="274"/>
      </w:pPr>
      <w:r w:rsidRPr="00994DFD">
        <w:t>5. Click OK to return to the Application Configuration dialog.</w:t>
      </w:r>
    </w:p>
    <w:p w:rsidR="00994DFD" w:rsidRPr="00994DFD" w:rsidRDefault="00994DFD" w:rsidP="00994DFD">
      <w:pPr>
        <w:pStyle w:val="ListNumbered"/>
        <w:numPr>
          <w:ilvl w:val="0"/>
          <w:numId w:val="0"/>
        </w:numPr>
        <w:ind w:left="540" w:hanging="266"/>
      </w:pPr>
      <w:r w:rsidRPr="00994DFD">
        <w:t>6. In the Directory tab in the Application Configuration dialog, click Remove. This will remove the Application from the subfolder.</w:t>
      </w:r>
    </w:p>
    <w:p w:rsidR="00994DFD" w:rsidRPr="00994DFD" w:rsidRDefault="00994DFD" w:rsidP="00994DFD">
      <w:pPr>
        <w:pStyle w:val="Figure"/>
      </w:pPr>
      <w:r w:rsidRPr="00994DFD">
        <w:rPr>
          <w:noProof/>
        </w:rPr>
        <w:lastRenderedPageBreak/>
        <w:drawing>
          <wp:inline distT="0" distB="0" distL="0" distR="0">
            <wp:extent cx="3640455" cy="3390265"/>
            <wp:effectExtent l="19050" t="0" r="0" b="0"/>
            <wp:docPr id="11" name="Picture 11"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10"/>
                    <pic:cNvPicPr>
                      <a:picLocks noChangeAspect="1" noChangeArrowheads="1"/>
                    </pic:cNvPicPr>
                  </pic:nvPicPr>
                  <pic:blipFill>
                    <a:blip r:embed="rId20" cstate="print"/>
                    <a:srcRect/>
                    <a:stretch>
                      <a:fillRect/>
                    </a:stretch>
                  </pic:blipFill>
                  <pic:spPr bwMode="auto">
                    <a:xfrm>
                      <a:off x="0" y="0"/>
                      <a:ext cx="3640455" cy="3390265"/>
                    </a:xfrm>
                    <a:prstGeom prst="rect">
                      <a:avLst/>
                    </a:prstGeom>
                    <a:noFill/>
                    <a:ln w="9525">
                      <a:noFill/>
                      <a:miter lim="800000"/>
                      <a:headEnd/>
                      <a:tailEnd/>
                    </a:ln>
                  </pic:spPr>
                </pic:pic>
              </a:graphicData>
            </a:graphic>
          </wp:inline>
        </w:drawing>
      </w:r>
    </w:p>
    <w:p w:rsidR="00994DFD" w:rsidRPr="00994DFD" w:rsidRDefault="00994DFD" w:rsidP="00994DFD">
      <w:pPr>
        <w:pStyle w:val="FigureCaption"/>
      </w:pPr>
      <w:r w:rsidRPr="00994DFD">
        <w:t xml:space="preserve">Figure </w:t>
      </w:r>
      <w:r>
        <w:t>6.</w:t>
      </w:r>
      <w:r w:rsidRPr="00994DFD">
        <w:t>11 Removing the application from the subfolder</w:t>
      </w:r>
    </w:p>
    <w:p w:rsidR="00994DFD" w:rsidRPr="00994DFD" w:rsidRDefault="00994DFD" w:rsidP="00994DFD">
      <w:pPr>
        <w:pStyle w:val="ListNumbered"/>
        <w:numPr>
          <w:ilvl w:val="0"/>
          <w:numId w:val="0"/>
        </w:numPr>
        <w:ind w:left="274"/>
      </w:pPr>
      <w:r w:rsidRPr="00994DFD">
        <w:t>7. Click OK on all configuration dialogs.</w:t>
      </w:r>
    </w:p>
    <w:p w:rsidR="00994DFD" w:rsidRPr="00994DFD" w:rsidRDefault="00994DFD" w:rsidP="00994DFD">
      <w:pPr>
        <w:pStyle w:val="Body"/>
      </w:pPr>
      <w:r w:rsidRPr="00994DFD">
        <w:t>When you repeat these steps for each subfolder, you prevent IIS from using the wildcard mapping in these subfolders. Because the only way to enable the Configuration… button is to create an application, we have to temporarily configure the subfolder as an application. Removing the application after configuration does not remove our custom configuration, however. Our changes are safe, although we had to perform extra temporary configuration to get there.</w:t>
      </w:r>
    </w:p>
    <w:p w:rsidR="00994DFD" w:rsidRPr="00994DFD" w:rsidRDefault="00994DFD" w:rsidP="00994DFD">
      <w:pPr>
        <w:pStyle w:val="Body"/>
      </w:pPr>
      <w:r w:rsidRPr="00994DFD">
        <w:t>Although this option requires a bit of configuration in IIS, it does not require any additional software. Our route mappings do not need to change, and we get to keep our pretty, extension-less URLs. Whenever we add another subfolder, we’ll need to repeat the extra configuration steps to ensure ASP.NET does not handle requests it does not need to. Sometimes, we need more control over our URLs than IIS 6 and earlier versions allow right out of the box. In the next section, we’ll look at URL rewriting to handle both MVC requests and additional URL rewriting scenarios.</w:t>
      </w:r>
    </w:p>
    <w:p w:rsidR="00994DFD" w:rsidRPr="00994DFD" w:rsidRDefault="00994DFD" w:rsidP="00994DFD">
      <w:pPr>
        <w:pStyle w:val="Head2"/>
      </w:pPr>
      <w:bookmarkStart w:id="31" w:name="_Toc231699086"/>
      <w:bookmarkStart w:id="32" w:name="_Toc208157397"/>
      <w:r>
        <w:lastRenderedPageBreak/>
        <w:t>6.</w:t>
      </w:r>
      <w:r w:rsidRPr="00994DFD">
        <w:t>4.4 Using URL rewriting</w:t>
      </w:r>
      <w:bookmarkEnd w:id="31"/>
      <w:bookmarkEnd w:id="32"/>
      <w:r w:rsidR="00693BD4" w:rsidRPr="00994DFD">
        <w:fldChar w:fldCharType="begin"/>
      </w:r>
      <w:r w:rsidRPr="00994DFD">
        <w:instrText xml:space="preserve"> XE "URL:rewriting" </w:instrText>
      </w:r>
      <w:r w:rsidR="00693BD4" w:rsidRPr="00994DFD">
        <w:fldChar w:fldCharType="end"/>
      </w:r>
      <w:r w:rsidR="00693BD4" w:rsidRPr="00994DFD">
        <w:fldChar w:fldCharType="begin"/>
      </w:r>
      <w:r w:rsidRPr="00994DFD">
        <w:instrText xml:space="preserve"> XE "deployment:URL rewriting" </w:instrText>
      </w:r>
      <w:r w:rsidR="00693BD4" w:rsidRPr="00994DFD">
        <w:fldChar w:fldCharType="end"/>
      </w:r>
    </w:p>
    <w:p w:rsidR="00994DFD" w:rsidRPr="00994DFD" w:rsidRDefault="00994DFD" w:rsidP="00994DFD">
      <w:pPr>
        <w:pStyle w:val="Body1"/>
      </w:pPr>
      <w:r w:rsidRPr="00994DFD">
        <w:t xml:space="preserve">URL rewriting is a sizable topic, which covers resource management support, search engine optimization, and canonicalized URLs. In many other web application servers, URL rewriting is a first-class, built-in feature or easily configured and customizable add-on. In IIS 6 and earlier, there was no built-in URL rewriting ability. For IIS 7, Microsoft released an </w:t>
      </w:r>
      <w:r w:rsidR="00A2540E">
        <w:t>I</w:t>
      </w:r>
      <w:commentRangeStart w:id="33"/>
      <w:commentRangeStart w:id="34"/>
      <w:r w:rsidRPr="00994DFD">
        <w:rPr>
          <w:rStyle w:val="CodeinText"/>
        </w:rPr>
        <w:t>HttpModule</w:t>
      </w:r>
      <w:r w:rsidRPr="00994DFD">
        <w:t xml:space="preserve"> </w:t>
      </w:r>
      <w:commentRangeEnd w:id="33"/>
      <w:r w:rsidR="008A1483">
        <w:commentReference w:id="33"/>
      </w:r>
      <w:commentRangeEnd w:id="34"/>
      <w:r w:rsidR="00A2540E">
        <w:commentReference w:id="34"/>
      </w:r>
      <w:r w:rsidRPr="00994DFD">
        <w:t>that allowed configuration directly from the IIS Manager. Regardless of the version of IIS used, URL rewriting is a vital function for many websites.</w:t>
      </w:r>
    </w:p>
    <w:p w:rsidR="00994DFD" w:rsidRPr="00994DFD" w:rsidRDefault="00994DFD" w:rsidP="00994DFD">
      <w:pPr>
        <w:pStyle w:val="SidebarHead"/>
      </w:pPr>
      <w:r w:rsidRPr="00994DFD">
        <w:t>Why should I care about URL rewriting</w:t>
      </w:r>
      <w:r w:rsidR="008A3B17">
        <w:t>?</w:t>
      </w:r>
    </w:p>
    <w:p w:rsidR="00994DFD" w:rsidRPr="00994DFD" w:rsidRDefault="00994DFD" w:rsidP="00994DFD">
      <w:pPr>
        <w:pStyle w:val="Sidebar"/>
      </w:pPr>
      <w:r w:rsidRPr="00994DFD">
        <w:t>URL rewriting is a general term for the ability to intercept URL requests and transform them. For resource management, such as RSS links, URL rewriting can permanently redirect requests to the new RSS URL, while remaining transparent to the subscribers. In many ASP.NET websites, many URLs point to the same page. For example, all of the following URLs resolve to the same page:</w:t>
      </w:r>
    </w:p>
    <w:p w:rsidR="00994DFD" w:rsidRPr="00994DFD" w:rsidRDefault="00994DFD" w:rsidP="00994DFD">
      <w:pPr>
        <w:pStyle w:val="ListBullet"/>
      </w:pPr>
      <w:r w:rsidRPr="00994DFD">
        <w:t>http://codeplex.com</w:t>
      </w:r>
    </w:p>
    <w:p w:rsidR="00994DFD" w:rsidRPr="00994DFD" w:rsidRDefault="00994DFD" w:rsidP="00994DFD">
      <w:pPr>
        <w:pStyle w:val="ListBullet"/>
      </w:pPr>
      <w:r w:rsidRPr="00994DFD">
        <w:t>http://codeplex.com/</w:t>
      </w:r>
    </w:p>
    <w:p w:rsidR="00994DFD" w:rsidRPr="00994DFD" w:rsidRDefault="00994DFD" w:rsidP="00994DFD">
      <w:pPr>
        <w:pStyle w:val="ListBullet"/>
      </w:pPr>
      <w:r w:rsidRPr="00994DFD">
        <w:t>http://codeplex.com/default.aspx</w:t>
      </w:r>
    </w:p>
    <w:p w:rsidR="00994DFD" w:rsidRPr="00994DFD" w:rsidRDefault="00994DFD" w:rsidP="00994DFD">
      <w:pPr>
        <w:pStyle w:val="ListBullet"/>
      </w:pPr>
      <w:r w:rsidRPr="00994DFD">
        <w:t>http://www.codeplex.com</w:t>
      </w:r>
    </w:p>
    <w:p w:rsidR="00994DFD" w:rsidRPr="00994DFD" w:rsidRDefault="00994DFD" w:rsidP="00994DFD">
      <w:pPr>
        <w:pStyle w:val="ListBullet"/>
      </w:pPr>
      <w:r w:rsidRPr="00994DFD">
        <w:t>http://www.codeplex.com/</w:t>
      </w:r>
    </w:p>
    <w:p w:rsidR="00994DFD" w:rsidRPr="00994DFD" w:rsidRDefault="00994DFD" w:rsidP="00994DFD">
      <w:pPr>
        <w:pStyle w:val="ListBullet"/>
      </w:pPr>
      <w:r w:rsidRPr="00994DFD">
        <w:t>http://www.codeplex.com/default.aspx</w:t>
      </w:r>
    </w:p>
    <w:p w:rsidR="00994DFD" w:rsidRPr="00994DFD" w:rsidRDefault="00994DFD" w:rsidP="00994DFD">
      <w:pPr>
        <w:pStyle w:val="Sidebar"/>
      </w:pPr>
      <w:r w:rsidRPr="00994DFD">
        <w:t>Yet they all resolve to different URLs, with a couple exceptions. Differing URL resolution has the potential to lower search engine results, as many pages point to the same content. With URL rewriting, all of the example URLs can be redirected to one canonical URL. With URL rewriting, we can not only allow extension-less routes in our MVC application, but set ourselves up for further vital URL rewriting scenarios.</w:t>
      </w:r>
    </w:p>
    <w:p w:rsidR="00994DFD" w:rsidRPr="00994DFD" w:rsidRDefault="00994DFD" w:rsidP="00994DFD">
      <w:pPr>
        <w:pStyle w:val="Body1"/>
      </w:pPr>
      <w:r w:rsidRPr="00994DFD">
        <w:t>Since URL rewriting is not available for IIS 6 and earlier out of the box, we’ll need to use a third-party extension for rewrites. Two popular URL rewrite</w:t>
      </w:r>
      <w:r w:rsidR="00693BD4" w:rsidRPr="00994DFD">
        <w:fldChar w:fldCharType="begin"/>
      </w:r>
      <w:r w:rsidRPr="00994DFD">
        <w:instrText xml:space="preserve"> XE "IIS 6.0:URL rewriting" </w:instrText>
      </w:r>
      <w:r w:rsidR="00693BD4" w:rsidRPr="00994DFD">
        <w:fldChar w:fldCharType="end"/>
      </w:r>
      <w:r w:rsidRPr="00994DFD">
        <w:t xml:space="preserve"> ISAPI extensions are:</w:t>
      </w:r>
    </w:p>
    <w:p w:rsidR="00994DFD" w:rsidRPr="00994DFD" w:rsidRDefault="00994DFD" w:rsidP="00994DFD">
      <w:pPr>
        <w:pStyle w:val="ListBullet"/>
      </w:pPr>
      <w:r w:rsidRPr="00994DFD">
        <w:t>Helicon Tech</w:t>
      </w:r>
      <w:r w:rsidR="00693BD4" w:rsidRPr="00994DFD">
        <w:fldChar w:fldCharType="begin"/>
      </w:r>
      <w:r w:rsidRPr="00994DFD">
        <w:instrText xml:space="preserve"> XE "Helicon Tech" </w:instrText>
      </w:r>
      <w:r w:rsidR="00693BD4" w:rsidRPr="00994DFD">
        <w:fldChar w:fldCharType="end"/>
      </w:r>
      <w:r w:rsidRPr="00994DFD">
        <w:t>’s ISAPI Rewrite</w:t>
      </w:r>
      <w:r w:rsidR="00693BD4" w:rsidRPr="00994DFD">
        <w:fldChar w:fldCharType="begin"/>
      </w:r>
      <w:r w:rsidRPr="00994DFD">
        <w:instrText xml:space="preserve"> XE "&lt;$startrange&gt;ISAPI Rewrite" </w:instrText>
      </w:r>
      <w:r w:rsidR="00693BD4" w:rsidRPr="00994DFD">
        <w:fldChar w:fldCharType="end"/>
      </w:r>
      <w:r w:rsidRPr="00994DFD">
        <w:t xml:space="preserve"> - </w:t>
      </w:r>
      <w:hyperlink r:id="rId21" w:history="1">
        <w:r w:rsidRPr="00994DFD">
          <w:rPr>
            <w:rStyle w:val="Hyperlink"/>
          </w:rPr>
          <w:t>http://www.isapirewrite.com/</w:t>
        </w:r>
      </w:hyperlink>
    </w:p>
    <w:p w:rsidR="00994DFD" w:rsidRPr="00994DFD" w:rsidRDefault="00994DFD" w:rsidP="00994DFD">
      <w:pPr>
        <w:pStyle w:val="ListBullet"/>
      </w:pPr>
      <w:r w:rsidRPr="00994DFD">
        <w:t>Ionic</w:t>
      </w:r>
      <w:r w:rsidR="00693BD4" w:rsidRPr="00994DFD">
        <w:fldChar w:fldCharType="begin"/>
      </w:r>
      <w:r w:rsidRPr="00994DFD">
        <w:instrText xml:space="preserve"> XE "Ionic" </w:instrText>
      </w:r>
      <w:r w:rsidR="00693BD4" w:rsidRPr="00994DFD">
        <w:fldChar w:fldCharType="end"/>
      </w:r>
      <w:r w:rsidRPr="00994DFD">
        <w:t xml:space="preserve">’s ISAPI Rewrite - </w:t>
      </w:r>
      <w:hyperlink r:id="rId22" w:history="1">
        <w:r w:rsidRPr="00994DFD">
          <w:rPr>
            <w:rStyle w:val="Hyperlink"/>
          </w:rPr>
          <w:t>http://www.codeplex.com/IIRF/</w:t>
        </w:r>
      </w:hyperlink>
    </w:p>
    <w:p w:rsidR="00000000" w:rsidRDefault="00994DFD">
      <w:pPr>
        <w:pStyle w:val="Body1"/>
      </w:pPr>
      <w:r w:rsidRPr="00994DFD">
        <w:t xml:space="preserve">Helicon Tech has one free and one fully supported edition of its product. The Ionic extension is free and open source, so we’ll configure our application using that. </w:t>
      </w:r>
    </w:p>
    <w:p w:rsidR="00994DFD" w:rsidRPr="00994DFD" w:rsidRDefault="00994DFD" w:rsidP="00994DFD">
      <w:pPr>
        <w:pStyle w:val="Body"/>
      </w:pPr>
      <w:r w:rsidRPr="00994DFD">
        <w:t>First, we’ll need to download the latest version of the filter from CodePlex. Once we have the latest binaries, we are ready to configure our MVC application to use the ISAPI Rewrite module. The general idea behind our URL rewriting strategy is to:</w:t>
      </w:r>
    </w:p>
    <w:p w:rsidR="00994DFD" w:rsidRPr="00994DFD" w:rsidRDefault="00994DFD" w:rsidP="00994DFD">
      <w:pPr>
        <w:pStyle w:val="ListBullet"/>
      </w:pPr>
      <w:r w:rsidRPr="00994DFD">
        <w:t xml:space="preserve">Configure ISAPI rewrite to add a </w:t>
      </w:r>
      <w:commentRangeStart w:id="35"/>
      <w:commentRangeStart w:id="36"/>
      <w:r w:rsidRPr="00994DFD">
        <w:t>.</w:t>
      </w:r>
      <w:r w:rsidR="009730D4">
        <w:t>mvc</w:t>
      </w:r>
      <w:r w:rsidR="009730D4" w:rsidRPr="00994DFD">
        <w:t xml:space="preserve"> </w:t>
      </w:r>
      <w:commentRangeEnd w:id="35"/>
      <w:r w:rsidR="009730D4">
        <w:commentReference w:id="35"/>
      </w:r>
      <w:commentRangeEnd w:id="36"/>
      <w:r w:rsidR="00376A42">
        <w:commentReference w:id="36"/>
      </w:r>
      <w:r w:rsidRPr="00994DFD">
        <w:t>extension to our URLs.</w:t>
      </w:r>
    </w:p>
    <w:p w:rsidR="00994DFD" w:rsidRPr="00994DFD" w:rsidRDefault="00994DFD" w:rsidP="00994DFD">
      <w:pPr>
        <w:pStyle w:val="ListBullet"/>
      </w:pPr>
      <w:r w:rsidRPr="00994DFD">
        <w:t>IIS will see a request for .</w:t>
      </w:r>
      <w:r w:rsidR="009730D4">
        <w:t>mvc</w:t>
      </w:r>
      <w:r w:rsidRPr="00994DFD">
        <w:t>, and hand it off to ASP.NET.</w:t>
      </w:r>
    </w:p>
    <w:p w:rsidR="00994DFD" w:rsidRPr="00994DFD" w:rsidRDefault="00994DFD" w:rsidP="00994DFD">
      <w:pPr>
        <w:pStyle w:val="ListBullet"/>
      </w:pPr>
      <w:r w:rsidRPr="00994DFD">
        <w:lastRenderedPageBreak/>
        <w:t>Configure our web application to remove .</w:t>
      </w:r>
      <w:r w:rsidR="009730D4">
        <w:t>mvc</w:t>
      </w:r>
      <w:r w:rsidR="009730D4" w:rsidRPr="00994DFD">
        <w:t xml:space="preserve"> </w:t>
      </w:r>
      <w:r w:rsidRPr="00994DFD">
        <w:t xml:space="preserve">extensions. </w:t>
      </w:r>
      <w:r w:rsidR="009730D4">
        <w:commentReference w:id="37"/>
      </w:r>
      <w:r w:rsidR="00376A42">
        <w:commentReference w:id="38"/>
      </w:r>
    </w:p>
    <w:p w:rsidR="00994DFD" w:rsidRPr="00994DFD" w:rsidRDefault="00994DFD" w:rsidP="00994DFD">
      <w:pPr>
        <w:pStyle w:val="Body1"/>
      </w:pPr>
      <w:r w:rsidRPr="00994DFD">
        <w:t>Because our web application removes the .</w:t>
      </w:r>
      <w:r w:rsidR="009730D4">
        <w:t>mvc</w:t>
      </w:r>
      <w:r w:rsidR="009730D4" w:rsidRPr="00994DFD">
        <w:t xml:space="preserve"> </w:t>
      </w:r>
      <w:r w:rsidRPr="00994DFD">
        <w:t>extension before the MVC route handler processes the request, we won’t need to change our routing configuration. To configure ISAPI rewrite, we’ll need to:</w:t>
      </w:r>
    </w:p>
    <w:p w:rsidR="00994DFD" w:rsidRPr="00994DFD" w:rsidRDefault="00994DFD" w:rsidP="00994DFD">
      <w:pPr>
        <w:pStyle w:val="ListNumbered"/>
        <w:numPr>
          <w:ilvl w:val="0"/>
          <w:numId w:val="0"/>
        </w:numPr>
        <w:ind w:left="540" w:hanging="266"/>
      </w:pPr>
      <w:r w:rsidRPr="00994DFD">
        <w:t>1. Modify our web application to remove the .</w:t>
      </w:r>
      <w:r w:rsidR="009730D4">
        <w:t>mvc</w:t>
      </w:r>
      <w:r w:rsidR="009730D4" w:rsidRPr="00994DFD">
        <w:t xml:space="preserve"> </w:t>
      </w:r>
      <w:r w:rsidRPr="00994DFD">
        <w:t xml:space="preserve">extension at the beginning of the request. We can place the code in listing </w:t>
      </w:r>
      <w:r>
        <w:t>6.</w:t>
      </w:r>
      <w:r w:rsidRPr="00994DFD">
        <w:t xml:space="preserve">4 in </w:t>
      </w:r>
      <w:commentRangeStart w:id="39"/>
      <w:commentRangeStart w:id="40"/>
      <w:r w:rsidR="009730D4">
        <w:t>a custom HTTP Module</w:t>
      </w:r>
      <w:r w:rsidRPr="00994DFD">
        <w:t>.</w:t>
      </w:r>
      <w:commentRangeEnd w:id="39"/>
      <w:r w:rsidR="009730D4">
        <w:commentReference w:id="39"/>
      </w:r>
      <w:commentRangeEnd w:id="40"/>
      <w:r w:rsidR="00376A42">
        <w:commentReference w:id="40"/>
      </w:r>
    </w:p>
    <w:p w:rsidR="00994DFD" w:rsidRPr="00994DFD" w:rsidRDefault="00994DFD" w:rsidP="00994DFD">
      <w:pPr>
        <w:pStyle w:val="CodeListingCaption"/>
      </w:pPr>
      <w:r w:rsidRPr="00994DFD">
        <w:t xml:space="preserve">Listing </w:t>
      </w:r>
      <w:r>
        <w:t>6.</w:t>
      </w:r>
      <w:r w:rsidRPr="00994DFD">
        <w:t>4 Removing the .aspx extension on each request</w:t>
      </w:r>
    </w:p>
    <w:p w:rsidR="009730D4" w:rsidRPr="009730D4" w:rsidRDefault="009730D4" w:rsidP="009730D4">
      <w:pPr>
        <w:pStyle w:val="Code"/>
      </w:pPr>
      <w:r>
        <w:t xml:space="preserve">Public </w:t>
      </w:r>
      <w:r w:rsidRPr="009730D4">
        <w:t>class IIS6ExtensionRewriteModule : IHttpModule</w:t>
      </w:r>
    </w:p>
    <w:p w:rsidR="009730D4" w:rsidRPr="009730D4" w:rsidRDefault="009730D4" w:rsidP="009730D4">
      <w:pPr>
        <w:pStyle w:val="Code"/>
      </w:pPr>
      <w:r w:rsidRPr="009730D4">
        <w:t>{</w:t>
      </w:r>
    </w:p>
    <w:p w:rsidR="009730D4" w:rsidRPr="009730D4" w:rsidRDefault="009730D4" w:rsidP="009730D4">
      <w:pPr>
        <w:pStyle w:val="Code"/>
      </w:pPr>
      <w:r w:rsidRPr="009730D4">
        <w:t xml:space="preserve">    public void Dispose()</w:t>
      </w:r>
    </w:p>
    <w:p w:rsidR="009730D4" w:rsidRPr="009730D4" w:rsidRDefault="009730D4" w:rsidP="009730D4">
      <w:pPr>
        <w:pStyle w:val="Code"/>
      </w:pPr>
      <w:r w:rsidRPr="009730D4">
        <w:t xml:space="preserve">    {</w:t>
      </w:r>
    </w:p>
    <w:p w:rsidR="009730D4" w:rsidRPr="009730D4" w:rsidRDefault="009730D4" w:rsidP="009730D4">
      <w:pPr>
        <w:pStyle w:val="Code"/>
      </w:pPr>
      <w:r w:rsidRPr="009730D4">
        <w:t xml:space="preserve">    }</w:t>
      </w:r>
    </w:p>
    <w:p w:rsidR="009730D4" w:rsidRPr="009730D4" w:rsidRDefault="009730D4" w:rsidP="009730D4">
      <w:pPr>
        <w:pStyle w:val="Code"/>
      </w:pPr>
    </w:p>
    <w:p w:rsidR="009730D4" w:rsidRPr="009730D4" w:rsidRDefault="009730D4" w:rsidP="009730D4">
      <w:pPr>
        <w:pStyle w:val="Code"/>
      </w:pPr>
      <w:r w:rsidRPr="009730D4">
        <w:t xml:space="preserve">    public void Init(HttpApplication context)</w:t>
      </w:r>
    </w:p>
    <w:p w:rsidR="009730D4" w:rsidRPr="009730D4" w:rsidRDefault="009730D4" w:rsidP="009730D4">
      <w:pPr>
        <w:pStyle w:val="Code"/>
      </w:pPr>
      <w:r w:rsidRPr="009730D4">
        <w:t xml:space="preserve">    {</w:t>
      </w:r>
    </w:p>
    <w:p w:rsidR="009730D4" w:rsidRPr="009730D4" w:rsidRDefault="009730D4" w:rsidP="009730D4">
      <w:pPr>
        <w:pStyle w:val="Code"/>
      </w:pPr>
      <w:r w:rsidRPr="009730D4">
        <w:t xml:space="preserve">        context.BeginRequest += context_BeginRequest;</w:t>
      </w:r>
    </w:p>
    <w:p w:rsidR="009730D4" w:rsidRPr="009730D4" w:rsidRDefault="009730D4" w:rsidP="009730D4">
      <w:pPr>
        <w:pStyle w:val="Code"/>
      </w:pPr>
      <w:r w:rsidRPr="009730D4">
        <w:t xml:space="preserve">    }</w:t>
      </w:r>
    </w:p>
    <w:p w:rsidR="009730D4" w:rsidRPr="009730D4" w:rsidRDefault="009730D4" w:rsidP="009730D4">
      <w:pPr>
        <w:pStyle w:val="Code"/>
      </w:pPr>
    </w:p>
    <w:p w:rsidR="009730D4" w:rsidRPr="009730D4" w:rsidRDefault="009730D4" w:rsidP="009730D4">
      <w:pPr>
        <w:pStyle w:val="Code"/>
      </w:pPr>
      <w:r w:rsidRPr="009730D4">
        <w:t xml:space="preserve">    void context_BeginRequest(object sender, EventArgs e)</w:t>
      </w:r>
    </w:p>
    <w:p w:rsidR="009730D4" w:rsidRPr="009730D4" w:rsidRDefault="009730D4" w:rsidP="009730D4">
      <w:pPr>
        <w:pStyle w:val="Code"/>
      </w:pPr>
      <w:r w:rsidRPr="009730D4">
        <w:t xml:space="preserve">    {</w:t>
      </w:r>
    </w:p>
    <w:p w:rsidR="009730D4" w:rsidRDefault="009730D4" w:rsidP="009730D4">
      <w:pPr>
        <w:pStyle w:val="Code"/>
      </w:pPr>
      <w:r w:rsidRPr="009730D4">
        <w:t xml:space="preserve">        string url = "~" + </w:t>
      </w:r>
    </w:p>
    <w:p w:rsidR="009730D4" w:rsidRPr="009730D4" w:rsidRDefault="009730D4" w:rsidP="009730D4">
      <w:pPr>
        <w:pStyle w:val="Code"/>
      </w:pPr>
      <w:r>
        <w:t xml:space="preserve">             </w:t>
      </w:r>
      <w:r w:rsidRPr="009730D4">
        <w:t>HttpContext.Current.Request.Url.PathAndQuery;</w:t>
      </w:r>
    </w:p>
    <w:p w:rsidR="009730D4" w:rsidRPr="009730D4" w:rsidRDefault="009730D4" w:rsidP="009730D4">
      <w:pPr>
        <w:pStyle w:val="Code"/>
      </w:pPr>
      <w:r w:rsidRPr="009730D4">
        <w:t xml:space="preserve">        if (url.Contains(".mvc"))</w:t>
      </w:r>
      <w:r>
        <w:t xml:space="preserve">                                    #A</w:t>
      </w:r>
    </w:p>
    <w:p w:rsidR="009730D4" w:rsidRPr="009730D4" w:rsidRDefault="009730D4" w:rsidP="009730D4">
      <w:pPr>
        <w:pStyle w:val="Code"/>
      </w:pPr>
      <w:r w:rsidRPr="009730D4">
        <w:t xml:space="preserve">        {</w:t>
      </w:r>
    </w:p>
    <w:p w:rsidR="009730D4" w:rsidRPr="009730D4" w:rsidRDefault="009730D4" w:rsidP="009730D4">
      <w:pPr>
        <w:pStyle w:val="Code"/>
      </w:pPr>
      <w:r w:rsidRPr="009730D4">
        <w:t xml:space="preserve">            string newUrl = url.Replace(".mvc", "");</w:t>
      </w:r>
    </w:p>
    <w:p w:rsidR="009730D4" w:rsidRPr="009730D4" w:rsidRDefault="009730D4" w:rsidP="009730D4">
      <w:pPr>
        <w:pStyle w:val="Code"/>
      </w:pPr>
      <w:r w:rsidRPr="009730D4">
        <w:t xml:space="preserve">            HttpContext.Current.RewritePath(newUrl);</w:t>
      </w:r>
    </w:p>
    <w:p w:rsidR="009730D4" w:rsidRPr="009730D4" w:rsidRDefault="009730D4" w:rsidP="009730D4">
      <w:pPr>
        <w:pStyle w:val="Code"/>
      </w:pPr>
      <w:r w:rsidRPr="009730D4">
        <w:t xml:space="preserve">        }</w:t>
      </w:r>
    </w:p>
    <w:p w:rsidR="009730D4" w:rsidRPr="009730D4" w:rsidRDefault="009730D4" w:rsidP="009730D4">
      <w:pPr>
        <w:pStyle w:val="Code"/>
      </w:pPr>
      <w:r w:rsidRPr="009730D4">
        <w:t xml:space="preserve">    }</w:t>
      </w:r>
    </w:p>
    <w:p w:rsidR="00000000" w:rsidRDefault="009730D4">
      <w:pPr>
        <w:pStyle w:val="Code"/>
      </w:pPr>
      <w:r w:rsidRPr="009730D4">
        <w:t>}</w:t>
      </w:r>
    </w:p>
    <w:p w:rsidR="00994DFD" w:rsidRPr="00994DFD" w:rsidRDefault="00994DFD" w:rsidP="00994DFD">
      <w:pPr>
        <w:pStyle w:val="CodeAnnotation"/>
      </w:pPr>
      <w:r w:rsidRPr="00994DFD">
        <w:t>#A Only requests for .</w:t>
      </w:r>
      <w:r w:rsidR="009730D4">
        <w:t>mvc</w:t>
      </w:r>
      <w:r w:rsidR="009730D4" w:rsidRPr="00994DFD">
        <w:t xml:space="preserve"> </w:t>
      </w:r>
      <w:r w:rsidRPr="00994DFD">
        <w:t>resources</w:t>
      </w:r>
    </w:p>
    <w:p w:rsidR="00994DFD" w:rsidRPr="00994DFD" w:rsidRDefault="00994DFD" w:rsidP="00994DFD">
      <w:pPr>
        <w:pStyle w:val="CodeAnnotation"/>
      </w:pPr>
    </w:p>
    <w:p w:rsidR="00EF0181" w:rsidRDefault="00994DFD" w:rsidP="00994DFD">
      <w:pPr>
        <w:pStyle w:val="ListNumbered"/>
        <w:numPr>
          <w:ilvl w:val="0"/>
          <w:numId w:val="0"/>
        </w:numPr>
        <w:ind w:left="540" w:hanging="266"/>
      </w:pPr>
      <w:commentRangeStart w:id="41"/>
      <w:commentRangeStart w:id="42"/>
      <w:r w:rsidRPr="00994DFD">
        <w:t>2.</w:t>
      </w:r>
      <w:r w:rsidR="00EF0181">
        <w:t xml:space="preserve"> Wire up the HTTP Module to our application by adding the following line to our web.config under the system.web/httpModules section:</w:t>
      </w:r>
    </w:p>
    <w:p w:rsidR="00EF0181" w:rsidRDefault="00EF0181" w:rsidP="00994DFD">
      <w:pPr>
        <w:pStyle w:val="ListNumbered"/>
        <w:numPr>
          <w:ilvl w:val="0"/>
          <w:numId w:val="0"/>
        </w:numPr>
        <w:ind w:left="540" w:hanging="266"/>
      </w:pPr>
    </w:p>
    <w:p w:rsidR="00000000" w:rsidRDefault="00EF0181">
      <w:pPr>
        <w:pStyle w:val="Code"/>
      </w:pPr>
      <w:r w:rsidRPr="00EF0181">
        <w:t xml:space="preserve">&lt;add name="IIS6ExtensionRewriteModule" </w:t>
      </w:r>
    </w:p>
    <w:p w:rsidR="00000000" w:rsidRDefault="00EF0181">
      <w:pPr>
        <w:pStyle w:val="Code"/>
      </w:pPr>
      <w:r>
        <w:t xml:space="preserve">     </w:t>
      </w:r>
      <w:r w:rsidRPr="00EF0181">
        <w:t xml:space="preserve">type="SampleIIS6WithISAPIFilter.IIS6ExtensionRewriteModule, </w:t>
      </w:r>
    </w:p>
    <w:p w:rsidR="00000000" w:rsidRDefault="00EF0181">
      <w:pPr>
        <w:pStyle w:val="Code"/>
      </w:pPr>
      <w:r>
        <w:t xml:space="preserve">           </w:t>
      </w:r>
      <w:r w:rsidRPr="00EF0181">
        <w:t>SampleIIS6WithISAPIFilter"/&gt;</w:t>
      </w:r>
    </w:p>
    <w:commentRangeEnd w:id="41"/>
    <w:p w:rsidR="00EF0181" w:rsidRDefault="00B076BB" w:rsidP="00994DFD">
      <w:pPr>
        <w:pStyle w:val="ListNumbered"/>
        <w:numPr>
          <w:ilvl w:val="0"/>
          <w:numId w:val="0"/>
        </w:numPr>
        <w:ind w:left="540" w:hanging="266"/>
      </w:pPr>
      <w:r>
        <w:commentReference w:id="41"/>
      </w:r>
      <w:commentRangeEnd w:id="42"/>
      <w:r w:rsidR="00376A42">
        <w:commentReference w:id="42"/>
      </w:r>
    </w:p>
    <w:p w:rsidR="00994DFD" w:rsidRPr="00994DFD" w:rsidRDefault="00EF0181" w:rsidP="00994DFD">
      <w:pPr>
        <w:pStyle w:val="ListNumbered"/>
        <w:numPr>
          <w:ilvl w:val="0"/>
          <w:numId w:val="0"/>
        </w:numPr>
        <w:ind w:left="540" w:hanging="266"/>
      </w:pPr>
      <w:r>
        <w:t>3.</w:t>
      </w:r>
      <w:r w:rsidR="00994DFD" w:rsidRPr="00994DFD">
        <w:t xml:space="preserve"> Create the website with the default configuration, and deploy our application as normal.</w:t>
      </w:r>
    </w:p>
    <w:p w:rsidR="00994DFD" w:rsidRPr="00994DFD" w:rsidRDefault="00EF0181" w:rsidP="00994DFD">
      <w:pPr>
        <w:pStyle w:val="ListNumbered"/>
        <w:numPr>
          <w:ilvl w:val="0"/>
          <w:numId w:val="0"/>
        </w:numPr>
        <w:ind w:left="540" w:hanging="266"/>
      </w:pPr>
      <w:r>
        <w:t>4</w:t>
      </w:r>
      <w:r w:rsidR="00994DFD" w:rsidRPr="00994DFD">
        <w:t>. Create a folder to hold the ISAPI extension. We’ll use “C:\inetpub\isapirewrite”.</w:t>
      </w:r>
    </w:p>
    <w:p w:rsidR="00994DFD" w:rsidRPr="00994DFD" w:rsidRDefault="00EF0181" w:rsidP="00994DFD">
      <w:pPr>
        <w:pStyle w:val="ListNumbered"/>
        <w:numPr>
          <w:ilvl w:val="0"/>
          <w:numId w:val="0"/>
        </w:numPr>
        <w:ind w:left="540" w:hanging="266"/>
      </w:pPr>
      <w:r>
        <w:t>6</w:t>
      </w:r>
      <w:r w:rsidR="00994DFD" w:rsidRPr="00994DFD">
        <w:t xml:space="preserve">. Copy the </w:t>
      </w:r>
      <w:commentRangeStart w:id="43"/>
      <w:commentRangeStart w:id="44"/>
      <w:r w:rsidR="00994DFD" w:rsidRPr="00994DFD">
        <w:t>IsapiRewrite4</w:t>
      </w:r>
      <w:commentRangeEnd w:id="43"/>
      <w:r w:rsidR="006A6E08">
        <w:commentReference w:id="43"/>
      </w:r>
      <w:commentRangeEnd w:id="44"/>
      <w:r w:rsidR="009608B2">
        <w:commentReference w:id="44"/>
      </w:r>
      <w:r w:rsidR="00994DFD" w:rsidRPr="00994DFD">
        <w:t>.dll to the newly created folder</w:t>
      </w:r>
      <w:ins w:id="45" w:author="Jeffrey" w:date="2010-03-07T22:17:00Z">
        <w:r w:rsidR="00CE693D">
          <w:t xml:space="preserve"> (The most recent version is called IIRF.dll)</w:t>
        </w:r>
      </w:ins>
      <w:r w:rsidR="00994DFD" w:rsidRPr="00994DFD">
        <w:t>.</w:t>
      </w:r>
    </w:p>
    <w:p w:rsidR="00994DFD" w:rsidRPr="00994DFD" w:rsidRDefault="00EF0181" w:rsidP="00994DFD">
      <w:pPr>
        <w:pStyle w:val="ListNumbered"/>
        <w:numPr>
          <w:ilvl w:val="0"/>
          <w:numId w:val="0"/>
        </w:numPr>
        <w:ind w:left="540" w:hanging="266"/>
      </w:pPr>
      <w:r>
        <w:lastRenderedPageBreak/>
        <w:t>6</w:t>
      </w:r>
      <w:r w:rsidR="00994DFD" w:rsidRPr="00994DFD">
        <w:t xml:space="preserve">. In the newly created folder, create an IsapiRewrite4.ini file and add the contents in listing </w:t>
      </w:r>
      <w:r w:rsidR="00994DFD">
        <w:t>6.</w:t>
      </w:r>
      <w:r w:rsidR="00994DFD" w:rsidRPr="00994DFD">
        <w:t>5. Save this file when you have finished editing it.</w:t>
      </w:r>
    </w:p>
    <w:p w:rsidR="00994DFD" w:rsidRPr="00994DFD" w:rsidRDefault="00994DFD" w:rsidP="00994DFD">
      <w:pPr>
        <w:pStyle w:val="CodeListingCaption"/>
      </w:pPr>
      <w:r w:rsidRPr="00994DFD">
        <w:t xml:space="preserve">Listing </w:t>
      </w:r>
      <w:r>
        <w:t>6.</w:t>
      </w:r>
      <w:r w:rsidRPr="00994DFD">
        <w:t>5  The URL rewriting rules</w:t>
      </w:r>
    </w:p>
    <w:p w:rsidR="00000000" w:rsidRDefault="0096384A">
      <w:pPr>
        <w:pStyle w:val="Code"/>
      </w:pPr>
      <w:commentRangeStart w:id="46"/>
      <w:commentRangeStart w:id="47"/>
      <w:r w:rsidRPr="0096384A">
        <w:t>RewriteRule  ^(?!/Content)(/[A-Za-z0-9_-]+)(/.*)?$          $1.mvc$2  [I]</w:t>
      </w:r>
    </w:p>
    <w:commentRangeEnd w:id="46"/>
    <w:p w:rsidR="00994DFD" w:rsidRPr="00994DFD" w:rsidRDefault="005B1C93" w:rsidP="00994DFD">
      <w:pPr>
        <w:pStyle w:val="ListNumbered"/>
        <w:numPr>
          <w:ilvl w:val="0"/>
          <w:numId w:val="0"/>
        </w:numPr>
        <w:ind w:left="274"/>
      </w:pPr>
      <w:r>
        <w:commentReference w:id="46"/>
      </w:r>
      <w:commentRangeEnd w:id="47"/>
      <w:r w:rsidR="009608B2">
        <w:commentReference w:id="47"/>
      </w:r>
      <w:r w:rsidR="00EF0181">
        <w:t>7</w:t>
      </w:r>
      <w:r w:rsidR="00994DFD" w:rsidRPr="00994DFD">
        <w:t>. Open the Properties dialog for the website containing the MVC application in IIS Manager</w:t>
      </w:r>
    </w:p>
    <w:p w:rsidR="00994DFD" w:rsidRPr="00994DFD" w:rsidRDefault="00EF0181" w:rsidP="00994DFD">
      <w:pPr>
        <w:pStyle w:val="ListNumbered"/>
        <w:numPr>
          <w:ilvl w:val="0"/>
          <w:numId w:val="0"/>
        </w:numPr>
        <w:ind w:left="540" w:hanging="266"/>
      </w:pPr>
      <w:r>
        <w:t>8</w:t>
      </w:r>
      <w:r w:rsidR="00994DFD" w:rsidRPr="00994DFD">
        <w:t>. In the ISAPI Filters tab in the Properties dialog, click Add….</w:t>
      </w:r>
    </w:p>
    <w:p w:rsidR="00994DFD" w:rsidRPr="00994DFD" w:rsidRDefault="00EF0181" w:rsidP="00994DFD">
      <w:pPr>
        <w:pStyle w:val="ListNumbered"/>
        <w:numPr>
          <w:ilvl w:val="0"/>
          <w:numId w:val="0"/>
        </w:numPr>
        <w:ind w:left="540" w:hanging="266"/>
      </w:pPr>
      <w:r>
        <w:t>9</w:t>
      </w:r>
      <w:r w:rsidR="00994DFD" w:rsidRPr="00994DFD">
        <w:t xml:space="preserve">. Enter a name for the Filter name value, and the path to the IsapiRewrite4.dll for the Executable value as shown in figure </w:t>
      </w:r>
      <w:r w:rsidR="00994DFD">
        <w:t>6.</w:t>
      </w:r>
      <w:r w:rsidR="00994DFD" w:rsidRPr="00994DFD">
        <w:t>12.</w:t>
      </w:r>
    </w:p>
    <w:p w:rsidR="00994DFD" w:rsidRPr="00994DFD" w:rsidRDefault="009608B2" w:rsidP="00994DFD">
      <w:pPr>
        <w:pStyle w:val="Figure"/>
      </w:pPr>
      <w:ins w:id="48" w:author="Jeffrey" w:date="2010-03-07T22:24:00Z">
        <w:r w:rsidRPr="009608B2">
          <w:drawing>
            <wp:inline distT="0" distB="0" distL="0" distR="0">
              <wp:extent cx="3160395" cy="1550670"/>
              <wp:effectExtent l="19050" t="0" r="190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160395" cy="1550670"/>
                      </a:xfrm>
                      <a:prstGeom prst="rect">
                        <a:avLst/>
                      </a:prstGeom>
                      <a:noFill/>
                      <a:ln w="9525">
                        <a:noFill/>
                        <a:miter lim="800000"/>
                        <a:headEnd/>
                        <a:tailEnd/>
                      </a:ln>
                    </pic:spPr>
                  </pic:pic>
                </a:graphicData>
              </a:graphic>
            </wp:inline>
          </w:drawing>
        </w:r>
        <w:r w:rsidRPr="009608B2">
          <w:t xml:space="preserve"> </w:t>
        </w:r>
      </w:ins>
      <w:commentRangeStart w:id="49"/>
      <w:commentRangeStart w:id="50"/>
      <w:del w:id="51" w:author="Jeffrey" w:date="2010-03-07T22:24:00Z">
        <w:r w:rsidR="00994DFD" w:rsidRPr="00994DFD" w:rsidDel="00EF0DBB">
          <w:rPr>
            <w:noProof/>
          </w:rPr>
          <w:drawing>
            <wp:inline distT="0" distB="0" distL="0" distR="0">
              <wp:extent cx="3166110" cy="1552575"/>
              <wp:effectExtent l="19050" t="0" r="0" b="0"/>
              <wp:docPr id="12" name="Picture 12" descr="fig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10"/>
                      <pic:cNvPicPr>
                        <a:picLocks noChangeAspect="1" noChangeArrowheads="1"/>
                      </pic:cNvPicPr>
                    </pic:nvPicPr>
                    <pic:blipFill>
                      <a:blip r:embed="rId24" cstate="print"/>
                      <a:srcRect/>
                      <a:stretch>
                        <a:fillRect/>
                      </a:stretch>
                    </pic:blipFill>
                    <pic:spPr bwMode="auto">
                      <a:xfrm>
                        <a:off x="0" y="0"/>
                        <a:ext cx="3166110" cy="1552575"/>
                      </a:xfrm>
                      <a:prstGeom prst="rect">
                        <a:avLst/>
                      </a:prstGeom>
                      <a:noFill/>
                      <a:ln w="9525">
                        <a:noFill/>
                        <a:miter lim="800000"/>
                        <a:headEnd/>
                        <a:tailEnd/>
                      </a:ln>
                    </pic:spPr>
                  </pic:pic>
                </a:graphicData>
              </a:graphic>
            </wp:inline>
          </w:drawing>
        </w:r>
      </w:del>
      <w:commentRangeEnd w:id="49"/>
      <w:r w:rsidR="00B95126">
        <w:commentReference w:id="49"/>
      </w:r>
      <w:commentRangeEnd w:id="50"/>
      <w:r w:rsidR="00EF0DBB">
        <w:commentReference w:id="50"/>
      </w:r>
    </w:p>
    <w:p w:rsidR="00994DFD" w:rsidRPr="00994DFD" w:rsidRDefault="00994DFD" w:rsidP="00994DFD">
      <w:pPr>
        <w:pStyle w:val="FigureCaption"/>
      </w:pPr>
      <w:r w:rsidRPr="00994DFD">
        <w:t xml:space="preserve">Figure </w:t>
      </w:r>
      <w:r>
        <w:t>6.</w:t>
      </w:r>
      <w:r w:rsidRPr="00994DFD">
        <w:t>12 Configuring the ISAPI Rewrite filter</w:t>
      </w:r>
    </w:p>
    <w:p w:rsidR="00994DFD" w:rsidRPr="00994DFD" w:rsidRDefault="009426E8" w:rsidP="00994DFD">
      <w:pPr>
        <w:pStyle w:val="ListNumbered"/>
        <w:numPr>
          <w:ilvl w:val="0"/>
          <w:numId w:val="0"/>
        </w:numPr>
        <w:ind w:left="540"/>
      </w:pPr>
      <w:r>
        <w:t>10</w:t>
      </w:r>
      <w:r w:rsidR="00994DFD" w:rsidRPr="00994DFD">
        <w:t>. Click OK on all of the IIS configuration dialogs.</w:t>
      </w:r>
    </w:p>
    <w:p w:rsidR="00994DFD" w:rsidRPr="00994DFD" w:rsidRDefault="009426E8" w:rsidP="00994DFD">
      <w:pPr>
        <w:pStyle w:val="ListNumbered"/>
        <w:numPr>
          <w:ilvl w:val="0"/>
          <w:numId w:val="0"/>
        </w:numPr>
        <w:ind w:left="540"/>
      </w:pPr>
      <w:r>
        <w:t>11</w:t>
      </w:r>
      <w:r w:rsidR="00994DFD">
        <w:t>.</w:t>
      </w:r>
      <w:r w:rsidR="00994DFD" w:rsidRPr="00994DFD">
        <w:t xml:space="preserve"> Restart I</w:t>
      </w:r>
      <w:r w:rsidR="00994DFD">
        <w:t>I</w:t>
      </w:r>
      <w:r w:rsidR="00994DFD" w:rsidRPr="00994DFD">
        <w:t>S</w:t>
      </w:r>
    </w:p>
    <w:p w:rsidR="00994DFD" w:rsidRPr="00994DFD" w:rsidRDefault="00994DFD" w:rsidP="00994DFD">
      <w:pPr>
        <w:pStyle w:val="Body1"/>
      </w:pPr>
      <w:r w:rsidRPr="00994DFD">
        <w:t xml:space="preserve">We can now navigate to our website with pretty URLs in the form </w:t>
      </w:r>
      <w:commentRangeStart w:id="52"/>
      <w:commentRangeStart w:id="53"/>
      <w:r w:rsidRPr="00994DFD">
        <w:t>http://localhost:84/product/show/4</w:t>
      </w:r>
      <w:commentRangeEnd w:id="52"/>
      <w:r w:rsidR="00E2612D">
        <w:commentReference w:id="52"/>
      </w:r>
      <w:commentRangeEnd w:id="53"/>
      <w:r w:rsidR="00A2540E">
        <w:commentReference w:id="53"/>
      </w:r>
      <w:r w:rsidRPr="00994DFD">
        <w:t xml:space="preserve">. For more detailed configuration options, consult the readme included with the download from CodePlex. The download includes configuration examples, as well as instructions for enabling logging and other advanced features. Although we had to </w:t>
      </w:r>
      <w:r w:rsidR="00E2612D">
        <w:t>add an HTTP Module</w:t>
      </w:r>
      <w:r w:rsidRPr="00994DFD">
        <w:t>, the routes remained the same, without any extensions. In addition, all URL-generating action helpers still generate pretty URLs, ensuring that no end user ever sees a URL with the .</w:t>
      </w:r>
      <w:r w:rsidR="00E2612D">
        <w:t>mvc</w:t>
      </w:r>
      <w:r w:rsidR="00E2612D" w:rsidRPr="00994DFD">
        <w:t xml:space="preserve"> </w:t>
      </w:r>
      <w:r w:rsidRPr="00994DFD">
        <w:t>extension. With the URL rewriting</w:t>
      </w:r>
      <w:r w:rsidR="00693BD4" w:rsidRPr="00994DFD">
        <w:fldChar w:fldCharType="begin"/>
      </w:r>
      <w:r w:rsidRPr="00994DFD">
        <w:instrText xml:space="preserve"> XE "&lt;$endrange&gt;ISAPI Rewrite" </w:instrText>
      </w:r>
      <w:r w:rsidR="00693BD4" w:rsidRPr="00994DFD">
        <w:fldChar w:fldCharType="end"/>
      </w:r>
      <w:r w:rsidRPr="00994DFD">
        <w:t xml:space="preserve"> extension in place, we can now employ its features to address canonical URLs, forwarding, and other rewriting concerns.  </w:t>
      </w:r>
      <w:r w:rsidR="00E2612D">
        <w:commentReference w:id="54"/>
      </w:r>
      <w:r w:rsidR="0080459C">
        <w:commentReference w:id="55"/>
      </w:r>
    </w:p>
    <w:p w:rsidR="00994DFD" w:rsidRPr="00994DFD" w:rsidRDefault="00994DFD" w:rsidP="00994DFD">
      <w:pPr>
        <w:pStyle w:val="Head1"/>
      </w:pPr>
      <w:bookmarkStart w:id="56" w:name="_Toc231699091"/>
      <w:r w:rsidRPr="00994DFD">
        <w:t>Summary</w:t>
      </w:r>
      <w:bookmarkEnd w:id="56"/>
    </w:p>
    <w:p w:rsidR="00994DFD" w:rsidRPr="00994DFD" w:rsidRDefault="00994DFD" w:rsidP="00994DFD">
      <w:pPr>
        <w:pStyle w:val="Body1"/>
      </w:pPr>
      <w:r w:rsidRPr="00994DFD">
        <w:t>With the new routing abilities of ASP.NET MVC came new deployment challenges. Although IIS 7 supports extension</w:t>
      </w:r>
      <w:r>
        <w:t>-</w:t>
      </w:r>
      <w:r w:rsidRPr="00994DFD">
        <w:t xml:space="preserve">less, pretty URLs out of the box, earlier versions of IIS do not. However, we have a variety of deployment options with earlier versions of IIS, some of </w:t>
      </w:r>
      <w:r w:rsidRPr="00994DFD">
        <w:lastRenderedPageBreak/>
        <w:t>which enable pretty URLs. URL rewriting is the most powerful of these deployment options, as it opens up new scenarios in URL canonicalization and seamless resource management.</w:t>
      </w:r>
      <w:r w:rsidR="00DB6BA4">
        <w:t xml:space="preserve">  In this chapter you have learned how to deploy ASP.NET MVC applications on a number of different IIS configurations.</w:t>
      </w:r>
    </w:p>
    <w:p w:rsidR="00994DFD" w:rsidRPr="00994DFD" w:rsidRDefault="00994DFD" w:rsidP="00994DFD">
      <w:pPr>
        <w:pStyle w:val="Body"/>
      </w:pPr>
      <w:r>
        <w:t>Next up</w:t>
      </w:r>
      <w:r w:rsidR="00923478">
        <w:t xml:space="preserve"> in Chapter 7,</w:t>
      </w:r>
      <w:r>
        <w:t xml:space="preserve"> </w:t>
      </w:r>
      <w:r w:rsidR="00923478">
        <w:t>you will</w:t>
      </w:r>
      <w:r>
        <w:t xml:space="preserve"> learn how to leverage</w:t>
      </w:r>
      <w:r w:rsidR="00923478">
        <w:t xml:space="preserve"> the many existing</w:t>
      </w:r>
      <w:r>
        <w:t xml:space="preserve"> ASP.NET </w:t>
      </w:r>
      <w:r w:rsidR="00923478">
        <w:t>runtime f</w:t>
      </w:r>
      <w:r>
        <w:t xml:space="preserve">eatures in </w:t>
      </w:r>
      <w:r w:rsidR="00923478">
        <w:t xml:space="preserve">you </w:t>
      </w:r>
      <w:r>
        <w:t>applications</w:t>
      </w:r>
      <w:r w:rsidR="00923478">
        <w:t xml:space="preserve"> so that you can get up to speed quickly</w:t>
      </w:r>
      <w:r>
        <w:t>.</w:t>
      </w:r>
      <w:r w:rsidRPr="00994DFD">
        <w:t xml:space="preserve"> </w:t>
      </w:r>
    </w:p>
    <w:p w:rsidR="00994DFD" w:rsidRPr="00994DFD" w:rsidRDefault="00994DFD" w:rsidP="00994DFD">
      <w:pPr>
        <w:pStyle w:val="COChapterNumber"/>
        <w:ind w:firstLine="0"/>
        <w:jc w:val="left"/>
      </w:pPr>
    </w:p>
    <w:p w:rsidR="00994DFD" w:rsidRPr="00420661" w:rsidRDefault="00994DFD" w:rsidP="00420661">
      <w:pPr>
        <w:pStyle w:val="Body"/>
      </w:pPr>
    </w:p>
    <w:sectPr w:rsidR="00994DFD" w:rsidRPr="00420661" w:rsidSect="00B92776">
      <w:headerReference w:type="even" r:id="rId25"/>
      <w:headerReference w:type="default" r:id="rId26"/>
      <w:footerReference w:type="even" r:id="rId27"/>
      <w:footerReference w:type="default" r:id="rId28"/>
      <w:footerReference w:type="first" r:id="rId29"/>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Ben" w:date="2010-02-28T19:34:00Z" w:initials="B">
    <w:p w:rsidR="001B0420" w:rsidRDefault="001B0420">
      <w:r>
        <w:annotationRef/>
      </w:r>
      <w:r>
        <w:t>You're right.  Deleted.</w:t>
      </w:r>
    </w:p>
  </w:comment>
  <w:comment w:id="11" w:author="JSkinner" w:date="2010-02-23T17:38:00Z" w:initials="J">
    <w:p w:rsidR="001B0420" w:rsidRDefault="001B0420">
      <w:r>
        <w:annotationRef/>
      </w:r>
      <w:r>
        <w:t>I can't find this in the accompanying code for ch6.</w:t>
      </w:r>
    </w:p>
  </w:comment>
  <w:comment w:id="12" w:author="Jeffrey" w:date="2010-03-07T22:15:00Z" w:initials="J">
    <w:p w:rsidR="00DF2A47" w:rsidRDefault="00DF2A47">
      <w:r>
        <w:annotationRef/>
      </w:r>
      <w:r>
        <w:t>It has now been pulled over</w:t>
      </w:r>
    </w:p>
  </w:comment>
  <w:comment w:id="13" w:author="Katharine Osborne" w:date="2010-02-23T17:38:00Z" w:initials="KO">
    <w:p w:rsidR="001B0420" w:rsidRPr="00C66A21" w:rsidRDefault="001B0420">
      <w:pPr>
        <w:pStyle w:val="CommentText"/>
        <w:rPr>
          <w:rStyle w:val="Italics"/>
          <w:i w:val="0"/>
        </w:rPr>
      </w:pPr>
      <w:r>
        <w:rPr>
          <w:rStyle w:val="CommentReference"/>
        </w:rPr>
        <w:annotationRef/>
      </w:r>
      <w:r>
        <w:t>Can this be shown in a screen shot  instead of a bullet list? I think that was done in latter chapters.</w:t>
      </w:r>
    </w:p>
  </w:comment>
  <w:comment w:id="14" w:author="Jeffrey" w:date="2010-02-23T17:38:00Z" w:initials="J">
    <w:p w:rsidR="001B0420" w:rsidRDefault="001B0420">
      <w:r>
        <w:annotationRef/>
      </w:r>
      <w:r>
        <w:t>Yes, we should make this  a screenshot.  Let's make that a TODO.</w:t>
      </w:r>
    </w:p>
  </w:comment>
  <w:comment w:id="15" w:author="Jeffrey" w:date="2010-03-07T22:15:00Z" w:initials="J">
    <w:p w:rsidR="000F6CAA" w:rsidRDefault="000F6CAA">
      <w:r>
        <w:annotationRef/>
      </w:r>
      <w:r>
        <w:t>done</w:t>
      </w:r>
    </w:p>
  </w:comment>
  <w:comment w:id="16" w:author="JSkinner" w:date="2010-02-23T17:38:00Z" w:initials="J">
    <w:p w:rsidR="001B0420" w:rsidRDefault="001B0420">
      <w:r>
        <w:annotationRef/>
      </w:r>
      <w:r>
        <w:t>It might be worth mentioning that it is supported running on .NET 4, so if the reader wants to do this then they'll need to know how to configure the app pool's framework version.</w:t>
      </w:r>
    </w:p>
  </w:comment>
  <w:comment w:id="17" w:author="Jeffrey" w:date="2010-03-07T22:15:00Z" w:initials="J">
    <w:p w:rsidR="00376A42" w:rsidRDefault="00376A42">
      <w:r>
        <w:annotationRef/>
      </w:r>
      <w:r>
        <w:t>done</w:t>
      </w:r>
    </w:p>
  </w:comment>
  <w:comment w:id="25" w:author="JSkinner" w:date="2010-02-23T17:38:00Z" w:initials="J">
    <w:p w:rsidR="001B0420" w:rsidRDefault="001B0420">
      <w:r>
        <w:annotationRef/>
      </w:r>
      <w:r>
        <w:t>Is this supposed to be in code font? Other file extensions in the chapter are not.</w:t>
      </w:r>
    </w:p>
  </w:comment>
  <w:comment w:id="26" w:author="Ben" w:date="2010-02-28T20:36:00Z" w:initials="B">
    <w:p w:rsidR="001B0420" w:rsidRDefault="001B0420">
      <w:r>
        <w:annotationRef/>
      </w:r>
      <w:r>
        <w:t>Yes, all file names / extensions should be in the Code in Text style.</w:t>
      </w:r>
    </w:p>
  </w:comment>
  <w:comment w:id="29" w:author="JSkinner" w:date="2010-02-23T17:38:00Z" w:initials="J">
    <w:p w:rsidR="001B0420" w:rsidRDefault="001B0420">
      <w:r>
        <w:annotationRef/>
      </w:r>
      <w:r>
        <w:t>Should these be indented?</w:t>
      </w:r>
    </w:p>
  </w:comment>
  <w:comment w:id="30" w:author="Ben" w:date="2010-02-28T20:39:00Z" w:initials="B">
    <w:p w:rsidR="001B0420" w:rsidRDefault="001B0420">
      <w:r>
        <w:annotationRef/>
      </w:r>
      <w:r>
        <w:t>I'm not sure, the Manning template isn't indenting the sub-ordered lists.  Perhaps the typesetter will do that.</w:t>
      </w:r>
    </w:p>
  </w:comment>
  <w:comment w:id="33" w:author="JSkinner" w:date="2010-02-23T17:38:00Z" w:initials="J">
    <w:p w:rsidR="001B0420" w:rsidRDefault="001B0420">
      <w:r>
        <w:annotationRef/>
      </w:r>
      <w:r>
        <w:t>I think this should either be "IHttpModule" (in code font) or "HTTP Module" (not in code font)</w:t>
      </w:r>
    </w:p>
  </w:comment>
  <w:comment w:id="34" w:author="Ben" w:date="2010-02-28T20:42:00Z" w:initials="B">
    <w:p w:rsidR="001B0420" w:rsidRDefault="001B0420">
      <w:r>
        <w:annotationRef/>
      </w:r>
      <w:r>
        <w:t>Addressed.</w:t>
      </w:r>
    </w:p>
  </w:comment>
  <w:comment w:id="35" w:author="JSkinner" w:date="2010-02-23T17:38:00Z" w:initials="J">
    <w:p w:rsidR="001B0420" w:rsidRDefault="001B0420">
      <w:r>
        <w:annotationRef/>
      </w:r>
      <w:r>
        <w:t>The code samples for this chapter did not match the text. The text used .aspx while the code used .mvc. I discussed this with Ben and we decided to go with .mvc</w:t>
      </w:r>
    </w:p>
  </w:comment>
  <w:comment w:id="36" w:author="Jeffrey" w:date="2010-03-07T22:16:00Z" w:initials="J">
    <w:p w:rsidR="00376A42" w:rsidRDefault="00376A42">
      <w:r>
        <w:annotationRef/>
      </w:r>
      <w:r>
        <w:t>thanks</w:t>
      </w:r>
    </w:p>
  </w:comment>
  <w:comment w:id="37" w:author="JSkinner" w:date="2010-02-23T17:38:00Z" w:initials="J">
    <w:p w:rsidR="001B0420" w:rsidRDefault="001B0420">
      <w:r>
        <w:annotationRef/>
      </w:r>
      <w:r>
        <w:t>Not relevant as we're no longer using .aspx extensions</w:t>
      </w:r>
    </w:p>
  </w:comment>
  <w:comment w:id="38" w:author="Jeffrey" w:date="2010-03-07T22:16:00Z" w:initials="J">
    <w:p w:rsidR="00376A42" w:rsidRDefault="00376A42">
      <w:r>
        <w:annotationRef/>
      </w:r>
      <w:r>
        <w:t>thanks</w:t>
      </w:r>
    </w:p>
  </w:comment>
  <w:comment w:id="39" w:author="JSkinner" w:date="2010-02-23T17:38:00Z" w:initials="J">
    <w:p w:rsidR="001B0420" w:rsidRDefault="001B0420">
      <w:r>
        <w:annotationRef/>
      </w:r>
      <w:r>
        <w:t>The code sample for this chapter uses an HTTP Module, not the global.asax. I updated the samples to reflect this.</w:t>
      </w:r>
    </w:p>
  </w:comment>
  <w:comment w:id="40" w:author="Jeffrey" w:date="2010-03-07T22:16:00Z" w:initials="J">
    <w:p w:rsidR="00376A42" w:rsidRDefault="00376A42">
      <w:r>
        <w:annotationRef/>
      </w:r>
      <w:r>
        <w:t>thanks</w:t>
      </w:r>
    </w:p>
  </w:comment>
  <w:comment w:id="41" w:author="JSkinner" w:date="2010-02-23T17:38:00Z" w:initials="J">
    <w:p w:rsidR="001B0420" w:rsidRDefault="001B0420">
      <w:r>
        <w:annotationRef/>
      </w:r>
      <w:r>
        <w:t>Added an extra step as we're now using an HTTP Module rather than global.asax</w:t>
      </w:r>
    </w:p>
  </w:comment>
  <w:comment w:id="42" w:author="Jeffrey" w:date="2010-03-07T22:16:00Z" w:initials="J">
    <w:p w:rsidR="00376A42" w:rsidRDefault="00376A42">
      <w:r>
        <w:annotationRef/>
      </w:r>
      <w:r>
        <w:t>thanks</w:t>
      </w:r>
    </w:p>
  </w:comment>
  <w:comment w:id="43" w:author="JSkinner" w:date="2010-02-23T17:38:00Z" w:initials="J">
    <w:p w:rsidR="001B0420" w:rsidRDefault="001B0420">
      <w:r>
        <w:annotationRef/>
      </w:r>
      <w:r>
        <w:t>Might be worth mentioning that this is the old version of Isaprewrite (1.2). The latest release (2.0) is called IIRF.dll</w:t>
      </w:r>
    </w:p>
  </w:comment>
  <w:comment w:id="44" w:author="Jeffrey" w:date="2010-03-07T22:17:00Z" w:initials="J">
    <w:p w:rsidR="009608B2" w:rsidRDefault="009608B2">
      <w:r>
        <w:annotationRef/>
      </w:r>
      <w:r>
        <w:t>done</w:t>
      </w:r>
    </w:p>
  </w:comment>
  <w:comment w:id="46" w:author="JSkinner" w:date="2010-02-23T17:38:00Z" w:initials="J">
    <w:p w:rsidR="001B0420" w:rsidRDefault="001B0420">
      <w:r>
        <w:annotationRef/>
      </w:r>
      <w:r>
        <w:t>Changed listing to match sample application.</w:t>
      </w:r>
    </w:p>
  </w:comment>
  <w:comment w:id="47" w:author="Jeffrey" w:date="2010-03-07T22:17:00Z" w:initials="J">
    <w:p w:rsidR="009608B2" w:rsidRDefault="009608B2">
      <w:r>
        <w:annotationRef/>
      </w:r>
      <w:r>
        <w:t>thanks</w:t>
      </w:r>
    </w:p>
  </w:comment>
  <w:comment w:id="49" w:author="JSkinner" w:date="2010-03-07T22:24:00Z" w:initials="J">
    <w:p w:rsidR="001B0420" w:rsidRDefault="001B0420">
      <w:r>
        <w:annotationRef/>
      </w:r>
      <w:r>
        <w:t>Screenshot should say "ISAPI Rewrite" in the filter name, not "</w:t>
      </w:r>
      <w:r w:rsidR="00EF0DBB">
        <w:t>A</w:t>
      </w:r>
      <w:r>
        <w:t>SAPI Rewrite"</w:t>
      </w:r>
    </w:p>
  </w:comment>
  <w:comment w:id="50" w:author="Jeffrey" w:date="2010-03-07T22:24:00Z" w:initials="J">
    <w:p w:rsidR="00EF0DBB" w:rsidRDefault="00EF0DBB">
      <w:r>
        <w:annotationRef/>
      </w:r>
      <w:r>
        <w:t>Fixed it</w:t>
      </w:r>
    </w:p>
  </w:comment>
  <w:comment w:id="52" w:author="JSkinner" w:date="2010-02-23T17:38:00Z" w:initials="J">
    <w:p w:rsidR="001B0420" w:rsidRDefault="001B0420">
      <w:r>
        <w:annotationRef/>
      </w:r>
      <w:r>
        <w:t xml:space="preserve">This controller/action doesn't exist in the sample project. Either this URL needs changing to /Home or </w:t>
      </w:r>
    </w:p>
  </w:comment>
  <w:comment w:id="53" w:author="Ben" w:date="2010-02-28T20:43:00Z" w:initials="B">
    <w:p w:rsidR="001B0420" w:rsidRDefault="001B0420">
      <w:r>
        <w:annotationRef/>
      </w:r>
      <w:r>
        <w:t>I added the sample to the IIS7 project.</w:t>
      </w:r>
    </w:p>
  </w:comment>
  <w:comment w:id="54" w:author="JSkinner" w:date="2010-02-23T17:38:00Z" w:initials="J">
    <w:p w:rsidR="001B0420" w:rsidRDefault="001B0420">
      <w:r>
        <w:annotationRef/>
      </w:r>
      <w:r>
        <w:t>No longer relevant as we switched to the .mvc extension</w:t>
      </w:r>
    </w:p>
  </w:comment>
  <w:comment w:id="55" w:author="Jeffrey" w:date="2010-03-07T22:26:00Z" w:initials="J">
    <w:p w:rsidR="0080459C" w:rsidRDefault="0080459C">
      <w:r>
        <w:annotationRef/>
      </w:r>
      <w:r>
        <w:t>thanks</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3C5" w:rsidRDefault="002853C5">
      <w:r>
        <w:separator/>
      </w:r>
    </w:p>
    <w:p w:rsidR="002853C5" w:rsidRDefault="002853C5"/>
  </w:endnote>
  <w:endnote w:type="continuationSeparator" w:id="0">
    <w:p w:rsidR="002853C5" w:rsidRDefault="002853C5">
      <w:r>
        <w:continuationSeparator/>
      </w:r>
    </w:p>
    <w:p w:rsidR="002853C5" w:rsidRDefault="002853C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420" w:rsidRPr="00553572" w:rsidRDefault="001B0420" w:rsidP="00553572">
    <w:pPr>
      <w:pStyle w:val="Body1"/>
    </w:pPr>
    <w:r>
      <w:t xml:space="preserve">©Manning Publications Co. </w:t>
    </w:r>
    <w:r w:rsidRPr="00553572">
      <w:t>Please post comments or corrections to the Author Online forum:</w:t>
    </w:r>
  </w:p>
  <w:p w:rsidR="001B0420" w:rsidRPr="00DB3E55" w:rsidRDefault="001B0420"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420" w:rsidRPr="00553572" w:rsidRDefault="001B0420" w:rsidP="00553572">
    <w:pPr>
      <w:pStyle w:val="Body1"/>
    </w:pPr>
    <w:r>
      <w:t xml:space="preserve">©Manning Publications Co. </w:t>
    </w:r>
    <w:r w:rsidRPr="00553572">
      <w:t>Please post comments or corrections to the Author Online forum:</w:t>
    </w:r>
  </w:p>
  <w:p w:rsidR="001B0420" w:rsidRPr="00DB3E55" w:rsidRDefault="001B0420"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420" w:rsidRDefault="001B0420"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3C5" w:rsidRDefault="002853C5">
      <w:r>
        <w:separator/>
      </w:r>
    </w:p>
    <w:p w:rsidR="002853C5" w:rsidRDefault="002853C5"/>
  </w:footnote>
  <w:footnote w:type="continuationSeparator" w:id="0">
    <w:p w:rsidR="002853C5" w:rsidRDefault="002853C5">
      <w:r>
        <w:continuationSeparator/>
      </w:r>
    </w:p>
    <w:p w:rsidR="002853C5" w:rsidRDefault="002853C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420" w:rsidRPr="00553572" w:rsidRDefault="00693BD4" w:rsidP="00D97E72">
    <w:pPr>
      <w:pStyle w:val="Body1"/>
      <w:tabs>
        <w:tab w:val="center" w:pos="3600"/>
        <w:tab w:val="right" w:pos="7200"/>
      </w:tabs>
    </w:pPr>
    <w:fldSimple w:instr="PAGE  ">
      <w:r w:rsidR="0080459C">
        <w:rPr>
          <w:noProof/>
        </w:rPr>
        <w:t>20</w:t>
      </w:r>
    </w:fldSimple>
    <w:r w:rsidR="001B0420" w:rsidRPr="00553572">
      <w:tab/>
    </w:r>
    <w:r w:rsidR="001B0420">
      <w:tab/>
    </w:r>
    <w:r w:rsidR="001B0420">
      <w:rPr>
        <w:rStyle w:val="BoldItalics"/>
      </w:rPr>
      <w:t xml:space="preserve">Palermo et. </w:t>
    </w:r>
    <w:r w:rsidR="001B0420" w:rsidRPr="00355E98">
      <w:rPr>
        <w:rStyle w:val="BoldItalics"/>
      </w:rPr>
      <w:t>al.</w:t>
    </w:r>
    <w:r w:rsidR="001B0420" w:rsidRPr="00355E98">
      <w:t xml:space="preserve"> / </w:t>
    </w:r>
    <w:r w:rsidR="001B0420" w:rsidRPr="00355E98">
      <w:rPr>
        <w:rStyle w:val="BoldItalics"/>
      </w:rPr>
      <w:t>ASP.NET MVC 2 In Action</w:t>
    </w:r>
    <w:r w:rsidR="001B0420">
      <w:rPr>
        <w:rStyle w:val="BoldItalics"/>
      </w:rPr>
      <w:t xml:space="preserve">      </w:t>
    </w:r>
    <w:r w:rsidR="001B0420" w:rsidRPr="00553572">
      <w:tab/>
      <w:t xml:space="preserve">Last saved: </w:t>
    </w:r>
    <w:fldSimple w:instr=" SAVEDATE  \@ &quot;M/d/yyyy&quot;  \* MERGEFORMAT ">
      <w:r w:rsidR="00DF2A47">
        <w:rPr>
          <w:noProof/>
        </w:rPr>
        <w:t>3/7/2010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420" w:rsidRPr="00553572" w:rsidRDefault="001B0420" w:rsidP="00B92776">
    <w:pPr>
      <w:pStyle w:val="Body1"/>
      <w:tabs>
        <w:tab w:val="right" w:pos="360"/>
        <w:tab w:val="center" w:pos="4320"/>
        <w:tab w:val="left" w:pos="7200"/>
      </w:tabs>
    </w:pPr>
    <w:r>
      <w:t xml:space="preserve">Last saved: </w:t>
    </w:r>
    <w:fldSimple w:instr=" SAVEDATE  \@ &quot;M/d/yyyy&quot;  \* MERGEFORMAT ">
      <w:r w:rsidR="00DF2A47">
        <w:rPr>
          <w:noProof/>
        </w:rPr>
        <w:t>3/7/2010</w:t>
      </w:r>
    </w:fldSimple>
    <w:r w:rsidRPr="00553572">
      <w:tab/>
    </w:r>
    <w:r>
      <w:rPr>
        <w:rStyle w:val="BoldItalics"/>
      </w:rPr>
      <w:t>Palermo et. al.</w:t>
    </w:r>
    <w:r w:rsidRPr="00553572">
      <w:t xml:space="preserve"> / </w:t>
    </w:r>
    <w:r>
      <w:rPr>
        <w:rStyle w:val="BoldItalics"/>
      </w:rPr>
      <w:t>ASP.NET MVC 2 In Action</w:t>
    </w:r>
    <w:r w:rsidRPr="00553572">
      <w:tab/>
    </w:r>
    <w:fldSimple w:instr="PAGE  ">
      <w:r w:rsidR="0080459C">
        <w:rPr>
          <w:noProof/>
        </w:rPr>
        <w:t>19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F036941"/>
    <w:multiLevelType w:val="hybridMultilevel"/>
    <w:tmpl w:val="DE2824B8"/>
    <w:lvl w:ilvl="0" w:tplc="8C3AF992">
      <w:start w:val="1"/>
      <w:numFmt w:val="decimal"/>
      <w:lvlText w:val="%1."/>
      <w:lvlJc w:val="left"/>
      <w:pPr>
        <w:tabs>
          <w:tab w:val="num" w:pos="634"/>
        </w:tabs>
        <w:ind w:left="63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20"/>
  </w:num>
  <w:num w:numId="4">
    <w:abstractNumId w:val="18"/>
  </w:num>
  <w:num w:numId="5">
    <w:abstractNumId w:val="20"/>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20"/>
  </w:num>
  <w:num w:numId="16">
    <w:abstractNumId w:val="20"/>
  </w:num>
  <w:num w:numId="17">
    <w:abstractNumId w:val="18"/>
  </w:num>
  <w:num w:numId="18">
    <w:abstractNumId w:val="18"/>
  </w:num>
  <w:num w:numId="19">
    <w:abstractNumId w:val="20"/>
  </w:num>
  <w:num w:numId="20">
    <w:abstractNumId w:val="20"/>
  </w:num>
  <w:num w:numId="21">
    <w:abstractNumId w:val="20"/>
  </w:num>
  <w:num w:numId="22">
    <w:abstractNumId w:val="18"/>
  </w:num>
  <w:num w:numId="23">
    <w:abstractNumId w:val="21"/>
  </w:num>
  <w:num w:numId="24">
    <w:abstractNumId w:val="15"/>
  </w:num>
  <w:num w:numId="25">
    <w:abstractNumId w:val="22"/>
  </w:num>
  <w:num w:numId="26">
    <w:abstractNumId w:val="23"/>
  </w:num>
  <w:num w:numId="27">
    <w:abstractNumId w:val="14"/>
  </w:num>
  <w:num w:numId="28">
    <w:abstractNumId w:val="19"/>
  </w:num>
  <w:num w:numId="29">
    <w:abstractNumId w:val="16"/>
  </w:num>
  <w:num w:numId="30">
    <w:abstractNumId w:val="19"/>
  </w:num>
  <w:num w:numId="31">
    <w:abstractNumId w:val="16"/>
  </w:num>
  <w:num w:numId="32">
    <w:abstractNumId w:val="19"/>
  </w:num>
  <w:num w:numId="33">
    <w:abstractNumId w:val="19"/>
  </w:num>
  <w:num w:numId="34">
    <w:abstractNumId w:val="16"/>
  </w:num>
  <w:num w:numId="35">
    <w:abstractNumId w:val="19"/>
  </w:num>
  <w:num w:numId="36">
    <w:abstractNumId w:val="19"/>
  </w:num>
  <w:num w:numId="37">
    <w:abstractNumId w:val="16"/>
  </w:num>
  <w:num w:numId="38">
    <w:abstractNumId w:val="1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stylePaneFormatFilter w:val="3701"/>
  <w:revisionView w:insDel="0" w:formatting="0"/>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7410"/>
  </w:hdrShapeDefaults>
  <w:footnotePr>
    <w:numRestart w:val="eachSect"/>
    <w:footnote w:id="-1"/>
    <w:footnote w:id="0"/>
  </w:footnotePr>
  <w:endnotePr>
    <w:endnote w:id="-1"/>
    <w:endnote w:id="0"/>
  </w:endnotePr>
  <w:compat/>
  <w:rsids>
    <w:rsidRoot w:val="009F0DB6"/>
    <w:rsid w:val="00007045"/>
    <w:rsid w:val="00011580"/>
    <w:rsid w:val="00011EF3"/>
    <w:rsid w:val="000124A0"/>
    <w:rsid w:val="0001713C"/>
    <w:rsid w:val="0003082E"/>
    <w:rsid w:val="00042567"/>
    <w:rsid w:val="00051CCD"/>
    <w:rsid w:val="000602CA"/>
    <w:rsid w:val="000616FF"/>
    <w:rsid w:val="00062749"/>
    <w:rsid w:val="00064A72"/>
    <w:rsid w:val="00066200"/>
    <w:rsid w:val="000812E7"/>
    <w:rsid w:val="00085C8C"/>
    <w:rsid w:val="00092916"/>
    <w:rsid w:val="00093DF4"/>
    <w:rsid w:val="0009476E"/>
    <w:rsid w:val="0009579C"/>
    <w:rsid w:val="000A091E"/>
    <w:rsid w:val="000C4A07"/>
    <w:rsid w:val="000E63C0"/>
    <w:rsid w:val="000E6D5F"/>
    <w:rsid w:val="000F0DEC"/>
    <w:rsid w:val="000F6CAA"/>
    <w:rsid w:val="00103F76"/>
    <w:rsid w:val="0010772E"/>
    <w:rsid w:val="001152FB"/>
    <w:rsid w:val="00116A8C"/>
    <w:rsid w:val="001177C3"/>
    <w:rsid w:val="0012713F"/>
    <w:rsid w:val="00136416"/>
    <w:rsid w:val="0014241D"/>
    <w:rsid w:val="00142662"/>
    <w:rsid w:val="0014456E"/>
    <w:rsid w:val="001537C4"/>
    <w:rsid w:val="00154EBA"/>
    <w:rsid w:val="00155FBB"/>
    <w:rsid w:val="00157250"/>
    <w:rsid w:val="00160CEF"/>
    <w:rsid w:val="0016350A"/>
    <w:rsid w:val="001716E6"/>
    <w:rsid w:val="00174AD6"/>
    <w:rsid w:val="00182300"/>
    <w:rsid w:val="0018654A"/>
    <w:rsid w:val="00191A68"/>
    <w:rsid w:val="00194736"/>
    <w:rsid w:val="001A0B2C"/>
    <w:rsid w:val="001B0420"/>
    <w:rsid w:val="001B32A0"/>
    <w:rsid w:val="001B619E"/>
    <w:rsid w:val="001B76AB"/>
    <w:rsid w:val="001C1997"/>
    <w:rsid w:val="001C5C5B"/>
    <w:rsid w:val="001C5D23"/>
    <w:rsid w:val="001C6896"/>
    <w:rsid w:val="001C797E"/>
    <w:rsid w:val="001F53BD"/>
    <w:rsid w:val="00210213"/>
    <w:rsid w:val="00211BEC"/>
    <w:rsid w:val="00214673"/>
    <w:rsid w:val="0021551B"/>
    <w:rsid w:val="00215BF2"/>
    <w:rsid w:val="00224060"/>
    <w:rsid w:val="00226368"/>
    <w:rsid w:val="00227CF4"/>
    <w:rsid w:val="00242879"/>
    <w:rsid w:val="0025094B"/>
    <w:rsid w:val="00263F76"/>
    <w:rsid w:val="00270B16"/>
    <w:rsid w:val="00275591"/>
    <w:rsid w:val="002853C5"/>
    <w:rsid w:val="002867B1"/>
    <w:rsid w:val="00290557"/>
    <w:rsid w:val="00291EEA"/>
    <w:rsid w:val="0029668D"/>
    <w:rsid w:val="002B6FE6"/>
    <w:rsid w:val="002D24E6"/>
    <w:rsid w:val="002D28DB"/>
    <w:rsid w:val="002E75E5"/>
    <w:rsid w:val="002F1201"/>
    <w:rsid w:val="002F4D34"/>
    <w:rsid w:val="00305BDC"/>
    <w:rsid w:val="0031190B"/>
    <w:rsid w:val="003217CA"/>
    <w:rsid w:val="00326F66"/>
    <w:rsid w:val="00327B8E"/>
    <w:rsid w:val="00331DA7"/>
    <w:rsid w:val="00355E98"/>
    <w:rsid w:val="00360455"/>
    <w:rsid w:val="00363155"/>
    <w:rsid w:val="00376157"/>
    <w:rsid w:val="00376A42"/>
    <w:rsid w:val="003848AA"/>
    <w:rsid w:val="003A1EA1"/>
    <w:rsid w:val="003A36BE"/>
    <w:rsid w:val="003A3CE7"/>
    <w:rsid w:val="003C2391"/>
    <w:rsid w:val="003C4FE4"/>
    <w:rsid w:val="003C7FC2"/>
    <w:rsid w:val="003E4AE2"/>
    <w:rsid w:val="003E7C36"/>
    <w:rsid w:val="003F1E78"/>
    <w:rsid w:val="003F3294"/>
    <w:rsid w:val="003F561D"/>
    <w:rsid w:val="00420661"/>
    <w:rsid w:val="004216EF"/>
    <w:rsid w:val="00453B8A"/>
    <w:rsid w:val="00471E42"/>
    <w:rsid w:val="00472589"/>
    <w:rsid w:val="0048007C"/>
    <w:rsid w:val="00491BFB"/>
    <w:rsid w:val="00495AD7"/>
    <w:rsid w:val="00496FD1"/>
    <w:rsid w:val="004A44C7"/>
    <w:rsid w:val="004B5E45"/>
    <w:rsid w:val="004B7AC8"/>
    <w:rsid w:val="004C330F"/>
    <w:rsid w:val="004F026A"/>
    <w:rsid w:val="004F02EE"/>
    <w:rsid w:val="005063F2"/>
    <w:rsid w:val="00511E7A"/>
    <w:rsid w:val="00514EFF"/>
    <w:rsid w:val="00516647"/>
    <w:rsid w:val="00517E4D"/>
    <w:rsid w:val="00553572"/>
    <w:rsid w:val="00554078"/>
    <w:rsid w:val="00571DA5"/>
    <w:rsid w:val="005A2A40"/>
    <w:rsid w:val="005A5837"/>
    <w:rsid w:val="005B1BA2"/>
    <w:rsid w:val="005B1C93"/>
    <w:rsid w:val="005C65A8"/>
    <w:rsid w:val="005D2F86"/>
    <w:rsid w:val="005D3A9F"/>
    <w:rsid w:val="005D7972"/>
    <w:rsid w:val="005F1BFA"/>
    <w:rsid w:val="006024A5"/>
    <w:rsid w:val="00607F3C"/>
    <w:rsid w:val="006150B4"/>
    <w:rsid w:val="006155CC"/>
    <w:rsid w:val="006244E4"/>
    <w:rsid w:val="006305BF"/>
    <w:rsid w:val="0064126F"/>
    <w:rsid w:val="0064211D"/>
    <w:rsid w:val="00644D70"/>
    <w:rsid w:val="006458FE"/>
    <w:rsid w:val="00652905"/>
    <w:rsid w:val="00656211"/>
    <w:rsid w:val="00665334"/>
    <w:rsid w:val="006664F9"/>
    <w:rsid w:val="00683071"/>
    <w:rsid w:val="00693BD4"/>
    <w:rsid w:val="00693F51"/>
    <w:rsid w:val="006A3B75"/>
    <w:rsid w:val="006A6E08"/>
    <w:rsid w:val="006B719F"/>
    <w:rsid w:val="006C619B"/>
    <w:rsid w:val="006D70D7"/>
    <w:rsid w:val="006D7A63"/>
    <w:rsid w:val="006E1E21"/>
    <w:rsid w:val="006E57C0"/>
    <w:rsid w:val="006E6B97"/>
    <w:rsid w:val="006F1765"/>
    <w:rsid w:val="006F3BBC"/>
    <w:rsid w:val="0070096E"/>
    <w:rsid w:val="00705CBB"/>
    <w:rsid w:val="00705F7A"/>
    <w:rsid w:val="00712658"/>
    <w:rsid w:val="00735ADB"/>
    <w:rsid w:val="00741B8A"/>
    <w:rsid w:val="00741D1C"/>
    <w:rsid w:val="0074233C"/>
    <w:rsid w:val="00742644"/>
    <w:rsid w:val="00743AB0"/>
    <w:rsid w:val="0074588D"/>
    <w:rsid w:val="007537C4"/>
    <w:rsid w:val="00754508"/>
    <w:rsid w:val="00756536"/>
    <w:rsid w:val="007566B2"/>
    <w:rsid w:val="0075670B"/>
    <w:rsid w:val="00766B65"/>
    <w:rsid w:val="00770EA8"/>
    <w:rsid w:val="00772212"/>
    <w:rsid w:val="0077483B"/>
    <w:rsid w:val="00776BAB"/>
    <w:rsid w:val="00786472"/>
    <w:rsid w:val="007955B0"/>
    <w:rsid w:val="007A35E6"/>
    <w:rsid w:val="007A72A8"/>
    <w:rsid w:val="007B67BE"/>
    <w:rsid w:val="007C64F8"/>
    <w:rsid w:val="007D26D5"/>
    <w:rsid w:val="007D5313"/>
    <w:rsid w:val="007E12DC"/>
    <w:rsid w:val="007F4791"/>
    <w:rsid w:val="00802A1A"/>
    <w:rsid w:val="0080459C"/>
    <w:rsid w:val="00816921"/>
    <w:rsid w:val="0081775A"/>
    <w:rsid w:val="00826AB4"/>
    <w:rsid w:val="0083123A"/>
    <w:rsid w:val="0084430D"/>
    <w:rsid w:val="008476AC"/>
    <w:rsid w:val="008564E4"/>
    <w:rsid w:val="008577DB"/>
    <w:rsid w:val="00860DFF"/>
    <w:rsid w:val="00861E69"/>
    <w:rsid w:val="00862077"/>
    <w:rsid w:val="0086249A"/>
    <w:rsid w:val="00866DF5"/>
    <w:rsid w:val="008744B1"/>
    <w:rsid w:val="008819F2"/>
    <w:rsid w:val="00893601"/>
    <w:rsid w:val="008A1483"/>
    <w:rsid w:val="008A2F65"/>
    <w:rsid w:val="008A3B17"/>
    <w:rsid w:val="008B36B6"/>
    <w:rsid w:val="008B7248"/>
    <w:rsid w:val="008C5570"/>
    <w:rsid w:val="008C6F68"/>
    <w:rsid w:val="008E447F"/>
    <w:rsid w:val="008E63C5"/>
    <w:rsid w:val="008E6F3E"/>
    <w:rsid w:val="008E7136"/>
    <w:rsid w:val="0090208D"/>
    <w:rsid w:val="00923478"/>
    <w:rsid w:val="0092458C"/>
    <w:rsid w:val="0092730E"/>
    <w:rsid w:val="0093415A"/>
    <w:rsid w:val="009354C8"/>
    <w:rsid w:val="009378B5"/>
    <w:rsid w:val="009426E8"/>
    <w:rsid w:val="00957AA4"/>
    <w:rsid w:val="009608B2"/>
    <w:rsid w:val="0096384A"/>
    <w:rsid w:val="00970301"/>
    <w:rsid w:val="009730D4"/>
    <w:rsid w:val="0097598A"/>
    <w:rsid w:val="00976212"/>
    <w:rsid w:val="00977424"/>
    <w:rsid w:val="00992F78"/>
    <w:rsid w:val="00994DFD"/>
    <w:rsid w:val="009C1AA4"/>
    <w:rsid w:val="009C31BD"/>
    <w:rsid w:val="009E0D29"/>
    <w:rsid w:val="009E1DFE"/>
    <w:rsid w:val="009E5333"/>
    <w:rsid w:val="009F0DB6"/>
    <w:rsid w:val="009F522C"/>
    <w:rsid w:val="00A2540E"/>
    <w:rsid w:val="00A31B4E"/>
    <w:rsid w:val="00A34F3E"/>
    <w:rsid w:val="00A45365"/>
    <w:rsid w:val="00A60A34"/>
    <w:rsid w:val="00A74BA3"/>
    <w:rsid w:val="00A91949"/>
    <w:rsid w:val="00A94B75"/>
    <w:rsid w:val="00A951A5"/>
    <w:rsid w:val="00AA4ED3"/>
    <w:rsid w:val="00AB0005"/>
    <w:rsid w:val="00AB5D6D"/>
    <w:rsid w:val="00AB690F"/>
    <w:rsid w:val="00AB6DEB"/>
    <w:rsid w:val="00AC0A59"/>
    <w:rsid w:val="00AD0BF4"/>
    <w:rsid w:val="00AF3376"/>
    <w:rsid w:val="00B07495"/>
    <w:rsid w:val="00B076BB"/>
    <w:rsid w:val="00B1107D"/>
    <w:rsid w:val="00B12E60"/>
    <w:rsid w:val="00B15E16"/>
    <w:rsid w:val="00B177F2"/>
    <w:rsid w:val="00B25193"/>
    <w:rsid w:val="00B252B7"/>
    <w:rsid w:val="00B41619"/>
    <w:rsid w:val="00B5680B"/>
    <w:rsid w:val="00B62E65"/>
    <w:rsid w:val="00B6366B"/>
    <w:rsid w:val="00B819F4"/>
    <w:rsid w:val="00B92776"/>
    <w:rsid w:val="00B95126"/>
    <w:rsid w:val="00BA72AD"/>
    <w:rsid w:val="00BB1AF0"/>
    <w:rsid w:val="00BC232F"/>
    <w:rsid w:val="00BC3385"/>
    <w:rsid w:val="00BD3DFF"/>
    <w:rsid w:val="00BE5771"/>
    <w:rsid w:val="00C06310"/>
    <w:rsid w:val="00C1474E"/>
    <w:rsid w:val="00C3434F"/>
    <w:rsid w:val="00C37343"/>
    <w:rsid w:val="00C46759"/>
    <w:rsid w:val="00C516D0"/>
    <w:rsid w:val="00C5292B"/>
    <w:rsid w:val="00C66A21"/>
    <w:rsid w:val="00C763B9"/>
    <w:rsid w:val="00C813E5"/>
    <w:rsid w:val="00C83812"/>
    <w:rsid w:val="00C91BEB"/>
    <w:rsid w:val="00C962C1"/>
    <w:rsid w:val="00CA1A2B"/>
    <w:rsid w:val="00CA292E"/>
    <w:rsid w:val="00CA3424"/>
    <w:rsid w:val="00CA36AB"/>
    <w:rsid w:val="00CA4769"/>
    <w:rsid w:val="00CA490D"/>
    <w:rsid w:val="00CB4ADA"/>
    <w:rsid w:val="00CD2DC2"/>
    <w:rsid w:val="00CD4688"/>
    <w:rsid w:val="00CE0CD1"/>
    <w:rsid w:val="00CE693D"/>
    <w:rsid w:val="00CF33AF"/>
    <w:rsid w:val="00CF36AC"/>
    <w:rsid w:val="00D01048"/>
    <w:rsid w:val="00D02910"/>
    <w:rsid w:val="00D1232F"/>
    <w:rsid w:val="00D20429"/>
    <w:rsid w:val="00D2421E"/>
    <w:rsid w:val="00D261F1"/>
    <w:rsid w:val="00D434D0"/>
    <w:rsid w:val="00D45E94"/>
    <w:rsid w:val="00D47878"/>
    <w:rsid w:val="00D55113"/>
    <w:rsid w:val="00D6346A"/>
    <w:rsid w:val="00D65D15"/>
    <w:rsid w:val="00D70240"/>
    <w:rsid w:val="00D745A3"/>
    <w:rsid w:val="00D77F68"/>
    <w:rsid w:val="00D854CB"/>
    <w:rsid w:val="00D917E3"/>
    <w:rsid w:val="00D93464"/>
    <w:rsid w:val="00D94802"/>
    <w:rsid w:val="00D97E72"/>
    <w:rsid w:val="00DB3E55"/>
    <w:rsid w:val="00DB58B9"/>
    <w:rsid w:val="00DB6BA4"/>
    <w:rsid w:val="00DB760A"/>
    <w:rsid w:val="00DC3E18"/>
    <w:rsid w:val="00DC50C1"/>
    <w:rsid w:val="00DD2791"/>
    <w:rsid w:val="00DD2FAC"/>
    <w:rsid w:val="00DD521A"/>
    <w:rsid w:val="00DE4CBF"/>
    <w:rsid w:val="00DF2124"/>
    <w:rsid w:val="00DF2A47"/>
    <w:rsid w:val="00E02F46"/>
    <w:rsid w:val="00E161B5"/>
    <w:rsid w:val="00E1667E"/>
    <w:rsid w:val="00E2612D"/>
    <w:rsid w:val="00E35BED"/>
    <w:rsid w:val="00E611BA"/>
    <w:rsid w:val="00E66CD8"/>
    <w:rsid w:val="00E80F79"/>
    <w:rsid w:val="00E83ABC"/>
    <w:rsid w:val="00E874F5"/>
    <w:rsid w:val="00EA7D43"/>
    <w:rsid w:val="00EC44C6"/>
    <w:rsid w:val="00EE005A"/>
    <w:rsid w:val="00EE55F1"/>
    <w:rsid w:val="00EE70E6"/>
    <w:rsid w:val="00EE7B2B"/>
    <w:rsid w:val="00EF0181"/>
    <w:rsid w:val="00EF0DBB"/>
    <w:rsid w:val="00EF1CFC"/>
    <w:rsid w:val="00F07E30"/>
    <w:rsid w:val="00F153CD"/>
    <w:rsid w:val="00F160C2"/>
    <w:rsid w:val="00F209DA"/>
    <w:rsid w:val="00F33DBC"/>
    <w:rsid w:val="00F41D8D"/>
    <w:rsid w:val="00F45AC0"/>
    <w:rsid w:val="00F46E62"/>
    <w:rsid w:val="00F51636"/>
    <w:rsid w:val="00F618FF"/>
    <w:rsid w:val="00F7160A"/>
    <w:rsid w:val="00F91191"/>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6A6E08"/>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12870700">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isapirewrite.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gi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codeplex.com/IIRF/"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21</Pages>
  <Words>4065</Words>
  <Characters>23171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27182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Jeffrey</cp:lastModifiedBy>
  <cp:revision>37</cp:revision>
  <cp:lastPrinted>2001-01-25T15:37:00Z</cp:lastPrinted>
  <dcterms:created xsi:type="dcterms:W3CDTF">2010-02-23T13:30:00Z</dcterms:created>
  <dcterms:modified xsi:type="dcterms:W3CDTF">2010-03-08T04:27:00Z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