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2CA" w:rsidRPr="00BE1870" w:rsidRDefault="004D09E4" w:rsidP="000A05CE">
      <w:pPr>
        <w:pStyle w:val="COChapterNumber"/>
      </w:pPr>
      <w:r>
        <w:t>27</w:t>
      </w:r>
    </w:p>
    <w:p w:rsidR="000602CA" w:rsidRPr="00BE1870" w:rsidRDefault="004D09E4" w:rsidP="000A05CE">
      <w:pPr>
        <w:pStyle w:val="COChapterTitle"/>
      </w:pPr>
      <w:r>
        <w:t>Recipe:  Creating an Auto</w:t>
      </w:r>
      <w:r w:rsidR="00CD119B">
        <w:t>c</w:t>
      </w:r>
      <w:r>
        <w:t>omplete</w:t>
      </w:r>
      <w:ins w:id="0" w:author="Jeffrey" w:date="2010-04-05T21:51:00Z">
        <w:r w:rsidR="00DD5031">
          <w:fldChar w:fldCharType="begin"/>
        </w:r>
        <w:r w:rsidR="00DD5031">
          <w:instrText xml:space="preserve"> XE "</w:instrText>
        </w:r>
      </w:ins>
      <w:r w:rsidR="00DD5031" w:rsidRPr="005B60E6">
        <w:instrText>Autoc</w:instrText>
      </w:r>
      <w:r w:rsidR="00DD5031" w:rsidRPr="005B60E6">
        <w:rPr>
          <w:rPrChange w:id="1" w:author="Jeffrey" w:date="2010-04-05T21:51:00Z">
            <w:rPr/>
          </w:rPrChange>
        </w:rPr>
        <w:instrText>omplete</w:instrText>
      </w:r>
      <w:ins w:id="2" w:author="Jeffrey" w:date="2010-04-05T21:51:00Z">
        <w:r w:rsidR="00DD5031">
          <w:instrText xml:space="preserve">" </w:instrText>
        </w:r>
        <w:r w:rsidR="00DD5031">
          <w:fldChar w:fldCharType="end"/>
        </w:r>
      </w:ins>
      <w:r>
        <w:t xml:space="preserve"> Text Box</w:t>
      </w:r>
    </w:p>
    <w:p w:rsidR="000602CA" w:rsidRPr="00C74553" w:rsidRDefault="000602CA" w:rsidP="000A05CE">
      <w:pPr>
        <w:pStyle w:val="Body1"/>
      </w:pPr>
      <w:r w:rsidRPr="00C74553">
        <w:t>This chapter covers</w:t>
      </w:r>
    </w:p>
    <w:p w:rsidR="000602CA" w:rsidRPr="000602CA" w:rsidRDefault="004D09E4" w:rsidP="000602CA">
      <w:pPr>
        <w:pStyle w:val="ListBullet"/>
        <w:numPr>
          <w:numberingChange w:id="3" w:author="Katharine Osborne" w:date="2010-04-05T15:23:00Z" w:original=""/>
        </w:numPr>
      </w:pPr>
      <w:r>
        <w:t>C</w:t>
      </w:r>
      <w:r w:rsidR="00CD119B">
        <w:t>reating an auto</w:t>
      </w:r>
      <w:r>
        <w:t>complete textbox in ASP.NET MVC</w:t>
      </w:r>
    </w:p>
    <w:p w:rsidR="004D09E4" w:rsidRDefault="00CD119B" w:rsidP="004D09E4">
      <w:pPr>
        <w:pStyle w:val="ListBullet"/>
        <w:numPr>
          <w:numberingChange w:id="4" w:author="Katharine Osborne" w:date="2010-04-05T15:23:00Z" w:original=""/>
        </w:numPr>
      </w:pPr>
      <w:r>
        <w:t>Using a jQuery</w:t>
      </w:r>
      <w:ins w:id="5" w:author="Jeffrey" w:date="2010-04-05T21:51:00Z">
        <w:r w:rsidR="00DD5031">
          <w:fldChar w:fldCharType="begin"/>
        </w:r>
        <w:r w:rsidR="00DD5031">
          <w:instrText xml:space="preserve"> XE "</w:instrText>
        </w:r>
      </w:ins>
      <w:r w:rsidR="00DD5031" w:rsidRPr="001779D0">
        <w:instrText>jQuery</w:instrText>
      </w:r>
      <w:ins w:id="6" w:author="Jeffrey" w:date="2010-04-05T21:51:00Z">
        <w:r w:rsidR="00DD5031">
          <w:instrText xml:space="preserve">" </w:instrText>
        </w:r>
        <w:r w:rsidR="00DD5031">
          <w:fldChar w:fldCharType="end"/>
        </w:r>
      </w:ins>
      <w:r>
        <w:t xml:space="preserve"> auto</w:t>
      </w:r>
      <w:r w:rsidR="004D09E4">
        <w:t>complete plug-in</w:t>
      </w:r>
    </w:p>
    <w:p w:rsidR="00DD1791" w:rsidRDefault="00DD1791" w:rsidP="004D09E4">
      <w:pPr>
        <w:pStyle w:val="Body1"/>
      </w:pPr>
    </w:p>
    <w:p w:rsidR="004D09E4" w:rsidRDefault="004D09E4" w:rsidP="004D09E4">
      <w:pPr>
        <w:pStyle w:val="Body1"/>
      </w:pPr>
      <w:r>
        <w:t>It’s not uncommon for text boxes to automatically suggest items based on what we type. The results are further filtered as we type to give us the option to select an available item with the mouse or keyboard. One of the first examples of this in the wild was Google Suggest</w:t>
      </w:r>
      <w:r w:rsidR="00D60E5A">
        <w:fldChar w:fldCharType="begin"/>
      </w:r>
      <w:r>
        <w:instrText xml:space="preserve"> XE "Google Suggest" </w:instrText>
      </w:r>
      <w:r w:rsidR="00D60E5A">
        <w:fldChar w:fldCharType="end"/>
      </w:r>
      <w:r>
        <w:t xml:space="preserve"> as shown in figure 27.1.</w:t>
      </w:r>
    </w:p>
    <w:p w:rsidR="004D09E4" w:rsidRDefault="0025193A" w:rsidP="004D09E4">
      <w:pPr>
        <w:pStyle w:val="Figure"/>
      </w:pPr>
      <w:r w:rsidRPr="0025193A">
        <w:rPr>
          <w:noProof/>
        </w:rPr>
        <w:lastRenderedPageBreak/>
        <w:drawing>
          <wp:inline distT="0" distB="0" distL="0" distR="0">
            <wp:extent cx="2891790" cy="2160224"/>
            <wp:effectExtent l="19050" t="19050" r="22860" b="11476"/>
            <wp:docPr id="3" name="Picture 1" descr="C:\working\mvc2inaction-master\manuscript\Chapter27\autocomplete-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ing\mvc2inaction-master\manuscript\Chapter27\autocomplete-figure.png"/>
                    <pic:cNvPicPr>
                      <a:picLocks noChangeAspect="1" noChangeArrowheads="1"/>
                    </pic:cNvPicPr>
                  </pic:nvPicPr>
                  <pic:blipFill>
                    <a:blip r:embed="rId8" cstate="print"/>
                    <a:srcRect/>
                    <a:stretch>
                      <a:fillRect/>
                    </a:stretch>
                  </pic:blipFill>
                  <pic:spPr bwMode="auto">
                    <a:xfrm>
                      <a:off x="0" y="0"/>
                      <a:ext cx="2889497" cy="2158511"/>
                    </a:xfrm>
                    <a:prstGeom prst="rect">
                      <a:avLst/>
                    </a:prstGeom>
                    <a:noFill/>
                    <a:ln w="9525">
                      <a:solidFill>
                        <a:schemeClr val="accent1"/>
                      </a:solidFill>
                      <a:miter lim="800000"/>
                      <a:headEnd/>
                      <a:tailEnd/>
                    </a:ln>
                  </pic:spPr>
                </pic:pic>
              </a:graphicData>
            </a:graphic>
          </wp:inline>
        </w:drawing>
      </w:r>
    </w:p>
    <w:p w:rsidR="004D09E4" w:rsidRDefault="004D09E4" w:rsidP="004D09E4">
      <w:pPr>
        <w:pStyle w:val="FigureCaption"/>
      </w:pPr>
      <w:r>
        <w:t>Figure 27.1 Google Suggest filters options as you type.</w:t>
      </w:r>
    </w:p>
    <w:p w:rsidR="00DD1791" w:rsidRDefault="00DD1791" w:rsidP="004D09E4">
      <w:pPr>
        <w:pStyle w:val="Body"/>
      </w:pPr>
      <w:r>
        <w:t xml:space="preserve">This chapter covers </w:t>
      </w:r>
      <w:r w:rsidR="00637EDF">
        <w:t xml:space="preserve">the mechanics of </w:t>
      </w:r>
      <w:r>
        <w:t xml:space="preserve">implementing autocomplete functionality using </w:t>
      </w:r>
      <w:r w:rsidR="00637EDF">
        <w:t>the</w:t>
      </w:r>
      <w:r>
        <w:t xml:space="preserve"> freely available </w:t>
      </w:r>
      <w:r w:rsidR="00637EDF">
        <w:t>jQuery</w:t>
      </w:r>
      <w:ins w:id="7" w:author="Jeffrey" w:date="2010-04-05T21:51:00Z">
        <w:r w:rsidR="00DD5031">
          <w:fldChar w:fldCharType="begin"/>
        </w:r>
        <w:r w:rsidR="00DD5031">
          <w:instrText xml:space="preserve"> XE "</w:instrText>
        </w:r>
      </w:ins>
      <w:r w:rsidR="00DD5031" w:rsidRPr="001779D0">
        <w:instrText>jQuery</w:instrText>
      </w:r>
      <w:ins w:id="8" w:author="Jeffrey" w:date="2010-04-05T21:51:00Z">
        <w:r w:rsidR="00DD5031">
          <w:instrText xml:space="preserve">" </w:instrText>
        </w:r>
        <w:r w:rsidR="00DD5031">
          <w:fldChar w:fldCharType="end"/>
        </w:r>
      </w:ins>
      <w:r w:rsidR="00637EDF">
        <w:t xml:space="preserve"> library. </w:t>
      </w:r>
      <w:r>
        <w:t xml:space="preserve"> We will first cover how </w:t>
      </w:r>
      <w:r w:rsidR="00637EDF">
        <w:t xml:space="preserve">structure the code necessary to enable the functionality.  </w:t>
      </w:r>
      <w:r>
        <w:t xml:space="preserve">Then, we will show how to </w:t>
      </w:r>
      <w:r w:rsidR="00637EDF">
        <w:t>style the UI to fit within your application look and feel</w:t>
      </w:r>
      <w:r>
        <w:t>.</w:t>
      </w:r>
    </w:p>
    <w:p w:rsidR="00637EDF" w:rsidRDefault="00637EDF" w:rsidP="00637EDF">
      <w:pPr>
        <w:pStyle w:val="Head1"/>
      </w:pPr>
      <w:r>
        <w:t>27.1 Creating the basic autocomplete textbox</w:t>
      </w:r>
    </w:p>
    <w:p w:rsidR="004D09E4" w:rsidRPr="00FC7727" w:rsidRDefault="004D09E4" w:rsidP="004D09E4">
      <w:pPr>
        <w:pStyle w:val="Body"/>
      </w:pPr>
      <w:r>
        <w:t>A rudimentary implementation of this automatic suggestion feature</w:t>
      </w:r>
      <w:r w:rsidRPr="00FC7727">
        <w:t xml:space="preserve"> would</w:t>
      </w:r>
      <w:r>
        <w:t xml:space="preserve"> be to</w:t>
      </w:r>
      <w:r w:rsidRPr="00FC7727">
        <w:t xml:space="preserve"> monitor key</w:t>
      </w:r>
      <w:r>
        <w:t xml:space="preserve"> </w:t>
      </w:r>
      <w:r w:rsidRPr="00FC7727">
        <w:t>presses and fire off AJAX</w:t>
      </w:r>
      <w:ins w:id="9" w:author="Jeffrey" w:date="2010-04-05T21:51:00Z">
        <w:r w:rsidR="00DD5031">
          <w:fldChar w:fldCharType="begin"/>
        </w:r>
        <w:r w:rsidR="00DD5031">
          <w:instrText xml:space="preserve"> XE "</w:instrText>
        </w:r>
      </w:ins>
      <w:r w:rsidR="00DD5031" w:rsidRPr="007E4CD1">
        <w:instrText>AJAX</w:instrText>
      </w:r>
      <w:ins w:id="10" w:author="Jeffrey" w:date="2010-04-05T21:51:00Z">
        <w:r w:rsidR="00DD5031">
          <w:instrText xml:space="preserve">" </w:instrText>
        </w:r>
        <w:r w:rsidR="00DD5031">
          <w:fldChar w:fldCharType="end"/>
        </w:r>
      </w:ins>
      <w:r w:rsidRPr="00FC7727">
        <w:t xml:space="preserve"> requests for each one.</w:t>
      </w:r>
      <w:r>
        <w:t xml:space="preserve"> </w:t>
      </w:r>
      <w:r w:rsidRPr="00FC7727">
        <w:t>Of course this means that a fast typist would trigger many requests, most of which would be immediately discarded for the next request coming in 5 milliseconds.</w:t>
      </w:r>
      <w:r>
        <w:t xml:space="preserve"> </w:t>
      </w:r>
      <w:r w:rsidRPr="00FC7727">
        <w:t>An effective implementation will take into account a typing delay and also provide keyboard/mouse support for selecting the items.</w:t>
      </w:r>
    </w:p>
    <w:p w:rsidR="004D09E4" w:rsidRDefault="004D09E4" w:rsidP="004D09E4">
      <w:pPr>
        <w:pStyle w:val="Body"/>
      </w:pPr>
      <w:r>
        <w:t>Luckily jQuery</w:t>
      </w:r>
      <w:ins w:id="11" w:author="Jeffrey" w:date="2010-04-05T21:51:00Z">
        <w:r w:rsidR="00DD5031">
          <w:fldChar w:fldCharType="begin"/>
        </w:r>
        <w:r w:rsidR="00DD5031">
          <w:instrText xml:space="preserve"> XE "</w:instrText>
        </w:r>
      </w:ins>
      <w:r w:rsidR="00DD5031" w:rsidRPr="001779D0">
        <w:instrText>jQuery</w:instrText>
      </w:r>
      <w:ins w:id="12" w:author="Jeffrey" w:date="2010-04-05T21:51:00Z">
        <w:r w:rsidR="00DD5031">
          <w:instrText xml:space="preserve">" </w:instrText>
        </w:r>
        <w:r w:rsidR="00DD5031">
          <w:fldChar w:fldCharType="end"/>
        </w:r>
      </w:ins>
      <w:r>
        <w:t xml:space="preserve"> has an extensive list of plugins</w:t>
      </w:r>
      <w:ins w:id="13" w:author="Jeffrey" w:date="2010-04-05T21:52:00Z">
        <w:r w:rsidR="00DD5031">
          <w:fldChar w:fldCharType="begin"/>
        </w:r>
        <w:r w:rsidR="00DD5031">
          <w:instrText xml:space="preserve"> XE "</w:instrText>
        </w:r>
      </w:ins>
      <w:r w:rsidR="00DD5031" w:rsidRPr="00282E84">
        <w:instrText>plugins</w:instrText>
      </w:r>
      <w:ins w:id="14" w:author="Jeffrey" w:date="2010-04-05T21:52:00Z">
        <w:r w:rsidR="00DD5031">
          <w:instrText xml:space="preserve">" </w:instrText>
        </w:r>
        <w:r w:rsidR="00DD5031">
          <w:fldChar w:fldCharType="end"/>
        </w:r>
      </w:ins>
      <w:r>
        <w:t xml:space="preserve"> available. One such plugin is </w:t>
      </w:r>
      <w:r w:rsidRPr="001D7196">
        <w:t>Dylan Verheul</w:t>
      </w:r>
      <w:r w:rsidR="00D60E5A">
        <w:fldChar w:fldCharType="begin"/>
      </w:r>
      <w:r>
        <w:instrText xml:space="preserve"> XE "</w:instrText>
      </w:r>
      <w:r w:rsidRPr="001D7196">
        <w:instrText>Verheul</w:instrText>
      </w:r>
      <w:r>
        <w:instrText xml:space="preserve">, Dylan" </w:instrText>
      </w:r>
      <w:r w:rsidR="00D60E5A">
        <w:fldChar w:fldCharType="end"/>
      </w:r>
      <w:r w:rsidRPr="001D7196">
        <w:t>’s autocomplete.</w:t>
      </w:r>
    </w:p>
    <w:p w:rsidR="004D09E4" w:rsidRDefault="004D09E4" w:rsidP="004D09E4">
      <w:pPr>
        <w:pStyle w:val="CalloutHead"/>
      </w:pPr>
      <w:r>
        <w:t>Dylan Verheul’s autocomplete</w:t>
      </w:r>
    </w:p>
    <w:p w:rsidR="004D09E4" w:rsidRDefault="004D09E4" w:rsidP="004D09E4">
      <w:pPr>
        <w:pStyle w:val="Callout"/>
      </w:pPr>
      <w:r>
        <w:t>You can download the auto</w:t>
      </w:r>
      <w:r w:rsidRPr="005A1392">
        <w:t xml:space="preserve">complete plugin at </w:t>
      </w:r>
      <w:hyperlink r:id="rId9" w:history="1">
        <w:r w:rsidRPr="005A1392">
          <w:t>http://www.dyve.net/jquery/</w:t>
        </w:r>
      </w:hyperlink>
      <w:r w:rsidRPr="005A1392">
        <w:t xml:space="preserve"> with a few others including googlemaps and listify</w:t>
      </w:r>
      <w:r>
        <w:t>.</w:t>
      </w:r>
    </w:p>
    <w:p w:rsidR="00122C8A" w:rsidRDefault="00122C8A" w:rsidP="004D09E4">
      <w:pPr>
        <w:pStyle w:val="Callout"/>
      </w:pPr>
    </w:p>
    <w:p w:rsidR="00122C8A" w:rsidRPr="00A148FA" w:rsidRDefault="00122C8A" w:rsidP="004D09E4">
      <w:pPr>
        <w:pStyle w:val="Callout"/>
      </w:pPr>
      <w:r>
        <w:t>Another, arguably equally popular plug</w:t>
      </w:r>
      <w:r w:rsidR="008075D1">
        <w:t>-</w:t>
      </w:r>
      <w:r>
        <w:t xml:space="preserve">in exists from </w:t>
      </w:r>
      <w:commentRangeStart w:id="15"/>
      <w:commentRangeStart w:id="16"/>
      <w:r w:rsidR="00D60E5A">
        <w:fldChar w:fldCharType="begin"/>
      </w:r>
      <w:r w:rsidR="00E74A2B">
        <w:instrText>HYPERLINK "http://bassistance.de/jquery-plugins/jquery-plugin-autocomplete/"</w:instrText>
      </w:r>
      <w:r w:rsidR="00D60E5A">
        <w:fldChar w:fldCharType="separate"/>
      </w:r>
      <w:r w:rsidRPr="00122C8A">
        <w:rPr>
          <w:rStyle w:val="Hyperlink"/>
        </w:rPr>
        <w:t>http://bassistance.de/jquery-plugins</w:t>
      </w:r>
      <w:ins w:id="17" w:author="Jeffrey" w:date="2010-04-05T21:52:00Z">
        <w:r w:rsidR="00DD5031">
          <w:rPr>
            <w:rStyle w:val="Hyperlink"/>
          </w:rPr>
          <w:fldChar w:fldCharType="begin"/>
        </w:r>
        <w:r w:rsidR="00DD5031">
          <w:instrText xml:space="preserve"> XE "</w:instrText>
        </w:r>
      </w:ins>
      <w:r w:rsidR="00DD5031" w:rsidRPr="00282E84">
        <w:instrText>plugins</w:instrText>
      </w:r>
      <w:ins w:id="18" w:author="Jeffrey" w:date="2010-04-05T21:52:00Z">
        <w:r w:rsidR="00DD5031">
          <w:instrText xml:space="preserve">" </w:instrText>
        </w:r>
        <w:r w:rsidR="00DD5031">
          <w:rPr>
            <w:rStyle w:val="Hyperlink"/>
          </w:rPr>
          <w:fldChar w:fldCharType="end"/>
        </w:r>
      </w:ins>
      <w:r w:rsidRPr="00122C8A">
        <w:rPr>
          <w:rStyle w:val="Hyperlink"/>
        </w:rPr>
        <w:t>/jquery-plugin-autocomplete/</w:t>
      </w:r>
      <w:r w:rsidR="00D60E5A">
        <w:fldChar w:fldCharType="end"/>
      </w:r>
      <w:r>
        <w:t xml:space="preserve">.  </w:t>
      </w:r>
      <w:commentRangeEnd w:id="15"/>
      <w:r w:rsidR="000A05CE">
        <w:rPr>
          <w:rStyle w:val="CommentReference"/>
          <w:vanish/>
        </w:rPr>
        <w:commentReference w:id="15"/>
      </w:r>
      <w:commentRangeEnd w:id="16"/>
      <w:r w:rsidR="00EB3C2D">
        <w:rPr>
          <w:sz w:val="16"/>
        </w:rPr>
        <w:commentReference w:id="16"/>
      </w:r>
      <w:r>
        <w:t>The plug</w:t>
      </w:r>
      <w:r w:rsidR="008075D1">
        <w:t>-</w:t>
      </w:r>
      <w:r>
        <w:t>ins are similar, so most of what you read here will apply to that plug</w:t>
      </w:r>
      <w:r w:rsidR="008075D1">
        <w:t>-</w:t>
      </w:r>
      <w:r>
        <w:t>in as well.</w:t>
      </w:r>
    </w:p>
    <w:p w:rsidR="004D09E4" w:rsidRDefault="004D09E4" w:rsidP="004D09E4">
      <w:pPr>
        <w:pStyle w:val="Body1"/>
      </w:pPr>
      <w:r>
        <w:lastRenderedPageBreak/>
        <w:t>The basic idea is that you have a simple text box on your page. The jQuery</w:t>
      </w:r>
      <w:ins w:id="19" w:author="Jeffrey" w:date="2010-04-05T21:51:00Z">
        <w:r w:rsidR="00DD5031">
          <w:fldChar w:fldCharType="begin"/>
        </w:r>
        <w:r w:rsidR="00DD5031">
          <w:instrText xml:space="preserve"> XE "</w:instrText>
        </w:r>
      </w:ins>
      <w:r w:rsidR="00DD5031" w:rsidRPr="001779D0">
        <w:instrText>jQuery</w:instrText>
      </w:r>
      <w:ins w:id="20" w:author="Jeffrey" w:date="2010-04-05T21:51:00Z">
        <w:r w:rsidR="00DD5031">
          <w:instrText xml:space="preserve">" </w:instrText>
        </w:r>
        <w:r w:rsidR="00DD5031">
          <w:fldChar w:fldCharType="end"/>
        </w:r>
      </w:ins>
      <w:r>
        <w:t xml:space="preserve"> plug</w:t>
      </w:r>
      <w:r w:rsidR="008075D1">
        <w:t>-</w:t>
      </w:r>
      <w:r>
        <w:t>in adds the behavior necessary to handle key press events and fire the appropriate AJAX</w:t>
      </w:r>
      <w:ins w:id="21" w:author="Jeffrey" w:date="2010-04-05T21:51:00Z">
        <w:r w:rsidR="00DD5031">
          <w:fldChar w:fldCharType="begin"/>
        </w:r>
        <w:r w:rsidR="00DD5031">
          <w:instrText xml:space="preserve"> XE "</w:instrText>
        </w:r>
      </w:ins>
      <w:r w:rsidR="00DD5031" w:rsidRPr="007E4CD1">
        <w:instrText>AJAX</w:instrText>
      </w:r>
      <w:ins w:id="22" w:author="Jeffrey" w:date="2010-04-05T21:51:00Z">
        <w:r w:rsidR="00DD5031">
          <w:instrText xml:space="preserve">" </w:instrText>
        </w:r>
        <w:r w:rsidR="00DD5031">
          <w:fldChar w:fldCharType="end"/>
        </w:r>
      </w:ins>
      <w:r>
        <w:t xml:space="preserve"> </w:t>
      </w:r>
      <w:r w:rsidRPr="00F123DB">
        <w:t>requests to a URL that will handle the request.</w:t>
      </w:r>
      <w:r>
        <w:t xml:space="preserve"> </w:t>
      </w:r>
      <w:r w:rsidRPr="00F123DB">
        <w:t>The URL point</w:t>
      </w:r>
      <w:r>
        <w:t>s</w:t>
      </w:r>
      <w:r w:rsidRPr="00F123DB">
        <w:t xml:space="preserve"> to a controller action, and by convention the response </w:t>
      </w:r>
      <w:r>
        <w:t xml:space="preserve">is </w:t>
      </w:r>
      <w:r w:rsidRPr="00F123DB">
        <w:t xml:space="preserve">formatted so </w:t>
      </w:r>
      <w:r>
        <w:t xml:space="preserve">that </w:t>
      </w:r>
      <w:r w:rsidRPr="00F123DB">
        <w:t>the plug</w:t>
      </w:r>
      <w:r w:rsidR="008075D1">
        <w:t>-</w:t>
      </w:r>
      <w:r w:rsidRPr="00F123DB">
        <w:t>in could handle the response.</w:t>
      </w:r>
    </w:p>
    <w:p w:rsidR="004D09E4" w:rsidRDefault="004D09E4" w:rsidP="004D09E4">
      <w:pPr>
        <w:pStyle w:val="Body"/>
      </w:pPr>
      <w:r>
        <w:t>Assume for our purposes that we want to filter U.S. cities in the text box. The first step is to add a controller, action, and view for displaying the UI for this example. Ensure that jQuery</w:t>
      </w:r>
      <w:ins w:id="23" w:author="Jeffrey" w:date="2010-04-05T21:51:00Z">
        <w:r w:rsidR="00DD5031">
          <w:fldChar w:fldCharType="begin"/>
        </w:r>
        <w:r w:rsidR="00DD5031">
          <w:instrText xml:space="preserve"> XE "</w:instrText>
        </w:r>
      </w:ins>
      <w:r w:rsidR="00DD5031" w:rsidRPr="001779D0">
        <w:instrText>jQuery</w:instrText>
      </w:r>
      <w:ins w:id="24" w:author="Jeffrey" w:date="2010-04-05T21:51:00Z">
        <w:r w:rsidR="00DD5031">
          <w:instrText xml:space="preserve">" </w:instrText>
        </w:r>
        <w:r w:rsidR="00DD5031">
          <w:fldChar w:fldCharType="end"/>
        </w:r>
      </w:ins>
      <w:r>
        <w:t xml:space="preserve"> (in this case </w:t>
      </w:r>
      <w:commentRangeStart w:id="25"/>
      <w:commentRangeStart w:id="26"/>
      <w:r w:rsidRPr="00862F8C">
        <w:t>jquery-1.</w:t>
      </w:r>
      <w:r w:rsidR="000859CB">
        <w:t>4</w:t>
      </w:r>
      <w:r w:rsidRPr="00862F8C">
        <w:t>.</w:t>
      </w:r>
      <w:r w:rsidR="000859CB">
        <w:t>1</w:t>
      </w:r>
      <w:r w:rsidRPr="00862F8C">
        <w:t>.js</w:t>
      </w:r>
      <w:r>
        <w:rPr>
          <w:rStyle w:val="CodeinText"/>
        </w:rPr>
        <w:t>)</w:t>
      </w:r>
      <w:r>
        <w:t xml:space="preserve"> </w:t>
      </w:r>
      <w:commentRangeEnd w:id="25"/>
      <w:r w:rsidR="000859CB">
        <w:commentReference w:id="25"/>
      </w:r>
      <w:commentRangeEnd w:id="26"/>
      <w:r w:rsidR="00E16DAB">
        <w:commentReference w:id="26"/>
      </w:r>
      <w:r>
        <w:t xml:space="preserve">and </w:t>
      </w:r>
      <w:r w:rsidRPr="00122C8A">
        <w:rPr>
          <w:rStyle w:val="CodeinText"/>
        </w:rPr>
        <w:t>jquery.autcomplete.js</w:t>
      </w:r>
      <w:r>
        <w:t xml:space="preserve"> are referenced at the top of the view (or master page). </w:t>
      </w:r>
    </w:p>
    <w:p w:rsidR="004D09E4" w:rsidRDefault="004D09E4" w:rsidP="004D09E4">
      <w:pPr>
        <w:pStyle w:val="Body"/>
      </w:pPr>
    </w:p>
    <w:p w:rsidR="004D09E4" w:rsidRPr="00EB70B0" w:rsidRDefault="004D09E4" w:rsidP="004D09E4">
      <w:pPr>
        <w:pStyle w:val="Code"/>
      </w:pPr>
      <w:r w:rsidRPr="00EB70B0">
        <w:t>&lt;script type="text/javascript" src="../../scripts/jquery-1.</w:t>
      </w:r>
      <w:r w:rsidR="000859CB">
        <w:t>4</w:t>
      </w:r>
      <w:r w:rsidRPr="00EB70B0">
        <w:t>.</w:t>
      </w:r>
      <w:r w:rsidR="000859CB">
        <w:t>1</w:t>
      </w:r>
      <w:r w:rsidRPr="00EB70B0">
        <w:t>.js"&gt;&lt;/script&gt;</w:t>
      </w:r>
    </w:p>
    <w:p w:rsidR="004D09E4" w:rsidRPr="00EB70B0" w:rsidRDefault="004D09E4" w:rsidP="004D09E4">
      <w:pPr>
        <w:pStyle w:val="Code"/>
      </w:pPr>
      <w:r w:rsidRPr="00EB70B0">
        <w:t>&lt;script type="text/javascript" src="../../scripts/jquery.autocomplete.js"&gt;</w:t>
      </w:r>
      <w:r>
        <w:t xml:space="preserve"> </w:t>
      </w:r>
      <w:r w:rsidRPr="00EB70B0">
        <w:t>&lt;/script&gt;</w:t>
      </w:r>
    </w:p>
    <w:p w:rsidR="004D09E4" w:rsidRDefault="004D09E4" w:rsidP="004D09E4">
      <w:pPr>
        <w:pStyle w:val="Body"/>
      </w:pPr>
    </w:p>
    <w:p w:rsidR="004D09E4" w:rsidRPr="00FC7727" w:rsidRDefault="0096673D" w:rsidP="004D09E4">
      <w:pPr>
        <w:pStyle w:val="Body1"/>
      </w:pPr>
      <w:r>
        <w:t xml:space="preserve">Here is how </w:t>
      </w:r>
      <w:r w:rsidR="00564738">
        <w:t xml:space="preserve">you would output the </w:t>
      </w:r>
      <w:r>
        <w:t xml:space="preserve">textbox </w:t>
      </w:r>
      <w:r w:rsidR="00564738">
        <w:t xml:space="preserve">for </w:t>
      </w:r>
      <w:r w:rsidR="00564738" w:rsidRPr="00564738">
        <w:rPr>
          <w:rStyle w:val="CodeinText"/>
        </w:rPr>
        <w:t>city</w:t>
      </w:r>
      <w:r w:rsidR="00564738">
        <w:t>.</w:t>
      </w:r>
    </w:p>
    <w:p w:rsidR="004D09E4" w:rsidRDefault="004D09E4" w:rsidP="004D09E4">
      <w:pPr>
        <w:pStyle w:val="Body"/>
      </w:pPr>
    </w:p>
    <w:p w:rsidR="004D09E4" w:rsidRPr="00490057" w:rsidRDefault="004D09E4" w:rsidP="004D09E4">
      <w:pPr>
        <w:pStyle w:val="Code"/>
        <w:rPr>
          <w:highlight w:val="yellow"/>
        </w:rPr>
      </w:pPr>
      <w:r w:rsidRPr="00EB70B0">
        <w:t>&lt;%= Html.TextBox("city") %&gt;</w:t>
      </w:r>
      <w:r>
        <w:br/>
      </w:r>
    </w:p>
    <w:p w:rsidR="004D09E4" w:rsidRPr="00FC7727" w:rsidRDefault="004D09E4" w:rsidP="004D09E4">
      <w:pPr>
        <w:pStyle w:val="Body1"/>
      </w:pPr>
      <w:r>
        <w:t>Package this up with a simple controller (</w:t>
      </w:r>
      <w:r w:rsidRPr="00FC7727">
        <w:t xml:space="preserve">listing </w:t>
      </w:r>
      <w:r>
        <w:t>27.</w:t>
      </w:r>
      <w:r w:rsidRPr="00FC7727">
        <w:t>1)</w:t>
      </w:r>
      <w:r>
        <w:t>, and the result will be similar to that show in figure 27.2</w:t>
      </w:r>
      <w:r w:rsidRPr="00FC7727">
        <w:t>.</w:t>
      </w:r>
    </w:p>
    <w:p w:rsidR="004D09E4" w:rsidRDefault="004D09E4" w:rsidP="004D09E4">
      <w:pPr>
        <w:pStyle w:val="CodeListingCaption"/>
      </w:pPr>
      <w:r>
        <w:t>Listing 27.1 Controller and action for displaying our test page</w:t>
      </w:r>
    </w:p>
    <w:p w:rsidR="004D09E4" w:rsidRDefault="004D09E4" w:rsidP="004D09E4">
      <w:pPr>
        <w:pStyle w:val="Code"/>
      </w:pPr>
      <w:r>
        <w:t>public class HomeController : Controller</w:t>
      </w:r>
    </w:p>
    <w:p w:rsidR="004D09E4" w:rsidRDefault="004D09E4" w:rsidP="004D09E4">
      <w:pPr>
        <w:pStyle w:val="Code"/>
      </w:pPr>
      <w:r>
        <w:t>{</w:t>
      </w:r>
    </w:p>
    <w:p w:rsidR="004D09E4" w:rsidRDefault="004D09E4" w:rsidP="004D09E4">
      <w:pPr>
        <w:pStyle w:val="Code"/>
      </w:pPr>
      <w:r>
        <w:t xml:space="preserve">   public ActionResult Index()</w:t>
      </w:r>
    </w:p>
    <w:p w:rsidR="004D09E4" w:rsidRDefault="004D09E4" w:rsidP="004D09E4">
      <w:pPr>
        <w:pStyle w:val="Code"/>
      </w:pPr>
      <w:r>
        <w:t xml:space="preserve">   {</w:t>
      </w:r>
    </w:p>
    <w:p w:rsidR="004D09E4" w:rsidRDefault="004D09E4" w:rsidP="004D09E4">
      <w:pPr>
        <w:pStyle w:val="Code"/>
      </w:pPr>
      <w:r>
        <w:t xml:space="preserve">      return View();</w:t>
      </w:r>
    </w:p>
    <w:p w:rsidR="004D09E4" w:rsidRDefault="004D09E4" w:rsidP="004D09E4">
      <w:pPr>
        <w:pStyle w:val="Code"/>
      </w:pPr>
      <w:r>
        <w:t xml:space="preserve">   }</w:t>
      </w:r>
    </w:p>
    <w:p w:rsidR="004D09E4" w:rsidRDefault="004D09E4" w:rsidP="004D09E4">
      <w:pPr>
        <w:pStyle w:val="Code"/>
      </w:pPr>
      <w:r>
        <w:t>}</w:t>
      </w:r>
    </w:p>
    <w:p w:rsidR="0025193A" w:rsidRDefault="0025193A" w:rsidP="0025193A">
      <w:pPr>
        <w:pStyle w:val="Body"/>
      </w:pPr>
      <w:r>
        <w:t>Obviously this is a very simple action method, and it returns the default view.  Figure 27.2 shows what you would expect.</w:t>
      </w:r>
    </w:p>
    <w:p w:rsidR="004D09E4" w:rsidRDefault="004D09E4" w:rsidP="004D09E4">
      <w:pPr>
        <w:pStyle w:val="Figure"/>
      </w:pPr>
      <w:r w:rsidRPr="004D09E4">
        <w:rPr>
          <w:noProof/>
        </w:rPr>
        <w:lastRenderedPageBreak/>
        <w:drawing>
          <wp:inline distT="0" distB="0" distL="0" distR="0">
            <wp:extent cx="4817643" cy="2773680"/>
            <wp:effectExtent l="19050" t="0" r="2007"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4821427" cy="2775859"/>
                    </a:xfrm>
                    <a:prstGeom prst="rect">
                      <a:avLst/>
                    </a:prstGeom>
                    <a:noFill/>
                    <a:ln w="9525">
                      <a:noFill/>
                      <a:miter lim="800000"/>
                      <a:headEnd/>
                      <a:tailEnd/>
                    </a:ln>
                  </pic:spPr>
                </pic:pic>
              </a:graphicData>
            </a:graphic>
          </wp:inline>
        </w:drawing>
      </w:r>
    </w:p>
    <w:p w:rsidR="004D09E4" w:rsidRPr="00490057" w:rsidRDefault="004D09E4" w:rsidP="004D09E4">
      <w:pPr>
        <w:pStyle w:val="FigureCaption"/>
      </w:pPr>
      <w:r>
        <w:t>Figure 27.2 Our simple view with a text box</w:t>
      </w:r>
    </w:p>
    <w:p w:rsidR="004D09E4" w:rsidRPr="00FC7727" w:rsidRDefault="004D09E4" w:rsidP="004D09E4">
      <w:pPr>
        <w:pStyle w:val="Body"/>
      </w:pPr>
      <w:r>
        <w:t xml:space="preserve">Now we add a little </w:t>
      </w:r>
      <w:r w:rsidRPr="00FC7727">
        <w:t>JavaScript</w:t>
      </w:r>
      <w:ins w:id="27" w:author="Jeffrey" w:date="2010-04-05T21:53:00Z">
        <w:r w:rsidR="00DD5031">
          <w:fldChar w:fldCharType="begin"/>
        </w:r>
        <w:r w:rsidR="00DD5031">
          <w:instrText xml:space="preserve"> XE "</w:instrText>
        </w:r>
      </w:ins>
      <w:r w:rsidR="00DD5031" w:rsidRPr="00240183">
        <w:instrText>JavaScript</w:instrText>
      </w:r>
      <w:ins w:id="28" w:author="Jeffrey" w:date="2010-04-05T21:53:00Z">
        <w:r w:rsidR="00DD5031">
          <w:instrText xml:space="preserve">" </w:instrText>
        </w:r>
        <w:r w:rsidR="00DD5031">
          <w:fldChar w:fldCharType="end"/>
        </w:r>
      </w:ins>
      <w:r w:rsidRPr="00FC7727">
        <w:t xml:space="preserve"> to add the autocomplete behavior.</w:t>
      </w:r>
    </w:p>
    <w:p w:rsidR="004D09E4" w:rsidRDefault="004D09E4" w:rsidP="004D09E4">
      <w:pPr>
        <w:pStyle w:val="Body"/>
      </w:pPr>
    </w:p>
    <w:p w:rsidR="004D09E4" w:rsidRPr="0020476F" w:rsidRDefault="004D09E4" w:rsidP="004D09E4">
      <w:pPr>
        <w:pStyle w:val="Code"/>
      </w:pPr>
      <w:r w:rsidRPr="0020476F">
        <w:t>&lt;script type="text/javascript"&gt;</w:t>
      </w:r>
    </w:p>
    <w:p w:rsidR="004D09E4" w:rsidRPr="0020476F" w:rsidRDefault="004D09E4" w:rsidP="004D09E4">
      <w:pPr>
        <w:pStyle w:val="Code"/>
      </w:pPr>
      <w:r w:rsidRPr="0020476F">
        <w:t xml:space="preserve">    $(document).ready(function() {</w:t>
      </w:r>
    </w:p>
    <w:p w:rsidR="004D09E4" w:rsidRPr="0020476F" w:rsidRDefault="004D09E4" w:rsidP="004D09E4">
      <w:pPr>
        <w:pStyle w:val="Code"/>
      </w:pPr>
      <w:r w:rsidRPr="0020476F">
        <w:t xml:space="preserve">        $("input#city").autocomplete('&lt;%= Url.Action("Find", "</w:t>
      </w:r>
      <w:commentRangeStart w:id="29"/>
      <w:commentRangeStart w:id="30"/>
      <w:r w:rsidR="000859CB">
        <w:t>Cities</w:t>
      </w:r>
      <w:r w:rsidRPr="0020476F">
        <w:t>"</w:t>
      </w:r>
      <w:commentRangeEnd w:id="29"/>
      <w:r w:rsidR="000859CB">
        <w:rPr>
          <w:rFonts w:ascii="Verdana" w:hAnsi="Verdana"/>
          <w:snapToGrid/>
        </w:rPr>
        <w:commentReference w:id="29"/>
      </w:r>
      <w:commentRangeEnd w:id="30"/>
      <w:r w:rsidR="009A1A16">
        <w:rPr>
          <w:rFonts w:ascii="Verdana" w:hAnsi="Verdana"/>
          <w:snapToGrid/>
        </w:rPr>
        <w:commentReference w:id="30"/>
      </w:r>
      <w:r w:rsidRPr="0020476F">
        <w:t>) %&gt;');</w:t>
      </w:r>
    </w:p>
    <w:p w:rsidR="004D09E4" w:rsidRPr="0020476F" w:rsidRDefault="004D09E4" w:rsidP="004D09E4">
      <w:pPr>
        <w:pStyle w:val="Code"/>
      </w:pPr>
      <w:r w:rsidRPr="0020476F">
        <w:t xml:space="preserve">    });</w:t>
      </w:r>
    </w:p>
    <w:p w:rsidR="004D09E4" w:rsidRDefault="004D09E4" w:rsidP="004D09E4">
      <w:pPr>
        <w:pStyle w:val="Code"/>
      </w:pPr>
      <w:r w:rsidRPr="0020476F">
        <w:t>&lt;/script&gt;</w:t>
      </w:r>
    </w:p>
    <w:p w:rsidR="004D09E4" w:rsidRDefault="004D09E4" w:rsidP="004D09E4">
      <w:pPr>
        <w:pStyle w:val="Body"/>
      </w:pPr>
    </w:p>
    <w:p w:rsidR="004D09E4" w:rsidRPr="00FC7727" w:rsidRDefault="004D09E4" w:rsidP="004D09E4">
      <w:pPr>
        <w:pStyle w:val="Body1"/>
      </w:pPr>
      <w:r>
        <w:t>Place the script</w:t>
      </w:r>
      <w:r w:rsidRPr="00FC7727">
        <w:t xml:space="preserve"> in the </w:t>
      </w:r>
      <w:r w:rsidRPr="00FC7727">
        <w:rPr>
          <w:rStyle w:val="CodeinText"/>
        </w:rPr>
        <w:t>&lt;head&gt;</w:t>
      </w:r>
      <w:r w:rsidRPr="00FC7727">
        <w:t xml:space="preserve"> of the page.</w:t>
      </w:r>
      <w:r>
        <w:t xml:space="preserve"> </w:t>
      </w:r>
      <w:r w:rsidRPr="00FC7727">
        <w:t xml:space="preserve">You can see that the URL for the autocomplete behavior is specified as </w:t>
      </w:r>
      <w:r w:rsidRPr="00FC7727">
        <w:rPr>
          <w:rStyle w:val="CodeinText"/>
        </w:rPr>
        <w:t>Url.Action("Find", "</w:t>
      </w:r>
      <w:commentRangeStart w:id="31"/>
      <w:commentRangeStart w:id="32"/>
      <w:r w:rsidR="000859CB">
        <w:rPr>
          <w:rStyle w:val="CodeinText"/>
        </w:rPr>
        <w:t>Cities</w:t>
      </w:r>
      <w:r w:rsidRPr="00FC7727">
        <w:rPr>
          <w:rStyle w:val="CodeinText"/>
        </w:rPr>
        <w:t>"</w:t>
      </w:r>
      <w:commentRangeEnd w:id="31"/>
      <w:r w:rsidR="000859CB">
        <w:commentReference w:id="31"/>
      </w:r>
      <w:commentRangeEnd w:id="32"/>
      <w:r w:rsidR="009A1A16">
        <w:commentReference w:id="32"/>
      </w:r>
      <w:r w:rsidRPr="00FC7727">
        <w:rPr>
          <w:rStyle w:val="CodeinText"/>
        </w:rPr>
        <w:t>)</w:t>
      </w:r>
      <w:r w:rsidRPr="00FC7727">
        <w:t xml:space="preserve">. This will point to a </w:t>
      </w:r>
      <w:r w:rsidRPr="00FC7727">
        <w:rPr>
          <w:rStyle w:val="CodeinText"/>
        </w:rPr>
        <w:t>Find()</w:t>
      </w:r>
      <w:r w:rsidRPr="00FC7727">
        <w:t xml:space="preserve"> action on the </w:t>
      </w:r>
      <w:r w:rsidRPr="00FC7727">
        <w:rPr>
          <w:rStyle w:val="CodeinText"/>
        </w:rPr>
        <w:t>Cit</w:t>
      </w:r>
      <w:r w:rsidR="000859CB">
        <w:rPr>
          <w:rStyle w:val="CodeinText"/>
        </w:rPr>
        <w:t>ies</w:t>
      </w:r>
      <w:r w:rsidRPr="00FC7727">
        <w:rPr>
          <w:rStyle w:val="CodeinText"/>
        </w:rPr>
        <w:t>Controller</w:t>
      </w:r>
      <w:r w:rsidRPr="00FC7727">
        <w:t>. We'll need to write this controller and</w:t>
      </w:r>
      <w:r>
        <w:t xml:space="preserve"> action as shown in listing 27.2</w:t>
      </w:r>
      <w:r w:rsidRPr="00FC7727">
        <w:t>.</w:t>
      </w:r>
    </w:p>
    <w:p w:rsidR="004D09E4" w:rsidRDefault="004D09E4" w:rsidP="004D09E4">
      <w:pPr>
        <w:pStyle w:val="CalloutHead"/>
      </w:pPr>
      <w:r>
        <w:t>Local Data Mode</w:t>
      </w:r>
      <w:r w:rsidR="00D60E5A">
        <w:fldChar w:fldCharType="begin"/>
      </w:r>
      <w:r>
        <w:instrText xml:space="preserve"> XE "Local Data Mode" </w:instrText>
      </w:r>
      <w:r w:rsidR="00D60E5A">
        <w:fldChar w:fldCharType="end"/>
      </w:r>
    </w:p>
    <w:p w:rsidR="004D09E4" w:rsidRDefault="004D09E4" w:rsidP="004D09E4">
      <w:pPr>
        <w:pStyle w:val="Callout"/>
      </w:pPr>
      <w:r>
        <w:t>The autocomplete plug</w:t>
      </w:r>
      <w:r w:rsidR="008075D1">
        <w:t>-</w:t>
      </w:r>
      <w:r>
        <w:t>in can also filter local data structures</w:t>
      </w:r>
      <w:r w:rsidR="00D60E5A">
        <w:fldChar w:fldCharType="begin"/>
      </w:r>
      <w:r>
        <w:instrText xml:space="preserve"> XE "autocomplete plugin: filters local data structures" </w:instrText>
      </w:r>
      <w:r w:rsidR="00D60E5A">
        <w:fldChar w:fldCharType="end"/>
      </w:r>
      <w:r>
        <w:t>. This is useful when you have a limited set of data, and you want to minimize requests sent to the server. The autocomplete plug</w:t>
      </w:r>
      <w:r w:rsidR="008075D1">
        <w:t>-</w:t>
      </w:r>
      <w:r>
        <w:t>in in local mode is also much faster, because there is no AJAX</w:t>
      </w:r>
      <w:ins w:id="33" w:author="Jeffrey" w:date="2010-04-05T21:51:00Z">
        <w:r w:rsidR="00DD5031">
          <w:fldChar w:fldCharType="begin"/>
        </w:r>
        <w:r w:rsidR="00DD5031">
          <w:instrText xml:space="preserve"> XE "</w:instrText>
        </w:r>
      </w:ins>
      <w:r w:rsidR="00DD5031" w:rsidRPr="007E4CD1">
        <w:instrText>AJAX</w:instrText>
      </w:r>
      <w:ins w:id="34" w:author="Jeffrey" w:date="2010-04-05T21:51:00Z">
        <w:r w:rsidR="00DD5031">
          <w:instrText xml:space="preserve">" </w:instrText>
        </w:r>
        <w:r w:rsidR="00DD5031">
          <w:fldChar w:fldCharType="end"/>
        </w:r>
      </w:ins>
      <w:r>
        <w:t xml:space="preserve"> request being made behind the scenes. The only downside is that you must render the entire array onto the view</w:t>
      </w:r>
      <w:r w:rsidR="00122C8A">
        <w:t xml:space="preserve"> as a </w:t>
      </w:r>
      <w:r w:rsidR="000859CB">
        <w:t>JavaScript</w:t>
      </w:r>
      <w:ins w:id="35" w:author="Jeffrey" w:date="2010-04-05T21:53:00Z">
        <w:r w:rsidR="00DD5031">
          <w:fldChar w:fldCharType="begin"/>
        </w:r>
        <w:r w:rsidR="00DD5031">
          <w:instrText xml:space="preserve"> XE "</w:instrText>
        </w:r>
      </w:ins>
      <w:r w:rsidR="00DD5031" w:rsidRPr="00240183">
        <w:instrText>JavaScript</w:instrText>
      </w:r>
      <w:ins w:id="36" w:author="Jeffrey" w:date="2010-04-05T21:53:00Z">
        <w:r w:rsidR="00DD5031">
          <w:instrText xml:space="preserve">" </w:instrText>
        </w:r>
        <w:r w:rsidR="00DD5031">
          <w:fldChar w:fldCharType="end"/>
        </w:r>
      </w:ins>
      <w:r w:rsidR="000859CB">
        <w:t xml:space="preserve"> </w:t>
      </w:r>
      <w:r w:rsidR="00122C8A">
        <w:t>array</w:t>
      </w:r>
      <w:r>
        <w:t>.</w:t>
      </w:r>
    </w:p>
    <w:p w:rsidR="004D09E4" w:rsidRDefault="004D09E4" w:rsidP="004D09E4">
      <w:pPr>
        <w:pStyle w:val="CodeListingCaption"/>
      </w:pPr>
      <w:r>
        <w:lastRenderedPageBreak/>
        <w:t xml:space="preserve">Listing 27.2 Action to find cities from an </w:t>
      </w:r>
      <w:r w:rsidR="00CD119B">
        <w:t>auto</w:t>
      </w:r>
      <w:r w:rsidR="00122C8A">
        <w:t>complete</w:t>
      </w:r>
      <w:r>
        <w:t xml:space="preserve"> AJAX</w:t>
      </w:r>
      <w:ins w:id="37" w:author="Jeffrey" w:date="2010-04-05T21:51:00Z">
        <w:r w:rsidR="00DD5031">
          <w:fldChar w:fldCharType="begin"/>
        </w:r>
        <w:r w:rsidR="00DD5031">
          <w:instrText xml:space="preserve"> XE "</w:instrText>
        </w:r>
      </w:ins>
      <w:r w:rsidR="00DD5031" w:rsidRPr="007E4CD1">
        <w:instrText>AJAX</w:instrText>
      </w:r>
      <w:ins w:id="38" w:author="Jeffrey" w:date="2010-04-05T21:51:00Z">
        <w:r w:rsidR="00DD5031">
          <w:instrText xml:space="preserve">" </w:instrText>
        </w:r>
        <w:r w:rsidR="00DD5031">
          <w:fldChar w:fldCharType="end"/>
        </w:r>
      </w:ins>
      <w:r>
        <w:t xml:space="preserve"> request</w:t>
      </w:r>
    </w:p>
    <w:p w:rsidR="004D09E4" w:rsidRPr="00065C16" w:rsidRDefault="004D09E4" w:rsidP="004D09E4">
      <w:pPr>
        <w:pStyle w:val="Code"/>
      </w:pPr>
      <w:r w:rsidRPr="00065C16">
        <w:t>public class Cit</w:t>
      </w:r>
      <w:r w:rsidR="000859CB">
        <w:t>ies</w:t>
      </w:r>
      <w:r w:rsidRPr="00065C16">
        <w:t>Controller : Controller</w:t>
      </w:r>
    </w:p>
    <w:p w:rsidR="004D09E4" w:rsidRPr="00065C16" w:rsidRDefault="004D09E4" w:rsidP="004D09E4">
      <w:pPr>
        <w:pStyle w:val="Code"/>
      </w:pPr>
      <w:r w:rsidRPr="00065C16">
        <w:t>{</w:t>
      </w:r>
    </w:p>
    <w:p w:rsidR="004D09E4" w:rsidRPr="00065C16" w:rsidRDefault="004D09E4" w:rsidP="004D09E4">
      <w:pPr>
        <w:pStyle w:val="Code"/>
      </w:pPr>
      <w:r w:rsidRPr="00065C16">
        <w:t xml:space="preserve">    private readonly ICityRepository _repository;</w:t>
      </w:r>
    </w:p>
    <w:p w:rsidR="004D09E4" w:rsidRPr="00065C16" w:rsidRDefault="004D09E4" w:rsidP="004D09E4">
      <w:pPr>
        <w:pStyle w:val="Code"/>
      </w:pPr>
    </w:p>
    <w:p w:rsidR="004D09E4" w:rsidRPr="00065C16" w:rsidRDefault="004D09E4" w:rsidP="004D09E4">
      <w:pPr>
        <w:pStyle w:val="Code"/>
      </w:pPr>
      <w:r w:rsidRPr="00065C16">
        <w:t xml:space="preserve">    public CityController()</w:t>
      </w:r>
    </w:p>
    <w:p w:rsidR="004D09E4" w:rsidRDefault="004D09E4" w:rsidP="004D09E4">
      <w:pPr>
        <w:pStyle w:val="Code"/>
      </w:pPr>
      <w:r w:rsidRPr="00065C16">
        <w:t xml:space="preserve">    {</w:t>
      </w:r>
    </w:p>
    <w:p w:rsidR="004D09E4" w:rsidRDefault="004D09E4" w:rsidP="004D09E4">
      <w:pPr>
        <w:pStyle w:val="Code"/>
      </w:pPr>
      <w:r w:rsidRPr="00065C16">
        <w:t xml:space="preserve">        string csvPath = </w:t>
      </w:r>
      <w:r>
        <w:t xml:space="preserve">                                        |#A</w:t>
      </w:r>
    </w:p>
    <w:p w:rsidR="004D09E4" w:rsidRDefault="004D09E4" w:rsidP="004D09E4">
      <w:pPr>
        <w:pStyle w:val="Code"/>
      </w:pPr>
      <w:r>
        <w:t xml:space="preserve">            System.Web.HttpContext.Current                       |#A</w:t>
      </w:r>
    </w:p>
    <w:p w:rsidR="004D09E4" w:rsidRDefault="004D09E4" w:rsidP="004D09E4">
      <w:pPr>
        <w:pStyle w:val="Code"/>
      </w:pPr>
      <w:r>
        <w:t xml:space="preserve">            .</w:t>
      </w:r>
      <w:r w:rsidRPr="00065C16">
        <w:t>Server.MapPath("~/App_Data/cities.csv");</w:t>
      </w:r>
      <w:r>
        <w:t xml:space="preserve">            |#A</w:t>
      </w:r>
    </w:p>
    <w:p w:rsidR="004D09E4" w:rsidRDefault="004D09E4" w:rsidP="004D09E4">
      <w:pPr>
        <w:pStyle w:val="Code"/>
      </w:pPr>
    </w:p>
    <w:p w:rsidR="004D09E4" w:rsidRPr="00065C16" w:rsidRDefault="004D09E4" w:rsidP="004D09E4">
      <w:pPr>
        <w:pStyle w:val="Code"/>
      </w:pPr>
      <w:r w:rsidRPr="00065C16">
        <w:t xml:space="preserve">        _repository = new CityRepository(csvPath);</w:t>
      </w:r>
      <w:r>
        <w:t xml:space="preserve">                #B</w:t>
      </w:r>
    </w:p>
    <w:p w:rsidR="004D09E4" w:rsidRPr="00065C16" w:rsidRDefault="004D09E4" w:rsidP="004D09E4">
      <w:pPr>
        <w:pStyle w:val="Code"/>
      </w:pPr>
      <w:r w:rsidRPr="00065C16">
        <w:t xml:space="preserve">    }</w:t>
      </w:r>
    </w:p>
    <w:p w:rsidR="004D09E4" w:rsidRDefault="004D09E4" w:rsidP="004D09E4">
      <w:pPr>
        <w:pStyle w:val="Code"/>
      </w:pPr>
    </w:p>
    <w:p w:rsidR="004D09E4" w:rsidRPr="00065C16" w:rsidRDefault="004D09E4" w:rsidP="004D09E4">
      <w:pPr>
        <w:pStyle w:val="Code"/>
      </w:pPr>
      <w:r w:rsidRPr="00065C16">
        <w:t xml:space="preserve">    public Cit</w:t>
      </w:r>
      <w:r w:rsidR="000859CB">
        <w:t>ies</w:t>
      </w:r>
      <w:r w:rsidRPr="00065C16">
        <w:t>Controller(ICityRepository repository)</w:t>
      </w:r>
      <w:r>
        <w:t xml:space="preserve">             #C</w:t>
      </w:r>
    </w:p>
    <w:p w:rsidR="004D09E4" w:rsidRPr="00065C16" w:rsidRDefault="004D09E4" w:rsidP="004D09E4">
      <w:pPr>
        <w:pStyle w:val="Code"/>
      </w:pPr>
      <w:r w:rsidRPr="00065C16">
        <w:t xml:space="preserve">    {</w:t>
      </w:r>
    </w:p>
    <w:p w:rsidR="004D09E4" w:rsidRPr="00065C16" w:rsidRDefault="004D09E4" w:rsidP="004D09E4">
      <w:pPr>
        <w:pStyle w:val="Code"/>
      </w:pPr>
      <w:r w:rsidRPr="00065C16">
        <w:t xml:space="preserve">        _repository = repository;</w:t>
      </w:r>
    </w:p>
    <w:p w:rsidR="004D09E4" w:rsidRPr="00065C16" w:rsidRDefault="004D09E4" w:rsidP="004D09E4">
      <w:pPr>
        <w:pStyle w:val="Code"/>
      </w:pPr>
      <w:r w:rsidRPr="00065C16">
        <w:t xml:space="preserve">    }</w:t>
      </w:r>
    </w:p>
    <w:p w:rsidR="004D09E4" w:rsidRPr="00065C16" w:rsidRDefault="004D09E4" w:rsidP="004D09E4">
      <w:pPr>
        <w:pStyle w:val="Code"/>
      </w:pPr>
    </w:p>
    <w:p w:rsidR="004D09E4" w:rsidRPr="00065C16" w:rsidRDefault="004D09E4" w:rsidP="004D09E4">
      <w:pPr>
        <w:pStyle w:val="Code"/>
      </w:pPr>
      <w:r w:rsidRPr="00065C16">
        <w:t xml:space="preserve">    public ActionResult Find(string q)</w:t>
      </w:r>
      <w:r>
        <w:t xml:space="preserve">                            #D</w:t>
      </w:r>
    </w:p>
    <w:p w:rsidR="004D09E4" w:rsidRDefault="004D09E4" w:rsidP="004D09E4">
      <w:pPr>
        <w:pStyle w:val="Code"/>
      </w:pPr>
      <w:r w:rsidRPr="00065C16">
        <w:t xml:space="preserve">    {         </w:t>
      </w:r>
      <w:r>
        <w:t xml:space="preserve">    </w:t>
      </w:r>
    </w:p>
    <w:p w:rsidR="004D09E4" w:rsidRDefault="004D09E4" w:rsidP="004D09E4">
      <w:pPr>
        <w:pStyle w:val="Code"/>
      </w:pPr>
      <w:r w:rsidRPr="00065C16">
        <w:t xml:space="preserve">        string[] cities = _repository.FindCiti</w:t>
      </w:r>
      <w:r>
        <w:t xml:space="preserve">es(q);        </w:t>
      </w:r>
    </w:p>
    <w:p w:rsidR="004D09E4" w:rsidRPr="00065C16" w:rsidRDefault="004D09E4" w:rsidP="004D09E4">
      <w:pPr>
        <w:pStyle w:val="Code"/>
      </w:pPr>
      <w:r w:rsidRPr="00065C16">
        <w:t xml:space="preserve">        return Content(string.Join("\n", cities));</w:t>
      </w:r>
      <w:r>
        <w:t xml:space="preserve">                #E</w:t>
      </w:r>
    </w:p>
    <w:p w:rsidR="004D09E4" w:rsidRPr="00065C16" w:rsidRDefault="004D09E4" w:rsidP="004D09E4">
      <w:pPr>
        <w:pStyle w:val="Code"/>
      </w:pPr>
      <w:r w:rsidRPr="00065C16">
        <w:t xml:space="preserve">    }</w:t>
      </w:r>
    </w:p>
    <w:p w:rsidR="004D09E4" w:rsidRDefault="004D09E4" w:rsidP="004D09E4">
      <w:pPr>
        <w:pStyle w:val="Code"/>
      </w:pPr>
      <w:r w:rsidRPr="00065C16">
        <w:t>}</w:t>
      </w:r>
    </w:p>
    <w:p w:rsidR="004D09E4" w:rsidRDefault="004D09E4" w:rsidP="004D09E4">
      <w:pPr>
        <w:pStyle w:val="Code"/>
      </w:pPr>
    </w:p>
    <w:p w:rsidR="004D09E4" w:rsidRDefault="004D09E4" w:rsidP="004D09E4">
      <w:pPr>
        <w:pStyle w:val="CodeAnnotation"/>
      </w:pPr>
      <w:r>
        <w:t>#A Load</w:t>
      </w:r>
      <w:r w:rsidR="000859CB">
        <w:t>s</w:t>
      </w:r>
      <w:r>
        <w:t xml:space="preserve"> CSV file containing citites</w:t>
      </w:r>
    </w:p>
    <w:p w:rsidR="004D09E4" w:rsidRDefault="004D09E4" w:rsidP="004D09E4">
      <w:pPr>
        <w:pStyle w:val="CodeAnnotation"/>
      </w:pPr>
      <w:r>
        <w:t>#B Load</w:t>
      </w:r>
      <w:r w:rsidR="000859CB">
        <w:t>s</w:t>
      </w:r>
      <w:r>
        <w:t xml:space="preserve"> CSV into repository</w:t>
      </w:r>
    </w:p>
    <w:p w:rsidR="004D09E4" w:rsidRDefault="004D09E4" w:rsidP="004D09E4">
      <w:pPr>
        <w:pStyle w:val="CodeAnnotation"/>
      </w:pPr>
      <w:r>
        <w:t xml:space="preserve">#C </w:t>
      </w:r>
      <w:r w:rsidR="000859CB">
        <w:t>Defines testable constructor</w:t>
      </w:r>
    </w:p>
    <w:p w:rsidR="004D09E4" w:rsidRDefault="004D09E4" w:rsidP="004D09E4">
      <w:pPr>
        <w:pStyle w:val="CodeAnnotation"/>
      </w:pPr>
      <w:r>
        <w:t xml:space="preserve">#D </w:t>
      </w:r>
      <w:r w:rsidR="000859CB">
        <w:t>Accepts</w:t>
      </w:r>
      <w:r>
        <w:t xml:space="preserve"> parameter ‘q’</w:t>
      </w:r>
      <w:r w:rsidR="000859CB">
        <w:t xml:space="preserve"> from autocomplete</w:t>
      </w:r>
    </w:p>
    <w:p w:rsidR="004D09E4" w:rsidRDefault="004D09E4" w:rsidP="004D09E4">
      <w:pPr>
        <w:pStyle w:val="CodeAnnotation"/>
      </w:pPr>
      <w:r>
        <w:t>#E Return</w:t>
      </w:r>
      <w:r w:rsidR="000859CB">
        <w:t>s</w:t>
      </w:r>
      <w:r>
        <w:t xml:space="preserve"> raw text</w:t>
      </w:r>
    </w:p>
    <w:p w:rsidR="004D09E4" w:rsidRPr="00FC7727" w:rsidRDefault="004D09E4" w:rsidP="004D09E4">
      <w:pPr>
        <w:pStyle w:val="Body1"/>
      </w:pPr>
      <w:r>
        <w:t xml:space="preserve">The details of the </w:t>
      </w:r>
      <w:r w:rsidRPr="00DD279A">
        <w:rPr>
          <w:rStyle w:val="CodeinText"/>
        </w:rPr>
        <w:t>CityRepository</w:t>
      </w:r>
      <w:r w:rsidRPr="00FC7727">
        <w:t xml:space="preserve"> can be found in the code samples provided with the book.</w:t>
      </w:r>
      <w:r>
        <w:t xml:space="preserve"> </w:t>
      </w:r>
      <w:r w:rsidRPr="00FC7727">
        <w:t xml:space="preserve">For now, we’ll focus on the new </w:t>
      </w:r>
      <w:r w:rsidRPr="00FC7727">
        <w:rPr>
          <w:rStyle w:val="CodeinText"/>
        </w:rPr>
        <w:t>Find(string q)</w:t>
      </w:r>
      <w:r w:rsidRPr="00FC7727">
        <w:t xml:space="preserve"> action.</w:t>
      </w:r>
      <w:r>
        <w:t xml:space="preserve"> </w:t>
      </w:r>
      <w:r w:rsidRPr="00FC7727">
        <w:t>Because this is a standard action, you can navigate to it in your browser and test it out.</w:t>
      </w:r>
      <w:r>
        <w:t xml:space="preserve"> </w:t>
      </w:r>
      <w:r w:rsidRPr="00FC7727">
        <w:t xml:space="preserve">Figure </w:t>
      </w:r>
      <w:r>
        <w:t>27.</w:t>
      </w:r>
      <w:r w:rsidRPr="00FC7727">
        <w:t>3 shows a quick test.</w:t>
      </w:r>
    </w:p>
    <w:p w:rsidR="004D09E4" w:rsidRDefault="004D09E4" w:rsidP="004D09E4">
      <w:pPr>
        <w:pStyle w:val="Body"/>
      </w:pPr>
    </w:p>
    <w:p w:rsidR="004D09E4" w:rsidRDefault="004D09E4" w:rsidP="004D09E4">
      <w:pPr>
        <w:pStyle w:val="Figure"/>
      </w:pPr>
      <w:r w:rsidRPr="004D09E4">
        <w:rPr>
          <w:noProof/>
        </w:rPr>
        <w:lastRenderedPageBreak/>
        <w:drawing>
          <wp:inline distT="0" distB="0" distL="0" distR="0">
            <wp:extent cx="4908550" cy="3140075"/>
            <wp:effectExtent l="19050" t="0" r="635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4908550" cy="3140075"/>
                    </a:xfrm>
                    <a:prstGeom prst="rect">
                      <a:avLst/>
                    </a:prstGeom>
                    <a:noFill/>
                    <a:ln w="9525">
                      <a:noFill/>
                      <a:miter lim="800000"/>
                      <a:headEnd/>
                      <a:tailEnd/>
                    </a:ln>
                  </pic:spPr>
                </pic:pic>
              </a:graphicData>
            </a:graphic>
          </wp:inline>
        </w:drawing>
      </w:r>
    </w:p>
    <w:p w:rsidR="004D09E4" w:rsidRDefault="004D09E4" w:rsidP="004D09E4">
      <w:pPr>
        <w:pStyle w:val="FigureCaption"/>
      </w:pPr>
      <w:r>
        <w:t>Figure 27.3 A simple HTTP GET for the action with a filter of "hou" yields the expected results.</w:t>
      </w:r>
    </w:p>
    <w:p w:rsidR="004D09E4" w:rsidRDefault="004D09E4" w:rsidP="004D09E4">
      <w:pPr>
        <w:pStyle w:val="Body"/>
      </w:pPr>
      <w:r>
        <w:t>Now that we are sure that the action is returning the correct results, we can test the text box. The JavaScript</w:t>
      </w:r>
      <w:ins w:id="39" w:author="Jeffrey" w:date="2010-04-05T21:53:00Z">
        <w:r w:rsidR="00DD5031">
          <w:fldChar w:fldCharType="begin"/>
        </w:r>
        <w:r w:rsidR="00DD5031">
          <w:instrText xml:space="preserve"> XE "</w:instrText>
        </w:r>
      </w:ins>
      <w:r w:rsidR="00DD5031" w:rsidRPr="00240183">
        <w:instrText>JavaScript</w:instrText>
      </w:r>
      <w:ins w:id="40" w:author="Jeffrey" w:date="2010-04-05T21:53:00Z">
        <w:r w:rsidR="00DD5031">
          <w:instrText xml:space="preserve">" </w:instrText>
        </w:r>
        <w:r w:rsidR="00DD5031">
          <w:fldChar w:fldCharType="end"/>
        </w:r>
      </w:ins>
      <w:r>
        <w:t xml:space="preserve"> we added earlier hooks up to the key press events on the text box and should issue queries to the server. Figure 27.4 shows this in action.</w:t>
      </w:r>
    </w:p>
    <w:p w:rsidR="004D09E4" w:rsidRDefault="004D09E4" w:rsidP="004D09E4">
      <w:pPr>
        <w:pStyle w:val="Body"/>
      </w:pPr>
    </w:p>
    <w:p w:rsidR="004D09E4" w:rsidRDefault="004D09E4" w:rsidP="004D09E4">
      <w:pPr>
        <w:pStyle w:val="Figure"/>
      </w:pPr>
      <w:r w:rsidRPr="004D09E4">
        <w:rPr>
          <w:noProof/>
        </w:rPr>
        <w:lastRenderedPageBreak/>
        <w:drawing>
          <wp:inline distT="0" distB="0" distL="0" distR="0">
            <wp:extent cx="4674870" cy="5428977"/>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677420" cy="5431939"/>
                    </a:xfrm>
                    <a:prstGeom prst="rect">
                      <a:avLst/>
                    </a:prstGeom>
                    <a:noFill/>
                    <a:ln w="9525">
                      <a:noFill/>
                      <a:miter lim="800000"/>
                      <a:headEnd/>
                      <a:tailEnd/>
                    </a:ln>
                  </pic:spPr>
                </pic:pic>
              </a:graphicData>
            </a:graphic>
          </wp:inline>
        </w:drawing>
      </w:r>
    </w:p>
    <w:p w:rsidR="004D09E4" w:rsidRDefault="004D09E4" w:rsidP="004D09E4">
      <w:pPr>
        <w:pStyle w:val="FigureCaption"/>
      </w:pPr>
      <w:r>
        <w:t>Figure 27.4 The results are displayed in a &lt;ul&gt; tag. We can apply CSS</w:t>
      </w:r>
      <w:ins w:id="41" w:author="Jeffrey" w:date="2010-04-05T21:54:00Z">
        <w:r w:rsidR="00DD5031">
          <w:fldChar w:fldCharType="begin"/>
        </w:r>
        <w:r w:rsidR="00DD5031">
          <w:instrText xml:space="preserve"> XE "</w:instrText>
        </w:r>
      </w:ins>
      <w:r w:rsidR="00DD5031" w:rsidRPr="00DB5F5C">
        <w:instrText>CSS</w:instrText>
      </w:r>
      <w:ins w:id="42" w:author="Jeffrey" w:date="2010-04-05T21:54:00Z">
        <w:r w:rsidR="00DD5031">
          <w:instrText xml:space="preserve">" </w:instrText>
        </w:r>
        <w:r w:rsidR="00DD5031">
          <w:fldChar w:fldCharType="end"/>
        </w:r>
      </w:ins>
      <w:r>
        <w:t xml:space="preserve"> to make it look nicer.</w:t>
      </w:r>
    </w:p>
    <w:p w:rsidR="00CD119B" w:rsidRPr="00CD119B" w:rsidRDefault="00CD119B" w:rsidP="00CD119B">
      <w:pPr>
        <w:pStyle w:val="Body"/>
      </w:pPr>
      <w:r>
        <w:t xml:space="preserve">Our autocomplete </w:t>
      </w:r>
      <w:r w:rsidR="00C947C7">
        <w:t>functionality works as intended, but the resulting text looks quite gaudy when exercised in the browser.  The next section illustrates how to style the results so that resulting data fits in with the UI of the application.</w:t>
      </w:r>
    </w:p>
    <w:p w:rsidR="00CD119B" w:rsidRDefault="00CD119B" w:rsidP="00CD119B">
      <w:pPr>
        <w:pStyle w:val="Head1"/>
      </w:pPr>
      <w:r>
        <w:lastRenderedPageBreak/>
        <w:t>27.2 Styling the results</w:t>
      </w:r>
    </w:p>
    <w:p w:rsidR="004D09E4" w:rsidRPr="00FC7727" w:rsidRDefault="004D09E4" w:rsidP="004D09E4">
      <w:pPr>
        <w:pStyle w:val="Body"/>
      </w:pPr>
      <w:r>
        <w:t xml:space="preserve">The drop-down selections are unformatted by default, which makes them a little ugly. </w:t>
      </w:r>
      <w:r w:rsidRPr="00FC7727">
        <w:t>CSS</w:t>
      </w:r>
      <w:ins w:id="43" w:author="Jeffrey" w:date="2010-04-05T21:54:00Z">
        <w:r w:rsidR="00DD5031">
          <w:fldChar w:fldCharType="begin"/>
        </w:r>
        <w:r w:rsidR="00DD5031">
          <w:instrText xml:space="preserve"> XE "</w:instrText>
        </w:r>
      </w:ins>
      <w:r w:rsidR="00DD5031" w:rsidRPr="00DB5F5C">
        <w:instrText>CSS</w:instrText>
      </w:r>
      <w:ins w:id="44" w:author="Jeffrey" w:date="2010-04-05T21:54:00Z">
        <w:r w:rsidR="00DD5031">
          <w:instrText xml:space="preserve">" </w:instrText>
        </w:r>
        <w:r w:rsidR="00DD5031">
          <w:fldChar w:fldCharType="end"/>
        </w:r>
      </w:ins>
      <w:r w:rsidRPr="00FC7727">
        <w:t xml:space="preserve"> magic will make it look nicer.</w:t>
      </w:r>
      <w:r>
        <w:t xml:space="preserve"> </w:t>
      </w:r>
      <w:r w:rsidRPr="00FC7727">
        <w:t xml:space="preserve">Listing </w:t>
      </w:r>
      <w:r>
        <w:t>27.</w:t>
      </w:r>
      <w:r w:rsidRPr="00FC7727">
        <w:t>3 shows sample CSS</w:t>
      </w:r>
      <w:r w:rsidR="00D60E5A">
        <w:fldChar w:fldCharType="begin"/>
      </w:r>
      <w:r>
        <w:instrText xml:space="preserve"> XE "</w:instrText>
      </w:r>
      <w:r w:rsidRPr="00FC7727">
        <w:instrText>CSS</w:instrText>
      </w:r>
      <w:r>
        <w:instrText xml:space="preserve">:styling autocomplete results" </w:instrText>
      </w:r>
      <w:r w:rsidR="00D60E5A">
        <w:fldChar w:fldCharType="end"/>
      </w:r>
      <w:r w:rsidRPr="00FC7727">
        <w:t xml:space="preserve"> for this transformation.</w:t>
      </w:r>
    </w:p>
    <w:p w:rsidR="004D09E4" w:rsidRDefault="004D09E4" w:rsidP="004D09E4">
      <w:pPr>
        <w:pStyle w:val="CodeListingCaption"/>
      </w:pPr>
      <w:r>
        <w:t>Listing 27.3 CSS</w:t>
      </w:r>
      <w:ins w:id="45" w:author="Jeffrey" w:date="2010-04-05T21:54:00Z">
        <w:r w:rsidR="00DD5031">
          <w:fldChar w:fldCharType="begin"/>
        </w:r>
        <w:r w:rsidR="00DD5031">
          <w:instrText xml:space="preserve"> XE "</w:instrText>
        </w:r>
      </w:ins>
      <w:r w:rsidR="00DD5031" w:rsidRPr="00DB5F5C">
        <w:instrText>CSS</w:instrText>
      </w:r>
      <w:ins w:id="46" w:author="Jeffrey" w:date="2010-04-05T21:54:00Z">
        <w:r w:rsidR="00DD5031">
          <w:instrText xml:space="preserve">" </w:instrText>
        </w:r>
        <w:r w:rsidR="00DD5031">
          <w:fldChar w:fldCharType="end"/>
        </w:r>
      </w:ins>
      <w:r>
        <w:t xml:space="preserve"> used to style the </w:t>
      </w:r>
      <w:r w:rsidR="00122C8A">
        <w:t>autocomplete</w:t>
      </w:r>
      <w:r>
        <w:t xml:space="preserve"> results</w:t>
      </w:r>
    </w:p>
    <w:p w:rsidR="004D09E4" w:rsidRPr="00C45734" w:rsidRDefault="004D09E4" w:rsidP="004D09E4">
      <w:pPr>
        <w:pStyle w:val="Code"/>
      </w:pPr>
      <w:r w:rsidRPr="00C45734">
        <w:t>&lt;style type="text/css"&gt;</w:t>
      </w:r>
    </w:p>
    <w:p w:rsidR="004D09E4" w:rsidRPr="00C45734" w:rsidRDefault="004D09E4" w:rsidP="004D09E4">
      <w:pPr>
        <w:pStyle w:val="Code"/>
      </w:pPr>
      <w:r w:rsidRPr="00C45734">
        <w:t xml:space="preserve">    div.ac_results ul </w:t>
      </w:r>
    </w:p>
    <w:p w:rsidR="004D09E4" w:rsidRPr="00C45734" w:rsidRDefault="004D09E4" w:rsidP="004D09E4">
      <w:pPr>
        <w:pStyle w:val="Code"/>
      </w:pPr>
      <w:r w:rsidRPr="00C45734">
        <w:t xml:space="preserve">    {</w:t>
      </w:r>
    </w:p>
    <w:p w:rsidR="004D09E4" w:rsidRPr="00C45734" w:rsidRDefault="004D09E4" w:rsidP="004D09E4">
      <w:pPr>
        <w:pStyle w:val="Code"/>
      </w:pPr>
      <w:r>
        <w:t xml:space="preserve">    </w:t>
      </w:r>
      <w:r w:rsidRPr="00C45734">
        <w:t xml:space="preserve">    margin:0;</w:t>
      </w:r>
    </w:p>
    <w:p w:rsidR="004D09E4" w:rsidRPr="00C45734" w:rsidRDefault="004D09E4" w:rsidP="004D09E4">
      <w:pPr>
        <w:pStyle w:val="Code"/>
      </w:pPr>
      <w:r>
        <w:t xml:space="preserve">    </w:t>
      </w:r>
      <w:r w:rsidRPr="00C45734">
        <w:t xml:space="preserve">    padding:0;</w:t>
      </w:r>
    </w:p>
    <w:p w:rsidR="004D09E4" w:rsidRPr="00C45734" w:rsidRDefault="004D09E4" w:rsidP="004D09E4">
      <w:pPr>
        <w:pStyle w:val="Code"/>
      </w:pPr>
      <w:r>
        <w:t xml:space="preserve">    </w:t>
      </w:r>
      <w:r w:rsidRPr="00C45734">
        <w:t xml:space="preserve">    list-style-type:none;</w:t>
      </w:r>
    </w:p>
    <w:p w:rsidR="004D09E4" w:rsidRPr="00C45734" w:rsidRDefault="004D09E4" w:rsidP="004D09E4">
      <w:pPr>
        <w:pStyle w:val="Code"/>
      </w:pPr>
      <w:r>
        <w:t xml:space="preserve">    </w:t>
      </w:r>
      <w:r w:rsidRPr="00C45734">
        <w:t xml:space="preserve">    border: solid 1px #ccc;</w:t>
      </w:r>
    </w:p>
    <w:p w:rsidR="004D09E4" w:rsidRPr="00C45734" w:rsidRDefault="004D09E4" w:rsidP="004D09E4">
      <w:pPr>
        <w:pStyle w:val="Code"/>
      </w:pPr>
      <w:r w:rsidRPr="00C45734">
        <w:t xml:space="preserve">    }</w:t>
      </w:r>
    </w:p>
    <w:p w:rsidR="004D09E4" w:rsidRPr="00C45734" w:rsidRDefault="004D09E4" w:rsidP="004D09E4">
      <w:pPr>
        <w:pStyle w:val="Code"/>
      </w:pPr>
      <w:r w:rsidRPr="00C45734">
        <w:t xml:space="preserve">    </w:t>
      </w:r>
    </w:p>
    <w:p w:rsidR="004D09E4" w:rsidRPr="00C45734" w:rsidRDefault="004D09E4" w:rsidP="004D09E4">
      <w:pPr>
        <w:pStyle w:val="Code"/>
      </w:pPr>
      <w:r w:rsidRPr="00C45734">
        <w:t xml:space="preserve">    div.ac_results ul li </w:t>
      </w:r>
    </w:p>
    <w:p w:rsidR="004D09E4" w:rsidRPr="00C45734" w:rsidRDefault="004D09E4" w:rsidP="004D09E4">
      <w:pPr>
        <w:pStyle w:val="Code"/>
      </w:pPr>
      <w:r w:rsidRPr="00C45734">
        <w:t xml:space="preserve">    {</w:t>
      </w:r>
    </w:p>
    <w:p w:rsidR="004D09E4" w:rsidRPr="00C45734" w:rsidRDefault="004D09E4" w:rsidP="004D09E4">
      <w:pPr>
        <w:pStyle w:val="Code"/>
      </w:pPr>
      <w:r>
        <w:t xml:space="preserve">    </w:t>
      </w:r>
      <w:r w:rsidRPr="00C45734">
        <w:t xml:space="preserve">    font-family: Arial, Verdana, Sans-Serif; </w:t>
      </w:r>
    </w:p>
    <w:p w:rsidR="004D09E4" w:rsidRPr="00C45734" w:rsidRDefault="004D09E4" w:rsidP="004D09E4">
      <w:pPr>
        <w:pStyle w:val="Code"/>
      </w:pPr>
      <w:r>
        <w:t xml:space="preserve">    </w:t>
      </w:r>
      <w:r w:rsidRPr="00C45734">
        <w:t xml:space="preserve">    font-size: 12px;</w:t>
      </w:r>
    </w:p>
    <w:p w:rsidR="004D09E4" w:rsidRPr="00C45734" w:rsidRDefault="004D09E4" w:rsidP="004D09E4">
      <w:pPr>
        <w:pStyle w:val="Code"/>
      </w:pPr>
      <w:r>
        <w:t xml:space="preserve">    </w:t>
      </w:r>
      <w:r w:rsidRPr="00C45734">
        <w:t xml:space="preserve">    margin: 1px;</w:t>
      </w:r>
    </w:p>
    <w:p w:rsidR="004D09E4" w:rsidRPr="00C45734" w:rsidRDefault="004D09E4" w:rsidP="004D09E4">
      <w:pPr>
        <w:pStyle w:val="Code"/>
      </w:pPr>
      <w:r>
        <w:t xml:space="preserve">    </w:t>
      </w:r>
      <w:r w:rsidRPr="00C45734">
        <w:t xml:space="preserve">    padding: 3px;</w:t>
      </w:r>
    </w:p>
    <w:p w:rsidR="004D09E4" w:rsidRPr="00C45734" w:rsidRDefault="004D09E4" w:rsidP="004D09E4">
      <w:pPr>
        <w:pStyle w:val="Code"/>
      </w:pPr>
      <w:r>
        <w:t xml:space="preserve">    </w:t>
      </w:r>
      <w:r w:rsidRPr="00C45734">
        <w:t xml:space="preserve">    cursor: pointer;</w:t>
      </w:r>
    </w:p>
    <w:p w:rsidR="004D09E4" w:rsidRPr="00C45734" w:rsidRDefault="004D09E4" w:rsidP="004D09E4">
      <w:pPr>
        <w:pStyle w:val="Code"/>
      </w:pPr>
      <w:r w:rsidRPr="00C45734">
        <w:t xml:space="preserve">    }</w:t>
      </w:r>
    </w:p>
    <w:p w:rsidR="004D09E4" w:rsidRPr="00C45734" w:rsidRDefault="004D09E4" w:rsidP="004D09E4">
      <w:pPr>
        <w:pStyle w:val="Code"/>
      </w:pPr>
      <w:r w:rsidRPr="00C45734">
        <w:t xml:space="preserve">    </w:t>
      </w:r>
    </w:p>
    <w:p w:rsidR="004D09E4" w:rsidRPr="00C45734" w:rsidRDefault="004D09E4" w:rsidP="004D09E4">
      <w:pPr>
        <w:pStyle w:val="Code"/>
      </w:pPr>
      <w:r w:rsidRPr="00C45734">
        <w:t xml:space="preserve">    div.ac_results ul li.ac_over </w:t>
      </w:r>
    </w:p>
    <w:p w:rsidR="004D09E4" w:rsidRPr="00C45734" w:rsidRDefault="004D09E4" w:rsidP="004D09E4">
      <w:pPr>
        <w:pStyle w:val="Code"/>
      </w:pPr>
      <w:r w:rsidRPr="00C45734">
        <w:t xml:space="preserve">    {</w:t>
      </w:r>
    </w:p>
    <w:p w:rsidR="004D09E4" w:rsidRPr="00C45734" w:rsidRDefault="004D09E4" w:rsidP="004D09E4">
      <w:pPr>
        <w:pStyle w:val="Code"/>
      </w:pPr>
      <w:r>
        <w:t xml:space="preserve">    </w:t>
      </w:r>
      <w:r w:rsidRPr="00C45734">
        <w:t xml:space="preserve">    background-color: #acf;    </w:t>
      </w:r>
    </w:p>
    <w:p w:rsidR="004D09E4" w:rsidRPr="00C45734" w:rsidRDefault="004D09E4" w:rsidP="004D09E4">
      <w:pPr>
        <w:pStyle w:val="Code"/>
      </w:pPr>
      <w:r w:rsidRPr="00C45734">
        <w:t xml:space="preserve">    } </w:t>
      </w:r>
    </w:p>
    <w:p w:rsidR="004D09E4" w:rsidRPr="00C45734" w:rsidRDefault="004D09E4" w:rsidP="004D09E4">
      <w:pPr>
        <w:pStyle w:val="Code"/>
      </w:pPr>
      <w:r w:rsidRPr="00C45734">
        <w:t>&lt;/style&gt;</w:t>
      </w:r>
    </w:p>
    <w:p w:rsidR="004D09E4" w:rsidRPr="00C45734" w:rsidRDefault="004D09E4" w:rsidP="004D09E4">
      <w:pPr>
        <w:pStyle w:val="Body"/>
      </w:pPr>
    </w:p>
    <w:p w:rsidR="004D09E4" w:rsidRDefault="004D09E4" w:rsidP="004D09E4">
      <w:pPr>
        <w:pStyle w:val="Figure"/>
      </w:pPr>
      <w:r w:rsidRPr="004D09E4">
        <w:rPr>
          <w:noProof/>
        </w:rPr>
        <w:lastRenderedPageBreak/>
        <w:drawing>
          <wp:inline distT="0" distB="0" distL="0" distR="0">
            <wp:extent cx="4743450" cy="5508619"/>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4746038" cy="5511624"/>
                    </a:xfrm>
                    <a:prstGeom prst="rect">
                      <a:avLst/>
                    </a:prstGeom>
                    <a:noFill/>
                    <a:ln w="9525">
                      <a:noFill/>
                      <a:miter lim="800000"/>
                      <a:headEnd/>
                      <a:tailEnd/>
                    </a:ln>
                  </pic:spPr>
                </pic:pic>
              </a:graphicData>
            </a:graphic>
          </wp:inline>
        </w:drawing>
      </w:r>
    </w:p>
    <w:p w:rsidR="004D09E4" w:rsidRDefault="004D09E4" w:rsidP="004D09E4">
      <w:pPr>
        <w:pStyle w:val="FigureCaption"/>
      </w:pPr>
      <w:r>
        <w:t xml:space="preserve">Figure 27.5 The styled drop down results look much nicer. The selected item is highlighted and can be chosen with the keyboard or mouse. </w:t>
      </w:r>
    </w:p>
    <w:p w:rsidR="004D09E4" w:rsidRPr="00FC7727" w:rsidRDefault="004D09E4" w:rsidP="004D09E4">
      <w:pPr>
        <w:pStyle w:val="Body"/>
      </w:pPr>
      <w:r>
        <w:t xml:space="preserve">The </w:t>
      </w:r>
      <w:r w:rsidRPr="00FC7727">
        <w:t>options of autocomplete plug</w:t>
      </w:r>
      <w:r w:rsidR="008075D1">
        <w:t>-</w:t>
      </w:r>
      <w:r w:rsidRPr="00FC7727">
        <w:t>in enable you to configure it to your needs.</w:t>
      </w:r>
      <w:r>
        <w:t xml:space="preserve"> </w:t>
      </w:r>
      <w:r w:rsidRPr="00FC7727">
        <w:t>For the case that we've shown here, it's as simple as this:</w:t>
      </w:r>
    </w:p>
    <w:p w:rsidR="004D09E4" w:rsidRDefault="004D09E4" w:rsidP="004D09E4">
      <w:pPr>
        <w:pStyle w:val="Body"/>
      </w:pPr>
    </w:p>
    <w:p w:rsidR="004D09E4" w:rsidRDefault="004D09E4" w:rsidP="004D09E4">
      <w:pPr>
        <w:pStyle w:val="Code"/>
      </w:pPr>
      <w:r>
        <w:t>$(your_textbox).autocomplete('your/url/here');</w:t>
      </w:r>
    </w:p>
    <w:p w:rsidR="004D09E4" w:rsidRDefault="004D09E4" w:rsidP="004D09E4">
      <w:pPr>
        <w:pStyle w:val="TypesetterNote"/>
      </w:pPr>
      <w:commentRangeStart w:id="47"/>
      <w:commentRangeStart w:id="48"/>
      <w:r>
        <w:t>No column headers on table 27.1, according to author</w:t>
      </w:r>
      <w:commentRangeEnd w:id="47"/>
      <w:r w:rsidR="000A05CE">
        <w:rPr>
          <w:rStyle w:val="CommentReference"/>
          <w:rFonts w:ascii="Verdana" w:hAnsi="Verdana" w:cs="Times New Roman"/>
          <w:b w:val="0"/>
          <w:bCs w:val="0"/>
          <w:vanish/>
          <w:color w:val="000000"/>
        </w:rPr>
        <w:commentReference w:id="47"/>
      </w:r>
      <w:commentRangeEnd w:id="48"/>
      <w:r w:rsidR="004235BF">
        <w:rPr>
          <w:rFonts w:ascii="Verdana" w:hAnsi="Verdana" w:cs="Times New Roman"/>
          <w:b w:val="0"/>
          <w:bCs w:val="0"/>
          <w:color w:val="000000"/>
          <w:sz w:val="16"/>
        </w:rPr>
        <w:commentReference w:id="48"/>
      </w:r>
    </w:p>
    <w:p w:rsidR="004D09E4" w:rsidRDefault="004D09E4" w:rsidP="004D09E4">
      <w:pPr>
        <w:pStyle w:val="TypesetterNote"/>
      </w:pPr>
    </w:p>
    <w:p w:rsidR="004D09E4" w:rsidRDefault="004D09E4" w:rsidP="004D09E4">
      <w:pPr>
        <w:pStyle w:val="Code"/>
      </w:pPr>
    </w:p>
    <w:p w:rsidR="004D09E4" w:rsidRPr="00FC7727" w:rsidRDefault="004D09E4" w:rsidP="004D09E4">
      <w:pPr>
        <w:pStyle w:val="TableHead"/>
      </w:pPr>
      <w:r>
        <w:t>Table 27.1 C</w:t>
      </w:r>
      <w:r w:rsidRPr="00FC7727">
        <w:t>ommon options for the plug</w:t>
      </w:r>
      <w:r w:rsidR="008075D1">
        <w:t>-</w:t>
      </w:r>
      <w:commentRangeStart w:id="49"/>
      <w:r w:rsidRPr="00FC7727">
        <w:t>in</w:t>
      </w:r>
      <w:commentRangeEnd w:id="49"/>
      <w:r w:rsidR="00D440A6">
        <w:rPr>
          <w:rStyle w:val="CommentReference"/>
          <w:rFonts w:ascii="Verdana" w:hAnsi="Verdana"/>
          <w:b w:val="0"/>
          <w:vanish/>
          <w:color w:val="000000"/>
        </w:rPr>
        <w:commentReference w:id="49"/>
      </w:r>
    </w:p>
    <w:tbl>
      <w:tblPr>
        <w:tblW w:w="0" w:type="auto"/>
        <w:tblLook w:val="0000"/>
      </w:tblPr>
      <w:tblGrid>
        <w:gridCol w:w="2088"/>
        <w:gridCol w:w="5688"/>
      </w:tblGrid>
      <w:tr w:rsidR="00CF6345">
        <w:tc>
          <w:tcPr>
            <w:tcW w:w="2088" w:type="dxa"/>
          </w:tcPr>
          <w:p w:rsidR="00CF6345" w:rsidRDefault="00D60E5A" w:rsidP="00CF6345">
            <w:pPr>
              <w:pStyle w:val="TableHead"/>
              <w:rPr>
                <w:rStyle w:val="CodeinText"/>
              </w:rPr>
            </w:pPr>
            <w:commentRangeStart w:id="50"/>
            <w:r w:rsidRPr="00D60E5A">
              <w:rPr>
                <w:rPrChange w:id="51" w:author="Katharine Osborne" w:date="2010-04-05T15:23:00Z">
                  <w:rPr>
                    <w:rStyle w:val="CodeinText"/>
                    <w:b w:val="0"/>
                  </w:rPr>
                </w:rPrChange>
              </w:rPr>
              <w:t>Option</w:t>
            </w:r>
            <w:commentRangeEnd w:id="50"/>
            <w:r w:rsidR="009A1A16">
              <w:rPr>
                <w:rFonts w:ascii="Verdana" w:hAnsi="Verdana"/>
                <w:b w:val="0"/>
                <w:color w:val="000000"/>
              </w:rPr>
              <w:commentReference w:id="50"/>
            </w:r>
          </w:p>
        </w:tc>
        <w:tc>
          <w:tcPr>
            <w:tcW w:w="5688" w:type="dxa"/>
          </w:tcPr>
          <w:p w:rsidR="00CF6345" w:rsidRPr="00905A3E" w:rsidRDefault="00CF6345" w:rsidP="00CF6345">
            <w:pPr>
              <w:pStyle w:val="TableHead"/>
            </w:pPr>
            <w:r>
              <w:t>Description</w:t>
            </w:r>
          </w:p>
        </w:tc>
      </w:tr>
      <w:tr w:rsidR="004D09E4">
        <w:tc>
          <w:tcPr>
            <w:tcW w:w="2088" w:type="dxa"/>
          </w:tcPr>
          <w:p w:rsidR="004D09E4" w:rsidRPr="004D09E4" w:rsidRDefault="006A5650" w:rsidP="000A05CE">
            <w:pPr>
              <w:pStyle w:val="TableBody"/>
              <w:rPr>
                <w:rStyle w:val="CodeinText"/>
                <w:b/>
                <w:bCs w:val="0"/>
              </w:rPr>
            </w:pPr>
            <w:r>
              <w:rPr>
                <w:rStyle w:val="CodeinText"/>
              </w:rPr>
              <w:t>input</w:t>
            </w:r>
            <w:r w:rsidR="004D09E4" w:rsidRPr="001964C7">
              <w:rPr>
                <w:rStyle w:val="CodeinText"/>
              </w:rPr>
              <w:t>Class</w:t>
            </w:r>
            <w:ins w:id="52" w:author="Jeffrey" w:date="2010-04-05T21:54:00Z">
              <w:r w:rsidR="00DD5031">
                <w:rPr>
                  <w:rStyle w:val="CodeinText"/>
                </w:rPr>
                <w:fldChar w:fldCharType="begin"/>
              </w:r>
              <w:r w:rsidR="00DD5031">
                <w:instrText xml:space="preserve"> XE "</w:instrText>
              </w:r>
            </w:ins>
            <w:r w:rsidR="00DD5031" w:rsidRPr="007563A6">
              <w:rPr>
                <w:rStyle w:val="CodeinText"/>
              </w:rPr>
              <w:instrText>inputClass</w:instrText>
            </w:r>
            <w:ins w:id="53" w:author="Jeffrey" w:date="2010-04-05T21:54:00Z">
              <w:r w:rsidR="00DD5031">
                <w:instrText xml:space="preserve">" </w:instrText>
              </w:r>
              <w:r w:rsidR="00DD5031">
                <w:rPr>
                  <w:rStyle w:val="CodeinText"/>
                </w:rPr>
                <w:fldChar w:fldCharType="end"/>
              </w:r>
            </w:ins>
            <w:r w:rsidR="004D09E4" w:rsidRPr="001964C7">
              <w:rPr>
                <w:rStyle w:val="CodeinText"/>
              </w:rPr>
              <w:t xml:space="preserve"> </w:t>
            </w:r>
          </w:p>
        </w:tc>
        <w:tc>
          <w:tcPr>
            <w:tcW w:w="5688" w:type="dxa"/>
          </w:tcPr>
          <w:p w:rsidR="004D09E4" w:rsidRPr="00905A3E" w:rsidRDefault="004D09E4" w:rsidP="000A05CE">
            <w:pPr>
              <w:pStyle w:val="TableBody"/>
            </w:pPr>
            <w:r w:rsidRPr="00905A3E">
              <w:t xml:space="preserve">This </w:t>
            </w:r>
            <w:r w:rsidR="006A5650">
              <w:t>CSS</w:t>
            </w:r>
            <w:ins w:id="54" w:author="Jeffrey" w:date="2010-04-05T21:54:00Z">
              <w:r w:rsidR="00DD5031">
                <w:fldChar w:fldCharType="begin"/>
              </w:r>
              <w:r w:rsidR="00DD5031">
                <w:instrText xml:space="preserve"> XE "</w:instrText>
              </w:r>
            </w:ins>
            <w:r w:rsidR="00DD5031" w:rsidRPr="00DB5F5C">
              <w:instrText>CSS</w:instrText>
            </w:r>
            <w:ins w:id="55" w:author="Jeffrey" w:date="2010-04-05T21:54:00Z">
              <w:r w:rsidR="00DD5031">
                <w:instrText xml:space="preserve">" </w:instrText>
              </w:r>
              <w:r w:rsidR="00DD5031">
                <w:fldChar w:fldCharType="end"/>
              </w:r>
            </w:ins>
            <w:r w:rsidR="006A5650">
              <w:t xml:space="preserve"> </w:t>
            </w:r>
            <w:r w:rsidRPr="00905A3E">
              <w:t>class will be added to the input box.</w:t>
            </w:r>
          </w:p>
        </w:tc>
      </w:tr>
      <w:tr w:rsidR="004D09E4">
        <w:tc>
          <w:tcPr>
            <w:tcW w:w="2088" w:type="dxa"/>
          </w:tcPr>
          <w:p w:rsidR="004D09E4" w:rsidRPr="004D09E4" w:rsidRDefault="004D09E4" w:rsidP="000A05CE">
            <w:pPr>
              <w:pStyle w:val="TableBody"/>
              <w:rPr>
                <w:rStyle w:val="CodeinText"/>
                <w:bCs w:val="0"/>
              </w:rPr>
            </w:pPr>
            <w:r w:rsidRPr="001964C7">
              <w:rPr>
                <w:rStyle w:val="CodeinText"/>
              </w:rPr>
              <w:t>resultsClass</w:t>
            </w:r>
            <w:ins w:id="56" w:author="Jeffrey" w:date="2010-04-05T21:54:00Z">
              <w:r w:rsidR="00DD5031">
                <w:rPr>
                  <w:rStyle w:val="CodeinText"/>
                </w:rPr>
                <w:fldChar w:fldCharType="begin"/>
              </w:r>
              <w:r w:rsidR="00DD5031">
                <w:instrText xml:space="preserve"> XE "</w:instrText>
              </w:r>
            </w:ins>
            <w:r w:rsidR="00DD5031" w:rsidRPr="00BD1E30">
              <w:rPr>
                <w:rStyle w:val="CodeinText"/>
              </w:rPr>
              <w:instrText>resultsClass</w:instrText>
            </w:r>
            <w:ins w:id="57" w:author="Jeffrey" w:date="2010-04-05T21:54:00Z">
              <w:r w:rsidR="00DD5031">
                <w:instrText xml:space="preserve">" </w:instrText>
              </w:r>
              <w:r w:rsidR="00DD5031">
                <w:rPr>
                  <w:rStyle w:val="CodeinText"/>
                </w:rPr>
                <w:fldChar w:fldCharType="end"/>
              </w:r>
            </w:ins>
          </w:p>
        </w:tc>
        <w:tc>
          <w:tcPr>
            <w:tcW w:w="5688" w:type="dxa"/>
          </w:tcPr>
          <w:p w:rsidR="004D09E4" w:rsidRPr="00905A3E" w:rsidRDefault="004D09E4" w:rsidP="000A05CE">
            <w:pPr>
              <w:pStyle w:val="TableBody"/>
            </w:pPr>
            <w:r w:rsidRPr="00905A3E">
              <w:t xml:space="preserve">The </w:t>
            </w:r>
            <w:r w:rsidR="006A5650">
              <w:t>CSS</w:t>
            </w:r>
            <w:ins w:id="58" w:author="Jeffrey" w:date="2010-04-05T21:54:00Z">
              <w:r w:rsidR="00DD5031">
                <w:fldChar w:fldCharType="begin"/>
              </w:r>
              <w:r w:rsidR="00DD5031">
                <w:instrText xml:space="preserve"> XE "</w:instrText>
              </w:r>
            </w:ins>
            <w:r w:rsidR="00DD5031" w:rsidRPr="00DB5F5C">
              <w:instrText>CSS</w:instrText>
            </w:r>
            <w:ins w:id="59" w:author="Jeffrey" w:date="2010-04-05T21:54:00Z">
              <w:r w:rsidR="00DD5031">
                <w:instrText xml:space="preserve">" </w:instrText>
              </w:r>
              <w:r w:rsidR="00DD5031">
                <w:fldChar w:fldCharType="end"/>
              </w:r>
            </w:ins>
            <w:r w:rsidR="006A5650">
              <w:t xml:space="preserve"> </w:t>
            </w:r>
            <w:r w:rsidRPr="00905A3E">
              <w:t>class to apply to the results’ container. Default value is "ac_results"</w:t>
            </w:r>
          </w:p>
        </w:tc>
      </w:tr>
      <w:tr w:rsidR="004D09E4">
        <w:tc>
          <w:tcPr>
            <w:tcW w:w="2088" w:type="dxa"/>
          </w:tcPr>
          <w:p w:rsidR="004D09E4" w:rsidRPr="004D09E4" w:rsidRDefault="004D09E4" w:rsidP="000A05CE">
            <w:pPr>
              <w:pStyle w:val="TableBody"/>
              <w:rPr>
                <w:rStyle w:val="CodeinText"/>
                <w:bCs w:val="0"/>
              </w:rPr>
            </w:pPr>
            <w:r w:rsidRPr="001964C7">
              <w:rPr>
                <w:rStyle w:val="CodeinText"/>
              </w:rPr>
              <w:t>loadingClass</w:t>
            </w:r>
            <w:ins w:id="60" w:author="Jeffrey" w:date="2010-04-05T21:54:00Z">
              <w:r w:rsidR="00DD5031">
                <w:rPr>
                  <w:rStyle w:val="CodeinText"/>
                </w:rPr>
                <w:fldChar w:fldCharType="begin"/>
              </w:r>
              <w:r w:rsidR="00DD5031">
                <w:instrText xml:space="preserve"> XE "</w:instrText>
              </w:r>
            </w:ins>
            <w:r w:rsidR="00DD5031" w:rsidRPr="007B4E56">
              <w:rPr>
                <w:rStyle w:val="CodeinText"/>
              </w:rPr>
              <w:instrText>loadingClass</w:instrText>
            </w:r>
            <w:ins w:id="61" w:author="Jeffrey" w:date="2010-04-05T21:54:00Z">
              <w:r w:rsidR="00DD5031">
                <w:instrText xml:space="preserve">" </w:instrText>
              </w:r>
              <w:r w:rsidR="00DD5031">
                <w:rPr>
                  <w:rStyle w:val="CodeinText"/>
                </w:rPr>
                <w:fldChar w:fldCharType="end"/>
              </w:r>
            </w:ins>
          </w:p>
        </w:tc>
        <w:tc>
          <w:tcPr>
            <w:tcW w:w="5688" w:type="dxa"/>
          </w:tcPr>
          <w:p w:rsidR="004D09E4" w:rsidRPr="00905A3E" w:rsidRDefault="004D09E4" w:rsidP="000A05CE">
            <w:pPr>
              <w:pStyle w:val="TableBody"/>
            </w:pPr>
            <w:r w:rsidRPr="00905A3E">
              <w:t xml:space="preserve">The </w:t>
            </w:r>
            <w:r w:rsidR="006A5650">
              <w:t>CSS</w:t>
            </w:r>
            <w:ins w:id="62" w:author="Jeffrey" w:date="2010-04-05T21:54:00Z">
              <w:r w:rsidR="00DD5031">
                <w:fldChar w:fldCharType="begin"/>
              </w:r>
              <w:r w:rsidR="00DD5031">
                <w:instrText xml:space="preserve"> XE "</w:instrText>
              </w:r>
            </w:ins>
            <w:r w:rsidR="00DD5031" w:rsidRPr="00DB5F5C">
              <w:instrText>CSS</w:instrText>
            </w:r>
            <w:ins w:id="63" w:author="Jeffrey" w:date="2010-04-05T21:54:00Z">
              <w:r w:rsidR="00DD5031">
                <w:instrText xml:space="preserve">" </w:instrText>
              </w:r>
              <w:r w:rsidR="00DD5031">
                <w:fldChar w:fldCharType="end"/>
              </w:r>
            </w:ins>
            <w:r w:rsidR="006A5650">
              <w:t xml:space="preserve"> </w:t>
            </w:r>
            <w:r w:rsidRPr="00905A3E">
              <w:t>class to apply to the input box while results are being fetched from the server. Default is “ac_loading.”</w:t>
            </w:r>
          </w:p>
        </w:tc>
      </w:tr>
      <w:tr w:rsidR="004D09E4">
        <w:tc>
          <w:tcPr>
            <w:tcW w:w="2088" w:type="dxa"/>
          </w:tcPr>
          <w:p w:rsidR="004D09E4" w:rsidRPr="004D09E4" w:rsidRDefault="004D09E4" w:rsidP="000A05CE">
            <w:pPr>
              <w:pStyle w:val="TableBody"/>
              <w:rPr>
                <w:rStyle w:val="CodeinText"/>
                <w:bCs w:val="0"/>
              </w:rPr>
            </w:pPr>
            <w:r w:rsidRPr="001964C7">
              <w:rPr>
                <w:rStyle w:val="CodeinText"/>
              </w:rPr>
              <w:t>lineSeparator</w:t>
            </w:r>
            <w:ins w:id="64" w:author="Jeffrey" w:date="2010-04-05T21:55:00Z">
              <w:r w:rsidR="00DD5031">
                <w:rPr>
                  <w:rStyle w:val="CodeinText"/>
                </w:rPr>
                <w:fldChar w:fldCharType="begin"/>
              </w:r>
              <w:r w:rsidR="00DD5031">
                <w:instrText xml:space="preserve"> XE "</w:instrText>
              </w:r>
            </w:ins>
            <w:r w:rsidR="00DD5031" w:rsidRPr="00B957AF">
              <w:rPr>
                <w:rStyle w:val="CodeinText"/>
              </w:rPr>
              <w:instrText>lineSeparator</w:instrText>
            </w:r>
            <w:ins w:id="65" w:author="Jeffrey" w:date="2010-04-05T21:55:00Z">
              <w:r w:rsidR="00DD5031">
                <w:instrText xml:space="preserve">" </w:instrText>
              </w:r>
              <w:r w:rsidR="00DD5031">
                <w:rPr>
                  <w:rStyle w:val="CodeinText"/>
                </w:rPr>
                <w:fldChar w:fldCharType="end"/>
              </w:r>
            </w:ins>
          </w:p>
        </w:tc>
        <w:tc>
          <w:tcPr>
            <w:tcW w:w="5688" w:type="dxa"/>
          </w:tcPr>
          <w:p w:rsidR="004D09E4" w:rsidRPr="00905A3E" w:rsidRDefault="004D09E4" w:rsidP="000A05CE">
            <w:pPr>
              <w:pStyle w:val="TableBody"/>
            </w:pPr>
            <w:r w:rsidRPr="00905A3E">
              <w:t xml:space="preserve">The character used to separate the results. The default is </w:t>
            </w:r>
            <w:r w:rsidRPr="008075D1">
              <w:rPr>
                <w:rStyle w:val="CodeinText"/>
              </w:rPr>
              <w:t>\n</w:t>
            </w:r>
          </w:p>
        </w:tc>
      </w:tr>
      <w:tr w:rsidR="004D09E4">
        <w:tc>
          <w:tcPr>
            <w:tcW w:w="2088" w:type="dxa"/>
          </w:tcPr>
          <w:p w:rsidR="004D09E4" w:rsidRPr="004D09E4" w:rsidRDefault="004D09E4" w:rsidP="000A05CE">
            <w:pPr>
              <w:pStyle w:val="TableBody"/>
              <w:rPr>
                <w:rStyle w:val="CodeinText"/>
                <w:bCs w:val="0"/>
              </w:rPr>
            </w:pPr>
            <w:r w:rsidRPr="001964C7">
              <w:rPr>
                <w:rStyle w:val="CodeinText"/>
              </w:rPr>
              <w:t>minChars</w:t>
            </w:r>
            <w:ins w:id="66" w:author="Jeffrey" w:date="2010-04-05T21:55:00Z">
              <w:r w:rsidR="00DD5031">
                <w:rPr>
                  <w:rStyle w:val="CodeinText"/>
                </w:rPr>
                <w:fldChar w:fldCharType="begin"/>
              </w:r>
              <w:r w:rsidR="00DD5031">
                <w:instrText xml:space="preserve"> XE "</w:instrText>
              </w:r>
            </w:ins>
            <w:r w:rsidR="00DD5031" w:rsidRPr="00AB2CB7">
              <w:rPr>
                <w:rStyle w:val="CodeinText"/>
              </w:rPr>
              <w:instrText>minChars</w:instrText>
            </w:r>
            <w:ins w:id="67" w:author="Jeffrey" w:date="2010-04-05T21:55:00Z">
              <w:r w:rsidR="00DD5031">
                <w:instrText xml:space="preserve">" </w:instrText>
              </w:r>
              <w:r w:rsidR="00DD5031">
                <w:rPr>
                  <w:rStyle w:val="CodeinText"/>
                </w:rPr>
                <w:fldChar w:fldCharType="end"/>
              </w:r>
            </w:ins>
          </w:p>
        </w:tc>
        <w:tc>
          <w:tcPr>
            <w:tcW w:w="5688" w:type="dxa"/>
          </w:tcPr>
          <w:p w:rsidR="004D09E4" w:rsidRPr="00905A3E" w:rsidRDefault="004D09E4" w:rsidP="000A05CE">
            <w:pPr>
              <w:pStyle w:val="TableBody"/>
            </w:pPr>
            <w:r w:rsidRPr="00905A3E">
              <w:t xml:space="preserve">The minimum # </w:t>
            </w:r>
            <w:r>
              <w:t xml:space="preserve">number </w:t>
            </w:r>
            <w:r w:rsidRPr="00905A3E">
              <w:t>of characters before sending a request to the server. Default is 1.</w:t>
            </w:r>
          </w:p>
        </w:tc>
      </w:tr>
      <w:tr w:rsidR="004D09E4">
        <w:tc>
          <w:tcPr>
            <w:tcW w:w="2088" w:type="dxa"/>
          </w:tcPr>
          <w:p w:rsidR="004D09E4" w:rsidRPr="004D09E4" w:rsidRDefault="00286DB6" w:rsidP="000A05CE">
            <w:pPr>
              <w:pStyle w:val="TableBody"/>
              <w:rPr>
                <w:rStyle w:val="CodeinText"/>
                <w:bCs w:val="0"/>
              </w:rPr>
            </w:pPr>
            <w:r w:rsidRPr="001964C7">
              <w:rPr>
                <w:rStyle w:val="CodeinText"/>
              </w:rPr>
              <w:t>D</w:t>
            </w:r>
            <w:r w:rsidR="004D09E4" w:rsidRPr="001964C7">
              <w:rPr>
                <w:rStyle w:val="CodeinText"/>
              </w:rPr>
              <w:t>elay</w:t>
            </w:r>
          </w:p>
        </w:tc>
        <w:tc>
          <w:tcPr>
            <w:tcW w:w="5688" w:type="dxa"/>
          </w:tcPr>
          <w:p w:rsidR="004D09E4" w:rsidRPr="0037514E" w:rsidRDefault="004D09E4" w:rsidP="000A05CE">
            <w:pPr>
              <w:pStyle w:val="TableBody"/>
            </w:pPr>
            <w:r w:rsidRPr="0037514E">
              <w:t>The delay after typing when the request will be sent. Default is 400</w:t>
            </w:r>
            <w:r>
              <w:t xml:space="preserve"> </w:t>
            </w:r>
            <w:r w:rsidRPr="0037514E">
              <w:t>ms.</w:t>
            </w:r>
          </w:p>
        </w:tc>
      </w:tr>
    </w:tbl>
    <w:p w:rsidR="004D09E4" w:rsidRDefault="004D09E4" w:rsidP="00FE3242">
      <w:pPr>
        <w:pStyle w:val="Body"/>
      </w:pPr>
      <w:r>
        <w:t xml:space="preserve">To set these options, include them in a dictionary as the second argument to the </w:t>
      </w:r>
      <w:r w:rsidRPr="00CA193F">
        <w:rPr>
          <w:rStyle w:val="CodeinText"/>
        </w:rPr>
        <w:t>autocomplete</w:t>
      </w:r>
      <w:r>
        <w:t xml:space="preserve"> method </w:t>
      </w:r>
      <w:r w:rsidR="00FE3242">
        <w:t>as shown in listing 27.4.</w:t>
      </w:r>
    </w:p>
    <w:p w:rsidR="000B0BB0" w:rsidRDefault="000B0BB0" w:rsidP="000B0BB0">
      <w:pPr>
        <w:pStyle w:val="CodeListingCaption"/>
      </w:pPr>
      <w:r>
        <w:t>Listing 27.4 Adding options to the jQuery</w:t>
      </w:r>
      <w:ins w:id="68" w:author="Jeffrey" w:date="2010-04-05T21:51:00Z">
        <w:r w:rsidR="00DD5031">
          <w:fldChar w:fldCharType="begin"/>
        </w:r>
        <w:r w:rsidR="00DD5031">
          <w:instrText xml:space="preserve"> XE "</w:instrText>
        </w:r>
      </w:ins>
      <w:r w:rsidR="00DD5031" w:rsidRPr="001779D0">
        <w:instrText>jQuery</w:instrText>
      </w:r>
      <w:ins w:id="69" w:author="Jeffrey" w:date="2010-04-05T21:51:00Z">
        <w:r w:rsidR="00DD5031">
          <w:instrText xml:space="preserve">" </w:instrText>
        </w:r>
        <w:r w:rsidR="00DD5031">
          <w:fldChar w:fldCharType="end"/>
        </w:r>
      </w:ins>
      <w:r>
        <w:t xml:space="preserve"> autocomplete plugin</w:t>
      </w:r>
    </w:p>
    <w:p w:rsidR="003E4E97" w:rsidRPr="000859CB" w:rsidRDefault="003E4E97" w:rsidP="000859CB">
      <w:pPr>
        <w:pStyle w:val="Code"/>
      </w:pPr>
      <w:r w:rsidRPr="000859CB">
        <w:t>&lt;script src="../../Scripts/jquery-1.</w:t>
      </w:r>
      <w:r w:rsidR="000859CB" w:rsidRPr="000859CB">
        <w:t>4</w:t>
      </w:r>
      <w:r w:rsidRPr="000859CB">
        <w:t>.</w:t>
      </w:r>
      <w:r w:rsidR="000859CB" w:rsidRPr="000859CB">
        <w:t>1</w:t>
      </w:r>
      <w:r w:rsidRPr="000859CB">
        <w:t xml:space="preserve">.js" </w:t>
      </w:r>
    </w:p>
    <w:p w:rsidR="00E131F3" w:rsidRDefault="0013057A">
      <w:pPr>
        <w:pStyle w:val="Code"/>
      </w:pPr>
      <w:r>
        <w:t xml:space="preserve">    type="text/javascript"&gt;&lt;/script&gt;</w:t>
      </w:r>
    </w:p>
    <w:p w:rsidR="00E131F3" w:rsidRDefault="0013057A">
      <w:pPr>
        <w:pStyle w:val="Code"/>
      </w:pPr>
      <w:r>
        <w:t xml:space="preserve">&lt;script src="../../Scripts/jquery.autocomplete.js" </w:t>
      </w:r>
    </w:p>
    <w:p w:rsidR="00E131F3" w:rsidRDefault="0013057A">
      <w:pPr>
        <w:pStyle w:val="Code"/>
      </w:pPr>
      <w:r>
        <w:t xml:space="preserve">    type="text/javascript"&gt;&lt;/script&gt;</w:t>
      </w:r>
    </w:p>
    <w:p w:rsidR="00E131F3" w:rsidRDefault="0013057A">
      <w:pPr>
        <w:pStyle w:val="Code"/>
      </w:pPr>
      <w:commentRangeStart w:id="70"/>
      <w:commentRangeStart w:id="71"/>
      <w:r>
        <w:t>&lt;script type="text/javascript"&gt;</w:t>
      </w:r>
    </w:p>
    <w:p w:rsidR="00E131F3" w:rsidRDefault="0013057A">
      <w:pPr>
        <w:pStyle w:val="Code"/>
        <w:rPr>
          <w:rStyle w:val="CodeinText"/>
        </w:rPr>
      </w:pPr>
      <w:r w:rsidRPr="0013057A">
        <w:t xml:space="preserve">  </w:t>
      </w:r>
      <w:commentRangeStart w:id="72"/>
      <w:commentRangeStart w:id="73"/>
      <w:r w:rsidRPr="0013057A">
        <w:t>$(document).ready(function() {</w:t>
      </w:r>
      <w:commentRangeEnd w:id="72"/>
      <w:r w:rsidR="000859CB">
        <w:rPr>
          <w:rFonts w:ascii="Verdana" w:hAnsi="Verdana"/>
          <w:snapToGrid/>
        </w:rPr>
        <w:commentReference w:id="72"/>
      </w:r>
      <w:commentRangeEnd w:id="73"/>
      <w:r w:rsidR="007E623D">
        <w:rPr>
          <w:rFonts w:ascii="Verdana" w:hAnsi="Verdana"/>
          <w:snapToGrid/>
        </w:rPr>
        <w:commentReference w:id="73"/>
      </w:r>
    </w:p>
    <w:p w:rsidR="00E131F3" w:rsidRDefault="0013057A">
      <w:pPr>
        <w:pStyle w:val="Code"/>
        <w:rPr>
          <w:rStyle w:val="CodeinText"/>
        </w:rPr>
      </w:pPr>
      <w:r w:rsidRPr="0013057A">
        <w:rPr>
          <w:rStyle w:val="CodeinText"/>
          <w:color w:val="000000"/>
          <w:sz w:val="16"/>
        </w:rPr>
        <w:t xml:space="preserve">    $("input#city").autocomplete(</w:t>
      </w:r>
    </w:p>
    <w:p w:rsidR="00E131F3" w:rsidRDefault="0013057A">
      <w:pPr>
        <w:pStyle w:val="Code"/>
        <w:rPr>
          <w:rStyle w:val="Bold"/>
          <w:b w:val="0"/>
        </w:rPr>
      </w:pPr>
      <w:r w:rsidRPr="0013057A">
        <w:rPr>
          <w:rStyle w:val="CodeinText"/>
          <w:color w:val="000000"/>
          <w:sz w:val="16"/>
        </w:rPr>
        <w:t xml:space="preserve">        '&lt;%= Url.Action("Find", "City") %&gt;', </w:t>
      </w:r>
      <w:r w:rsidRPr="0013057A">
        <w:rPr>
          <w:rStyle w:val="Bold"/>
          <w:b w:val="0"/>
        </w:rPr>
        <w:t>{</w:t>
      </w:r>
    </w:p>
    <w:p w:rsidR="00E131F3" w:rsidRDefault="0013057A">
      <w:pPr>
        <w:pStyle w:val="Code"/>
        <w:rPr>
          <w:rStyle w:val="Bold"/>
          <w:b w:val="0"/>
        </w:rPr>
      </w:pPr>
      <w:r w:rsidRPr="0013057A">
        <w:rPr>
          <w:rStyle w:val="Bold"/>
          <w:b w:val="0"/>
        </w:rPr>
        <w:t xml:space="preserve">         minChars</w:t>
      </w:r>
      <w:ins w:id="74" w:author="Jeffrey" w:date="2010-04-05T21:55:00Z">
        <w:r w:rsidR="00DD5031">
          <w:rPr>
            <w:rStyle w:val="Bold"/>
            <w:b w:val="0"/>
          </w:rPr>
          <w:fldChar w:fldCharType="begin"/>
        </w:r>
        <w:r w:rsidR="00DD5031">
          <w:instrText xml:space="preserve"> XE "</w:instrText>
        </w:r>
      </w:ins>
      <w:r w:rsidR="00DD5031" w:rsidRPr="00AB2CB7">
        <w:rPr>
          <w:rStyle w:val="CodeinText"/>
        </w:rPr>
        <w:instrText>minChars</w:instrText>
      </w:r>
      <w:ins w:id="75" w:author="Jeffrey" w:date="2010-04-05T21:55:00Z">
        <w:r w:rsidR="00DD5031">
          <w:instrText xml:space="preserve">" </w:instrText>
        </w:r>
        <w:r w:rsidR="00DD5031">
          <w:rPr>
            <w:rStyle w:val="Bold"/>
            <w:b w:val="0"/>
          </w:rPr>
          <w:fldChar w:fldCharType="end"/>
        </w:r>
      </w:ins>
      <w:r w:rsidRPr="0013057A">
        <w:rPr>
          <w:rStyle w:val="Bold"/>
          <w:b w:val="0"/>
        </w:rPr>
        <w:t xml:space="preserve"> : 3,</w:t>
      </w:r>
    </w:p>
    <w:p w:rsidR="00E131F3" w:rsidRDefault="0013057A">
      <w:pPr>
        <w:pStyle w:val="Code"/>
        <w:rPr>
          <w:rStyle w:val="Bold"/>
          <w:b w:val="0"/>
        </w:rPr>
      </w:pPr>
      <w:r w:rsidRPr="0013057A">
        <w:rPr>
          <w:rStyle w:val="Bold"/>
          <w:b w:val="0"/>
        </w:rPr>
        <w:t xml:space="preserve">         delay : 300</w:t>
      </w:r>
    </w:p>
    <w:p w:rsidR="00E131F3" w:rsidRDefault="0013057A">
      <w:pPr>
        <w:pStyle w:val="Code"/>
        <w:rPr>
          <w:rStyle w:val="CodeinText"/>
          <w:color w:val="000000"/>
          <w:sz w:val="16"/>
          <w:szCs w:val="16"/>
        </w:rPr>
      </w:pPr>
      <w:r w:rsidRPr="0013057A">
        <w:rPr>
          <w:rStyle w:val="Bold"/>
          <w:b w:val="0"/>
        </w:rPr>
        <w:t xml:space="preserve">    }</w:t>
      </w:r>
      <w:r w:rsidRPr="0013057A">
        <w:rPr>
          <w:rStyle w:val="CodeinText"/>
          <w:color w:val="000000"/>
          <w:sz w:val="16"/>
        </w:rPr>
        <w:t>);</w:t>
      </w:r>
    </w:p>
    <w:p w:rsidR="00E131F3" w:rsidRDefault="0013057A">
      <w:pPr>
        <w:pStyle w:val="Code"/>
        <w:rPr>
          <w:rStyle w:val="CodeinText"/>
          <w:color w:val="000000"/>
          <w:sz w:val="16"/>
          <w:szCs w:val="16"/>
        </w:rPr>
      </w:pPr>
      <w:r w:rsidRPr="0013057A">
        <w:rPr>
          <w:rStyle w:val="CodeinText"/>
          <w:color w:val="000000"/>
          <w:sz w:val="16"/>
        </w:rPr>
        <w:t xml:space="preserve">  });</w:t>
      </w:r>
    </w:p>
    <w:commentRangeEnd w:id="70"/>
    <w:p w:rsidR="00E131F3" w:rsidRDefault="000859CB">
      <w:pPr>
        <w:pStyle w:val="Code"/>
        <w:rPr>
          <w:rStyle w:val="CodeinText"/>
          <w:color w:val="000000"/>
          <w:sz w:val="16"/>
          <w:szCs w:val="16"/>
        </w:rPr>
      </w:pPr>
      <w:r>
        <w:rPr>
          <w:rFonts w:ascii="Verdana" w:hAnsi="Verdana"/>
          <w:snapToGrid/>
        </w:rPr>
        <w:commentReference w:id="70"/>
      </w:r>
      <w:commentRangeEnd w:id="71"/>
      <w:r w:rsidR="007E623D">
        <w:rPr>
          <w:rFonts w:ascii="Verdana" w:hAnsi="Verdana"/>
          <w:snapToGrid/>
        </w:rPr>
        <w:commentReference w:id="71"/>
      </w:r>
      <w:r w:rsidR="003E4E97" w:rsidRPr="000859CB">
        <w:t>&lt;/script&gt;</w:t>
      </w:r>
    </w:p>
    <w:p w:rsidR="004D09E4" w:rsidRDefault="004D09E4" w:rsidP="004D09E4">
      <w:pPr>
        <w:pStyle w:val="Body"/>
      </w:pPr>
    </w:p>
    <w:p w:rsidR="004D09E4" w:rsidRDefault="004D09E4" w:rsidP="004D09E4">
      <w:pPr>
        <w:pStyle w:val="Body1"/>
      </w:pPr>
      <w:r>
        <w:t>This type of functionality is immensely useful for selecting from large lists. It keeps your initial page size down by not loading all of these items</w:t>
      </w:r>
      <w:r w:rsidRPr="00FC7727">
        <w:t xml:space="preserve"> at once and is user-friendly.</w:t>
      </w:r>
      <w:r w:rsidR="00111742">
        <w:t xml:space="preserve">  Every </w:t>
      </w:r>
      <w:r w:rsidR="00111742">
        <w:lastRenderedPageBreak/>
        <w:t>scenario is unique, so be sure to tune the delay to match the nature of the data.  This will ensure the number of requests back to the server are kept to a manageable level.</w:t>
      </w:r>
    </w:p>
    <w:p w:rsidR="00A152F2" w:rsidRDefault="00A152F2" w:rsidP="00A152F2">
      <w:pPr>
        <w:pStyle w:val="Body"/>
      </w:pPr>
    </w:p>
    <w:p w:rsidR="00A152F2" w:rsidRPr="00A152F2" w:rsidRDefault="00B71B44" w:rsidP="00A152F2">
      <w:pPr>
        <w:pStyle w:val="Head1"/>
      </w:pPr>
      <w:r>
        <w:t xml:space="preserve">27.3 </w:t>
      </w:r>
      <w:r w:rsidR="00A152F2">
        <w:t>Summary</w:t>
      </w:r>
    </w:p>
    <w:p w:rsidR="00A152F2" w:rsidRDefault="00A152F2" w:rsidP="00A152F2">
      <w:pPr>
        <w:pStyle w:val="Body"/>
      </w:pPr>
      <w:r>
        <w:t>In this chapter, you learned how to leverage a common jQuery</w:t>
      </w:r>
      <w:ins w:id="76" w:author="Jeffrey" w:date="2010-04-05T21:51:00Z">
        <w:r w:rsidR="00DD5031">
          <w:fldChar w:fldCharType="begin"/>
        </w:r>
        <w:r w:rsidR="00DD5031">
          <w:instrText xml:space="preserve"> XE "</w:instrText>
        </w:r>
      </w:ins>
      <w:r w:rsidR="00DD5031" w:rsidRPr="001779D0">
        <w:instrText>jQuery</w:instrText>
      </w:r>
      <w:ins w:id="77" w:author="Jeffrey" w:date="2010-04-05T21:51:00Z">
        <w:r w:rsidR="00DD5031">
          <w:instrText xml:space="preserve">" </w:instrText>
        </w:r>
        <w:r w:rsidR="00DD5031">
          <w:fldChar w:fldCharType="end"/>
        </w:r>
      </w:ins>
      <w:r>
        <w:t xml:space="preserve"> plug</w:t>
      </w:r>
      <w:r w:rsidR="008075D1">
        <w:t>-</w:t>
      </w:r>
      <w:r>
        <w:t xml:space="preserve">in to add autocomplete behavior to your view.  You learned how to respond to </w:t>
      </w:r>
      <w:r w:rsidR="000859CB">
        <w:t>AJAX</w:t>
      </w:r>
      <w:ins w:id="78" w:author="Jeffrey" w:date="2010-04-05T21:51:00Z">
        <w:r w:rsidR="00DD5031">
          <w:fldChar w:fldCharType="begin"/>
        </w:r>
        <w:r w:rsidR="00DD5031">
          <w:instrText xml:space="preserve"> XE "</w:instrText>
        </w:r>
      </w:ins>
      <w:r w:rsidR="00DD5031" w:rsidRPr="007E4CD1">
        <w:instrText>AJAX</w:instrText>
      </w:r>
      <w:ins w:id="79" w:author="Jeffrey" w:date="2010-04-05T21:51:00Z">
        <w:r w:rsidR="00DD5031">
          <w:instrText xml:space="preserve">" </w:instrText>
        </w:r>
        <w:r w:rsidR="00DD5031">
          <w:fldChar w:fldCharType="end"/>
        </w:r>
      </w:ins>
      <w:r w:rsidR="000859CB">
        <w:t xml:space="preserve"> </w:t>
      </w:r>
      <w:r>
        <w:t>requests</w:t>
      </w:r>
      <w:r w:rsidR="00F872D7">
        <w:t xml:space="preserve"> and created a formatted response that the plug</w:t>
      </w:r>
      <w:r w:rsidR="008075D1">
        <w:t>-</w:t>
      </w:r>
      <w:r w:rsidR="00F872D7">
        <w:t>in can consume.</w:t>
      </w:r>
      <w:r w:rsidR="008075D1">
        <w:t xml:space="preserve">  You should now be able to apply this technique to make your applications more responsive and helpful to your users.</w:t>
      </w:r>
    </w:p>
    <w:p w:rsidR="008C7323" w:rsidRPr="00A152F2" w:rsidRDefault="008C7323" w:rsidP="00A152F2">
      <w:pPr>
        <w:pStyle w:val="Body"/>
      </w:pPr>
      <w:r>
        <w:t>There are many more useful helpers for specialized functionality available from jQuery</w:t>
      </w:r>
      <w:ins w:id="80" w:author="Jeffrey" w:date="2010-04-05T21:51:00Z">
        <w:r w:rsidR="00DD5031">
          <w:fldChar w:fldCharType="begin"/>
        </w:r>
        <w:r w:rsidR="00DD5031">
          <w:instrText xml:space="preserve"> XE "</w:instrText>
        </w:r>
      </w:ins>
      <w:r w:rsidR="00DD5031" w:rsidRPr="001779D0">
        <w:instrText>jQuery</w:instrText>
      </w:r>
      <w:ins w:id="81" w:author="Jeffrey" w:date="2010-04-05T21:51:00Z">
        <w:r w:rsidR="00DD5031">
          <w:instrText xml:space="preserve">" </w:instrText>
        </w:r>
        <w:r w:rsidR="00DD5031">
          <w:fldChar w:fldCharType="end"/>
        </w:r>
      </w:ins>
      <w:r>
        <w:t xml:space="preserve"> as well as 3rd party component vendors.  Armed with your knowledge of creating ASP.NET MVC applications, you are now well-equipped to deliver top-notch web-based software that not only delivers one-of-a-kind features but also incorporates the best components available for ASP.NET MVC.  Happy coding!</w:t>
      </w:r>
    </w:p>
    <w:sectPr w:rsidR="008C7323" w:rsidRPr="00A152F2" w:rsidSect="00B92776">
      <w:headerReference w:type="even" r:id="rId15"/>
      <w:headerReference w:type="default" r:id="rId16"/>
      <w:footerReference w:type="even" r:id="rId17"/>
      <w:footerReference w:type="default" r:id="rId18"/>
      <w:footerReference w:type="first" r:id="rId19"/>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5" w:author="Katharine Osborne" w:date="2010-04-05T19:13:00Z" w:initials="KO">
    <w:p w:rsidR="000A05CE" w:rsidRDefault="000A05CE">
      <w:pPr>
        <w:pStyle w:val="CommentText"/>
      </w:pPr>
      <w:r>
        <w:rPr>
          <w:rStyle w:val="CommentReference"/>
        </w:rPr>
        <w:annotationRef/>
      </w:r>
      <w:r w:rsidRPr="000A05CE">
        <w:t>http://mng.bz/60ct</w:t>
      </w:r>
    </w:p>
  </w:comment>
  <w:comment w:id="16" w:author="Jeffrey" w:date="2010-04-05T19:13:00Z" w:initials="J">
    <w:p w:rsidR="00EB3C2D" w:rsidRDefault="00EB3C2D">
      <w:r>
        <w:annotationRef/>
      </w:r>
      <w:r>
        <w:t>Leaving shortened URLs until final pass -JP</w:t>
      </w:r>
    </w:p>
  </w:comment>
  <w:comment w:id="25" w:author="JSkinner" w:date="2010-04-05T19:13:00Z" w:initials="JS">
    <w:p w:rsidR="000859CB" w:rsidRDefault="000859CB">
      <w:r>
        <w:annotationRef/>
      </w:r>
      <w:r>
        <w:t xml:space="preserve">Upgraded to jQuery 1.4.1, as this is the default version that ships with mvc2. </w:t>
      </w:r>
    </w:p>
  </w:comment>
  <w:comment w:id="26" w:author="Jeffrey" w:date="2010-04-05T21:49:00Z" w:initials="J">
    <w:p w:rsidR="00E16DAB" w:rsidRDefault="00E16DAB">
      <w:r>
        <w:annotationRef/>
      </w:r>
      <w:r>
        <w:t>Thanks -JP</w:t>
      </w:r>
    </w:p>
  </w:comment>
  <w:comment w:id="29" w:author="JSkinner" w:date="2010-04-05T19:13:00Z" w:initials="JS">
    <w:p w:rsidR="000859CB" w:rsidRDefault="000859CB">
      <w:r>
        <w:annotationRef/>
      </w:r>
      <w:r>
        <w:t>Changed to match sample code</w:t>
      </w:r>
    </w:p>
  </w:comment>
  <w:comment w:id="30" w:author="Jeffrey" w:date="2010-04-05T21:49:00Z" w:initials="J">
    <w:p w:rsidR="009A1A16" w:rsidRDefault="009A1A16">
      <w:r>
        <w:annotationRef/>
      </w:r>
      <w:r>
        <w:t>Thanks -JP</w:t>
      </w:r>
    </w:p>
  </w:comment>
  <w:comment w:id="31" w:author="JSkinner" w:date="2010-04-05T19:13:00Z" w:initials="JS">
    <w:p w:rsidR="000859CB" w:rsidRDefault="000859CB">
      <w:r>
        <w:annotationRef/>
      </w:r>
      <w:r>
        <w:t>Changed to match sample code</w:t>
      </w:r>
    </w:p>
  </w:comment>
  <w:comment w:id="32" w:author="Jeffrey" w:date="2010-04-05T21:49:00Z" w:initials="J">
    <w:p w:rsidR="009A1A16" w:rsidRDefault="009A1A16">
      <w:r>
        <w:annotationRef/>
      </w:r>
      <w:r>
        <w:t>Thanks -JP</w:t>
      </w:r>
    </w:p>
  </w:comment>
  <w:comment w:id="47" w:author="Katharine Osborne" w:date="2010-04-05T19:13:00Z" w:initials="KO">
    <w:p w:rsidR="000A05CE" w:rsidRDefault="000A05CE">
      <w:pPr>
        <w:pStyle w:val="CommentText"/>
      </w:pPr>
      <w:r>
        <w:rPr>
          <w:rStyle w:val="CommentReference"/>
        </w:rPr>
        <w:annotationRef/>
      </w:r>
      <w:r>
        <w:t>There should be. “Option” and “Description” would be good.</w:t>
      </w:r>
    </w:p>
  </w:comment>
  <w:comment w:id="48" w:author="Jeffrey" w:date="2010-04-05T19:13:00Z" w:initials="J">
    <w:p w:rsidR="004235BF" w:rsidRDefault="004235BF">
      <w:r>
        <w:annotationRef/>
      </w:r>
      <w:r>
        <w:t>This table is an exact reprint from the 1st edition.  No change was necessary for 2nd edition -JP</w:t>
      </w:r>
    </w:p>
  </w:comment>
  <w:comment w:id="49" w:author="Katharine Osborne" w:date="2010-04-05T19:13:00Z" w:initials="KO">
    <w:p w:rsidR="00D440A6" w:rsidRDefault="00D440A6">
      <w:pPr>
        <w:pStyle w:val="CommentText"/>
      </w:pPr>
      <w:r>
        <w:rPr>
          <w:rStyle w:val="CommentReference"/>
        </w:rPr>
        <w:annotationRef/>
      </w:r>
      <w:r>
        <w:rPr>
          <w:rStyle w:val="Italics"/>
          <w:i w:val="0"/>
        </w:rPr>
        <w:t>It’s possible it slipped through in the first edition. What was reasoning behind not having headings?</w:t>
      </w:r>
    </w:p>
  </w:comment>
  <w:comment w:id="50" w:author="Jeffrey" w:date="2010-04-05T21:49:00Z" w:initials="J">
    <w:p w:rsidR="009A1A16" w:rsidRDefault="009A1A16">
      <w:r>
        <w:annotationRef/>
      </w:r>
      <w:r>
        <w:t>Looks good -JP</w:t>
      </w:r>
    </w:p>
  </w:comment>
  <w:comment w:id="72" w:author="JSkinner" w:date="2010-04-05T19:13:00Z" w:initials="JS">
    <w:p w:rsidR="000859CB" w:rsidRDefault="000859CB">
      <w:r>
        <w:annotationRef/>
      </w:r>
      <w:r>
        <w:t>Should've been inside a document.ready block to match sample code</w:t>
      </w:r>
    </w:p>
  </w:comment>
  <w:comment w:id="73" w:author="Jeffrey" w:date="2010-04-05T21:50:00Z" w:initials="J">
    <w:p w:rsidR="007E623D" w:rsidRDefault="007E623D">
      <w:r>
        <w:annotationRef/>
      </w:r>
      <w:r>
        <w:t>Thanks -JP</w:t>
      </w:r>
    </w:p>
  </w:comment>
  <w:comment w:id="70" w:author="JSkinner" w:date="2010-04-05T19:13:00Z" w:initials="JS">
    <w:p w:rsidR="000859CB" w:rsidRDefault="000859CB">
      <w:r>
        <w:annotationRef/>
      </w:r>
      <w:r>
        <w:t>Fixed formatting.</w:t>
      </w:r>
    </w:p>
  </w:comment>
  <w:comment w:id="71" w:author="Jeffrey" w:date="2010-04-05T21:50:00Z" w:initials="J">
    <w:p w:rsidR="007E623D" w:rsidRDefault="007E623D">
      <w:r>
        <w:annotationRef/>
      </w:r>
      <w:r>
        <w:t>Thanks -JP</w:t>
      </w:r>
    </w:p>
  </w:comment>
</w:comments>
</file>

<file path=word/customizations.xml><?xml version="1.0" encoding="utf-8"?>
<wne:tcg xmlns:r="http://schemas.openxmlformats.org/officeDocument/2006/relationships" xmlns:wne="http://schemas.microsoft.com/office/word/2006/wordml">
  <wne:keymaps>
    <wne:keymap wne:kcmPrimary="0220">
      <wne:acd wne:acdName="acd37"/>
    </wne:keymap>
    <wne:keymap wne:kcmPrimary="0242">
      <wne:acd wne:acdName="acd2"/>
    </wne:keymap>
    <wne:keymap wne:kcmPrimary="0249">
      <wne:acd wne:acdName="acd18"/>
    </wne:keymap>
    <wne:keymap wne:kcmPrimary="0255">
      <wne:acd wne:acdName="acd30"/>
    </wne:keymap>
    <wne:keymap wne:kcmPrimary="0343">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Manifest>
    <wne:toolbarData r:id="rId1"/>
  </wne:toolbars>
  <wne:acds>
    <wne:acd wne:argValue="AgAuAEIAbwBkAHkA" wne:acdName="acd0" wne:fciIndexBasedOn="0065"/>
    <wne:acd wne:argValue="AgAuAEIAbwBkAHkAIAAxAA==" wne:acdName="acd1" wne:fciIndexBasedOn="0065"/>
    <wne:acd wne:argValue="AgAuAEIAbwBsAGQA" wne:acdName="acd2" wne:fciIndexBasedOn="0065"/>
    <wne:acd wne:argValue="AgAuAEIAbwBsAGQAIABJAHQAYQBsAGkAYwBzAA==" wne:acdName="acd3" wne:fciIndexBasedOn="0065"/>
    <wne:acd wne:argValue="AgAuAEMAYQBsAGwAbwB1AHQA" wne:acdName="acd4" wne:fciIndexBasedOn="0065"/>
    <wne:acd wne:argValue="AgAuAEMAYQBsAGwAbwB1AHQAIABIAGUAYQBkAA==" wne:acdName="acd5" wne:fciIndexBasedOn="0065"/>
    <wne:acd wne:argValue="AgAuAEMAbwBkAGUA" wne:acdName="acd6" wne:fciIndexBasedOn="0065"/>
    <wne:acd wne:argValue="AgAuAEMAbwBkAGUAIABBAG4AbgBvAHQAYQB0AGkAbwBuAA==" wne:acdName="acd7" wne:fciIndexBasedOn="0065"/>
    <wne:acd wne:argValue="AgAuAEMAbwBkAGUAIABBAG4AbgBvAHQAYQB0AGkAbwBuACAAQgBvAGQAeQA=" wne:acdName="acd8" wne:fciIndexBasedOn="0065"/>
    <wne:acd wne:argValue="AgAuAEMAbwBkAGUAIABpAG4AIABUAGEAYgBsAGUA" wne:acdName="acd9" wne:fciIndexBasedOn="0065"/>
    <wne:acd wne:argValue="AgAuAEMAbwBkAGUAIABpAG4AIABUAGUAeAB0AA==" wne:acdName="acd10" wne:fciIndexBasedOn="0065"/>
    <wne:acd wne:argValue="AgAuAEMAbwBkAGUAIABMAGkAcwB0AGkAbgBnACAAQwBhAHAAdABpAG8AbgA=" wne:acdName="acd11" wne:fciIndexBasedOn="0065"/>
    <wne:acd wne:argValue="AgAuAEMAbwBkAGUAIABBAHEAdQBhAA==" wne:acdName="acd12" wne:fciIndexBasedOn="0065"/>
    <wne:acd wne:argValue="AgAuAEcAbABvAHMAcwBhAHIAeQAgAEQAZQBmAGkAbgBpAHQAaQBvAG4A" wne:acdName="acd13" wne:fciIndexBasedOn="0065"/>
    <wne:acd wne:argValue="AgAuAEcAbABvAHMAcwBhAHIAeQAgAFQAZQByAG0A" wne:acdName="acd14" wne:fciIndexBasedOn="0065"/>
    <wne:acd wne:argValue="AgAuAEgAZQBhAGQAIAAxAA==" wne:acdName="acd15" wne:fciIndexBasedOn="0065"/>
    <wne:acd wne:argValue="AgAuAEgAZQBhAGQAIAAyAA==" wne:acdName="acd16" wne:fciIndexBasedOn="0065"/>
    <wne:acd wne:argValue="AgAuAEgAZQBhAGQAIAAzAA==" wne:acdName="acd17" wne:fciIndexBasedOn="0065"/>
    <wne:acd wne:argValue="AgAuAEkAdABhAGwAaQBjAHMA" wne:acdName="acd18" wne:fciIndexBasedOn="0065"/>
    <wne:acd wne:argValue="AgAuAEwAaQBzAHQAIABCAG8AZAB5AA==" wne:acdName="acd19" wne:fciIndexBasedOn="0065"/>
    <wne:acd wne:argValue="AgAuAEwAaQBzAHQAIABOAHUAbQBiAGUAcgBlAGQA" wne:acdName="acd20" wne:fciIndexBasedOn="0065"/>
    <wne:acd wne:argValue="AgAuAFEAdQBvAHQAZQA=" wne:acdName="acd21" wne:fciIndexBasedOn="0065"/>
    <wne:acd wne:argValue="AgAuAFEAdQBvAHQAZQAgAFMAbwB1AHIAYwBlAA==" wne:acdName="acd22" wne:fciIndexBasedOn="0065"/>
    <wne:acd wne:argValue="AgAuAFMAaQBkAGUAYgBhAHIA" wne:acdName="acd23" wne:fciIndexBasedOn="0065"/>
    <wne:acd wne:argValue="AgAuAFMAaQBkAGUAYgBhAHIAIABIAGUAYQBkAA==" wne:acdName="acd24" wne:fciIndexBasedOn="0065"/>
    <wne:acd wne:argValue="AgAuAFQAYQBiAGwAZQAgAEMAYQBwAHQAaQBvAG4A" wne:acdName="acd25" wne:fciIndexBasedOn="0065"/>
    <wne:acd wne:argValue="AgAuAFQAYQBiAGwAZQAgAEgAZQBhAGQA" wne:acdName="acd26" wne:fciIndexBasedOn="0065"/>
    <wne:acd wne:argValue="AgAuAFQAYQBiAGwAZQAgAEIAbwBkAHkA" wne:acdName="acd27" wne:fciIndexBasedOn="0065"/>
    <wne:acd wne:argValue="AgAuAFQAYQBiAGwAZQAgAEYAbwBvAHQAZQByAA==" wne:acdName="acd28" wne:fciIndexBasedOn="0065"/>
    <wne:acd wne:argValue="AgAuAFQAeQBwAGUAcwBlAHQAdABlAHIAIABOAG8AdABlAA==" wne:acdName="acd29" wne:fciIndexBasedOn="0065"/>
    <wne:acd wne:argValue="AgAuAFUAbgBkAGUAcgBsAGkAbgBlAA==" wne:acdName="acd30" wne:fciIndexBasedOn="0065"/>
    <wne:acd wne:argValue="AgBDAE8AIABDAGgAYQBwAHQAZQByACAATgB1AG0AYgBlAHIA" wne:acdName="acd31" wne:fciIndexBasedOn="0065"/>
    <wne:acd wne:argValue="AgBDAE8AIABDAGgAYQBwAHQAZQByACAAVABpAHQAbABlAA==" wne:acdName="acd32" wne:fciIndexBasedOn="0065"/>
    <wne:acd wne:argValue="AgAuAEwAaQBzAHQAIABCAHUAbABsAGUAdAA=" wne:acdName="acd33" wne:fciIndexBasedOn="0065"/>
    <wne:acd wne:argValue="AgAuAEYAaQBnAHUAcgBlACAAQwBhAHAAdABpAG8AbgA=" wne:acdName="acd34" wne:fciIndexBasedOn="0065"/>
    <wne:acd wne:argValue="AgAuAEYAaQBnAHUAcgBlAA==" wne:acdName="acd35" wne:fciIndexBasedOn="0065"/>
    <wne:acd wne:argValue="AgAuAFIAZQBmAGUAcgBlAG4AYwBlAA==" wne:acdName="acd36" wne:fciIndexBasedOn="0065"/>
    <wne:acd wne:argValue="AQAAAEEA" wne:acdName="acd37" wne:fciIndexBasedOn="0065"/>
    <wne:acd wne:argValue="AgAuAEMAbwBkAGUAIABCAGwAdQBlACAAKABEAGEAcgBrACkA" wne:acdName="acd38" wne:fciIndexBasedOn="0065"/>
    <wne:acd wne:argValue="AgAuAEMAbwBkAGUAIABCAGwAdQBlACAAKABMAGkAZwBoAHQAKQA=" wne:acdName="acd39" wne:fciIndexBasedOn="0065"/>
    <wne:acd wne:argValue="AgAuAEMAbwBkAGUAIABCAHIAbwB3AG4A" wne:acdName="acd40" wne:fciIndexBasedOn="0065"/>
    <wne:acd wne:argValue="AgAuAEMAbwBkAGUAIABHAHIAZQBlAG4A" wne:acdName="acd41" wne:fciIndexBasedOn="0065"/>
    <wne:acd wne:argValue="AgAuAEMAbwBkAGUAIABSAGUAZAAgACgAQgByAGkAZwBoAHQAKQA=" wne:acdName="acd42" wne:fciIndexBasedOn="0065"/>
    <wne:acd wne:argValue="AgAuAEMAbwBkAGUAIABSAGUAZAAgACgARABhAHIAawApAA==" wne:acdName="acd43" wne:fciIndexBasedOn="0065"/>
    <wne:acd wne:argValue="AgAuAEMAbwBkAGUAIABCAG8AbABkAA==" wne:acdName="acd44" wne:fciIndexBasedOn="0065"/>
    <wne:acd wne:argValue="AgAuAEMAbwBkAGUAIABCAG8AbABkACAASQB0AGEAbABpAGMA" wne:acdName="acd45" wne:fciIndexBasedOn="0065"/>
    <wne:acd wne:argValue="AgAuAEMAbwBkAGUAIABJAHQAYQBsAGkAYwA=" wne:acdName="acd46" wne:fciIndexBasedOn="0065"/>
    <wne:acd wne:argValue="AgAuAEMAbwBkAGUAIABTAHQAcgBpAGsAZQB0AGgAcgBvAHUAZwBoAA==" wne:acdName="acd47" wne:fciIndexBasedOn="0065"/>
    <wne:acd wne:argValue="AgAuAEMAbwBkAGUAIABVAG4AZABlAHIAbABpAG4AZQA=" wne:acdName="acd48"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4952" w:rsidRDefault="00984952">
      <w:r>
        <w:separator/>
      </w:r>
    </w:p>
    <w:p w:rsidR="00984952" w:rsidRDefault="00984952"/>
  </w:endnote>
  <w:endnote w:type="continuationSeparator" w:id="0">
    <w:p w:rsidR="00984952" w:rsidRDefault="00984952">
      <w:r>
        <w:continuationSeparator/>
      </w:r>
    </w:p>
    <w:p w:rsidR="00984952" w:rsidRDefault="0098495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5CE" w:rsidRPr="00553572" w:rsidRDefault="000A05CE" w:rsidP="00553572">
    <w:pPr>
      <w:pStyle w:val="Body1"/>
    </w:pPr>
    <w:r>
      <w:t xml:space="preserve">©Manning Publications Co. </w:t>
    </w:r>
    <w:r w:rsidRPr="00553572">
      <w:t>Please post comments or corrections to the Author Online forum:</w:t>
    </w:r>
  </w:p>
  <w:p w:rsidR="000A05CE" w:rsidRPr="00DB3E55" w:rsidRDefault="000A05CE"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5CE" w:rsidRPr="00553572" w:rsidRDefault="000A05CE" w:rsidP="00553572">
    <w:pPr>
      <w:pStyle w:val="Body1"/>
    </w:pPr>
    <w:r>
      <w:t xml:space="preserve">©Manning Publications Co. </w:t>
    </w:r>
    <w:r w:rsidRPr="00553572">
      <w:t>Please post comments or corrections to the Author Online forum:</w:t>
    </w:r>
  </w:p>
  <w:p w:rsidR="000A05CE" w:rsidRPr="00DB3E55" w:rsidRDefault="000A05CE"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5CE" w:rsidRDefault="000A05CE"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4952" w:rsidRDefault="00984952">
      <w:r>
        <w:separator/>
      </w:r>
    </w:p>
    <w:p w:rsidR="00984952" w:rsidRDefault="00984952"/>
  </w:footnote>
  <w:footnote w:type="continuationSeparator" w:id="0">
    <w:p w:rsidR="00984952" w:rsidRDefault="00984952">
      <w:r>
        <w:continuationSeparator/>
      </w:r>
    </w:p>
    <w:p w:rsidR="00984952" w:rsidRDefault="0098495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5CE" w:rsidRPr="00553572" w:rsidRDefault="00D60E5A" w:rsidP="00D97E72">
    <w:pPr>
      <w:pStyle w:val="Body1"/>
      <w:tabs>
        <w:tab w:val="center" w:pos="3600"/>
        <w:tab w:val="right" w:pos="7200"/>
      </w:tabs>
    </w:pPr>
    <w:fldSimple w:instr="PAGE  ">
      <w:r w:rsidR="00286DB6">
        <w:rPr>
          <w:noProof/>
        </w:rPr>
        <w:t>10</w:t>
      </w:r>
    </w:fldSimple>
    <w:r w:rsidR="000A05CE" w:rsidRPr="00553572">
      <w:tab/>
    </w:r>
    <w:r w:rsidR="000A05CE">
      <w:tab/>
    </w:r>
    <w:r w:rsidR="000A05CE" w:rsidRPr="00553572">
      <w:rPr>
        <w:rStyle w:val="BoldItalics"/>
      </w:rPr>
      <w:t>Author</w:t>
    </w:r>
    <w:r w:rsidR="000A05CE" w:rsidRPr="00553572">
      <w:t xml:space="preserve"> / </w:t>
    </w:r>
    <w:r w:rsidR="000A05CE" w:rsidRPr="00553572">
      <w:rPr>
        <w:rStyle w:val="BoldItalics"/>
      </w:rPr>
      <w:t>Title</w:t>
    </w:r>
    <w:r w:rsidR="000A05CE" w:rsidRPr="00553572">
      <w:tab/>
      <w:t xml:space="preserve">Last saved: </w:t>
    </w:r>
    <w:fldSimple w:instr=" SAVEDATE  \@ &quot;M/d/yyyy&quot;  \* MERGEFORMAT ">
      <w:r w:rsidR="00DD5031">
        <w:rPr>
          <w:noProof/>
        </w:rPr>
        <w:t>4/5/2010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5CE" w:rsidRPr="00553572" w:rsidRDefault="000A05CE" w:rsidP="00B92776">
    <w:pPr>
      <w:pStyle w:val="Body1"/>
      <w:tabs>
        <w:tab w:val="right" w:pos="360"/>
        <w:tab w:val="center" w:pos="4320"/>
        <w:tab w:val="left" w:pos="7200"/>
      </w:tabs>
    </w:pPr>
    <w:r>
      <w:t xml:space="preserve">Last saved: </w:t>
    </w:r>
    <w:fldSimple w:instr=" SAVEDATE  \@ &quot;M/d/yyyy&quot;  \* MERGEFORMAT ">
      <w:r w:rsidR="00DD5031">
        <w:rPr>
          <w:noProof/>
        </w:rPr>
        <w:t>4/5/2010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286DB6">
        <w:rPr>
          <w:noProof/>
        </w:rPr>
        <w:t>11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mirrorMargins/>
  <w:stylePaneFormatFilter w:val="3701"/>
  <w:trackRevisions/>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8194"/>
  </w:hdrShapeDefaults>
  <w:footnotePr>
    <w:numRestart w:val="eachSect"/>
    <w:footnote w:id="-1"/>
    <w:footnote w:id="0"/>
  </w:footnotePr>
  <w:endnotePr>
    <w:endnote w:id="-1"/>
    <w:endnote w:id="0"/>
  </w:endnotePr>
  <w:compat/>
  <w:rsids>
    <w:rsidRoot w:val="009F0DB6"/>
    <w:rsid w:val="00001990"/>
    <w:rsid w:val="00011EF3"/>
    <w:rsid w:val="0001713C"/>
    <w:rsid w:val="0003082E"/>
    <w:rsid w:val="00042567"/>
    <w:rsid w:val="00051CCD"/>
    <w:rsid w:val="000602CA"/>
    <w:rsid w:val="000616FF"/>
    <w:rsid w:val="00062749"/>
    <w:rsid w:val="00064A72"/>
    <w:rsid w:val="00066200"/>
    <w:rsid w:val="000812E7"/>
    <w:rsid w:val="000859CB"/>
    <w:rsid w:val="00085C8C"/>
    <w:rsid w:val="00092916"/>
    <w:rsid w:val="00093DF4"/>
    <w:rsid w:val="000A05CE"/>
    <w:rsid w:val="000A091E"/>
    <w:rsid w:val="000B0BB0"/>
    <w:rsid w:val="000E63C0"/>
    <w:rsid w:val="000E6D5F"/>
    <w:rsid w:val="000F0DEC"/>
    <w:rsid w:val="00103F76"/>
    <w:rsid w:val="00106EDA"/>
    <w:rsid w:val="0010772E"/>
    <w:rsid w:val="00111742"/>
    <w:rsid w:val="001152FB"/>
    <w:rsid w:val="00116A8C"/>
    <w:rsid w:val="001177C3"/>
    <w:rsid w:val="00122C8A"/>
    <w:rsid w:val="0012713F"/>
    <w:rsid w:val="0013057A"/>
    <w:rsid w:val="00142662"/>
    <w:rsid w:val="0014456E"/>
    <w:rsid w:val="001537C4"/>
    <w:rsid w:val="00154EBA"/>
    <w:rsid w:val="00155FBB"/>
    <w:rsid w:val="00157250"/>
    <w:rsid w:val="00160CEF"/>
    <w:rsid w:val="0016350A"/>
    <w:rsid w:val="00165506"/>
    <w:rsid w:val="001716E6"/>
    <w:rsid w:val="00182300"/>
    <w:rsid w:val="0018654A"/>
    <w:rsid w:val="00191A68"/>
    <w:rsid w:val="00194736"/>
    <w:rsid w:val="001A0B2C"/>
    <w:rsid w:val="001B32A0"/>
    <w:rsid w:val="001B619E"/>
    <w:rsid w:val="001B76AB"/>
    <w:rsid w:val="001C1997"/>
    <w:rsid w:val="001C5C5B"/>
    <w:rsid w:val="001C6896"/>
    <w:rsid w:val="001C797E"/>
    <w:rsid w:val="001F53BD"/>
    <w:rsid w:val="00210213"/>
    <w:rsid w:val="00214673"/>
    <w:rsid w:val="0021551B"/>
    <w:rsid w:val="00215BF2"/>
    <w:rsid w:val="00224060"/>
    <w:rsid w:val="00227CF4"/>
    <w:rsid w:val="00242879"/>
    <w:rsid w:val="0025094B"/>
    <w:rsid w:val="0025193A"/>
    <w:rsid w:val="00263F76"/>
    <w:rsid w:val="00275591"/>
    <w:rsid w:val="002867B1"/>
    <w:rsid w:val="00286DB6"/>
    <w:rsid w:val="00290557"/>
    <w:rsid w:val="00291EEA"/>
    <w:rsid w:val="002B6FE6"/>
    <w:rsid w:val="002D24E6"/>
    <w:rsid w:val="002D28DB"/>
    <w:rsid w:val="002E75E5"/>
    <w:rsid w:val="002F1201"/>
    <w:rsid w:val="002F4D34"/>
    <w:rsid w:val="00305BDC"/>
    <w:rsid w:val="0031190B"/>
    <w:rsid w:val="003217CA"/>
    <w:rsid w:val="00326F66"/>
    <w:rsid w:val="00327B8E"/>
    <w:rsid w:val="00331DA7"/>
    <w:rsid w:val="00360455"/>
    <w:rsid w:val="00363155"/>
    <w:rsid w:val="00376157"/>
    <w:rsid w:val="003848AA"/>
    <w:rsid w:val="003A1EA1"/>
    <w:rsid w:val="003A36BE"/>
    <w:rsid w:val="003A3CE7"/>
    <w:rsid w:val="003C2391"/>
    <w:rsid w:val="003C4FE4"/>
    <w:rsid w:val="003E4AE2"/>
    <w:rsid w:val="003E4E97"/>
    <w:rsid w:val="003F3294"/>
    <w:rsid w:val="004216EF"/>
    <w:rsid w:val="004235BF"/>
    <w:rsid w:val="00453B8A"/>
    <w:rsid w:val="004673C6"/>
    <w:rsid w:val="00471E42"/>
    <w:rsid w:val="00472589"/>
    <w:rsid w:val="0048007C"/>
    <w:rsid w:val="00482967"/>
    <w:rsid w:val="00491BFB"/>
    <w:rsid w:val="00495AD7"/>
    <w:rsid w:val="00496FD1"/>
    <w:rsid w:val="004A44C7"/>
    <w:rsid w:val="004C330F"/>
    <w:rsid w:val="004D09E4"/>
    <w:rsid w:val="004E1412"/>
    <w:rsid w:val="005063F2"/>
    <w:rsid w:val="00511E7A"/>
    <w:rsid w:val="00512F1A"/>
    <w:rsid w:val="00516647"/>
    <w:rsid w:val="00517E4D"/>
    <w:rsid w:val="00553572"/>
    <w:rsid w:val="00564738"/>
    <w:rsid w:val="005A2A40"/>
    <w:rsid w:val="005A5837"/>
    <w:rsid w:val="005B1BA2"/>
    <w:rsid w:val="005C65A8"/>
    <w:rsid w:val="005D2F86"/>
    <w:rsid w:val="005D3A9F"/>
    <w:rsid w:val="005D7972"/>
    <w:rsid w:val="005F1BFA"/>
    <w:rsid w:val="006024A5"/>
    <w:rsid w:val="006150B4"/>
    <w:rsid w:val="006155CC"/>
    <w:rsid w:val="006305BF"/>
    <w:rsid w:val="0063573B"/>
    <w:rsid w:val="00637EDF"/>
    <w:rsid w:val="0064126F"/>
    <w:rsid w:val="00644D70"/>
    <w:rsid w:val="00652905"/>
    <w:rsid w:val="00656211"/>
    <w:rsid w:val="006664F9"/>
    <w:rsid w:val="00683071"/>
    <w:rsid w:val="00693F51"/>
    <w:rsid w:val="006A3B75"/>
    <w:rsid w:val="006A5650"/>
    <w:rsid w:val="006B719F"/>
    <w:rsid w:val="006C619B"/>
    <w:rsid w:val="006D6832"/>
    <w:rsid w:val="006D70D7"/>
    <w:rsid w:val="006D7A63"/>
    <w:rsid w:val="006E1E21"/>
    <w:rsid w:val="006E57C0"/>
    <w:rsid w:val="006E6B97"/>
    <w:rsid w:val="0070096E"/>
    <w:rsid w:val="00705CBB"/>
    <w:rsid w:val="00712658"/>
    <w:rsid w:val="00741D1C"/>
    <w:rsid w:val="00742644"/>
    <w:rsid w:val="0074588D"/>
    <w:rsid w:val="007537C4"/>
    <w:rsid w:val="00754508"/>
    <w:rsid w:val="007566B2"/>
    <w:rsid w:val="00762F10"/>
    <w:rsid w:val="00766B65"/>
    <w:rsid w:val="00770EA8"/>
    <w:rsid w:val="00772212"/>
    <w:rsid w:val="0077483B"/>
    <w:rsid w:val="00776BAB"/>
    <w:rsid w:val="00786472"/>
    <w:rsid w:val="007955B0"/>
    <w:rsid w:val="007A35E6"/>
    <w:rsid w:val="007A72A8"/>
    <w:rsid w:val="007B67BE"/>
    <w:rsid w:val="007C64F8"/>
    <w:rsid w:val="007D26D5"/>
    <w:rsid w:val="007E623D"/>
    <w:rsid w:val="007F4791"/>
    <w:rsid w:val="00802A1A"/>
    <w:rsid w:val="008075D1"/>
    <w:rsid w:val="00826AB4"/>
    <w:rsid w:val="0083123A"/>
    <w:rsid w:val="0084430D"/>
    <w:rsid w:val="008564E4"/>
    <w:rsid w:val="008577DB"/>
    <w:rsid w:val="00857833"/>
    <w:rsid w:val="00860DFF"/>
    <w:rsid w:val="00861E69"/>
    <w:rsid w:val="0086249A"/>
    <w:rsid w:val="00866DF5"/>
    <w:rsid w:val="008819F2"/>
    <w:rsid w:val="00896F2B"/>
    <w:rsid w:val="008A2F65"/>
    <w:rsid w:val="008B36B6"/>
    <w:rsid w:val="008B7248"/>
    <w:rsid w:val="008C5570"/>
    <w:rsid w:val="008C7323"/>
    <w:rsid w:val="008E447F"/>
    <w:rsid w:val="008E63C5"/>
    <w:rsid w:val="008E6F3E"/>
    <w:rsid w:val="0090208D"/>
    <w:rsid w:val="0092458C"/>
    <w:rsid w:val="0093415A"/>
    <w:rsid w:val="009354C8"/>
    <w:rsid w:val="009378B5"/>
    <w:rsid w:val="00957AA4"/>
    <w:rsid w:val="0096673D"/>
    <w:rsid w:val="00970301"/>
    <w:rsid w:val="00976212"/>
    <w:rsid w:val="00977424"/>
    <w:rsid w:val="00984952"/>
    <w:rsid w:val="00992F78"/>
    <w:rsid w:val="009A1A16"/>
    <w:rsid w:val="009C1AA4"/>
    <w:rsid w:val="009C31BD"/>
    <w:rsid w:val="009E0D29"/>
    <w:rsid w:val="009E1DFE"/>
    <w:rsid w:val="009F0DB6"/>
    <w:rsid w:val="009F522C"/>
    <w:rsid w:val="00A152F2"/>
    <w:rsid w:val="00A15E63"/>
    <w:rsid w:val="00A31B4E"/>
    <w:rsid w:val="00A34F3E"/>
    <w:rsid w:val="00A45365"/>
    <w:rsid w:val="00A60A34"/>
    <w:rsid w:val="00A74BA3"/>
    <w:rsid w:val="00A91949"/>
    <w:rsid w:val="00A94B75"/>
    <w:rsid w:val="00A951A5"/>
    <w:rsid w:val="00AA15E1"/>
    <w:rsid w:val="00AA4ED3"/>
    <w:rsid w:val="00AB0005"/>
    <w:rsid w:val="00AB5D6D"/>
    <w:rsid w:val="00AB690F"/>
    <w:rsid w:val="00AD0BF4"/>
    <w:rsid w:val="00AF3376"/>
    <w:rsid w:val="00B07495"/>
    <w:rsid w:val="00B1107D"/>
    <w:rsid w:val="00B12E60"/>
    <w:rsid w:val="00B15E16"/>
    <w:rsid w:val="00B177F2"/>
    <w:rsid w:val="00B25193"/>
    <w:rsid w:val="00B252B7"/>
    <w:rsid w:val="00B41619"/>
    <w:rsid w:val="00B5680B"/>
    <w:rsid w:val="00B62E65"/>
    <w:rsid w:val="00B71B44"/>
    <w:rsid w:val="00B819F4"/>
    <w:rsid w:val="00B92776"/>
    <w:rsid w:val="00BA72AD"/>
    <w:rsid w:val="00BB1AF0"/>
    <w:rsid w:val="00BC232F"/>
    <w:rsid w:val="00BC3385"/>
    <w:rsid w:val="00BD3DFF"/>
    <w:rsid w:val="00BE5771"/>
    <w:rsid w:val="00C06310"/>
    <w:rsid w:val="00C3434F"/>
    <w:rsid w:val="00C37343"/>
    <w:rsid w:val="00C46759"/>
    <w:rsid w:val="00C516D0"/>
    <w:rsid w:val="00C6506A"/>
    <w:rsid w:val="00C758A3"/>
    <w:rsid w:val="00C813E5"/>
    <w:rsid w:val="00C83812"/>
    <w:rsid w:val="00C91BEB"/>
    <w:rsid w:val="00C947C7"/>
    <w:rsid w:val="00C962C1"/>
    <w:rsid w:val="00CA1A2B"/>
    <w:rsid w:val="00CA292E"/>
    <w:rsid w:val="00CA3424"/>
    <w:rsid w:val="00CA4769"/>
    <w:rsid w:val="00CA490D"/>
    <w:rsid w:val="00CA5891"/>
    <w:rsid w:val="00CB4ADA"/>
    <w:rsid w:val="00CD119B"/>
    <w:rsid w:val="00CD4688"/>
    <w:rsid w:val="00CE5C6B"/>
    <w:rsid w:val="00CF36AC"/>
    <w:rsid w:val="00CF6345"/>
    <w:rsid w:val="00D01048"/>
    <w:rsid w:val="00D02910"/>
    <w:rsid w:val="00D1232F"/>
    <w:rsid w:val="00D17033"/>
    <w:rsid w:val="00D20429"/>
    <w:rsid w:val="00D2421E"/>
    <w:rsid w:val="00D261F1"/>
    <w:rsid w:val="00D434D0"/>
    <w:rsid w:val="00D440A6"/>
    <w:rsid w:val="00D45E94"/>
    <w:rsid w:val="00D55113"/>
    <w:rsid w:val="00D60E5A"/>
    <w:rsid w:val="00D6346A"/>
    <w:rsid w:val="00D70240"/>
    <w:rsid w:val="00D745A3"/>
    <w:rsid w:val="00D77F68"/>
    <w:rsid w:val="00D854CB"/>
    <w:rsid w:val="00D917E3"/>
    <w:rsid w:val="00D93464"/>
    <w:rsid w:val="00D94802"/>
    <w:rsid w:val="00D97E72"/>
    <w:rsid w:val="00DB3E55"/>
    <w:rsid w:val="00DB58B9"/>
    <w:rsid w:val="00DB760A"/>
    <w:rsid w:val="00DC3E18"/>
    <w:rsid w:val="00DC50C1"/>
    <w:rsid w:val="00DD1791"/>
    <w:rsid w:val="00DD2791"/>
    <w:rsid w:val="00DD5031"/>
    <w:rsid w:val="00DD521A"/>
    <w:rsid w:val="00DE4CBF"/>
    <w:rsid w:val="00DF37E4"/>
    <w:rsid w:val="00E02F46"/>
    <w:rsid w:val="00E131F3"/>
    <w:rsid w:val="00E161B5"/>
    <w:rsid w:val="00E1667E"/>
    <w:rsid w:val="00E16DAB"/>
    <w:rsid w:val="00E35BED"/>
    <w:rsid w:val="00E611BA"/>
    <w:rsid w:val="00E66CD8"/>
    <w:rsid w:val="00E74A2B"/>
    <w:rsid w:val="00E80F79"/>
    <w:rsid w:val="00E83ABC"/>
    <w:rsid w:val="00E874F5"/>
    <w:rsid w:val="00EA7D43"/>
    <w:rsid w:val="00EB3C2D"/>
    <w:rsid w:val="00EC1932"/>
    <w:rsid w:val="00EE005A"/>
    <w:rsid w:val="00EE55F1"/>
    <w:rsid w:val="00EE7B2B"/>
    <w:rsid w:val="00EF1CFC"/>
    <w:rsid w:val="00F07E30"/>
    <w:rsid w:val="00F153CD"/>
    <w:rsid w:val="00F160C2"/>
    <w:rsid w:val="00F209DA"/>
    <w:rsid w:val="00F33DBC"/>
    <w:rsid w:val="00F41D8D"/>
    <w:rsid w:val="00F46E62"/>
    <w:rsid w:val="00F51636"/>
    <w:rsid w:val="00F5788A"/>
    <w:rsid w:val="00F872D7"/>
    <w:rsid w:val="00F94AEA"/>
    <w:rsid w:val="00F950B5"/>
    <w:rsid w:val="00F95804"/>
    <w:rsid w:val="00FA5B73"/>
    <w:rsid w:val="00FA73BB"/>
    <w:rsid w:val="00FB7944"/>
    <w:rsid w:val="00FC09B8"/>
    <w:rsid w:val="00FE3242"/>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dyve.net/jquery/?autocomplet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11</Pages>
  <Words>1509</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10096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Tiffany</dc:creator>
  <cp:lastModifiedBy>Jeffrey</cp:lastModifiedBy>
  <cp:revision>38</cp:revision>
  <cp:lastPrinted>2001-01-25T15:37:00Z</cp:lastPrinted>
  <dcterms:created xsi:type="dcterms:W3CDTF">2010-03-08T02:43:00Z</dcterms:created>
  <dcterms:modified xsi:type="dcterms:W3CDTF">2010-04-06T02:55:00Z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