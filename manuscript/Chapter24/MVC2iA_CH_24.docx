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684EC9" w:rsidP="00E05039">
      <w:pPr>
        <w:pStyle w:val="COChapterNumber"/>
      </w:pPr>
      <w:r>
        <w:t>24</w:t>
      </w:r>
    </w:p>
    <w:p w:rsidR="00684EC9" w:rsidRDefault="00684EC9" w:rsidP="00684EC9">
      <w:pPr>
        <w:pStyle w:val="COChapterTitle"/>
      </w:pPr>
      <w:r>
        <w:t>Route</w:t>
      </w:r>
      <w:commentRangeStart w:id="0"/>
      <w:commentRangeStart w:id="1"/>
      <w:r>
        <w:t xml:space="preserve"> Debugger</w:t>
      </w:r>
      <w:commentRangeEnd w:id="0"/>
      <w:r w:rsidR="0001603F">
        <w:rPr>
          <w:rStyle w:val="CommentReference"/>
          <w:rFonts w:ascii="Verdana" w:hAnsi="Verdana"/>
          <w:i w:val="0"/>
          <w:vanish/>
          <w:color w:val="000000"/>
        </w:rPr>
        <w:commentReference w:id="0"/>
      </w:r>
      <w:commentRangeEnd w:id="1"/>
      <w:r w:rsidR="0050643A">
        <w:rPr>
          <w:rFonts w:ascii="Verdana" w:hAnsi="Verdana"/>
          <w:i w:val="0"/>
          <w:color w:val="000000"/>
          <w:sz w:val="16"/>
        </w:rPr>
        <w:commentReference w:id="1"/>
      </w:r>
    </w:p>
    <w:p w:rsidR="00684EC9" w:rsidRDefault="00684EC9" w:rsidP="00684EC9">
      <w:pPr>
        <w:pStyle w:val="Body1"/>
      </w:pPr>
      <w:r>
        <w:t>This chapter covers:</w:t>
      </w:r>
    </w:p>
    <w:p w:rsidR="00684EC9" w:rsidRDefault="00684EC9" w:rsidP="00684EC9">
      <w:pPr>
        <w:pStyle w:val="ListBullet"/>
      </w:pPr>
      <w:commentRangeStart w:id="2"/>
      <w:commentRangeStart w:id="3"/>
      <w:r>
        <w:t>Customizing and extending the routing system</w:t>
      </w:r>
    </w:p>
    <w:p w:rsidR="00684EC9" w:rsidRPr="00684EC9" w:rsidRDefault="00684EC9" w:rsidP="00684EC9">
      <w:pPr>
        <w:pStyle w:val="ListBullet"/>
      </w:pPr>
      <w:r>
        <w:t>Inspecting route matches at runtime in the browser</w:t>
      </w:r>
    </w:p>
    <w:commentRangeEnd w:id="2"/>
    <w:p w:rsidR="00684EC9" w:rsidRPr="00684EC9" w:rsidRDefault="00E05039" w:rsidP="00684EC9">
      <w:pPr>
        <w:pStyle w:val="Body"/>
      </w:pPr>
      <w:r>
        <w:rPr>
          <w:rStyle w:val="CommentReference"/>
          <w:vanish/>
        </w:rPr>
        <w:commentReference w:id="2"/>
      </w:r>
      <w:commentRangeEnd w:id="3"/>
      <w:r w:rsidR="0050643A">
        <w:commentReference w:id="3"/>
      </w:r>
    </w:p>
    <w:p w:rsidR="00684EC9" w:rsidRDefault="00684EC9" w:rsidP="00684EC9">
      <w:pPr>
        <w:pStyle w:val="Body1"/>
      </w:pPr>
      <w:r>
        <w:t>In Chapter 16, you learned all about routing.  You probably already understand that routing is a complex and important topic.  What happens when routing doesn't behave the way you expect?  In this chapter, we will extend the routing system to provide diagnostic information about which routes are being matched for a given web request.</w:t>
      </w:r>
    </w:p>
    <w:p w:rsidR="00684EC9" w:rsidRPr="00684EC9" w:rsidRDefault="00684EC9" w:rsidP="00684EC9">
      <w:pPr>
        <w:pStyle w:val="Body"/>
      </w:pPr>
    </w:p>
    <w:p w:rsidR="00684EC9" w:rsidRPr="00684EC9" w:rsidRDefault="00684EC9" w:rsidP="00684EC9">
      <w:pPr>
        <w:pStyle w:val="Head1"/>
      </w:pPr>
      <w:commentRangeStart w:id="4"/>
      <w:r>
        <w:t>24.</w:t>
      </w:r>
      <w:commentRangeStart w:id="5"/>
      <w:commentRangeStart w:id="6"/>
      <w:r>
        <w:t xml:space="preserve">1 Extending </w:t>
      </w:r>
      <w:commentRangeEnd w:id="5"/>
      <w:r w:rsidR="00E05039">
        <w:rPr>
          <w:rStyle w:val="CommentReference"/>
          <w:rFonts w:ascii="Verdana" w:hAnsi="Verdana"/>
          <w:b w:val="0"/>
          <w:i w:val="0"/>
          <w:vanish/>
          <w:color w:val="000000"/>
        </w:rPr>
        <w:commentReference w:id="5"/>
      </w:r>
      <w:commentRangeEnd w:id="6"/>
      <w:r w:rsidR="0050643A">
        <w:rPr>
          <w:rFonts w:ascii="Verdana" w:hAnsi="Verdana"/>
          <w:b w:val="0"/>
          <w:i w:val="0"/>
          <w:color w:val="000000"/>
          <w:sz w:val="16"/>
        </w:rPr>
        <w:commentReference w:id="6"/>
      </w:r>
      <w:r>
        <w:t>the Routing System</w:t>
      </w:r>
      <w:commentRangeEnd w:id="4"/>
      <w:r w:rsidR="0001603F">
        <w:rPr>
          <w:rStyle w:val="CommentReference"/>
          <w:rFonts w:ascii="Verdana" w:hAnsi="Verdana"/>
          <w:b w:val="0"/>
          <w:i w:val="0"/>
          <w:vanish/>
          <w:color w:val="000000"/>
        </w:rPr>
        <w:commentReference w:id="4"/>
      </w:r>
    </w:p>
    <w:p w:rsidR="00684EC9" w:rsidRDefault="00684EC9" w:rsidP="00684EC9">
      <w:pPr>
        <w:pStyle w:val="Body1"/>
      </w:pPr>
      <w:r>
        <w:t xml:space="preserve">The </w:t>
      </w:r>
      <w:r>
        <w:rPr>
          <w:rStyle w:val="CodeinText"/>
        </w:rPr>
        <w:t>UrlRoutingModule</w:t>
      </w:r>
      <w:r w:rsidR="003067E5">
        <w:fldChar w:fldCharType="begin"/>
      </w:r>
      <w:r>
        <w:instrText xml:space="preserve"> XE "UrlRouteModule" </w:instrText>
      </w:r>
      <w:r w:rsidR="003067E5">
        <w:fldChar w:fldCharType="end"/>
      </w:r>
      <w:r>
        <w:t xml:space="preserve"> is an implementation of </w:t>
      </w:r>
      <w:r w:rsidRPr="00A72291">
        <w:rPr>
          <w:rStyle w:val="CodeinText"/>
        </w:rPr>
        <w:t>IHttpModule</w:t>
      </w:r>
      <w:r>
        <w:t xml:space="preserve"> and represents the entry point into the ASP.NET MVC Framework. This module examines each request, builds up the </w:t>
      </w:r>
      <w:r>
        <w:rPr>
          <w:rStyle w:val="CodeinText"/>
        </w:rPr>
        <w:t>RouteData</w:t>
      </w:r>
      <w:r>
        <w:t xml:space="preserve"> for the request, finds an appropriate </w:t>
      </w:r>
      <w:r>
        <w:rPr>
          <w:rStyle w:val="CodeinText"/>
        </w:rPr>
        <w:t>IRouteHandler</w:t>
      </w:r>
      <w:r w:rsidR="003067E5">
        <w:fldChar w:fldCharType="begin"/>
      </w:r>
      <w:r>
        <w:instrText xml:space="preserve"> XE "IRouteHandler" </w:instrText>
      </w:r>
      <w:r w:rsidR="003067E5">
        <w:fldChar w:fldCharType="end"/>
      </w:r>
      <w:r>
        <w:t xml:space="preserve"> for the given route matched, and finally redirects the request to the </w:t>
      </w:r>
      <w:r>
        <w:rPr>
          <w:rStyle w:val="CodeinText"/>
        </w:rPr>
        <w:t>IRouteHandler</w:t>
      </w:r>
      <w:r>
        <w:t xml:space="preserve">'s </w:t>
      </w:r>
      <w:r>
        <w:rPr>
          <w:rStyle w:val="CodeinText"/>
        </w:rPr>
        <w:t>IHttpHandler</w:t>
      </w:r>
      <w:r w:rsidR="003067E5">
        <w:fldChar w:fldCharType="begin"/>
      </w:r>
      <w:r>
        <w:instrText xml:space="preserve"> XE "IHttpHandler" </w:instrText>
      </w:r>
      <w:r w:rsidR="003067E5">
        <w:fldChar w:fldCharType="end"/>
      </w:r>
      <w:r>
        <w:t xml:space="preserve">. </w:t>
      </w:r>
      <w:commentRangeStart w:id="7"/>
      <w:r>
        <w:t>Make sense?</w:t>
      </w:r>
      <w:commentRangeEnd w:id="7"/>
      <w:r w:rsidR="00E05039">
        <w:rPr>
          <w:rStyle w:val="CommentReference"/>
          <w:vanish/>
        </w:rPr>
        <w:commentReference w:id="7"/>
      </w:r>
    </w:p>
    <w:p w:rsidR="00684EC9" w:rsidRDefault="00684EC9" w:rsidP="00684EC9">
      <w:pPr>
        <w:pStyle w:val="Body"/>
      </w:pPr>
      <w:r>
        <w:t xml:space="preserve">In any ASP.NET MVC application, the default route looks like the one in listing 24.1. The </w:t>
      </w:r>
      <w:r>
        <w:rPr>
          <w:rStyle w:val="CodeinText"/>
        </w:rPr>
        <w:t>MapRoute</w:t>
      </w:r>
      <w:r w:rsidR="003067E5">
        <w:fldChar w:fldCharType="begin"/>
      </w:r>
      <w:r>
        <w:instrText xml:space="preserve"> XE "MapRoute" </w:instrText>
      </w:r>
      <w:r w:rsidR="003067E5">
        <w:fldChar w:fldCharType="end"/>
      </w:r>
      <w:r>
        <w:t xml:space="preserve"> method is actually a simplified way of specifying routes. </w:t>
      </w:r>
    </w:p>
    <w:p w:rsidR="00684EC9" w:rsidRDefault="00684EC9" w:rsidP="00684EC9">
      <w:pPr>
        <w:pStyle w:val="CodeListingCaption"/>
      </w:pPr>
      <w:commentRangeStart w:id="8"/>
      <w:commentRangeStart w:id="9"/>
      <w:r>
        <w:t>L</w:t>
      </w:r>
      <w:r w:rsidR="0050643A">
        <w:t>isting 24</w:t>
      </w:r>
      <w:r>
        <w:t xml:space="preserve">.1 </w:t>
      </w:r>
      <w:commentRangeEnd w:id="8"/>
      <w:r w:rsidR="00E05039">
        <w:rPr>
          <w:rStyle w:val="CommentReference"/>
          <w:rFonts w:ascii="Verdana" w:hAnsi="Verdana"/>
          <w:b w:val="0"/>
          <w:vanish/>
          <w:color w:val="000000"/>
        </w:rPr>
        <w:commentReference w:id="8"/>
      </w:r>
      <w:commentRangeEnd w:id="9"/>
      <w:r w:rsidR="0050643A">
        <w:rPr>
          <w:rFonts w:ascii="Verdana" w:hAnsi="Verdana"/>
          <w:b w:val="0"/>
          <w:color w:val="000000"/>
          <w:sz w:val="16"/>
        </w:rPr>
        <w:commentReference w:id="9"/>
      </w:r>
      <w:r>
        <w:t>A simple way of specifying routes</w:t>
      </w:r>
    </w:p>
    <w:p w:rsidR="00684EC9" w:rsidRDefault="00684EC9" w:rsidP="00684EC9">
      <w:pPr>
        <w:pStyle w:val="Code"/>
      </w:pPr>
      <w:commentRangeStart w:id="10"/>
      <w:commentRangeStart w:id="11"/>
      <w:r>
        <w:t xml:space="preserve">routes.MapRoute("default", "{controller}/{action}/{id}", </w:t>
      </w:r>
    </w:p>
    <w:p w:rsidR="00684EC9" w:rsidRDefault="00684EC9" w:rsidP="00684EC9">
      <w:pPr>
        <w:pStyle w:val="Code"/>
      </w:pPr>
      <w:r>
        <w:t xml:space="preserve">    new { Controller="home", Action="index", id=""});</w:t>
      </w:r>
    </w:p>
    <w:commentRangeEnd w:id="10"/>
    <w:p w:rsidR="00684EC9" w:rsidRDefault="00E05039" w:rsidP="00684EC9">
      <w:pPr>
        <w:pStyle w:val="Body"/>
      </w:pPr>
      <w:r>
        <w:rPr>
          <w:rStyle w:val="CommentReference"/>
          <w:vanish/>
        </w:rPr>
        <w:commentReference w:id="10"/>
      </w:r>
      <w:commentRangeEnd w:id="11"/>
      <w:r w:rsidR="0050643A">
        <w:commentReference w:id="11"/>
      </w:r>
    </w:p>
    <w:p w:rsidR="0050643A" w:rsidRDefault="0050643A" w:rsidP="00684EC9">
      <w:pPr>
        <w:pStyle w:val="Body"/>
      </w:pPr>
      <w:r>
        <w:t xml:space="preserve">Most of the applications you will work with will use this style of adding routes.  There does exist a more verbose method, which allows you to customize the classes that are used </w:t>
      </w:r>
      <w:r>
        <w:lastRenderedPageBreak/>
        <w:t xml:space="preserve">as part of the route.  Listing 24.2 shows the same route, only without using the </w:t>
      </w:r>
      <w:r w:rsidRPr="0050643A">
        <w:rPr>
          <w:rStyle w:val="CodeinText"/>
        </w:rPr>
        <w:t>MapRoute</w:t>
      </w:r>
      <w:r>
        <w:t xml:space="preserve"> helper method.</w:t>
      </w:r>
    </w:p>
    <w:p w:rsidR="00684EC9" w:rsidRDefault="00684EC9" w:rsidP="00684EC9">
      <w:pPr>
        <w:pStyle w:val="CodeListingCaption"/>
      </w:pPr>
      <w:r>
        <w:t>Listing 24.2 A more detailed way of specifying routes</w:t>
      </w:r>
    </w:p>
    <w:p w:rsidR="00684EC9" w:rsidRDefault="00684EC9" w:rsidP="00684EC9">
      <w:pPr>
        <w:pStyle w:val="Code"/>
      </w:pPr>
      <w:r>
        <w:t>routes.Add(new Route("{controller}/{action}/{id}",</w:t>
      </w:r>
    </w:p>
    <w:p w:rsidR="00684EC9" w:rsidRDefault="00684EC9" w:rsidP="00684EC9">
      <w:pPr>
        <w:pStyle w:val="Code"/>
      </w:pPr>
      <w:r>
        <w:t xml:space="preserve">    new RouteValueDictionary(new { Controller = "home", Action = "index", </w:t>
      </w:r>
    </w:p>
    <w:p w:rsidR="00684EC9" w:rsidRDefault="00684EC9" w:rsidP="00684EC9">
      <w:pPr>
        <w:pStyle w:val="Code"/>
      </w:pPr>
      <w:r>
        <w:t xml:space="preserve">        id = "" }), </w:t>
      </w:r>
    </w:p>
    <w:p w:rsidR="00684EC9" w:rsidRDefault="00684EC9" w:rsidP="00684EC9">
      <w:pPr>
        <w:pStyle w:val="Code"/>
      </w:pPr>
      <w:r>
        <w:t xml:space="preserve">    new MvcRouteHandler()</w:t>
      </w:r>
      <w:r>
        <w:tab/>
      </w:r>
      <w:r>
        <w:tab/>
      </w:r>
      <w:r>
        <w:tab/>
      </w:r>
      <w:r>
        <w:tab/>
      </w:r>
      <w:r>
        <w:tab/>
        <w:t>#1</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That third argument in listing </w:t>
      </w:r>
      <w:r w:rsidR="00887343">
        <w:t>(#1)</w:t>
      </w:r>
      <w:r>
        <w:t xml:space="preserve"> is telling the framework which </w:t>
      </w:r>
      <w:r>
        <w:rPr>
          <w:rStyle w:val="CodeinText"/>
        </w:rPr>
        <w:t>IRouteHandler</w:t>
      </w:r>
      <w:r>
        <w:t xml:space="preserve"> to use for this route. We are using the built-in </w:t>
      </w:r>
      <w:r>
        <w:rPr>
          <w:rStyle w:val="CodeinText"/>
        </w:rPr>
        <w:t>MvcRouteHandler</w:t>
      </w:r>
      <w:r w:rsidR="003067E5">
        <w:fldChar w:fldCharType="begin"/>
      </w:r>
      <w:r>
        <w:instrText xml:space="preserve"> XE "MvcRouteHandler" </w:instrText>
      </w:r>
      <w:r w:rsidR="003067E5">
        <w:fldChar w:fldCharType="end"/>
      </w:r>
      <w:r>
        <w:t xml:space="preserve"> that ships with the framework. By default we are using this class when using the </w:t>
      </w:r>
      <w:r>
        <w:rPr>
          <w:rStyle w:val="CodeinText"/>
        </w:rPr>
        <w:t>MapRoute</w:t>
      </w:r>
      <w:r>
        <w:t xml:space="preserve"> method. We can change this to be a custom route handler and take control in interesting ways. An </w:t>
      </w:r>
      <w:r>
        <w:rPr>
          <w:rStyle w:val="CodeinText"/>
        </w:rPr>
        <w:t>IRouteHandler</w:t>
      </w:r>
      <w:r>
        <w:t xml:space="preserve"> is responsible for creating an appropriate </w:t>
      </w:r>
      <w:r>
        <w:rPr>
          <w:rStyle w:val="CodeinText"/>
        </w:rPr>
        <w:t>IHttpHandler</w:t>
      </w:r>
      <w:r>
        <w:t xml:space="preserve"> to handle the request given the details of the request. This is a good place to change the way routing works, or perhaps to gain control extremely early in the request pipeline. The </w:t>
      </w:r>
      <w:r>
        <w:rPr>
          <w:rStyle w:val="CodeinText"/>
        </w:rPr>
        <w:t>MvcRouteHandler</w:t>
      </w:r>
      <w:r>
        <w:t xml:space="preserve"> simply constructs an </w:t>
      </w:r>
      <w:r>
        <w:rPr>
          <w:rStyle w:val="CodeinText"/>
        </w:rPr>
        <w:t>MvcHandler</w:t>
      </w:r>
      <w:r>
        <w:t xml:space="preserve"> to handle a request, passing it a </w:t>
      </w:r>
      <w:r>
        <w:rPr>
          <w:rStyle w:val="CodeinText"/>
        </w:rPr>
        <w:t>RequestContext</w:t>
      </w:r>
      <w:r>
        <w:t xml:space="preserve">, which contains the </w:t>
      </w:r>
      <w:r>
        <w:rPr>
          <w:rStyle w:val="CodeinText"/>
        </w:rPr>
        <w:t>RouteData</w:t>
      </w:r>
      <w:r>
        <w:t xml:space="preserve"> and an </w:t>
      </w:r>
      <w:r>
        <w:rPr>
          <w:rStyle w:val="CodeinText"/>
        </w:rPr>
        <w:t>HttpContextBase</w:t>
      </w:r>
      <w:r>
        <w:t>.</w:t>
      </w:r>
    </w:p>
    <w:p w:rsidR="00684EC9" w:rsidRDefault="00684EC9" w:rsidP="00684EC9">
      <w:pPr>
        <w:pStyle w:val="Body"/>
      </w:pPr>
      <w:r>
        <w:t xml:space="preserve">A quick example will help illustrate the need for a custom route handler. When starting to define your routes, you'll sometimes run across errors. Let's assume you have defined the route shown in listing </w:t>
      </w:r>
      <w:r w:rsidR="00887343">
        <w:t>24</w:t>
      </w:r>
      <w:r>
        <w:t>.3.</w:t>
      </w:r>
    </w:p>
    <w:p w:rsidR="00684EC9" w:rsidRDefault="00684EC9" w:rsidP="00684EC9">
      <w:pPr>
        <w:pStyle w:val="CodeListingCaption"/>
      </w:pPr>
      <w:r>
        <w:t xml:space="preserve">Listing </w:t>
      </w:r>
      <w:r w:rsidR="00887343">
        <w:t>24</w:t>
      </w:r>
      <w:r>
        <w:t>.3 Adding another route</w:t>
      </w:r>
    </w:p>
    <w:p w:rsidR="00684EC9" w:rsidRPr="00684EC9" w:rsidRDefault="00684EC9" w:rsidP="00684EC9">
      <w:pPr>
        <w:pStyle w:val="Code"/>
        <w:rPr>
          <w:rStyle w:val="CodeinTable"/>
          <w:b/>
          <w:snapToGrid/>
        </w:rPr>
      </w:pPr>
      <w:r>
        <w:rPr>
          <w:rStyle w:val="CodeinTable"/>
        </w:rPr>
        <w:t>routes.MapRoute("</w:t>
      </w:r>
      <w:r w:rsidR="00887343">
        <w:rPr>
          <w:rStyle w:val="CodeinTable"/>
        </w:rPr>
        <w:t>CategoryRoute</w:t>
      </w:r>
      <w:r>
        <w:rPr>
          <w:rStyle w:val="CodeinTable"/>
        </w:rPr>
        <w:t>", "{</w:t>
      </w:r>
      <w:r w:rsidR="00887343">
        <w:rPr>
          <w:rStyle w:val="CodeinTable"/>
        </w:rPr>
        <w:t>category</w:t>
      </w:r>
      <w:r>
        <w:rPr>
          <w:rStyle w:val="CodeinTable"/>
        </w:rPr>
        <w:t>}/{action}",</w:t>
      </w:r>
    </w:p>
    <w:p w:rsidR="00684EC9" w:rsidRDefault="00684EC9" w:rsidP="00684EC9">
      <w:pPr>
        <w:pStyle w:val="Code"/>
        <w:rPr>
          <w:rStyle w:val="CodeinTable"/>
        </w:rPr>
      </w:pPr>
      <w:r>
        <w:rPr>
          <w:rStyle w:val="CodeinTable"/>
        </w:rPr>
        <w:t xml:space="preserve">      new { Controller = "</w:t>
      </w:r>
      <w:r w:rsidR="00887343">
        <w:rPr>
          <w:rStyle w:val="CodeinTable"/>
        </w:rPr>
        <w:t>ProductsController</w:t>
      </w:r>
      <w:r>
        <w:rPr>
          <w:rStyle w:val="CodeinTable"/>
        </w:rPr>
        <w:t>", Action="index" });</w:t>
      </w:r>
    </w:p>
    <w:p w:rsidR="00684EC9" w:rsidRDefault="00684EC9" w:rsidP="00684EC9">
      <w:pPr>
        <w:pStyle w:val="Code"/>
      </w:pPr>
    </w:p>
    <w:p w:rsidR="00684EC9" w:rsidRDefault="00684EC9" w:rsidP="00684EC9">
      <w:pPr>
        <w:pStyle w:val="Body1"/>
      </w:pPr>
      <w:r>
        <w:t xml:space="preserve">Here we’ve added a new custom route at the top position that will accept URLs like </w:t>
      </w:r>
      <w:r>
        <w:rPr>
          <w:rStyle w:val="CodeinText"/>
        </w:rPr>
        <w:t>/</w:t>
      </w:r>
      <w:r w:rsidR="00887343">
        <w:rPr>
          <w:rStyle w:val="CodeinText"/>
        </w:rPr>
        <w:t>apparel</w:t>
      </w:r>
      <w:r>
        <w:rPr>
          <w:rStyle w:val="CodeinText"/>
        </w:rPr>
        <w:t>/</w:t>
      </w:r>
      <w:r w:rsidR="00887343">
        <w:rPr>
          <w:rStyle w:val="CodeinText"/>
        </w:rPr>
        <w:t>index</w:t>
      </w:r>
      <w:r>
        <w:t xml:space="preserve">, use the </w:t>
      </w:r>
      <w:r w:rsidR="00887343" w:rsidRPr="00887343">
        <w:rPr>
          <w:rStyle w:val="CodeinText"/>
        </w:rPr>
        <w:t>ProductController</w:t>
      </w:r>
      <w:r>
        <w:t xml:space="preserve">, and call the </w:t>
      </w:r>
      <w:r w:rsidR="00887343" w:rsidRPr="00887343">
        <w:rPr>
          <w:rStyle w:val="CodeinText"/>
        </w:rPr>
        <w:t>Index()</w:t>
      </w:r>
      <w:r>
        <w:t xml:space="preserve"> action on it, passing in the </w:t>
      </w:r>
      <w:r w:rsidR="00887343">
        <w:rPr>
          <w:rStyle w:val="CodeinText"/>
        </w:rPr>
        <w:t>category</w:t>
      </w:r>
      <w:r>
        <w:t xml:space="preserve"> as a parameter to the action as shown in listing </w:t>
      </w:r>
      <w:r w:rsidR="00887343">
        <w:t>24</w:t>
      </w:r>
      <w:r>
        <w:t>.4.</w:t>
      </w:r>
    </w:p>
    <w:p w:rsidR="00684EC9" w:rsidRDefault="00684EC9" w:rsidP="00684EC9">
      <w:pPr>
        <w:pStyle w:val="CodeListingCaption"/>
      </w:pPr>
      <w:r>
        <w:t xml:space="preserve">Listing </w:t>
      </w:r>
      <w:r w:rsidR="00887343">
        <w:t>24</w:t>
      </w:r>
      <w:r>
        <w:t>.4 A controller action that handles the new route</w:t>
      </w:r>
    </w:p>
    <w:p w:rsidR="00684EC9" w:rsidRDefault="00684EC9" w:rsidP="00684EC9">
      <w:pPr>
        <w:pStyle w:val="Code"/>
      </w:pPr>
      <w:r>
        <w:t xml:space="preserve">public class </w:t>
      </w:r>
      <w:r w:rsidR="00887343">
        <w:t>ProductsController</w:t>
      </w:r>
      <w:r>
        <w:t xml:space="preserve"> : Controller</w:t>
      </w:r>
    </w:p>
    <w:p w:rsidR="00684EC9" w:rsidRDefault="00684EC9" w:rsidP="00684EC9">
      <w:pPr>
        <w:pStyle w:val="Code"/>
      </w:pPr>
      <w:r>
        <w:t>{</w:t>
      </w:r>
    </w:p>
    <w:p w:rsidR="00684EC9" w:rsidRDefault="00684EC9" w:rsidP="00684EC9">
      <w:pPr>
        <w:pStyle w:val="Code"/>
      </w:pPr>
      <w:r>
        <w:t xml:space="preserve">    public ActionResult </w:t>
      </w:r>
      <w:r w:rsidR="00887343">
        <w:t>Index</w:t>
      </w:r>
      <w:r>
        <w:t xml:space="preserve">(string </w:t>
      </w:r>
      <w:r w:rsidR="00887343">
        <w:t>category</w:t>
      </w:r>
      <w:r>
        <w:t>)</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w:t>
      </w:r>
    </w:p>
    <w:p w:rsidR="00684EC9" w:rsidRDefault="00684EC9" w:rsidP="00684EC9">
      <w:pPr>
        <w:pStyle w:val="Code"/>
      </w:pPr>
      <w:r>
        <w:t>}</w:t>
      </w:r>
    </w:p>
    <w:p w:rsidR="00684EC9" w:rsidRDefault="00684EC9" w:rsidP="00684EC9">
      <w:pPr>
        <w:pStyle w:val="Code"/>
      </w:pPr>
    </w:p>
    <w:p w:rsidR="00684EC9" w:rsidRDefault="00684EC9" w:rsidP="00684EC9">
      <w:pPr>
        <w:pStyle w:val="Body1"/>
      </w:pPr>
      <w:r>
        <w:t xml:space="preserve">This is a good example of a custom route that makes your URLs more readable. </w:t>
      </w:r>
    </w:p>
    <w:p w:rsidR="00684EC9" w:rsidRDefault="00684EC9" w:rsidP="00684EC9">
      <w:pPr>
        <w:pStyle w:val="Body"/>
      </w:pPr>
      <w:r>
        <w:t xml:space="preserve">Now let's assume that we have another controller called Home. </w:t>
      </w:r>
      <w:r>
        <w:rPr>
          <w:rStyle w:val="CodeinText"/>
        </w:rPr>
        <w:t>HomeController</w:t>
      </w:r>
      <w:r>
        <w:t xml:space="preserve"> has an </w:t>
      </w:r>
      <w:r>
        <w:rPr>
          <w:rStyle w:val="CodeinText"/>
        </w:rPr>
        <w:t>Index</w:t>
      </w:r>
      <w:r>
        <w:t xml:space="preserve"> action to show the start page as shown in listing </w:t>
      </w:r>
      <w:r w:rsidR="00887343">
        <w:t>24</w:t>
      </w:r>
      <w:r>
        <w:t>.5.</w:t>
      </w:r>
    </w:p>
    <w:p w:rsidR="00684EC9" w:rsidRDefault="00684EC9" w:rsidP="00684EC9">
      <w:pPr>
        <w:pStyle w:val="CodeListingCaption"/>
      </w:pPr>
      <w:commentRangeStart w:id="12"/>
      <w:commentRangeStart w:id="13"/>
      <w:r>
        <w:t xml:space="preserve">Listing </w:t>
      </w:r>
      <w:r w:rsidR="0050643A">
        <w:t>24</w:t>
      </w:r>
      <w:r>
        <w:t xml:space="preserve">.5 </w:t>
      </w:r>
      <w:commentRangeEnd w:id="12"/>
      <w:r w:rsidR="00E05039">
        <w:rPr>
          <w:rStyle w:val="CommentReference"/>
          <w:rFonts w:ascii="Verdana" w:hAnsi="Verdana"/>
          <w:b w:val="0"/>
          <w:vanish/>
          <w:color w:val="000000"/>
        </w:rPr>
        <w:commentReference w:id="12"/>
      </w:r>
      <w:commentRangeEnd w:id="13"/>
      <w:r w:rsidR="0050643A">
        <w:rPr>
          <w:rFonts w:ascii="Verdana" w:hAnsi="Verdana"/>
          <w:b w:val="0"/>
          <w:color w:val="000000"/>
          <w:sz w:val="16"/>
        </w:rPr>
        <w:commentReference w:id="13"/>
      </w:r>
      <w:r>
        <w:t>A controller action to respond to the default route</w:t>
      </w:r>
    </w:p>
    <w:p w:rsidR="00684EC9" w:rsidRDefault="00684EC9" w:rsidP="00684EC9">
      <w:pPr>
        <w:pStyle w:val="Code"/>
      </w:pPr>
      <w:r>
        <w:lastRenderedPageBreak/>
        <w:t>public class HomeController : Controller</w:t>
      </w:r>
    </w:p>
    <w:p w:rsidR="00684EC9" w:rsidRDefault="00684EC9" w:rsidP="00684EC9">
      <w:pPr>
        <w:pStyle w:val="Code"/>
      </w:pPr>
      <w:r>
        <w:t xml:space="preserve">{        </w:t>
      </w:r>
    </w:p>
    <w:p w:rsidR="00684EC9" w:rsidRDefault="00684EC9" w:rsidP="00684EC9">
      <w:pPr>
        <w:pStyle w:val="Code"/>
      </w:pPr>
      <w:r>
        <w:t xml:space="preserve">    public ActionResult Index()</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 </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We'd like the URL for the action in listing </w:t>
      </w:r>
      <w:r w:rsidR="00887343">
        <w:t>24</w:t>
      </w:r>
      <w:r>
        <w:t xml:space="preserve">.4 to look like </w:t>
      </w:r>
      <w:r>
        <w:rPr>
          <w:rStyle w:val="CodeinText"/>
        </w:rPr>
        <w:t>/home/index</w:t>
      </w:r>
      <w:r>
        <w:t xml:space="preserve">. If we try this URL, we'll get a 404 error as shown in figure </w:t>
      </w:r>
      <w:r w:rsidR="00887343">
        <w:t>24</w:t>
      </w:r>
      <w:r>
        <w:t>.1. Why?</w:t>
      </w:r>
    </w:p>
    <w:p w:rsidR="00684EC9" w:rsidRDefault="00684EC9" w:rsidP="00684EC9">
      <w:pPr>
        <w:pStyle w:val="Body"/>
      </w:pPr>
    </w:p>
    <w:p w:rsidR="00684EC9" w:rsidRDefault="00684EC9" w:rsidP="00684EC9">
      <w:pPr>
        <w:pStyle w:val="Figure"/>
      </w:pPr>
      <w:r w:rsidRPr="00684EC9">
        <w:rPr>
          <w:noProof/>
        </w:rPr>
        <w:drawing>
          <wp:inline distT="0" distB="0" distL="0" distR="0">
            <wp:extent cx="5408930" cy="4537710"/>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8930" cy="4537710"/>
                    </a:xfrm>
                    <a:prstGeom prst="rect">
                      <a:avLst/>
                    </a:prstGeom>
                    <a:solidFill>
                      <a:srgbClr val="FFFFFF"/>
                    </a:solidFill>
                    <a:ln w="9525">
                      <a:noFill/>
                      <a:miter lim="800000"/>
                      <a:headEnd/>
                      <a:tailEnd/>
                    </a:ln>
                  </pic:spPr>
                </pic:pic>
              </a:graphicData>
            </a:graphic>
          </wp:inline>
        </w:drawing>
      </w:r>
    </w:p>
    <w:p w:rsidR="00684EC9" w:rsidRDefault="00684EC9" w:rsidP="00684EC9">
      <w:pPr>
        <w:pStyle w:val="FigureCaption"/>
      </w:pPr>
      <w:r>
        <w:t xml:space="preserve">Figure </w:t>
      </w:r>
      <w:r w:rsidR="00887343">
        <w:t>24</w:t>
      </w:r>
      <w:r>
        <w:t xml:space="preserve">.1 </w:t>
      </w:r>
      <w:r w:rsidR="00887343">
        <w:t xml:space="preserve">- </w:t>
      </w:r>
      <w:r>
        <w:t>This message doesn’t tell us much about what’s wrong. An action couldn’t be found on the controller, but which one?</w:t>
      </w:r>
    </w:p>
    <w:p w:rsidR="00684EC9" w:rsidRDefault="00684EC9" w:rsidP="00684EC9">
      <w:pPr>
        <w:pStyle w:val="Body"/>
      </w:pPr>
      <w:r>
        <w:lastRenderedPageBreak/>
        <w:t xml:space="preserve">The problem is not apparent from that error message. We certainly have a controller called </w:t>
      </w:r>
      <w:r>
        <w:rPr>
          <w:rStyle w:val="CodeinText"/>
        </w:rPr>
        <w:t>HomeController</w:t>
      </w:r>
      <w:r>
        <w:t xml:space="preserve">, and it has an action method called </w:t>
      </w:r>
      <w:r>
        <w:rPr>
          <w:rStyle w:val="CodeinText"/>
        </w:rPr>
        <w:t>Index</w:t>
      </w:r>
      <w:r>
        <w:t xml:space="preserve">. If you dig deep into the routes you can deduce that this URL was picked up by the first route, </w:t>
      </w:r>
      <w:r>
        <w:rPr>
          <w:rStyle w:val="CodeinText"/>
        </w:rPr>
        <w:t>{</w:t>
      </w:r>
      <w:r w:rsidR="00887343">
        <w:rPr>
          <w:rStyle w:val="CodeinText"/>
        </w:rPr>
        <w:t>category</w:t>
      </w:r>
      <w:r>
        <w:rPr>
          <w:rStyle w:val="CodeinText"/>
        </w:rPr>
        <w:t>}/{action}</w:t>
      </w:r>
      <w:r>
        <w:t xml:space="preserve">, which was not what we intended. We should be able to quickly </w:t>
      </w:r>
      <w:commentRangeStart w:id="14"/>
      <w:commentRangeStart w:id="15"/>
      <w:r>
        <w:t xml:space="preserve">identify </w:t>
      </w:r>
      <w:commentRangeEnd w:id="14"/>
      <w:r w:rsidR="00E05039">
        <w:rPr>
          <w:rStyle w:val="CommentReference"/>
          <w:vanish/>
        </w:rPr>
        <w:commentReference w:id="14"/>
      </w:r>
      <w:commentRangeEnd w:id="15"/>
      <w:r w:rsidR="0050643A">
        <w:commentReference w:id="15"/>
      </w:r>
      <w:r>
        <w:t>a routing mismatch, so that we can fix it speedily.</w:t>
      </w:r>
    </w:p>
    <w:p w:rsidR="0050643A" w:rsidRDefault="00684EC9" w:rsidP="00FA59F4">
      <w:pPr>
        <w:pStyle w:val="Body"/>
      </w:pPr>
      <w:commentRangeStart w:id="16"/>
      <w:commentRangeStart w:id="17"/>
      <w:r>
        <w:t xml:space="preserve">With </w:t>
      </w:r>
      <w:r w:rsidR="00FA59F4">
        <w:t xml:space="preserve">many </w:t>
      </w:r>
      <w:r>
        <w:t xml:space="preserve">custom routes, it is easy for a URL to be caught by the wrong route. </w:t>
      </w:r>
      <w:r w:rsidR="0050643A">
        <w:t>It</w:t>
      </w:r>
      <w:r>
        <w:t xml:space="preserve"> </w:t>
      </w:r>
      <w:r w:rsidR="0050643A">
        <w:t>would</w:t>
      </w:r>
      <w:r>
        <w:t xml:space="preserve"> be nice if we had a diagnostics</w:t>
      </w:r>
      <w:r w:rsidR="003067E5">
        <w:fldChar w:fldCharType="begin"/>
      </w:r>
      <w:r>
        <w:instrText xml:space="preserve"> XE "routing:runtime diagnostics" </w:instrText>
      </w:r>
      <w:r w:rsidR="003067E5">
        <w:fldChar w:fldCharType="end"/>
      </w:r>
      <w:r>
        <w:t xml:space="preserve"> tool to display which routes are being matched (and used) for quickly catching these types of errors</w:t>
      </w:r>
      <w:commentRangeEnd w:id="16"/>
      <w:r w:rsidR="0050643A">
        <w:t>.</w:t>
      </w:r>
    </w:p>
    <w:p w:rsidR="0050643A" w:rsidRDefault="0050643A" w:rsidP="0050643A">
      <w:pPr>
        <w:pStyle w:val="Head1"/>
      </w:pPr>
      <w:r>
        <w:t xml:space="preserve">24.2 Inspecting </w:t>
      </w:r>
      <w:r w:rsidR="00FA59F4">
        <w:t>R</w:t>
      </w:r>
      <w:r>
        <w:t xml:space="preserve">outes at </w:t>
      </w:r>
      <w:r w:rsidR="00FA59F4">
        <w:t>R</w:t>
      </w:r>
      <w:r>
        <w:t>untime</w:t>
      </w:r>
    </w:p>
    <w:p w:rsidR="00FA59F4" w:rsidRDefault="00E05039" w:rsidP="00FA59F4">
      <w:pPr>
        <w:pStyle w:val="Body1"/>
      </w:pPr>
      <w:r>
        <w:rPr>
          <w:rStyle w:val="CommentReference"/>
          <w:vanish/>
        </w:rPr>
        <w:commentReference w:id="16"/>
      </w:r>
      <w:commentRangeEnd w:id="17"/>
      <w:r w:rsidR="00FA59F4">
        <w:commentReference w:id="17"/>
      </w:r>
      <w:r w:rsidR="0050643A">
        <w:t>In order to allow us to see the route rules as they are matched at runtime, we can add a special query string parameter</w:t>
      </w:r>
      <w:r w:rsidR="00FA59F4">
        <w:t xml:space="preserve"> that we can tack on to the end of the URL.  This will signify that instead of rendering the regular view, our custom Route Debugger should instead circumvent the request and provide a simple HTML view of the route information.</w:t>
      </w:r>
    </w:p>
    <w:p w:rsidR="00684EC9" w:rsidRPr="00FA59F4" w:rsidRDefault="00684EC9" w:rsidP="00FA59F4">
      <w:pPr>
        <w:pStyle w:val="Body"/>
      </w:pPr>
      <w:r w:rsidRPr="00FA59F4">
        <w:t xml:space="preserve">The current route information is stored in an object called </w:t>
      </w:r>
      <w:r w:rsidRPr="00FA59F4">
        <w:rPr>
          <w:rStyle w:val="CodeinText"/>
        </w:rPr>
        <w:t>RouteData</w:t>
      </w:r>
      <w:r w:rsidR="003067E5" w:rsidRPr="00FA59F4">
        <w:fldChar w:fldCharType="begin"/>
      </w:r>
      <w:r w:rsidRPr="00FA59F4">
        <w:instrText xml:space="preserve"> XE "RouteData" </w:instrText>
      </w:r>
      <w:r w:rsidR="003067E5" w:rsidRPr="00FA59F4">
        <w:fldChar w:fldCharType="end"/>
      </w:r>
      <w:r w:rsidRPr="00FA59F4">
        <w:t xml:space="preserve">, available to us in the </w:t>
      </w:r>
      <w:r w:rsidRPr="00FA59F4">
        <w:rPr>
          <w:rStyle w:val="CodeinText"/>
        </w:rPr>
        <w:t>IRouteHandler</w:t>
      </w:r>
      <w:r w:rsidRPr="00FA59F4">
        <w:t xml:space="preserve"> interface. The route handler is also first to get control of the request, so it is a great place to intercept and alter the behavior for any route as shown in listing </w:t>
      </w:r>
      <w:r w:rsidR="000171EC" w:rsidRPr="00FA59F4">
        <w:t>24</w:t>
      </w:r>
      <w:r w:rsidRPr="00FA59F4">
        <w:t>.6.</w:t>
      </w:r>
    </w:p>
    <w:p w:rsidR="00684EC9" w:rsidRDefault="00E05039" w:rsidP="00684EC9">
      <w:pPr>
        <w:pStyle w:val="TypesetterNote"/>
      </w:pPr>
      <w:r>
        <w:t>Cueball</w:t>
      </w:r>
      <w:r w:rsidR="00684EC9">
        <w:t xml:space="preserve"> in code and text</w:t>
      </w:r>
    </w:p>
    <w:p w:rsidR="00684EC9" w:rsidRPr="00684EC9" w:rsidRDefault="00684EC9" w:rsidP="00684EC9">
      <w:pPr>
        <w:pStyle w:val="CodeListingCaption"/>
        <w:rPr>
          <w:rStyle w:val="CodeinText"/>
          <w:rFonts w:cs="Arial"/>
          <w:bCs/>
        </w:rPr>
      </w:pPr>
      <w:r>
        <w:t xml:space="preserve">Listing </w:t>
      </w:r>
      <w:r w:rsidR="000171EC">
        <w:t>24</w:t>
      </w:r>
      <w:r>
        <w:t>.6 A custom route handler</w:t>
      </w:r>
      <w:r w:rsidR="003067E5">
        <w:fldChar w:fldCharType="begin"/>
      </w:r>
      <w:r>
        <w:instrText xml:space="preserve"> XE "RouteHandler:implementing" </w:instrText>
      </w:r>
      <w:r w:rsidR="003067E5">
        <w:fldChar w:fldCharType="end"/>
      </w:r>
      <w:r>
        <w:t xml:space="preserve"> creates an associated </w:t>
      </w:r>
      <w:r>
        <w:rPr>
          <w:rStyle w:val="CodeinText"/>
        </w:rPr>
        <w:t>IHttpHandler</w:t>
      </w:r>
    </w:p>
    <w:p w:rsidR="00684EC9" w:rsidRDefault="00684EC9" w:rsidP="00684EC9">
      <w:pPr>
        <w:pStyle w:val="Code"/>
      </w:pPr>
      <w:r>
        <w:t>public class CustomRouteHandler : IRouteHandler</w:t>
      </w:r>
    </w:p>
    <w:p w:rsidR="00684EC9" w:rsidRDefault="00684EC9" w:rsidP="00684EC9">
      <w:pPr>
        <w:pStyle w:val="Code"/>
      </w:pPr>
      <w:r>
        <w:t>{</w:t>
      </w:r>
    </w:p>
    <w:p w:rsidR="00684EC9" w:rsidRDefault="00684EC9" w:rsidP="00684EC9">
      <w:pPr>
        <w:pStyle w:val="Code"/>
      </w:pPr>
      <w:r>
        <w:t xml:space="preserve">    public IHttpHandler GetHttpHandler(RequestContext requestContext)</w:t>
      </w:r>
    </w:p>
    <w:p w:rsidR="00684EC9" w:rsidRDefault="00684EC9" w:rsidP="00684EC9">
      <w:pPr>
        <w:pStyle w:val="Code"/>
      </w:pPr>
      <w:r>
        <w:t xml:space="preserve">    {</w:t>
      </w:r>
    </w:p>
    <w:p w:rsidR="00684EC9" w:rsidRDefault="00684EC9" w:rsidP="00684EC9">
      <w:pPr>
        <w:pStyle w:val="Code"/>
      </w:pPr>
      <w:r>
        <w:t xml:space="preserve">        if(HasQueryStringKey("routeInfo",                                #1</w:t>
      </w:r>
    </w:p>
    <w:p w:rsidR="00684EC9" w:rsidRDefault="00684EC9" w:rsidP="00684EC9">
      <w:pPr>
        <w:pStyle w:val="Code"/>
      </w:pPr>
      <w:r>
        <w:t xml:space="preserve">                             requestContext.HttpContext.Request))</w:t>
      </w:r>
    </w:p>
    <w:p w:rsidR="00684EC9" w:rsidRDefault="00684EC9" w:rsidP="00684EC9">
      <w:pPr>
        <w:pStyle w:val="Code"/>
      </w:pPr>
      <w:r>
        <w:t xml:space="preserve">        {</w:t>
      </w:r>
    </w:p>
    <w:p w:rsidR="00684EC9" w:rsidRDefault="00684EC9" w:rsidP="00684EC9">
      <w:pPr>
        <w:pStyle w:val="Code"/>
      </w:pPr>
      <w:r>
        <w:t xml:space="preserve">            OutputRouteDiagnostics(requestContext.RouteData, </w:t>
      </w:r>
    </w:p>
    <w:p w:rsidR="00684EC9" w:rsidRDefault="00684EC9" w:rsidP="00684EC9">
      <w:pPr>
        <w:pStyle w:val="Code"/>
      </w:pPr>
      <w:r>
        <w:t xml:space="preserve">                                  requestContext.HttpContext);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var handler = new MvcHandler(requestContext);            </w:t>
      </w:r>
    </w:p>
    <w:p w:rsidR="00684EC9" w:rsidRDefault="00684EC9" w:rsidP="00684EC9">
      <w:pPr>
        <w:pStyle w:val="Code"/>
      </w:pPr>
      <w:r>
        <w:t xml:space="preserve">        return handler;</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private bool HasQueryStringKey(string keyToTest, </w:t>
      </w:r>
    </w:p>
    <w:p w:rsidR="00684EC9" w:rsidRDefault="00684EC9" w:rsidP="00684EC9">
      <w:pPr>
        <w:pStyle w:val="Code"/>
      </w:pPr>
      <w:r>
        <w:t xml:space="preserve">        HttpRequestBase request)</w:t>
      </w:r>
    </w:p>
    <w:p w:rsidR="00684EC9" w:rsidRDefault="00684EC9" w:rsidP="00684EC9">
      <w:pPr>
        <w:pStyle w:val="Code"/>
      </w:pPr>
      <w:r>
        <w:t xml:space="preserve">    {</w:t>
      </w:r>
    </w:p>
    <w:p w:rsidR="00684EC9" w:rsidRDefault="00684EC9" w:rsidP="00684EC9">
      <w:pPr>
        <w:pStyle w:val="Code"/>
      </w:pPr>
      <w:r>
        <w:t xml:space="preserve">        return Regex.IsMatch(request.Url.Query, </w:t>
      </w:r>
    </w:p>
    <w:p w:rsidR="00684EC9" w:rsidRDefault="00684EC9" w:rsidP="00684EC9">
      <w:pPr>
        <w:pStyle w:val="Code"/>
      </w:pPr>
      <w:r>
        <w:t xml:space="preserve">            string.Format(@"^\?{0}$", keyToTest</w:t>
      </w:r>
      <w:r w:rsidR="000E2226">
        <w:t>, RegexOptions.IgnoreCase</w:t>
      </w:r>
      <w:r>
        <w:t>));</w:t>
      </w:r>
    </w:p>
    <w:p w:rsidR="00684EC9" w:rsidRDefault="00684EC9" w:rsidP="00684EC9">
      <w:pPr>
        <w:pStyle w:val="Code"/>
      </w:pPr>
      <w:r>
        <w:t xml:space="preserv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Body1"/>
      </w:pPr>
      <w:r>
        <w:t xml:space="preserve">A route handler’s normal responsibility is to construct and hand off the </w:t>
      </w:r>
      <w:r>
        <w:rPr>
          <w:rStyle w:val="CodeinText"/>
        </w:rPr>
        <w:t>IHttpHandler</w:t>
      </w:r>
      <w:r>
        <w:t xml:space="preserve"> that will handle this request. By default, this is </w:t>
      </w:r>
      <w:r>
        <w:rPr>
          <w:rStyle w:val="CodeinText"/>
        </w:rPr>
        <w:t>MvcHandler</w:t>
      </w:r>
      <w:r>
        <w:t xml:space="preserve">. In our </w:t>
      </w:r>
      <w:r>
        <w:rPr>
          <w:rStyle w:val="CodeinText"/>
        </w:rPr>
        <w:t>CustomRouteHandler</w:t>
      </w:r>
      <w:r>
        <w:t xml:space="preserve"> we </w:t>
      </w:r>
      <w:r>
        <w:lastRenderedPageBreak/>
        <w:t xml:space="preserve">first check to see if the querystring parameter is present </w:t>
      </w:r>
      <w:r w:rsidRPr="00607E6A">
        <w:rPr>
          <w:rStyle w:val="Bold"/>
        </w:rPr>
        <w:t>(1)</w:t>
      </w:r>
      <w:r>
        <w:t xml:space="preserve"> (we do this with a simple regular expression on the URL query section). The </w:t>
      </w:r>
      <w:r>
        <w:rPr>
          <w:rStyle w:val="CodeinText"/>
        </w:rPr>
        <w:t>OutputRouteDiagnostics</w:t>
      </w:r>
      <w:r>
        <w:t xml:space="preserve"> method is shown in listing </w:t>
      </w:r>
      <w:r w:rsidR="000171EC">
        <w:t>24</w:t>
      </w:r>
      <w:r>
        <w:t>.7.</w:t>
      </w:r>
    </w:p>
    <w:p w:rsidR="00684EC9" w:rsidRDefault="00684EC9" w:rsidP="00684EC9">
      <w:pPr>
        <w:pStyle w:val="CodeListingCaption"/>
      </w:pPr>
      <w:r>
        <w:t xml:space="preserve">Listing </w:t>
      </w:r>
      <w:r w:rsidR="000171EC">
        <w:t>24</w:t>
      </w:r>
      <w:r>
        <w:t>.7 Rendering route diagnostic information to the response stream</w:t>
      </w:r>
    </w:p>
    <w:p w:rsidR="00684EC9" w:rsidRDefault="00684EC9" w:rsidP="00684EC9">
      <w:pPr>
        <w:pStyle w:val="Code"/>
      </w:pPr>
      <w:r>
        <w:t>private void OutputRouteDiagnostics(RouteData routeData, HttpContextBase context)</w:t>
      </w:r>
    </w:p>
    <w:p w:rsidR="00684EC9" w:rsidRDefault="00684EC9" w:rsidP="00684EC9">
      <w:pPr>
        <w:pStyle w:val="Code"/>
      </w:pPr>
      <w:r>
        <w:t>{</w:t>
      </w:r>
    </w:p>
    <w:p w:rsidR="00684EC9" w:rsidRDefault="00684EC9" w:rsidP="00684EC9">
      <w:pPr>
        <w:pStyle w:val="Code"/>
      </w:pPr>
      <w:r>
        <w:t xml:space="preserve">    var response = context.Response;</w:t>
      </w:r>
    </w:p>
    <w:p w:rsidR="00684EC9" w:rsidRDefault="00684EC9" w:rsidP="00684EC9">
      <w:pPr>
        <w:pStyle w:val="Code"/>
      </w:pPr>
      <w:r>
        <w:t xml:space="preserve">    response.Write(</w:t>
      </w:r>
    </w:p>
    <w:p w:rsidR="00684EC9" w:rsidRDefault="00684EC9" w:rsidP="00684EC9">
      <w:pPr>
        <w:pStyle w:val="Code"/>
      </w:pPr>
      <w:r>
        <w:t xml:space="preserve">        @"&lt;style&gt;body {font-family: Arial;}</w:t>
      </w:r>
    </w:p>
    <w:p w:rsidR="00684EC9" w:rsidRDefault="00684EC9" w:rsidP="00684EC9">
      <w:pPr>
        <w:pStyle w:val="Code"/>
      </w:pPr>
      <w:r>
        <w:t xml:space="preserve">                 table th {background-color: #359; color: #fff;}</w:t>
      </w:r>
    </w:p>
    <w:p w:rsidR="00684EC9" w:rsidRDefault="00684EC9" w:rsidP="00684EC9">
      <w:pPr>
        <w:pStyle w:val="Code"/>
      </w:pPr>
      <w:r>
        <w:t xml:space="preserve">          &lt;/style&gt;</w:t>
      </w:r>
    </w:p>
    <w:p w:rsidR="00684EC9" w:rsidRDefault="00684EC9" w:rsidP="00684EC9">
      <w:pPr>
        <w:pStyle w:val="Code"/>
      </w:pPr>
      <w:r>
        <w:t xml:space="preserve">          &lt;h1&gt;Route Data:&lt;/h1&gt;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&lt;tr&gt;&lt;th&gt;Key&lt;/th&gt;&lt;th&gt;Value&lt;/th&gt;&lt;/tr&gt;");                         #A</w:t>
      </w:r>
    </w:p>
    <w:p w:rsidR="00684EC9" w:rsidRDefault="00684EC9" w:rsidP="00684EC9">
      <w:pPr>
        <w:pStyle w:val="Code"/>
      </w:pPr>
      <w:r>
        <w:t xml:space="preserve">    foreach (var pair in routeData.Values)</w:t>
      </w:r>
    </w:p>
    <w:p w:rsidR="00684EC9" w:rsidRDefault="00684EC9" w:rsidP="00684EC9">
      <w:pPr>
        <w:pStyle w:val="Code"/>
      </w:pPr>
      <w:r>
        <w:t xml:space="preserve">    {</w:t>
      </w:r>
    </w:p>
    <w:p w:rsidR="00684EC9" w:rsidRDefault="00684EC9" w:rsidP="00684EC9">
      <w:pPr>
        <w:pStyle w:val="Code"/>
      </w:pPr>
      <w:r>
        <w:t xml:space="preserve">        response.Write(string.Format("&lt;tr&gt;&lt;td&gt;{0}&lt;/td&gt;&lt;td&gt;{1}&lt;/td&gt;&lt;/tr&gt;", </w:t>
      </w:r>
    </w:p>
    <w:p w:rsidR="00684EC9" w:rsidRDefault="00684EC9" w:rsidP="00684EC9">
      <w:pPr>
        <w:pStyle w:val="Code"/>
      </w:pPr>
      <w:r>
        <w:t xml:space="preserve">           pair.Key, pair.Value));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response.Write(</w:t>
      </w:r>
    </w:p>
    <w:p w:rsidR="00684EC9" w:rsidRDefault="00684EC9" w:rsidP="00684EC9">
      <w:pPr>
        <w:pStyle w:val="Code"/>
      </w:pPr>
      <w:r>
        <w:t xml:space="preserve">        @"&lt;/table&gt;</w:t>
      </w:r>
    </w:p>
    <w:p w:rsidR="00684EC9" w:rsidRDefault="00684EC9" w:rsidP="00684EC9">
      <w:pPr>
        <w:pStyle w:val="Code"/>
      </w:pPr>
      <w:r>
        <w:t xml:space="preserve">        &lt;h1&gt;Routes:&lt;/h1&gt;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&lt;tr&gt;&lt;th&gt;&lt;/th&gt;&lt;th&gt;Route&lt;/th&gt;&lt;/tr&gt;");                          #B</w:t>
      </w:r>
    </w:p>
    <w:p w:rsidR="00684EC9" w:rsidRDefault="00684EC9" w:rsidP="00684EC9">
      <w:pPr>
        <w:pStyle w:val="Code"/>
      </w:pPr>
      <w:r>
        <w:t xml:space="preserve">    bool foundRouteUsed = false;</w:t>
      </w:r>
    </w:p>
    <w:p w:rsidR="00684EC9" w:rsidRDefault="00684EC9" w:rsidP="00684EC9">
      <w:pPr>
        <w:pStyle w:val="Code"/>
      </w:pPr>
      <w:r>
        <w:t xml:space="preserve">    foreach(Route r in RouteTable.Routes)</w:t>
      </w:r>
    </w:p>
    <w:p w:rsidR="00684EC9" w:rsidRDefault="00684EC9" w:rsidP="00684EC9">
      <w:pPr>
        <w:pStyle w:val="Code"/>
      </w:pPr>
      <w:r>
        <w:t xml:space="preserve">    {</w:t>
      </w:r>
    </w:p>
    <w:p w:rsidR="00684EC9" w:rsidRDefault="00684EC9" w:rsidP="00684EC9">
      <w:pPr>
        <w:pStyle w:val="Code"/>
      </w:pPr>
      <w:r>
        <w:t xml:space="preserve">        response.Write("&lt;tr&gt;&lt;td&gt;");</w:t>
      </w:r>
    </w:p>
    <w:p w:rsidR="00684EC9" w:rsidRDefault="00684EC9" w:rsidP="00684EC9">
      <w:pPr>
        <w:pStyle w:val="Code"/>
      </w:pPr>
      <w:r>
        <w:t xml:space="preserve">        bool matches = r.GetRouteData(context) != null;</w:t>
      </w:r>
    </w:p>
    <w:p w:rsidR="00684EC9" w:rsidRDefault="00684EC9" w:rsidP="00684EC9">
      <w:pPr>
        <w:pStyle w:val="Code"/>
      </w:pPr>
      <w:r>
        <w:t xml:space="preserve">        string backgroundColor = matches ? "#bfb" : "#fbb";              #C</w:t>
      </w:r>
    </w:p>
    <w:p w:rsidR="00684EC9" w:rsidRDefault="00684EC9" w:rsidP="00684EC9">
      <w:pPr>
        <w:pStyle w:val="Code"/>
      </w:pPr>
      <w:r>
        <w:t xml:space="preserve">        if(matches &amp;&amp; !foundRouteUsed)</w:t>
      </w:r>
    </w:p>
    <w:p w:rsidR="00684EC9" w:rsidRDefault="00684EC9" w:rsidP="00684EC9">
      <w:pPr>
        <w:pStyle w:val="Code"/>
      </w:pPr>
      <w:r>
        <w:t xml:space="preserve">        {</w:t>
      </w:r>
    </w:p>
    <w:p w:rsidR="00684EC9" w:rsidRDefault="00684EC9" w:rsidP="00684EC9">
      <w:pPr>
        <w:pStyle w:val="Code"/>
      </w:pPr>
      <w:r>
        <w:t xml:space="preserve">            response.Write("&amp;raquo;");                                   #D</w:t>
      </w:r>
    </w:p>
    <w:p w:rsidR="00684EC9" w:rsidRDefault="00684EC9" w:rsidP="00684EC9">
      <w:pPr>
        <w:pStyle w:val="Code"/>
      </w:pPr>
      <w:r>
        <w:t xml:space="preserve">            foundRouteUsed = true;    </w:t>
      </w:r>
    </w:p>
    <w:p w:rsidR="00684EC9" w:rsidRDefault="00684EC9" w:rsidP="00684EC9">
      <w:pPr>
        <w:pStyle w:val="Code"/>
      </w:pPr>
      <w:r>
        <w:t xml:space="preserve">        }</w:t>
      </w:r>
    </w:p>
    <w:p w:rsidR="00684EC9" w:rsidRDefault="00684EC9" w:rsidP="00684EC9">
      <w:pPr>
        <w:pStyle w:val="Code"/>
      </w:pPr>
      <w:r>
        <w:t xml:space="preserve">        response.Write(string.Format(</w:t>
      </w:r>
    </w:p>
    <w:p w:rsidR="00684EC9" w:rsidRDefault="00684EC9" w:rsidP="00684EC9">
      <w:pPr>
        <w:pStyle w:val="Code"/>
      </w:pPr>
      <w:r>
        <w:t xml:space="preserve">            "&lt;/td&gt;&lt;td style='font-family: Courier New; </w:t>
      </w:r>
    </w:p>
    <w:p w:rsidR="00684EC9" w:rsidRDefault="00684EC9" w:rsidP="00684EC9">
      <w:pPr>
        <w:pStyle w:val="Code"/>
      </w:pPr>
      <w:r>
        <w:t xml:space="preserve">                background-color:{0}'&gt;{1}&lt;/td&gt;&lt;/tr&gt;",</w:t>
      </w:r>
    </w:p>
    <w:p w:rsidR="00684EC9" w:rsidRDefault="00684EC9" w:rsidP="00684EC9">
      <w:pPr>
        <w:pStyle w:val="Code"/>
      </w:pPr>
      <w:r>
        <w:t xml:space="preserve">            backgroundColor, r.Url));</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response.End();</w:t>
      </w:r>
    </w:p>
    <w:p w:rsidR="00684EC9" w:rsidRDefault="00684EC9" w:rsidP="00684EC9">
      <w:pPr>
        <w:pStyle w:val="Code"/>
      </w:pPr>
      <w:r>
        <w:t>}</w:t>
      </w:r>
    </w:p>
    <w:p w:rsidR="00684EC9" w:rsidRDefault="00684EC9" w:rsidP="00684EC9">
      <w:pPr>
        <w:pStyle w:val="CodeAnnotation"/>
      </w:pPr>
    </w:p>
    <w:p w:rsidR="00684EC9" w:rsidRDefault="00684EC9" w:rsidP="00684EC9">
      <w:pPr>
        <w:pStyle w:val="CodeAnnotation"/>
      </w:pPr>
      <w:r>
        <w:t>#A Create an HTML table</w:t>
      </w:r>
    </w:p>
    <w:p w:rsidR="00684EC9" w:rsidRPr="006F75E8" w:rsidRDefault="00684EC9" w:rsidP="00684EC9">
      <w:pPr>
        <w:pStyle w:val="CodeAnnotation"/>
      </w:pPr>
      <w:r>
        <w:t xml:space="preserve">#B </w:t>
      </w:r>
      <w:r w:rsidRPr="006F75E8">
        <w:t>Display the routes</w:t>
      </w:r>
    </w:p>
    <w:p w:rsidR="00684EC9" w:rsidRPr="006F75E8" w:rsidRDefault="00684EC9" w:rsidP="00684EC9">
      <w:pPr>
        <w:pStyle w:val="CodeAnnotation"/>
      </w:pPr>
      <w:r>
        <w:t>#C Green if match</w:t>
      </w:r>
      <w:r w:rsidRPr="006F75E8">
        <w:t>ing, Red otherwise</w:t>
      </w:r>
    </w:p>
    <w:p w:rsidR="00684EC9" w:rsidRPr="006F75E8" w:rsidRDefault="00684EC9" w:rsidP="00684EC9">
      <w:pPr>
        <w:pStyle w:val="CodeAnnotation"/>
      </w:pPr>
      <w:r>
        <w:t xml:space="preserve">#D </w:t>
      </w:r>
      <w:r w:rsidRPr="006F75E8">
        <w:t>Chevron (») next to route selected</w:t>
      </w:r>
    </w:p>
    <w:p w:rsidR="00684EC9" w:rsidRDefault="00684EC9" w:rsidP="00684EC9">
      <w:pPr>
        <w:pStyle w:val="Code"/>
      </w:pPr>
    </w:p>
    <w:p w:rsidR="00684EC9" w:rsidRDefault="00684EC9" w:rsidP="00684EC9">
      <w:pPr>
        <w:pStyle w:val="Body1"/>
      </w:pPr>
      <w:r>
        <w:lastRenderedPageBreak/>
        <w:t xml:space="preserve">This method outputs two tables, one for the current route data, and one for the routes in the system. Each route will return null for </w:t>
      </w:r>
      <w:r>
        <w:rPr>
          <w:rStyle w:val="CodeinText"/>
        </w:rPr>
        <w:t>GetRouteData</w:t>
      </w:r>
      <w:r>
        <w:t xml:space="preserve"> if the route doesn’t match the current request. The table is then colored to show which routes matched, and a little arrow indicates which route is in use for the current URL. The response is ended to prevent any further rendering.</w:t>
      </w:r>
    </w:p>
    <w:p w:rsidR="00684EC9" w:rsidRDefault="00684EC9" w:rsidP="00684EC9">
      <w:pPr>
        <w:pStyle w:val="Body"/>
      </w:pPr>
      <w:r>
        <w:t xml:space="preserve">To finalize this change, we have to alter the current routes to use our new handler as shown in listing </w:t>
      </w:r>
      <w:r w:rsidR="000171EC">
        <w:t>24</w:t>
      </w:r>
      <w:r>
        <w:t>.8.</w:t>
      </w:r>
    </w:p>
    <w:p w:rsidR="00684EC9" w:rsidRDefault="00684EC9" w:rsidP="00684EC9">
      <w:pPr>
        <w:pStyle w:val="CodeListingCaption"/>
      </w:pPr>
      <w:commentRangeStart w:id="18"/>
      <w:commentRangeStart w:id="19"/>
      <w:r>
        <w:t xml:space="preserve">Listing </w:t>
      </w:r>
      <w:r w:rsidR="00FA59F4">
        <w:t>24</w:t>
      </w:r>
      <w:r>
        <w:t xml:space="preserve">.8 </w:t>
      </w:r>
      <w:commentRangeEnd w:id="18"/>
      <w:r w:rsidR="00E05039">
        <w:rPr>
          <w:rStyle w:val="CommentReference"/>
          <w:rFonts w:ascii="Verdana" w:hAnsi="Verdana"/>
          <w:b w:val="0"/>
          <w:vanish/>
          <w:color w:val="000000"/>
        </w:rPr>
        <w:commentReference w:id="18"/>
      </w:r>
      <w:commentRangeEnd w:id="19"/>
      <w:r w:rsidR="00FA59F4">
        <w:rPr>
          <w:rFonts w:ascii="Verdana" w:hAnsi="Verdana"/>
          <w:b w:val="0"/>
          <w:color w:val="000000"/>
          <w:sz w:val="16"/>
        </w:rPr>
        <w:commentReference w:id="19"/>
      </w:r>
      <w:r>
        <w:t>Assigning routes to our custom route handler</w:t>
      </w:r>
    </w:p>
    <w:p w:rsidR="000E2226" w:rsidRPr="000E2226" w:rsidRDefault="000E2226" w:rsidP="000E2226">
      <w:pPr>
        <w:pStyle w:val="Code"/>
      </w:pPr>
      <w:r w:rsidRPr="000E2226">
        <w:t>private static RouteBase CreateRoute(string url, object defaults)</w:t>
      </w:r>
    </w:p>
    <w:p w:rsidR="000E2226" w:rsidRPr="000E2226" w:rsidRDefault="000E2226" w:rsidP="000E2226">
      <w:pPr>
        <w:pStyle w:val="Code"/>
      </w:pPr>
      <w:r w:rsidRPr="000E2226">
        <w:t>{</w:t>
      </w:r>
    </w:p>
    <w:p w:rsidR="000E2226" w:rsidRDefault="000E2226" w:rsidP="000E2226">
      <w:pPr>
        <w:pStyle w:val="Code"/>
      </w:pPr>
      <w:r>
        <w:t xml:space="preserve">    </w:t>
      </w:r>
      <w:r w:rsidRPr="000E2226">
        <w:t xml:space="preserve">return new Route(url, new RouteValueDictionary(defaults), </w:t>
      </w:r>
    </w:p>
    <w:p w:rsidR="000E2226" w:rsidRPr="000E2226" w:rsidRDefault="000E2226" w:rsidP="000E2226">
      <w:pPr>
        <w:pStyle w:val="Code"/>
      </w:pPr>
      <w:r w:rsidRPr="000E2226">
        <w:t>new CustomRouteHandler());</w:t>
      </w:r>
    </w:p>
    <w:p w:rsidR="000E2226" w:rsidRPr="000E2226" w:rsidRDefault="000E2226" w:rsidP="000E2226">
      <w:pPr>
        <w:pStyle w:val="Code"/>
      </w:pPr>
      <w:r w:rsidRPr="000E2226">
        <w:t>}</w:t>
      </w:r>
    </w:p>
    <w:p w:rsidR="000E2226" w:rsidRPr="000E2226" w:rsidRDefault="000E2226" w:rsidP="000E2226">
      <w:pPr>
        <w:pStyle w:val="Code"/>
      </w:pPr>
    </w:p>
    <w:p w:rsidR="000E2226" w:rsidRPr="000E2226" w:rsidRDefault="00A54FAE" w:rsidP="00A54FAE">
      <w:pPr>
        <w:pStyle w:val="Code"/>
        <w:ind w:left="0"/>
      </w:pPr>
      <w:r>
        <w:t xml:space="preserve">   </w:t>
      </w:r>
      <w:r w:rsidR="000E2226" w:rsidRPr="000E2226">
        <w:t>public static void RegisterRoutes(RouteCollection routes)</w:t>
      </w:r>
    </w:p>
    <w:p w:rsidR="000E2226" w:rsidRPr="000E2226" w:rsidRDefault="00A54FAE" w:rsidP="00A54FAE">
      <w:pPr>
        <w:pStyle w:val="Code"/>
        <w:ind w:left="0"/>
      </w:pPr>
      <w:r>
        <w:t xml:space="preserve">   </w:t>
      </w:r>
      <w:r w:rsidR="000E2226" w:rsidRPr="000E2226">
        <w:t>{</w:t>
      </w:r>
    </w:p>
    <w:p w:rsidR="000E2226" w:rsidRPr="000E2226" w:rsidRDefault="000E2226" w:rsidP="000E2226">
      <w:pPr>
        <w:pStyle w:val="Code"/>
      </w:pPr>
      <w:r w:rsidRPr="000E2226">
        <w:t xml:space="preserve">    routes.IgnoreRoute("{resource}.axd/{*pathInfo}");</w:t>
      </w:r>
    </w:p>
    <w:p w:rsidR="000E2226" w:rsidRPr="000E2226" w:rsidRDefault="000E2226" w:rsidP="000E2226">
      <w:pPr>
        <w:pStyle w:val="Code"/>
      </w:pPr>
    </w:p>
    <w:p w:rsidR="000E2226" w:rsidRPr="000E2226" w:rsidRDefault="000E2226" w:rsidP="000E2226">
      <w:pPr>
        <w:pStyle w:val="Code"/>
      </w:pPr>
      <w:r w:rsidRPr="000E2226">
        <w:t xml:space="preserve">    routes.Add(CreateRoute("{category}/{action}", new {controller = "products", action = "index"}));</w:t>
      </w:r>
    </w:p>
    <w:p w:rsidR="00A54FAE" w:rsidRDefault="000E2226" w:rsidP="000E2226">
      <w:pPr>
        <w:pStyle w:val="Code"/>
      </w:pPr>
      <w:r w:rsidRPr="000E2226">
        <w:t xml:space="preserve">            </w:t>
      </w:r>
    </w:p>
    <w:p w:rsidR="000E2226" w:rsidRDefault="00A54FAE" w:rsidP="000E2226">
      <w:pPr>
        <w:pStyle w:val="Code"/>
      </w:pPr>
      <w:r>
        <w:t xml:space="preserve">    </w:t>
      </w:r>
      <w:r w:rsidR="000E2226" w:rsidRPr="000E2226">
        <w:t>routes.Add(CreateRoute("{controller}/{action}/{id}", new {controller = "home", action = "index", id=""}));</w:t>
      </w:r>
    </w:p>
    <w:p w:rsidR="000E2226" w:rsidRDefault="000E2226" w:rsidP="000E2226">
      <w:pPr>
        <w:pStyle w:val="Code"/>
      </w:pPr>
      <w:r>
        <w:t>}</w:t>
      </w:r>
    </w:p>
    <w:p w:rsidR="00684EC9" w:rsidRDefault="00684EC9" w:rsidP="00A54FAE">
      <w:pPr>
        <w:pStyle w:val="Code"/>
      </w:pPr>
    </w:p>
    <w:p w:rsidR="00FA59F4" w:rsidRPr="00FA59F4" w:rsidRDefault="00FA59F4" w:rsidP="00FA59F4">
      <w:pPr>
        <w:pStyle w:val="Body1"/>
      </w:pPr>
      <w:r>
        <w:t xml:space="preserve">Here we are simply creating routes as we did before, only this time we are setting them up with our new </w:t>
      </w:r>
      <w:r>
        <w:rPr>
          <w:rStyle w:val="CodeinText"/>
        </w:rPr>
        <w:t>CustomRouteHandler</w:t>
      </w:r>
      <w:r>
        <w:t xml:space="preserve"> class. A helper method is used to avoid too much code duplication and to allow a similar experience to the </w:t>
      </w:r>
      <w:r w:rsidRPr="00FA59F4">
        <w:rPr>
          <w:rStyle w:val="CodeinText"/>
        </w:rPr>
        <w:t>MapRoute</w:t>
      </w:r>
      <w:r>
        <w:t xml:space="preserve"> method we used previously.</w:t>
      </w:r>
    </w:p>
    <w:p w:rsidR="00684EC9" w:rsidRDefault="00684EC9" w:rsidP="00FA59F4">
      <w:pPr>
        <w:pStyle w:val="Body"/>
      </w:pPr>
      <w:r>
        <w:t xml:space="preserve">The end result (shown in figure </w:t>
      </w:r>
      <w:r w:rsidR="000171EC">
        <w:t>24</w:t>
      </w:r>
      <w:r>
        <w:t xml:space="preserve">.2) is </w:t>
      </w:r>
      <w:commentRangeStart w:id="20"/>
      <w:commentRangeStart w:id="21"/>
      <w:r>
        <w:t>incredibly helpful.</w:t>
      </w:r>
      <w:r w:rsidR="00FA59F4">
        <w:t xml:space="preserve">  It shows us all of the routes that are defined, color coded by whether or not they match the current request.</w:t>
      </w:r>
      <w:r>
        <w:t xml:space="preserve"> </w:t>
      </w:r>
      <w:commentRangeEnd w:id="20"/>
      <w:r w:rsidR="00E05039">
        <w:rPr>
          <w:rStyle w:val="CommentReference"/>
          <w:vanish/>
        </w:rPr>
        <w:commentReference w:id="20"/>
      </w:r>
      <w:commentRangeEnd w:id="21"/>
      <w:r w:rsidR="00FA59F4">
        <w:commentReference w:id="21"/>
      </w:r>
      <w:r>
        <w:t xml:space="preserve">Let’s use the </w:t>
      </w:r>
      <w:r>
        <w:rPr>
          <w:rStyle w:val="CodeinText"/>
        </w:rPr>
        <w:t>/home/index</w:t>
      </w:r>
      <w:r w:rsidR="00FA59F4">
        <w:t xml:space="preserve"> URL </w:t>
      </w:r>
      <w:commentRangeStart w:id="22"/>
      <w:commentRangeStart w:id="23"/>
      <w:r>
        <w:t xml:space="preserve">that resulted in a 404 in figure </w:t>
      </w:r>
      <w:r w:rsidR="000171EC">
        <w:t>24</w:t>
      </w:r>
      <w:r w:rsidR="00FA59F4">
        <w:t>.1</w:t>
      </w:r>
      <w:r>
        <w:t xml:space="preserve"> </w:t>
      </w:r>
      <w:commentRangeEnd w:id="22"/>
      <w:r w:rsidR="00E05039">
        <w:rPr>
          <w:rStyle w:val="CommentReference"/>
          <w:vanish/>
        </w:rPr>
        <w:commentReference w:id="22"/>
      </w:r>
      <w:commentRangeEnd w:id="23"/>
      <w:r w:rsidR="00FA59F4">
        <w:commentReference w:id="23"/>
      </w:r>
      <w:r>
        <w:t xml:space="preserve">but this time we’ll add </w:t>
      </w:r>
      <w:r>
        <w:rPr>
          <w:rStyle w:val="CodeinText"/>
        </w:rPr>
        <w:t>?routeInfo</w:t>
      </w:r>
      <w:r>
        <w:t xml:space="preserve"> to the </w:t>
      </w:r>
      <w:r w:rsidR="00FA59F4">
        <w:t>q</w:t>
      </w:r>
      <w:r>
        <w:t>uery</w:t>
      </w:r>
      <w:r w:rsidR="00FA59F4">
        <w:t xml:space="preserve"> </w:t>
      </w:r>
      <w:r>
        <w:t xml:space="preserve">string. We can see in the route data table that the value </w:t>
      </w:r>
      <w:r>
        <w:rPr>
          <w:rStyle w:val="CodeinText"/>
        </w:rPr>
        <w:t>home</w:t>
      </w:r>
      <w:r>
        <w:t xml:space="preserve"> was picked up as a conference key. The route table confirms that the conference key route was picked up first, since it matched.</w:t>
      </w:r>
    </w:p>
    <w:p w:rsidR="00684EC9" w:rsidRDefault="00684EC9" w:rsidP="00684EC9">
      <w:pPr>
        <w:pStyle w:val="Body"/>
      </w:pPr>
    </w:p>
    <w:p w:rsidR="00A54FAE" w:rsidRDefault="00A54FAE" w:rsidP="00684EC9">
      <w:pPr>
        <w:pStyle w:val="Figure"/>
      </w:pPr>
    </w:p>
    <w:p w:rsidR="00684EC9" w:rsidRDefault="00A54FAE" w:rsidP="00684EC9">
      <w:pPr>
        <w:pStyle w:val="Figure"/>
      </w:pPr>
      <w:r w:rsidRPr="00A54FAE">
        <w:rPr>
          <w:noProof/>
        </w:rPr>
        <w:lastRenderedPageBreak/>
        <w:drawing>
          <wp:inline distT="0" distB="0" distL="0" distR="0">
            <wp:extent cx="4800600" cy="3813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800600" cy="3813610"/>
                    </a:xfrm>
                    <a:prstGeom prst="rect">
                      <a:avLst/>
                    </a:prstGeom>
                    <a:noFill/>
                    <a:ln w="9525">
                      <a:noFill/>
                      <a:miter lim="800000"/>
                      <a:headEnd/>
                      <a:tailEnd/>
                    </a:ln>
                  </pic:spPr>
                </pic:pic>
              </a:graphicData>
            </a:graphic>
          </wp:inline>
        </w:drawing>
      </w:r>
    </w:p>
    <w:p w:rsidR="00684EC9" w:rsidRPr="00A1129F" w:rsidRDefault="00684EC9" w:rsidP="00684EC9">
      <w:pPr>
        <w:pStyle w:val="FigureCaption"/>
      </w:pPr>
      <w:commentRangeStart w:id="24"/>
      <w:commentRangeStart w:id="25"/>
      <w:r>
        <w:t xml:space="preserve">Figure </w:t>
      </w:r>
      <w:r w:rsidR="000171EC">
        <w:t>24</w:t>
      </w:r>
      <w:r>
        <w:t>.2 Appending the query</w:t>
      </w:r>
      <w:r w:rsidRPr="00A1129F">
        <w:t xml:space="preserve">string parameter </w:t>
      </w:r>
      <w:r w:rsidRPr="00A72291">
        <w:rPr>
          <w:rStyle w:val="CodeinText"/>
        </w:rPr>
        <w:t>?route</w:t>
      </w:r>
      <w:r w:rsidR="00A54FAE">
        <w:rPr>
          <w:rStyle w:val="CodeinText"/>
        </w:rPr>
        <w:t>i</w:t>
      </w:r>
      <w:r w:rsidRPr="00A72291">
        <w:rPr>
          <w:rStyle w:val="CodeinText"/>
        </w:rPr>
        <w:t>nfo</w:t>
      </w:r>
      <w:r w:rsidRPr="00A1129F">
        <w:t xml:space="preserve"> to our URL gives us detailed information about the current request’s route. We can see now that the wrong route was chosen.</w:t>
      </w:r>
      <w:commentRangeEnd w:id="24"/>
      <w:r w:rsidR="00E05039">
        <w:rPr>
          <w:rStyle w:val="CommentReference"/>
          <w:rFonts w:ascii="Verdana" w:hAnsi="Verdana"/>
          <w:vanish/>
          <w:color w:val="000000"/>
        </w:rPr>
        <w:commentReference w:id="24"/>
      </w:r>
      <w:commentRangeEnd w:id="25"/>
      <w:r w:rsidR="0038534B">
        <w:rPr>
          <w:rFonts w:ascii="Verdana" w:hAnsi="Verdana"/>
          <w:color w:val="000000"/>
        </w:rPr>
        <w:commentReference w:id="25"/>
      </w:r>
    </w:p>
    <w:p w:rsidR="0038534B" w:rsidRDefault="00684EC9" w:rsidP="00684EC9">
      <w:pPr>
        <w:pStyle w:val="Body"/>
      </w:pPr>
      <w:r>
        <w:t xml:space="preserve">Now you </w:t>
      </w:r>
      <w:commentRangeStart w:id="26"/>
      <w:r>
        <w:t xml:space="preserve">can immediately tell </w:t>
      </w:r>
      <w:commentRangeEnd w:id="26"/>
      <w:r w:rsidR="00E05039">
        <w:rPr>
          <w:rStyle w:val="CommentReference"/>
          <w:vanish/>
        </w:rPr>
        <w:commentReference w:id="26"/>
      </w:r>
      <w:r>
        <w:t xml:space="preserve">that the current route used is not the one we intended. We can also tell whether or not other routes match this request by the color of the cell. </w:t>
      </w:r>
      <w:commentRangeStart w:id="27"/>
      <w:r>
        <w:t xml:space="preserve">If you’re reading the print version of this book this might not be apparent, but if you run the sample application you’ll see that rows </w:t>
      </w:r>
      <w:r w:rsidR="00A54FAE">
        <w:t xml:space="preserve">2 and 3 </w:t>
      </w:r>
      <w:r>
        <w:t>are green</w:t>
      </w:r>
      <w:commentRangeEnd w:id="27"/>
      <w:r w:rsidR="00E05039">
        <w:rPr>
          <w:rStyle w:val="CommentReference"/>
          <w:vanish/>
        </w:rPr>
        <w:commentReference w:id="27"/>
      </w:r>
      <w:r>
        <w:t xml:space="preserve">. We now quickly identify the issue as a routing problem and can fix it accordingly. In this case, if we add constraints to the first route such that </w:t>
      </w:r>
      <w:r w:rsidR="00A54FAE">
        <w:t>{</w:t>
      </w:r>
      <w:r w:rsidR="00A54FAE">
        <w:rPr>
          <w:rStyle w:val="CodeinText"/>
        </w:rPr>
        <w:t>category}</w:t>
      </w:r>
      <w:r>
        <w:t xml:space="preserve"> isn’t the same as one of our contro</w:t>
      </w:r>
      <w:r w:rsidR="0038534B">
        <w:t>llers, the problem is resolved.</w:t>
      </w:r>
    </w:p>
    <w:p w:rsidR="0038534B" w:rsidRDefault="00684EC9" w:rsidP="0038534B">
      <w:pPr>
        <w:pStyle w:val="CalloutHead"/>
        <w:rPr>
          <w:rStyle w:val="Italics"/>
        </w:rPr>
      </w:pPr>
      <w:commentRangeStart w:id="28"/>
      <w:commentRangeStart w:id="29"/>
      <w:r>
        <w:rPr>
          <w:rStyle w:val="Italics"/>
        </w:rPr>
        <w:t>Remember that order matters!</w:t>
      </w:r>
    </w:p>
    <w:p w:rsidR="00684EC9" w:rsidRPr="00684EC9" w:rsidRDefault="00684EC9" w:rsidP="0038534B">
      <w:pPr>
        <w:pStyle w:val="Callout"/>
        <w:rPr>
          <w:rStyle w:val="Italics"/>
          <w:rFonts w:ascii="Arial" w:hAnsi="Arial"/>
          <w:color w:val="960000"/>
        </w:rPr>
      </w:pPr>
      <w:r>
        <w:rPr>
          <w:rStyle w:val="Italics"/>
        </w:rPr>
        <w:t xml:space="preserve"> The first route matched is the one used</w:t>
      </w:r>
      <w:r w:rsidR="003067E5">
        <w:rPr>
          <w:rStyle w:val="Italics"/>
        </w:rPr>
        <w:fldChar w:fldCharType="begin"/>
      </w:r>
      <w:r>
        <w:instrText xml:space="preserve"> XE "</w:instrText>
      </w:r>
      <w:r>
        <w:rPr>
          <w:rStyle w:val="Italics"/>
        </w:rPr>
        <w:instrText>route:first matched, first used</w:instrText>
      </w:r>
      <w:r>
        <w:instrText xml:space="preserve">" </w:instrText>
      </w:r>
      <w:r w:rsidR="003067E5">
        <w:rPr>
          <w:rStyle w:val="Italics"/>
        </w:rPr>
        <w:fldChar w:fldCharType="end"/>
      </w:r>
      <w:commentRangeEnd w:id="28"/>
      <w:r w:rsidR="0001603F">
        <w:rPr>
          <w:rStyle w:val="CommentReference"/>
          <w:vanish/>
        </w:rPr>
        <w:commentReference w:id="28"/>
      </w:r>
      <w:commentRangeEnd w:id="29"/>
      <w:r w:rsidR="0038534B">
        <w:rPr>
          <w:sz w:val="16"/>
        </w:rPr>
        <w:commentReference w:id="29"/>
      </w:r>
    </w:p>
    <w:p w:rsidR="00684EC9" w:rsidRDefault="00684EC9" w:rsidP="00684EC9">
      <w:pPr>
        <w:pStyle w:val="Body"/>
      </w:pPr>
      <w:r>
        <w:t xml:space="preserve">Of course you wouldn’t want this information to be visible in a deployed application, so use it only to aid your development. You could also build a switch that changes the routes to </w:t>
      </w:r>
      <w:r>
        <w:lastRenderedPageBreak/>
        <w:t xml:space="preserve">the </w:t>
      </w:r>
      <w:r>
        <w:rPr>
          <w:rStyle w:val="CodeinText"/>
        </w:rPr>
        <w:t>CustomRouteHandler</w:t>
      </w:r>
      <w:r>
        <w:t xml:space="preserve"> if you’re in debug mode, which would be a more automated solution. </w:t>
      </w:r>
      <w:r w:rsidR="00FD747C">
        <w:t>Listing 24.9 shows a simple way of accomplishing this.</w:t>
      </w:r>
    </w:p>
    <w:p w:rsidR="00FD747C" w:rsidRDefault="00FD747C" w:rsidP="00684EC9">
      <w:pPr>
        <w:pStyle w:val="Body"/>
      </w:pPr>
    </w:p>
    <w:p w:rsidR="00FD747C" w:rsidRDefault="00FD747C" w:rsidP="00FD747C">
      <w:pPr>
        <w:pStyle w:val="CodeListingCaption"/>
      </w:pPr>
      <w:r>
        <w:t>Listing 24.9 Switching the IRouteHandler implementation for debug mode</w:t>
      </w:r>
    </w:p>
    <w:p w:rsidR="00FD747C" w:rsidRPr="00FD747C" w:rsidRDefault="00FD747C" w:rsidP="00FD747C">
      <w:pPr>
        <w:pStyle w:val="Code"/>
        <w:ind w:left="0"/>
      </w:pPr>
      <w:r w:rsidRPr="00FD747C">
        <w:t>private static RouteBase CreateRoute(string url, object defaults)</w:t>
      </w:r>
    </w:p>
    <w:p w:rsidR="00FD747C" w:rsidRDefault="00FD747C" w:rsidP="00FD747C">
      <w:pPr>
        <w:pStyle w:val="Code"/>
        <w:ind w:left="0"/>
      </w:pPr>
      <w:r w:rsidRPr="00FD747C">
        <w:t>{</w:t>
      </w:r>
    </w:p>
    <w:p w:rsidR="00FD747C" w:rsidRPr="00FD747C" w:rsidRDefault="00FD747C" w:rsidP="00FD747C">
      <w:pPr>
        <w:pStyle w:val="Code"/>
        <w:ind w:left="0"/>
      </w:pPr>
      <w:r>
        <w:t xml:space="preserve">    </w:t>
      </w:r>
      <w:r w:rsidRPr="00FD747C">
        <w:t>IRouteHandler routeHandler = new MvcRouteHandler();</w:t>
      </w:r>
    </w:p>
    <w:p w:rsidR="00FD747C" w:rsidRDefault="00FD747C" w:rsidP="00FD747C">
      <w:pPr>
        <w:pStyle w:val="Code"/>
      </w:pPr>
      <w:r>
        <w:t xml:space="preserve"> </w:t>
      </w:r>
      <w:r w:rsidRPr="00FD747C">
        <w:t>#if DEBUG</w:t>
      </w:r>
    </w:p>
    <w:p w:rsidR="00FD747C" w:rsidRPr="00FD747C" w:rsidRDefault="00FD747C" w:rsidP="00FD747C">
      <w:pPr>
        <w:pStyle w:val="Code"/>
      </w:pPr>
      <w:r w:rsidRPr="00FD747C">
        <w:t xml:space="preserve"> routeHandler = new CustomRouteHandler();</w:t>
      </w:r>
    </w:p>
    <w:p w:rsidR="00FD747C" w:rsidRPr="00FD747C" w:rsidRDefault="00FD747C" w:rsidP="00FD747C">
      <w:pPr>
        <w:pStyle w:val="Code"/>
      </w:pPr>
      <w:r>
        <w:t xml:space="preserve"> </w:t>
      </w:r>
      <w:r w:rsidRPr="00FD747C">
        <w:t>#endif</w:t>
      </w:r>
    </w:p>
    <w:p w:rsidR="00FD747C" w:rsidRPr="00FD747C" w:rsidRDefault="00FD747C" w:rsidP="00FD747C">
      <w:pPr>
        <w:pStyle w:val="Code"/>
      </w:pPr>
      <w:r>
        <w:t xml:space="preserve"> </w:t>
      </w:r>
      <w:r w:rsidRPr="00FD747C">
        <w:t>return new Route(url, new RouteValueDictionary(defaults), routeHandler);</w:t>
      </w:r>
    </w:p>
    <w:p w:rsidR="00FD747C" w:rsidRPr="00FD747C" w:rsidRDefault="00FD747C" w:rsidP="00FD747C">
      <w:pPr>
        <w:pStyle w:val="Code"/>
        <w:ind w:left="0"/>
      </w:pPr>
      <w:r w:rsidRPr="00FD747C">
        <w:t>}</w:t>
      </w:r>
    </w:p>
    <w:p w:rsidR="00FD747C" w:rsidRDefault="00FD747C" w:rsidP="00FD747C">
      <w:pPr>
        <w:pStyle w:val="Body1"/>
      </w:pPr>
      <w:r>
        <w:t xml:space="preserve">In this example, we are simply modifying our helper method to change out the </w:t>
      </w:r>
      <w:r w:rsidRPr="00FD747C">
        <w:rPr>
          <w:rStyle w:val="CodeinText"/>
        </w:rPr>
        <w:t>IRouteHandler</w:t>
      </w:r>
      <w:r>
        <w:t xml:space="preserve"> implementation to the standard one if the code is built in Release mode.</w:t>
      </w:r>
    </w:p>
    <w:p w:rsidR="00684EC9" w:rsidRDefault="00684EC9" w:rsidP="00684EC9">
      <w:pPr>
        <w:pStyle w:val="CalloutHead"/>
      </w:pPr>
      <w:r>
        <w:t>NOTE</w:t>
      </w:r>
    </w:p>
    <w:p w:rsidR="00684EC9" w:rsidRDefault="00684EC9" w:rsidP="00684EC9">
      <w:pPr>
        <w:pStyle w:val="Callout"/>
      </w:pPr>
      <w:r>
        <w:t>This example was inspired by Phil Haack</w:t>
      </w:r>
      <w:r w:rsidR="003067E5">
        <w:fldChar w:fldCharType="begin"/>
      </w:r>
      <w:r>
        <w:instrText xml:space="preserve"> XE "Haack, Phil" </w:instrText>
      </w:r>
      <w:r w:rsidR="003067E5">
        <w:fldChar w:fldCharType="end"/>
      </w:r>
      <w:r>
        <w:t>’s route debugger that he posted on his blog when</w:t>
      </w:r>
      <w:r w:rsidR="00FD747C">
        <w:t xml:space="preserve"> for an early preview of</w:t>
      </w:r>
      <w:r w:rsidR="00A54FAE">
        <w:t xml:space="preserve"> the ASP.NET MVC Framework</w:t>
      </w:r>
      <w:r>
        <w:t>. It is a great example of what you can do with the information provided to you by the routing system. You can see his original example of here:</w:t>
      </w:r>
    </w:p>
    <w:commentRangeStart w:id="30"/>
    <w:commentRangeStart w:id="31"/>
    <w:p w:rsidR="00684EC9" w:rsidRDefault="003067E5" w:rsidP="00684EC9">
      <w:pPr>
        <w:pStyle w:val="Callout"/>
      </w:pPr>
      <w:r>
        <w:fldChar w:fldCharType="begin"/>
      </w:r>
      <w:r w:rsidR="00592926">
        <w:instrText>HYPERLINK "http://haacked.com/archive/2008/03/13/url-routing-debugger.aspx"</w:instrText>
      </w:r>
      <w:r>
        <w:fldChar w:fldCharType="separate"/>
      </w:r>
      <w:r w:rsidR="00684EC9">
        <w:rPr>
          <w:rStyle w:val="Hyperlink"/>
        </w:rPr>
        <w:t>http://haacked.com/archive/20</w:t>
      </w:r>
      <w:r w:rsidR="00684EC9">
        <w:rPr>
          <w:rStyle w:val="Hyperlink"/>
        </w:rPr>
        <w:t>0</w:t>
      </w:r>
      <w:r w:rsidR="00684EC9">
        <w:rPr>
          <w:rStyle w:val="Hyperlink"/>
        </w:rPr>
        <w:t>8/03/13/url-routing-debugger.aspx</w:t>
      </w:r>
      <w:r>
        <w:fldChar w:fldCharType="end"/>
      </w:r>
      <w:commentRangeEnd w:id="30"/>
      <w:r w:rsidR="0001603F">
        <w:rPr>
          <w:rStyle w:val="CommentReference"/>
          <w:vanish/>
        </w:rPr>
        <w:commentReference w:id="30"/>
      </w:r>
      <w:commentRangeEnd w:id="31"/>
      <w:r w:rsidR="00FD747C">
        <w:rPr>
          <w:sz w:val="16"/>
        </w:rPr>
        <w:commentReference w:id="31"/>
      </w:r>
    </w:p>
    <w:p w:rsidR="00684EC9" w:rsidRDefault="001C6F11" w:rsidP="00BE3A0B">
      <w:pPr>
        <w:pStyle w:val="Head1"/>
      </w:pPr>
      <w:r>
        <w:t xml:space="preserve">24.3 </w:t>
      </w:r>
      <w:commentRangeStart w:id="32"/>
      <w:commentRangeStart w:id="33"/>
      <w:r w:rsidR="00BE3A0B">
        <w:t>Summary</w:t>
      </w:r>
      <w:commentRangeEnd w:id="32"/>
      <w:r w:rsidR="0001603F">
        <w:rPr>
          <w:rStyle w:val="CommentReference"/>
          <w:rFonts w:ascii="Verdana" w:hAnsi="Verdana"/>
          <w:b w:val="0"/>
          <w:i w:val="0"/>
          <w:vanish/>
          <w:color w:val="000000"/>
        </w:rPr>
        <w:commentReference w:id="32"/>
      </w:r>
      <w:commentRangeEnd w:id="33"/>
      <w:r>
        <w:rPr>
          <w:rFonts w:ascii="Verdana" w:hAnsi="Verdana"/>
          <w:b w:val="0"/>
          <w:i w:val="0"/>
          <w:color w:val="000000"/>
          <w:sz w:val="16"/>
        </w:rPr>
        <w:commentReference w:id="33"/>
      </w:r>
    </w:p>
    <w:p w:rsidR="00684EC9" w:rsidRPr="00684EC9" w:rsidRDefault="00BE3A0B" w:rsidP="00684EC9">
      <w:pPr>
        <w:pStyle w:val="Body1"/>
      </w:pPr>
      <w:r>
        <w:t xml:space="preserve">Routing is a complex topic, and a small mistake can mean that your entire site is inaccessible.  </w:t>
      </w:r>
      <w:commentRangeStart w:id="34"/>
      <w:commentRangeStart w:id="35"/>
      <w:r>
        <w:t>Using this technique</w:t>
      </w:r>
      <w:r w:rsidR="001C6F11">
        <w:t xml:space="preserve"> of extending via the </w:t>
      </w:r>
      <w:r w:rsidR="001C6F11" w:rsidRPr="001C6F11">
        <w:rPr>
          <w:rStyle w:val="CodeinText"/>
        </w:rPr>
        <w:t>IRouteHandler</w:t>
      </w:r>
      <w:r w:rsidR="001C6F11">
        <w:t xml:space="preserve"> interface</w:t>
      </w:r>
      <w:r>
        <w:t xml:space="preserve"> you learned </w:t>
      </w:r>
      <w:commentRangeEnd w:id="34"/>
      <w:r w:rsidR="0001603F">
        <w:rPr>
          <w:rStyle w:val="CommentReference"/>
          <w:vanish/>
        </w:rPr>
        <w:commentReference w:id="34"/>
      </w:r>
      <w:commentRangeEnd w:id="35"/>
      <w:r w:rsidR="001C6F11">
        <w:commentReference w:id="35"/>
      </w:r>
      <w:r>
        <w:t xml:space="preserve">how to </w:t>
      </w:r>
      <w:r w:rsidR="001C6F11">
        <w:t>customize</w:t>
      </w:r>
      <w:r>
        <w:t xml:space="preserve"> the routing system and leverage it to create a nice route debugger.  This tool is a great way to understand how your routes are being matched and also which one is being used for the current </w:t>
      </w:r>
      <w:commentRangeStart w:id="36"/>
      <w:commentRangeStart w:id="37"/>
      <w:r>
        <w:t>request</w:t>
      </w:r>
      <w:commentRangeEnd w:id="36"/>
      <w:r w:rsidR="0001603F">
        <w:rPr>
          <w:rStyle w:val="CommentReference"/>
          <w:vanish/>
        </w:rPr>
        <w:commentReference w:id="36"/>
      </w:r>
      <w:commentRangeEnd w:id="37"/>
      <w:r w:rsidR="001C6F11">
        <w:commentReference w:id="37"/>
      </w:r>
      <w:r>
        <w:t>.</w:t>
      </w:r>
      <w:r w:rsidR="001C6F11">
        <w:t xml:space="preserve">  In the next chapter, you'll learn how to customize Visual Studio to take advantage of some advanced features of ASP.NET MVC.</w:t>
      </w:r>
    </w:p>
    <w:sectPr w:rsidR="00684EC9" w:rsidRPr="00684EC9"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20:10:00Z" w:initials="KO">
    <w:p w:rsidR="0001603F" w:rsidRPr="0001603F" w:rsidRDefault="0001603F">
      <w:pPr>
        <w:pStyle w:val="CommentText"/>
        <w:rPr>
          <w:rStyle w:val="Italics"/>
        </w:rPr>
      </w:pPr>
      <w:r>
        <w:rPr>
          <w:rStyle w:val="CommentReference"/>
        </w:rPr>
        <w:annotationRef/>
      </w:r>
      <w:r>
        <w:t>Reading through the chapter, it seems to be about debugging, rather than a debugger (a specific tool). Is this the best title for this chapter?</w:t>
      </w:r>
    </w:p>
  </w:comment>
  <w:comment w:id="1" w:author="Ben" w:date="2010-03-31T06:52:00Z" w:initials="B">
    <w:p w:rsidR="0050643A" w:rsidRDefault="0050643A">
      <w:r>
        <w:annotationRef/>
      </w:r>
      <w:r>
        <w:t>We called it the Route Debugger from the 1st edition, and it's really about creating a component, not the act of debugging.</w:t>
      </w:r>
    </w:p>
  </w:comment>
  <w:comment w:id="2" w:author="Katharine Osborne" w:date="2010-03-10T20:13:00Z" w:initials="KO">
    <w:p w:rsidR="00E05039" w:rsidRPr="00E05039" w:rsidRDefault="00E05039">
      <w:pPr>
        <w:pStyle w:val="CommentText"/>
        <w:rPr>
          <w:rStyle w:val="Italics"/>
        </w:rPr>
      </w:pPr>
      <w:r>
        <w:rPr>
          <w:rStyle w:val="CommentReference"/>
        </w:rPr>
        <w:annotationRef/>
      </w:r>
      <w:r w:rsidR="0001603F">
        <w:t>This is a really short chapter. Can this be expanded on? Have all the possible routing errors been discussed? Are there any more best practices to share?</w:t>
      </w:r>
    </w:p>
  </w:comment>
  <w:comment w:id="3" w:author="Ben" w:date="2010-03-31T06:53:00Z" w:initials="B">
    <w:p w:rsidR="0050643A" w:rsidRDefault="0050643A">
      <w:r>
        <w:annotationRef/>
      </w:r>
      <w:r>
        <w:t>These later chapters are "recipes".  In the 1st edition they were all lumped into one chapter, but it wasn't cohesive.  Jeffrey's intro to this last section of the book will set the expectation for "recipe" style chapters at the end.</w:t>
      </w:r>
    </w:p>
  </w:comment>
  <w:comment w:id="5" w:author="Katharine Osborne" w:date="2010-03-10T19:53:00Z" w:initials="KO">
    <w:p w:rsidR="00E05039" w:rsidRDefault="00E05039">
      <w:pPr>
        <w:pStyle w:val="CommentText"/>
      </w:pPr>
      <w:r>
        <w:rPr>
          <w:rStyle w:val="CommentReference"/>
        </w:rPr>
        <w:annotationRef/>
      </w:r>
      <w:r>
        <w:t>No dashes here.</w:t>
      </w:r>
    </w:p>
  </w:comment>
  <w:comment w:id="6" w:author="Ben" w:date="2010-03-31T06:54:00Z" w:initials="B">
    <w:p w:rsidR="0050643A" w:rsidRDefault="0050643A">
      <w:r>
        <w:annotationRef/>
      </w:r>
      <w:r>
        <w:t>Fixed</w:t>
      </w:r>
    </w:p>
  </w:comment>
  <w:comment w:id="4" w:author="Katharine Osborne" w:date="2010-03-10T20:12:00Z" w:initials="KO">
    <w:p w:rsidR="0001603F" w:rsidRPr="0001603F" w:rsidRDefault="0001603F">
      <w:pPr>
        <w:pStyle w:val="CommentText"/>
        <w:rPr>
          <w:rStyle w:val="Italics"/>
        </w:rPr>
      </w:pPr>
      <w:r>
        <w:rPr>
          <w:rStyle w:val="CommentReference"/>
        </w:rPr>
        <w:annotationRef/>
      </w:r>
      <w:r>
        <w:t>This is the only first level heading in this chapter (this won’t fly with Marjan). If this chapter stands on it’s own, there should be at least one other first level heading (maybe on the inspecting part).</w:t>
      </w:r>
    </w:p>
  </w:comment>
  <w:comment w:id="7" w:author="Katharine Osborne" w:date="2010-03-10T19:55:00Z" w:initials="KO">
    <w:p w:rsidR="00E05039" w:rsidRPr="00E05039" w:rsidRDefault="00E05039">
      <w:pPr>
        <w:pStyle w:val="CommentText"/>
        <w:rPr>
          <w:rStyle w:val="Italics"/>
        </w:rPr>
      </w:pPr>
      <w:r>
        <w:rPr>
          <w:rStyle w:val="CommentReference"/>
        </w:rPr>
        <w:annotationRef/>
      </w:r>
      <w:r>
        <w:t>This is too informal. If the author is asking this, then maybe that indicates this hasn’t been the most effective explanation.</w:t>
      </w:r>
    </w:p>
  </w:comment>
  <w:comment w:id="8" w:author="Katharine Osborne" w:date="2010-03-10T20:02:00Z" w:initials="KO">
    <w:p w:rsidR="00E05039" w:rsidRDefault="00E05039">
      <w:pPr>
        <w:pStyle w:val="CommentText"/>
      </w:pPr>
      <w:r>
        <w:rPr>
          <w:rStyle w:val="CommentReference"/>
        </w:rPr>
        <w:annotationRef/>
      </w:r>
      <w:r>
        <w:t>24.1?</w:t>
      </w:r>
    </w:p>
  </w:comment>
  <w:comment w:id="9" w:author="Ben" w:date="2010-03-31T06:56:00Z" w:initials="B">
    <w:p w:rsidR="0050643A" w:rsidRDefault="0050643A">
      <w:r>
        <w:annotationRef/>
      </w:r>
      <w:r>
        <w:t>Fixed.</w:t>
      </w:r>
    </w:p>
  </w:comment>
  <w:comment w:id="10" w:author="Katharine Osborne" w:date="2010-03-10T19:56:00Z" w:initials="KO">
    <w:p w:rsidR="00E05039" w:rsidRDefault="00E05039">
      <w:pPr>
        <w:pStyle w:val="CommentText"/>
      </w:pPr>
      <w:r>
        <w:rPr>
          <w:rStyle w:val="CommentReference"/>
        </w:rPr>
        <w:annotationRef/>
      </w:r>
      <w:r>
        <w:t>This listing needs a brief explanation, before introducing the next one.</w:t>
      </w:r>
    </w:p>
  </w:comment>
  <w:comment w:id="11" w:author="Ben" w:date="2010-03-31T06:58:00Z" w:initials="B">
    <w:p w:rsidR="0050643A" w:rsidRDefault="0050643A">
      <w:r>
        <w:annotationRef/>
      </w:r>
      <w:r>
        <w:t>Fixed.</w:t>
      </w:r>
    </w:p>
  </w:comment>
  <w:comment w:id="12" w:author="Katharine Osborne" w:date="2010-03-10T20:02:00Z" w:initials="KO">
    <w:p w:rsidR="00E05039" w:rsidRDefault="00E05039">
      <w:pPr>
        <w:pStyle w:val="CommentText"/>
      </w:pPr>
      <w:r>
        <w:rPr>
          <w:rStyle w:val="CommentReference"/>
        </w:rPr>
        <w:annotationRef/>
      </w:r>
      <w:r>
        <w:t>24.6?</w:t>
      </w:r>
    </w:p>
  </w:comment>
  <w:comment w:id="13" w:author="Ben" w:date="2010-03-31T06:55:00Z" w:initials="B">
    <w:p w:rsidR="0050643A" w:rsidRDefault="0050643A">
      <w:r>
        <w:annotationRef/>
      </w:r>
      <w:r>
        <w:t>Fixed.</w:t>
      </w:r>
    </w:p>
  </w:comment>
  <w:comment w:id="14" w:author="Katharine Osborne" w:date="2010-03-10T19:57:00Z" w:initials="KO">
    <w:p w:rsidR="00E05039" w:rsidRDefault="00E05039">
      <w:pPr>
        <w:pStyle w:val="CommentText"/>
      </w:pPr>
      <w:r>
        <w:rPr>
          <w:rStyle w:val="CommentReference"/>
        </w:rPr>
        <w:annotationRef/>
      </w:r>
      <w:r>
        <w:t>“identify”?</w:t>
      </w:r>
    </w:p>
  </w:comment>
  <w:comment w:id="15" w:author="Ben" w:date="2010-03-31T06:55:00Z" w:initials="B">
    <w:p w:rsidR="0050643A" w:rsidRDefault="0050643A">
      <w:r>
        <w:annotationRef/>
      </w:r>
      <w:r>
        <w:t>Fixed.</w:t>
      </w:r>
    </w:p>
  </w:comment>
  <w:comment w:id="16" w:author="Katharine Osborne" w:date="2010-03-10T19:59:00Z" w:initials="KO">
    <w:p w:rsidR="00E05039" w:rsidRDefault="00E05039">
      <w:pPr>
        <w:pStyle w:val="CommentText"/>
      </w:pPr>
      <w:r>
        <w:rPr>
          <w:rStyle w:val="CommentReference"/>
        </w:rPr>
        <w:annotationRef/>
      </w:r>
      <w:r>
        <w:t>There’s a lot of back and forth between the author and reader which doesn’t really match the tone of the rest of the book. Can this be rewritten? Maybe:</w:t>
      </w:r>
    </w:p>
    <w:p w:rsidR="00E05039" w:rsidRDefault="00E05039">
      <w:pPr>
        <w:pStyle w:val="CommentText"/>
      </w:pPr>
    </w:p>
    <w:p w:rsidR="00E05039" w:rsidRPr="00E05039" w:rsidRDefault="00E05039">
      <w:pPr>
        <w:pStyle w:val="CommentText"/>
        <w:rPr>
          <w:rStyle w:val="Italics"/>
        </w:rPr>
      </w:pPr>
      <w:r>
        <w:t>“…wrong route. It would be nice if…”</w:t>
      </w:r>
    </w:p>
  </w:comment>
  <w:comment w:id="17" w:author="Ben" w:date="2010-03-31T07:07:00Z" w:initials="B">
    <w:p w:rsidR="00FA59F4" w:rsidRDefault="00FA59F4">
      <w:r>
        <w:annotationRef/>
      </w:r>
      <w:r>
        <w:t>Corrected.  That reads better.</w:t>
      </w:r>
    </w:p>
  </w:comment>
  <w:comment w:id="18" w:author="Katharine Osborne" w:date="2010-03-10T20:02:00Z" w:initials="KO">
    <w:p w:rsidR="00E05039" w:rsidRDefault="00E05039">
      <w:pPr>
        <w:pStyle w:val="CommentText"/>
      </w:pPr>
      <w:r>
        <w:rPr>
          <w:rStyle w:val="CommentReference"/>
        </w:rPr>
        <w:annotationRef/>
      </w:r>
      <w:r>
        <w:t>24.8?</w:t>
      </w:r>
    </w:p>
  </w:comment>
  <w:comment w:id="19" w:author="Ben" w:date="2010-03-31T07:07:00Z" w:initials="B">
    <w:p w:rsidR="00FA59F4" w:rsidRDefault="00FA59F4">
      <w:r>
        <w:annotationRef/>
      </w:r>
      <w:r>
        <w:t xml:space="preserve">Weird, thought I had already corrected these.  Sorry </w:t>
      </w:r>
      <w:r w:rsidRPr="00FA59F4">
        <w:sym w:font="Wingdings" w:char="F04A"/>
      </w:r>
    </w:p>
  </w:comment>
  <w:comment w:id="20" w:author="Katharine Osborne" w:date="2010-03-10T20:04:00Z" w:initials="KO">
    <w:p w:rsidR="00E05039" w:rsidRDefault="00E05039">
      <w:pPr>
        <w:pStyle w:val="CommentText"/>
      </w:pPr>
      <w:r>
        <w:rPr>
          <w:rStyle w:val="CommentReference"/>
        </w:rPr>
        <w:annotationRef/>
      </w:r>
      <w:r>
        <w:t>Why? What’s going on in the code listing?</w:t>
      </w:r>
    </w:p>
  </w:comment>
  <w:comment w:id="21" w:author="Ben" w:date="2010-03-31T07:11:00Z" w:initials="B">
    <w:p w:rsidR="00FA59F4" w:rsidRDefault="00FA59F4">
      <w:r>
        <w:annotationRef/>
      </w:r>
      <w:r>
        <w:t>Added some text about the code listing &amp; why the end result is useful</w:t>
      </w:r>
    </w:p>
  </w:comment>
  <w:comment w:id="22" w:author="Katharine Osborne" w:date="2010-03-10T20:04:00Z" w:initials="KO">
    <w:p w:rsidR="00E05039" w:rsidRDefault="00E05039">
      <w:pPr>
        <w:pStyle w:val="CommentText"/>
      </w:pPr>
      <w:r>
        <w:rPr>
          <w:rStyle w:val="CommentReference"/>
        </w:rPr>
        <w:annotationRef/>
      </w:r>
      <w:r>
        <w:t>This doesn’t need to be in parens.</w:t>
      </w:r>
    </w:p>
  </w:comment>
  <w:comment w:id="23" w:author="Ben" w:date="2010-03-31T07:11:00Z" w:initials="B">
    <w:p w:rsidR="00FA59F4" w:rsidRDefault="00FA59F4">
      <w:r>
        <w:annotationRef/>
      </w:r>
      <w:r>
        <w:t>fixed</w:t>
      </w:r>
    </w:p>
  </w:comment>
  <w:comment w:id="24" w:author="Katharine Osborne" w:date="2010-03-10T20:03:00Z" w:initials="KO">
    <w:p w:rsidR="00E05039" w:rsidRPr="00E05039" w:rsidRDefault="00E05039">
      <w:pPr>
        <w:pStyle w:val="CommentText"/>
        <w:rPr>
          <w:rStyle w:val="Italics"/>
        </w:rPr>
      </w:pPr>
      <w:r>
        <w:rPr>
          <w:rStyle w:val="CommentReference"/>
        </w:rPr>
        <w:annotationRef/>
      </w:r>
      <w:r>
        <w:t>The green and red won’t show up distinctly in print. Is it important that it be distinguishable?</w:t>
      </w:r>
    </w:p>
  </w:comment>
  <w:comment w:id="25" w:author="Ben" w:date="2010-03-31T07:12:00Z" w:initials="B">
    <w:p w:rsidR="0038534B" w:rsidRDefault="0038534B">
      <w:r>
        <w:annotationRef/>
      </w:r>
      <w:r>
        <w:t>In the first edition you could tell a tiny difference between the colors in the printed version.  It's important, which is why I added the text explaining it below.</w:t>
      </w:r>
    </w:p>
  </w:comment>
  <w:comment w:id="26" w:author="Katharine Osborne" w:date="2010-03-10T20:05:00Z" w:initials="KO">
    <w:p w:rsidR="00E05039" w:rsidRDefault="00E05039">
      <w:pPr>
        <w:pStyle w:val="CommentText"/>
      </w:pPr>
      <w:r>
        <w:rPr>
          <w:rStyle w:val="CommentReference"/>
        </w:rPr>
        <w:annotationRef/>
      </w:r>
      <w:r>
        <w:t>How?</w:t>
      </w:r>
    </w:p>
  </w:comment>
  <w:comment w:id="27" w:author="Katharine Osborne" w:date="2010-03-10T20:05:00Z" w:initials="KO">
    <w:p w:rsidR="00E05039" w:rsidRDefault="00E05039">
      <w:pPr>
        <w:pStyle w:val="CommentText"/>
      </w:pPr>
      <w:r>
        <w:rPr>
          <w:rStyle w:val="CommentReference"/>
        </w:rPr>
        <w:annotationRef/>
      </w:r>
      <w:r w:rsidR="0001603F">
        <w:t>Okay.</w:t>
      </w:r>
    </w:p>
  </w:comment>
  <w:comment w:id="28" w:author="Katharine Osborne" w:date="2010-03-10T20:06:00Z" w:initials="KO">
    <w:p w:rsidR="0001603F" w:rsidRDefault="0001603F">
      <w:pPr>
        <w:pStyle w:val="CommentText"/>
      </w:pPr>
      <w:r>
        <w:rPr>
          <w:rStyle w:val="CommentReference"/>
        </w:rPr>
        <w:annotationRef/>
      </w:r>
      <w:r>
        <w:t>Should this be a callout or sidebar?</w:t>
      </w:r>
    </w:p>
  </w:comment>
  <w:comment w:id="29" w:author="Ben" w:date="2010-03-31T07:13:00Z" w:initials="B">
    <w:p w:rsidR="0038534B" w:rsidRDefault="0038534B">
      <w:r>
        <w:annotationRef/>
      </w:r>
      <w:r>
        <w:t>Agreed, it feels better that way.</w:t>
      </w:r>
    </w:p>
  </w:comment>
  <w:comment w:id="30" w:author="Katharine Osborne" w:date="2010-03-10T20:08:00Z" w:initials="KO">
    <w:p w:rsidR="0001603F" w:rsidRDefault="0001603F">
      <w:pPr>
        <w:pStyle w:val="CommentText"/>
      </w:pPr>
      <w:r>
        <w:rPr>
          <w:rStyle w:val="CommentReference"/>
        </w:rPr>
        <w:annotationRef/>
      </w:r>
      <w:r w:rsidRPr="0001603F">
        <w:t>http://mng.bz/7P2N</w:t>
      </w:r>
    </w:p>
  </w:comment>
  <w:comment w:id="31" w:author="Ben" w:date="2010-03-31T07:42:00Z" w:initials="B">
    <w:p w:rsidR="00FD747C" w:rsidRDefault="00FD747C">
      <w:r>
        <w:annotationRef/>
      </w:r>
      <w:r>
        <w:t>There's value in having a shorter URL, but I don't want them to have to guess where they are going.  Also, URL shorteners aren't very permanent.  I'll leave it up to you if you want to change it.</w:t>
      </w:r>
    </w:p>
  </w:comment>
  <w:comment w:id="32" w:author="Katharine Osborne" w:date="2010-03-10T20:15:00Z" w:initials="KO">
    <w:p w:rsidR="0001603F" w:rsidRDefault="0001603F">
      <w:pPr>
        <w:pStyle w:val="CommentText"/>
      </w:pPr>
      <w:r>
        <w:rPr>
          <w:rStyle w:val="CommentReference"/>
        </w:rPr>
        <w:annotationRef/>
      </w:r>
      <w:r>
        <w:t>This needs a section number.</w:t>
      </w:r>
    </w:p>
    <w:p w:rsidR="0001603F" w:rsidRDefault="0001603F">
      <w:pPr>
        <w:pStyle w:val="CommentText"/>
      </w:pPr>
    </w:p>
    <w:p w:rsidR="0001603F" w:rsidRPr="0001603F" w:rsidRDefault="0001603F">
      <w:pPr>
        <w:pStyle w:val="CommentText"/>
        <w:rPr>
          <w:rStyle w:val="Italics"/>
        </w:rPr>
      </w:pPr>
      <w:r>
        <w:t>This summary is anemic, but I think that’s just a symptom of it being a short chapter.</w:t>
      </w:r>
    </w:p>
  </w:comment>
  <w:comment w:id="33" w:author="Ben" w:date="2010-03-31T07:43:00Z" w:initials="B">
    <w:p w:rsidR="001C6F11" w:rsidRDefault="001C6F11">
      <w:r>
        <w:annotationRef/>
      </w:r>
      <w:r>
        <w:t>Added number.  Agreed, these shorter recipe chapters are all like this.</w:t>
      </w:r>
    </w:p>
  </w:comment>
  <w:comment w:id="34" w:author="Katharine Osborne" w:date="2010-03-10T20:08:00Z" w:initials="KO">
    <w:p w:rsidR="0001603F" w:rsidRDefault="0001603F">
      <w:pPr>
        <w:pStyle w:val="CommentText"/>
      </w:pPr>
      <w:r>
        <w:rPr>
          <w:rStyle w:val="CommentReference"/>
        </w:rPr>
        <w:annotationRef/>
      </w:r>
      <w:r>
        <w:t>What technique?</w:t>
      </w:r>
    </w:p>
  </w:comment>
  <w:comment w:id="35" w:author="Ben" w:date="2010-03-31T07:43:00Z" w:initials="B">
    <w:p w:rsidR="001C6F11" w:rsidRDefault="001C6F11">
      <w:r>
        <w:annotationRef/>
      </w:r>
      <w:r>
        <w:t>Reworded.</w:t>
      </w:r>
    </w:p>
  </w:comment>
  <w:comment w:id="36" w:author="Katharine Osborne" w:date="2010-03-10T20:14:00Z" w:initials="KO">
    <w:p w:rsidR="0001603F" w:rsidRDefault="0001603F">
      <w:pPr>
        <w:pStyle w:val="CommentText"/>
      </w:pPr>
      <w:r>
        <w:rPr>
          <w:rStyle w:val="CommentReference"/>
        </w:rPr>
        <w:annotationRef/>
      </w:r>
      <w:r>
        <w:t>What’s in the next chapter?</w:t>
      </w:r>
    </w:p>
  </w:comment>
  <w:comment w:id="37" w:author="Ben" w:date="2010-03-31T07:45:00Z" w:initials="B">
    <w:p w:rsidR="001C6F11" w:rsidRDefault="001C6F11">
      <w:r>
        <w:annotationRef/>
      </w:r>
      <w:r>
        <w:t>Added a blurb about Ch 25.</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558" w:rsidRDefault="00005558">
      <w:r>
        <w:separator/>
      </w:r>
    </w:p>
    <w:p w:rsidR="00005558" w:rsidRDefault="00005558"/>
  </w:endnote>
  <w:endnote w:type="continuationSeparator" w:id="0">
    <w:p w:rsidR="00005558" w:rsidRDefault="00005558">
      <w:r>
        <w:continuationSeparator/>
      </w:r>
    </w:p>
    <w:p w:rsidR="00005558" w:rsidRDefault="0000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553572">
    <w:pPr>
      <w:pStyle w:val="Body1"/>
    </w:pPr>
    <w:r>
      <w:t xml:space="preserve">©Manning Publications Co. </w:t>
    </w:r>
    <w:r w:rsidRPr="00553572">
      <w:t>Please post comments or corrections to the Author Online forum:</w:t>
    </w:r>
  </w:p>
  <w:p w:rsidR="00E05039" w:rsidRPr="00DB3E55" w:rsidRDefault="00E05039"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Default="00E05039"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558" w:rsidRDefault="00005558">
      <w:r>
        <w:separator/>
      </w:r>
    </w:p>
    <w:p w:rsidR="00005558" w:rsidRDefault="00005558"/>
  </w:footnote>
  <w:footnote w:type="continuationSeparator" w:id="0">
    <w:p w:rsidR="00005558" w:rsidRDefault="00005558">
      <w:r>
        <w:continuationSeparator/>
      </w:r>
    </w:p>
    <w:p w:rsidR="00005558" w:rsidRDefault="0000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3067E5" w:rsidP="00D97E72">
    <w:pPr>
      <w:pStyle w:val="Body1"/>
      <w:tabs>
        <w:tab w:val="center" w:pos="3600"/>
        <w:tab w:val="right" w:pos="7200"/>
      </w:tabs>
    </w:pPr>
    <w:fldSimple w:instr="PAGE  ">
      <w:r w:rsidR="001C6F11">
        <w:rPr>
          <w:noProof/>
        </w:rPr>
        <w:t>8</w:t>
      </w:r>
    </w:fldSimple>
    <w:r w:rsidR="00E05039" w:rsidRPr="00553572">
      <w:tab/>
    </w:r>
    <w:r w:rsidR="00E05039">
      <w:tab/>
    </w:r>
    <w:r w:rsidR="00E05039" w:rsidRPr="00553572">
      <w:rPr>
        <w:rStyle w:val="BoldItalics"/>
      </w:rPr>
      <w:t>Author</w:t>
    </w:r>
    <w:r w:rsidR="00E05039" w:rsidRPr="00553572">
      <w:t xml:space="preserve"> / </w:t>
    </w:r>
    <w:r w:rsidR="00E05039" w:rsidRPr="00553572">
      <w:rPr>
        <w:rStyle w:val="BoldItalics"/>
      </w:rPr>
      <w:t>Title</w:t>
    </w:r>
    <w:r w:rsidR="00E05039" w:rsidRPr="00553572">
      <w:tab/>
      <w:t xml:space="preserve">Last saved: </w:t>
    </w:r>
    <w:fldSimple w:instr=" SAVEDATE  \@ &quot;M/d/yyyy&quot;  \* MERGEFORMAT ">
      <w:r w:rsidR="0050643A">
        <w:rPr>
          <w:noProof/>
        </w:rPr>
        <w:t>3/11/2010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39" w:rsidRPr="00553572" w:rsidRDefault="00E05039" w:rsidP="00B92776">
    <w:pPr>
      <w:pStyle w:val="Body1"/>
      <w:tabs>
        <w:tab w:val="right" w:pos="360"/>
        <w:tab w:val="center" w:pos="4320"/>
        <w:tab w:val="left" w:pos="7200"/>
      </w:tabs>
    </w:pPr>
    <w:r>
      <w:t xml:space="preserve">Last saved: </w:t>
    </w:r>
    <w:fldSimple w:instr=" SAVEDATE  \@ &quot;M/d/yyyy&quot;  \* MERGEFORMAT ">
      <w:r w:rsidR="0050643A">
        <w:rPr>
          <w:noProof/>
        </w:rPr>
        <w:t>3/11/2010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C6F11">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05558"/>
    <w:rsid w:val="00011EF3"/>
    <w:rsid w:val="0001603F"/>
    <w:rsid w:val="0001713C"/>
    <w:rsid w:val="000171EC"/>
    <w:rsid w:val="0003082E"/>
    <w:rsid w:val="00042567"/>
    <w:rsid w:val="00051CCD"/>
    <w:rsid w:val="000602CA"/>
    <w:rsid w:val="000616FF"/>
    <w:rsid w:val="00062749"/>
    <w:rsid w:val="00064A72"/>
    <w:rsid w:val="00066200"/>
    <w:rsid w:val="000812E7"/>
    <w:rsid w:val="00085C8C"/>
    <w:rsid w:val="00092916"/>
    <w:rsid w:val="00093DF4"/>
    <w:rsid w:val="000A091E"/>
    <w:rsid w:val="000E222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6F11"/>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067E5"/>
    <w:rsid w:val="0031190B"/>
    <w:rsid w:val="003217CA"/>
    <w:rsid w:val="00326F66"/>
    <w:rsid w:val="00327B8E"/>
    <w:rsid w:val="00331DA7"/>
    <w:rsid w:val="00360455"/>
    <w:rsid w:val="00363155"/>
    <w:rsid w:val="00376157"/>
    <w:rsid w:val="003848AA"/>
    <w:rsid w:val="0038534B"/>
    <w:rsid w:val="003A1EA1"/>
    <w:rsid w:val="003A36BE"/>
    <w:rsid w:val="003A3CE7"/>
    <w:rsid w:val="003B2BC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0643A"/>
    <w:rsid w:val="00511E7A"/>
    <w:rsid w:val="00516647"/>
    <w:rsid w:val="00517E4D"/>
    <w:rsid w:val="00553572"/>
    <w:rsid w:val="00592926"/>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84EC9"/>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87343"/>
    <w:rsid w:val="008947DD"/>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54FAE"/>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3A0B"/>
    <w:rsid w:val="00BE5771"/>
    <w:rsid w:val="00C06310"/>
    <w:rsid w:val="00C3434F"/>
    <w:rsid w:val="00C37343"/>
    <w:rsid w:val="00C46759"/>
    <w:rsid w:val="00C516D0"/>
    <w:rsid w:val="00C813E5"/>
    <w:rsid w:val="00C83812"/>
    <w:rsid w:val="00C91BEB"/>
    <w:rsid w:val="00C960C2"/>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5039"/>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9F4"/>
    <w:rsid w:val="00FA5B73"/>
    <w:rsid w:val="00FA73BB"/>
    <w:rsid w:val="00FB7944"/>
    <w:rsid w:val="00FC09B8"/>
    <w:rsid w:val="00FD747C"/>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5</cp:revision>
  <cp:lastPrinted>2001-01-25T17:37:00Z</cp:lastPrinted>
  <dcterms:created xsi:type="dcterms:W3CDTF">2010-02-16T23:39:00Z</dcterms:created>
  <dcterms:modified xsi:type="dcterms:W3CDTF">2010-03-31T12:45:00Z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