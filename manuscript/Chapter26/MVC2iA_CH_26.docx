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p>
    <w:p w:rsidR="004819F6" w:rsidRDefault="004819F6" w:rsidP="00D4121F">
      <w:pPr>
        <w:pStyle w:val="ListBullet"/>
        <w:numPr>
          <w:ilvl w:val="0"/>
          <w:numId w:val="2"/>
        </w:numPr>
      </w:pPr>
      <w:r>
        <w:t>Unit testing controllers</w:t>
      </w:r>
    </w:p>
    <w:p w:rsidR="004819F6" w:rsidRDefault="004819F6" w:rsidP="00D4121F">
      <w:pPr>
        <w:pStyle w:val="ListBullet"/>
        <w:numPr>
          <w:ilvl w:val="0"/>
          <w:numId w:val="2"/>
        </w:numPr>
      </w:pPr>
      <w:r>
        <w:t>Unit testing custom model binders</w:t>
      </w:r>
    </w:p>
    <w:p w:rsidR="004819F6" w:rsidRPr="003A5ABE" w:rsidRDefault="004819F6" w:rsidP="00D4121F">
      <w:pPr>
        <w:pStyle w:val="ListBullet"/>
        <w:numPr>
          <w:ilvl w:val="0"/>
          <w:numId w:val="2"/>
        </w:numPr>
      </w:pPr>
      <w:r>
        <w:t>Unit testing action filters</w:t>
      </w:r>
    </w:p>
    <w:bookmarkEnd w:id="0"/>
    <w:p w:rsidR="00A33A0A" w:rsidRDefault="00A33A0A" w:rsidP="00D4121F">
      <w:pPr>
        <w:pStyle w:val="Body1"/>
      </w:pPr>
      <w:r>
        <w:t xml:space="preserve">Testing is a key tenet of any type of engineering, and software engineering is no different.  Because software needs to be fully retested on every new build, the act of executing test cases can be slow and error-prone if done by hand.  Creating automated tests is an accepted best practice, and ASP.NET MVC eases the effort in creating automated test cases.  </w:t>
      </w:r>
    </w:p>
    <w:p w:rsidR="00A33A0A" w:rsidRDefault="00952507" w:rsidP="00A33A0A">
      <w:pPr>
        <w:pStyle w:val="Body"/>
      </w:pPr>
      <w:r>
        <w:t xml:space="preserve">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test.  </w:t>
      </w:r>
    </w:p>
    <w:p w:rsidR="00952507" w:rsidRPr="00952507" w:rsidRDefault="00952507" w:rsidP="00952507">
      <w:pPr>
        <w:pStyle w:val="Body"/>
      </w:pPr>
      <w:r>
        <w:t xml:space="preserve">First, we don’t even know if a particular URL will even end up executing our controller unless we test it. We can </w:t>
      </w:r>
      <w:r w:rsidR="00A33A0A">
        <w:t>make sure</w:t>
      </w:r>
      <w:r>
        <w:t xml:space="preserve"> that the correct view is chosen, but we cannot assert that the correct view is shown at runtime. We can assert that we put correct information into </w:t>
      </w:r>
      <w:r w:rsidRPr="00F5115E">
        <w:rPr>
          <w:rStyle w:val="CodeinText"/>
        </w:rPr>
        <w:t>ViewData</w:t>
      </w:r>
      <w:r>
        <w:t xml:space="preserve">, but we cannot ensure that the view uses all of the information we give it. We also cannot assert that all possible controller code paths place the necessary objects into </w:t>
      </w:r>
      <w:r w:rsidRPr="00F5115E">
        <w:rPr>
          <w:rStyle w:val="CodeinText"/>
        </w:rPr>
        <w:t>ViewData</w:t>
      </w:r>
      <w:r>
        <w:rPr>
          <w:rStyle w:val="CodeinText"/>
        </w:rPr>
        <w:t xml:space="preserve">. </w:t>
      </w:r>
      <w:r w:rsidRPr="00F705E9">
        <w:t>With action filters, it is quite possible that a view will need data that is not present.</w:t>
      </w:r>
      <w:r>
        <w:t xml:space="preserve"> Controller action tests don’t run the entire MVC engine, so things like ActionFilters are not executed. Although action unit tests add value, they don’t replace end-to-end </w:t>
      </w:r>
      <w:r>
        <w:lastRenderedPageBreak/>
        <w:t xml:space="preserve">application-level testing. </w:t>
      </w:r>
      <w:r w:rsidR="00A22B61">
        <w:t xml:space="preserve">This chapter will dive into writing automated unit tests for some of the most common bits of code you will write in an ASP.NET MVC application.  If you are new to automated unit testing, be sure to pick up </w:t>
      </w:r>
      <w:r w:rsidR="00A22B61" w:rsidRPr="00A22B61">
        <w:rPr>
          <w:i/>
          <w:u w:val="single"/>
        </w:rPr>
        <w:t>The Art of Unit Testing</w:t>
      </w:r>
      <w:r w:rsidR="00A22B61">
        <w:t xml:space="preserve"> by Roy Osherove</w:t>
      </w:r>
      <w:r w:rsidR="00124522">
        <w:t xml:space="preserve">, </w:t>
      </w:r>
      <w:r w:rsidR="003C6BD9">
        <w:t xml:space="preserve">published </w:t>
      </w:r>
      <w:r w:rsidR="00124522">
        <w:t>by Manning Publications</w:t>
      </w:r>
      <w:r w:rsidR="00A22B61">
        <w:t>.</w:t>
      </w:r>
      <w:r w:rsidR="00E02FD1">
        <w:t xml:space="preserve">  We will begin by exploring how to create automated test cases for routes.</w:t>
      </w:r>
    </w:p>
    <w:p w:rsidR="00D4121F" w:rsidRPr="00013A8C" w:rsidRDefault="00713583" w:rsidP="00EA6FC1">
      <w:pPr>
        <w:pStyle w:val="Head1"/>
      </w:pPr>
      <w:bookmarkStart w:id="1" w:name="_Toc231200344"/>
      <w:r>
        <w:t>26.1</w:t>
      </w:r>
      <w:r w:rsidR="00D4121F">
        <w:t xml:space="preserve"> Testing</w:t>
      </w:r>
      <w:r w:rsidR="008F4D46">
        <w:fldChar w:fldCharType="begin"/>
      </w:r>
      <w:r w:rsidR="00D4121F">
        <w:instrText xml:space="preserve"> XE "t</w:instrText>
      </w:r>
      <w:r w:rsidR="00D4121F" w:rsidRPr="00D479C4">
        <w:instrText>esting</w:instrText>
      </w:r>
      <w:r w:rsidR="00D4121F">
        <w:instrText xml:space="preserve">" </w:instrText>
      </w:r>
      <w:r w:rsidR="008F4D46">
        <w:fldChar w:fldCharType="end"/>
      </w:r>
      <w:r w:rsidR="00D4121F">
        <w:t xml:space="preserve"> routes</w:t>
      </w:r>
      <w:bookmarkEnd w:id="1"/>
      <w:r w:rsidR="008F4D46">
        <w:fldChar w:fldCharType="begin"/>
      </w:r>
      <w:r w:rsidR="00D4121F">
        <w:instrText xml:space="preserve"> XE "t</w:instrText>
      </w:r>
      <w:r w:rsidR="00D4121F" w:rsidRPr="00C831EA">
        <w:instrText>esting routes</w:instrText>
      </w:r>
      <w:r w:rsidR="00D4121F">
        <w:instrText xml:space="preserve">" </w:instrText>
      </w:r>
      <w:r w:rsidR="008F4D46">
        <w:fldChar w:fldCharType="end"/>
      </w:r>
    </w:p>
    <w:p w:rsidR="003C6BD9" w:rsidRDefault="00952507" w:rsidP="00D4121F">
      <w:pPr>
        <w:pStyle w:val="Body1"/>
      </w:pPr>
      <w:r>
        <w:t xml:space="preserve">Routing is perhaps the biggest innovation of the ASP.NET MVC project—so big, in fact, it was included in the .NET Framework 3.5 SP1 release, well ahead of the ASP.NET MVC release. With .Net 4.0, routing will be merged into System.Web.dll and will be considered a core part of ASP.NET.  Given that it will become part of the standard ASP.NET request pipeline just like http modules, you are well-served to invest some learning in how to design routes for testability as well as how to test them.  </w:t>
      </w:r>
    </w:p>
    <w:p w:rsidR="00952507" w:rsidRDefault="00952507" w:rsidP="003C6BD9">
      <w:pPr>
        <w:pStyle w:val="Body"/>
      </w:pPr>
      <w:r>
        <w:t>Like any new tool, routing is easy to abuse. Unless routes are tested thoroughly, changes to routes can break existing URLs. When URLs become public, changing them can break links, bookmarks, lower search rankings, and anger end users. Designing of custom routes</w:t>
      </w:r>
      <w:r w:rsidR="008F4D46">
        <w:fldChar w:fldCharType="begin"/>
      </w:r>
      <w:r>
        <w:instrText xml:space="preserve"> XE "</w:instrText>
      </w:r>
      <w:r w:rsidRPr="000E4719">
        <w:instrText>custom route</w:instrText>
      </w:r>
      <w:r>
        <w:instrText xml:space="preserve">:designing" </w:instrText>
      </w:r>
      <w:r w:rsidR="008F4D46">
        <w:fldChar w:fldCharType="end"/>
      </w:r>
      <w:r>
        <w:t xml:space="preserve"> and URL patterns should come from actual business requirements. In this section, we’ll examine some practices for testing routes to ensure we don’t break our application.</w:t>
      </w:r>
    </w:p>
    <w:p w:rsidR="00D4121F" w:rsidRDefault="00D4121F" w:rsidP="00952507">
      <w:pPr>
        <w:pStyle w:val="Body"/>
      </w:pPr>
      <w:r>
        <w:t xml:space="preserve">When we do need custom routes,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 in a new application</w:t>
      </w:r>
    </w:p>
    <w:p w:rsidR="00A524FA" w:rsidRPr="00A524FA" w:rsidRDefault="00A524FA" w:rsidP="00A524FA">
      <w:pPr>
        <w:pStyle w:val="Code"/>
      </w:pPr>
      <w:r w:rsidRPr="00A524FA">
        <w:t>routes.IgnoreRoute("{resource}.axd/{*pathInfo}");</w:t>
      </w:r>
    </w:p>
    <w:p w:rsidR="00A524FA" w:rsidRPr="00A524FA" w:rsidRDefault="00A524FA" w:rsidP="00A524FA">
      <w:pPr>
        <w:pStyle w:val="Code"/>
      </w:pPr>
    </w:p>
    <w:p w:rsidR="00A524FA" w:rsidRPr="00A524FA" w:rsidRDefault="00A524FA" w:rsidP="00A524FA">
      <w:pPr>
        <w:pStyle w:val="Code"/>
      </w:pPr>
      <w:r w:rsidRPr="00A524FA">
        <w:t>routes.MapRoute(</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"{controller}/{action}/{id}", // URL with parameters</w:t>
      </w:r>
    </w:p>
    <w:p w:rsidR="00A524FA" w:rsidRPr="00A524FA" w:rsidRDefault="00A524FA" w:rsidP="00A524FA">
      <w:pPr>
        <w:pStyle w:val="Code"/>
      </w:pPr>
      <w:r w:rsidRPr="00A524FA">
        <w:t xml:space="preserve">    new {controller = "Home", action = "Index", </w:t>
      </w:r>
      <w:commentRangeStart w:id="2"/>
      <w:commentRangeStart w:id="3"/>
      <w:r w:rsidRPr="00A524FA">
        <w:t xml:space="preserve">id = </w:t>
      </w:r>
      <w:r w:rsidR="00723D5D">
        <w:t>UrlParameter.Optional</w:t>
      </w:r>
      <w:r w:rsidR="00723D5D" w:rsidRPr="00A524FA">
        <w:t>}</w:t>
      </w:r>
      <w:commentRangeEnd w:id="2"/>
      <w:r w:rsidR="00723D5D">
        <w:rPr>
          <w:rStyle w:val="CommentReference"/>
          <w:rFonts w:ascii="Times New Roman" w:hAnsi="Times New Roman"/>
          <w:snapToGrid/>
        </w:rPr>
        <w:commentReference w:id="2"/>
      </w:r>
      <w:commentRangeEnd w:id="3"/>
      <w:r w:rsidR="00FA69F8">
        <w:rPr>
          <w:rStyle w:val="CommentReference"/>
          <w:rFonts w:ascii="Times New Roman" w:hAnsi="Times New Roman"/>
          <w:snapToGrid/>
        </w:rPr>
        <w:commentReference w:id="3"/>
      </w:r>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 xml:space="preserve">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w:t>
      </w:r>
      <w:r w:rsidR="008B7C14">
        <w:t xml:space="preserve">shown in table 26.1 </w:t>
      </w:r>
      <w:r>
        <w:t>should work in</w:t>
      </w:r>
      <w:r w:rsidR="008B7C14">
        <w:t xml:space="preserve"> the default sample application.</w:t>
      </w:r>
    </w:p>
    <w:p w:rsidR="008B7C14" w:rsidRPr="008B7C14" w:rsidRDefault="008B7C14" w:rsidP="008B7C14">
      <w:pPr>
        <w:pStyle w:val="TableCaption"/>
      </w:pPr>
      <w:r>
        <w:t>Table 26.1 The default sample application supports these urls.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3888"/>
      </w:tblGrid>
      <w:tr w:rsidR="008B7C14">
        <w:tc>
          <w:tcPr>
            <w:tcW w:w="3888" w:type="dxa"/>
          </w:tcPr>
          <w:p w:rsidR="008B7C14" w:rsidRDefault="008B7C14" w:rsidP="008B7C14">
            <w:pPr>
              <w:pStyle w:val="TableHead"/>
            </w:pPr>
            <w:r>
              <w:t>URL</w:t>
            </w:r>
          </w:p>
        </w:tc>
        <w:tc>
          <w:tcPr>
            <w:tcW w:w="3888" w:type="dxa"/>
          </w:tcPr>
          <w:p w:rsidR="008B7C14" w:rsidRDefault="008B7C14" w:rsidP="008B7C14">
            <w:pPr>
              <w:pStyle w:val="TableHead"/>
            </w:pPr>
            <w:r>
              <w:t>Result</w:t>
            </w:r>
          </w:p>
        </w:tc>
      </w:tr>
      <w:tr w:rsidR="008B7C14">
        <w:tc>
          <w:tcPr>
            <w:tcW w:w="3888" w:type="dxa"/>
          </w:tcPr>
          <w:p w:rsidR="008B7C14" w:rsidRDefault="008B7C14" w:rsidP="008B7C14">
            <w:pPr>
              <w:pStyle w:val="TableBody"/>
            </w:pPr>
            <w:r>
              <w:t>“/”</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lastRenderedPageBreak/>
              <w:t>“/home”</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w:t>
            </w:r>
          </w:p>
        </w:tc>
        <w:tc>
          <w:tcPr>
            <w:tcW w:w="3888" w:type="dxa"/>
          </w:tcPr>
          <w:p w:rsidR="008B7C14" w:rsidRDefault="008B7C14" w:rsidP="008B7C14">
            <w:pPr>
              <w:pStyle w:val="TableBody"/>
            </w:pPr>
            <w:r w:rsidRPr="003A5ABE">
              <w:rPr>
                <w:rStyle w:val="CodeinText"/>
              </w:rPr>
              <w:t>HomeController.Index()</w:t>
            </w:r>
          </w:p>
        </w:tc>
      </w:tr>
      <w:tr w:rsidR="008B7C14">
        <w:tc>
          <w:tcPr>
            <w:tcW w:w="3888" w:type="dxa"/>
          </w:tcPr>
          <w:p w:rsidR="008B7C14" w:rsidRDefault="008B7C14" w:rsidP="008B7C14">
            <w:pPr>
              <w:pStyle w:val="TableBody"/>
            </w:pPr>
            <w:r>
              <w:t>“/home/index/5”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“/home/index?id=5”</w:t>
            </w:r>
          </w:p>
        </w:tc>
        <w:tc>
          <w:tcPr>
            <w:tcW w:w="3888" w:type="dxa"/>
          </w:tcPr>
          <w:p w:rsidR="008B7C14" w:rsidRDefault="008B7C14" w:rsidP="008B7C14">
            <w:pPr>
              <w:pStyle w:val="TableBody"/>
            </w:pPr>
            <w:r w:rsidRPr="003A5ABE">
              <w:rPr>
                <w:rStyle w:val="CodeinText"/>
              </w:rPr>
              <w:t>HomeController.Index(</w:t>
            </w:r>
            <w:r>
              <w:rPr>
                <w:rStyle w:val="CodeinText"/>
              </w:rPr>
              <w:t>5</w:t>
            </w:r>
            <w:r w:rsidRPr="003A5ABE">
              <w:rPr>
                <w:rStyle w:val="CodeinText"/>
              </w:rPr>
              <w:t>)</w:t>
            </w:r>
          </w:p>
        </w:tc>
      </w:tr>
      <w:tr w:rsidR="008B7C14">
        <w:tc>
          <w:tcPr>
            <w:tcW w:w="3888" w:type="dxa"/>
          </w:tcPr>
          <w:p w:rsidR="008B7C14" w:rsidRDefault="008B7C14" w:rsidP="008B7C14">
            <w:pPr>
              <w:pStyle w:val="TableBody"/>
            </w:pPr>
            <w:r>
              <w:t>“/home/about”</w:t>
            </w:r>
          </w:p>
        </w:tc>
        <w:tc>
          <w:tcPr>
            <w:tcW w:w="3888" w:type="dxa"/>
          </w:tcPr>
          <w:p w:rsidR="008B7C14" w:rsidRDefault="008B7C14" w:rsidP="008B7C14">
            <w:pPr>
              <w:pStyle w:val="TableBody"/>
            </w:pPr>
            <w:r w:rsidRPr="003A5ABE">
              <w:rPr>
                <w:rStyle w:val="CodeinText"/>
              </w:rPr>
              <w:t>HomeController.About()</w:t>
            </w:r>
          </w:p>
        </w:tc>
      </w:tr>
    </w:tbl>
    <w:p w:rsidR="008B7C14" w:rsidRPr="008B7C14" w:rsidRDefault="008B7C14" w:rsidP="008B7C14">
      <w:pPr>
        <w:pStyle w:val="Body"/>
      </w:pPr>
    </w:p>
    <w:p w:rsidR="00D4121F" w:rsidRDefault="00D4121F" w:rsidP="00D4121F">
      <w:pPr>
        <w:pStyle w:val="Body1"/>
      </w:pPr>
      <w:r>
        <w:t xml:space="preserve">To make things more interesting, we’ll add a simple </w:t>
      </w:r>
      <w:r w:rsidRPr="00AF63C0">
        <w:rPr>
          <w:rStyle w:val="CodeinText"/>
        </w:rPr>
        <w:t>ProductController</w:t>
      </w:r>
      <w:r>
        <w:t xml:space="preserve"> to list, view, and search products, as shown in listing </w:t>
      </w:r>
      <w:r w:rsidR="00A527E7">
        <w:t>26.2</w:t>
      </w:r>
      <w:r>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r w:rsidRPr="00952ECD">
        <w:t>using System.Web.Mvc;</w:t>
      </w:r>
    </w:p>
    <w:p w:rsidR="00952ECD" w:rsidRPr="00952ECD" w:rsidRDefault="00952ECD" w:rsidP="00952ECD">
      <w:pPr>
        <w:pStyle w:val="Code"/>
      </w:pPr>
      <w:r w:rsidRPr="00952ECD">
        <w:t>using Routes.Models;</w:t>
      </w:r>
    </w:p>
    <w:p w:rsidR="00952ECD" w:rsidRPr="00952ECD" w:rsidRDefault="00952ECD" w:rsidP="00952ECD">
      <w:pPr>
        <w:pStyle w:val="Code"/>
      </w:pPr>
    </w:p>
    <w:p w:rsidR="00952ECD" w:rsidRPr="00952ECD" w:rsidRDefault="00952ECD" w:rsidP="00952ECD">
      <w:pPr>
        <w:pStyle w:val="Code"/>
      </w:pPr>
      <w:r w:rsidRPr="00952ECD">
        <w:t>namespace Routes.Controllers</w:t>
      </w:r>
    </w:p>
    <w:p w:rsidR="00952ECD" w:rsidRPr="00952ECD" w:rsidRDefault="00952ECD" w:rsidP="00952ECD">
      <w:pPr>
        <w:pStyle w:val="Code"/>
      </w:pPr>
      <w:r w:rsidRPr="00952ECD">
        <w:t>{</w:t>
      </w:r>
    </w:p>
    <w:p w:rsidR="00952ECD" w:rsidRPr="00952ECD" w:rsidRDefault="00952ECD" w:rsidP="00952ECD">
      <w:pPr>
        <w:pStyle w:val="Code"/>
      </w:pPr>
      <w:r w:rsidRPr="00952ECD">
        <w:t xml:space="preserve">    public class ProductController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public ViewResult Index()</w:t>
      </w:r>
      <w:r w:rsidR="00731690">
        <w:t xml:space="preserve">                           #1</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var products =</w:t>
      </w:r>
    </w:p>
    <w:p w:rsidR="00952ECD" w:rsidRPr="00952ECD" w:rsidRDefault="00952ECD" w:rsidP="00952ECD">
      <w:pPr>
        <w:pStyle w:val="Code"/>
      </w:pPr>
      <w:r w:rsidRPr="00952ECD">
        <w:t xml:space="preserve">                new[]</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new Product {Name = "DVD Player"},</w:t>
      </w:r>
    </w:p>
    <w:p w:rsidR="00952ECD" w:rsidRPr="00952ECD" w:rsidRDefault="00952ECD" w:rsidP="00952ECD">
      <w:pPr>
        <w:pStyle w:val="Code"/>
      </w:pPr>
      <w:r w:rsidRPr="00952ECD">
        <w:t xml:space="preserve">                        new Product {Name = "VCR"},</w:t>
      </w:r>
    </w:p>
    <w:p w:rsidR="00952ECD" w:rsidRPr="00952ECD" w:rsidRDefault="00952ECD" w:rsidP="00952ECD">
      <w:pPr>
        <w:pStyle w:val="Code"/>
      </w:pPr>
      <w:r w:rsidRPr="00952ECD">
        <w:t xml:space="preserve">                        new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Show(int id)</w:t>
      </w:r>
      <w:r w:rsidR="00731690">
        <w:t xml:space="preserve">                      #3</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public ViewResult Search(string name)</w:t>
      </w:r>
      <w:r w:rsidR="00731690">
        <w:t xml:space="preserve">                    #2</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return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731690" w:rsidP="00D4121F">
      <w:pPr>
        <w:pStyle w:val="Body1"/>
      </w:pPr>
      <w:r>
        <w:t xml:space="preserve">Product controller supports a default list </w:t>
      </w:r>
      <w:r w:rsidRPr="00731690">
        <w:rPr>
          <w:b/>
        </w:rPr>
        <w:t>(1)</w:t>
      </w:r>
      <w:r>
        <w:t xml:space="preserve">, a search </w:t>
      </w:r>
      <w:r w:rsidRPr="00731690">
        <w:rPr>
          <w:b/>
        </w:rPr>
        <w:t>(2)</w:t>
      </w:r>
      <w:r>
        <w:t xml:space="preserve">, and a show </w:t>
      </w:r>
      <w:r w:rsidRPr="00731690">
        <w:rPr>
          <w:b/>
        </w:rPr>
        <w:t>(3)</w:t>
      </w:r>
      <w:r>
        <w:t xml:space="preserve"> function.  Each action uses the default view name.  By default, the actions will be exposed by the default route, but, </w:t>
      </w:r>
      <w:r w:rsidR="00D4121F">
        <w:t>we want to support more interesting URL scenarios:</w:t>
      </w:r>
    </w:p>
    <w:p w:rsidR="00D4121F" w:rsidRPr="003A5ABE" w:rsidRDefault="00D4121F" w:rsidP="00D4121F">
      <w:pPr>
        <w:pStyle w:val="ListBullet"/>
        <w:numPr>
          <w:ilvl w:val="0"/>
          <w:numId w:val="2"/>
        </w:numPr>
      </w:pPr>
      <w:r>
        <w:t xml:space="preserve">“/product/show/5” maps to </w:t>
      </w:r>
      <w:r w:rsidRPr="003A5ABE">
        <w:rPr>
          <w:rStyle w:val="CodeinText"/>
        </w:rPr>
        <w:t>ProductController.Show</w:t>
      </w:r>
    </w:p>
    <w:p w:rsidR="00D4121F" w:rsidRPr="003A5ABE" w:rsidRDefault="00D4121F" w:rsidP="00D4121F">
      <w:pPr>
        <w:pStyle w:val="ListBullet"/>
        <w:numPr>
          <w:ilvl w:val="0"/>
          <w:numId w:val="2"/>
        </w:numPr>
      </w:pPr>
      <w:r>
        <w:t xml:space="preserve">“/product/SomeProductName” maps to </w:t>
      </w:r>
      <w:r w:rsidRPr="003A5ABE">
        <w:rPr>
          <w:rStyle w:val="CodeinText"/>
        </w:rPr>
        <w:t>ProductController.Search(SomeProductName)</w:t>
      </w:r>
    </w:p>
    <w:p w:rsidR="00D4121F" w:rsidRDefault="00D4121F" w:rsidP="00D4121F">
      <w:pPr>
        <w:pStyle w:val="Body1"/>
      </w:pPr>
      <w:r>
        <w:lastRenderedPageBreak/>
        <w:t>Out of the box, the built-in routes support the first scenario, but not the second. Before we start messing around with our routes, we need to add tests to our existing scenarios. Testing routes is possible, but much easier with the testing extensions of the open source project, MvcContrib</w:t>
      </w:r>
      <w:r w:rsidR="008F4D46">
        <w:fldChar w:fldCharType="begin"/>
      </w:r>
      <w:r>
        <w:instrText xml:space="preserve"> XE "</w:instrText>
      </w:r>
      <w:r w:rsidRPr="00620900">
        <w:instrText>MvcContrib</w:instrText>
      </w:r>
      <w:r>
        <w:instrText xml:space="preserve">:makes testing routes easier" </w:instrText>
      </w:r>
      <w:r w:rsidR="008F4D46">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 a blank URL</w:t>
      </w:r>
    </w:p>
    <w:p w:rsidR="00983F2F" w:rsidRPr="00983F2F" w:rsidRDefault="00983F2F" w:rsidP="00983F2F">
      <w:pPr>
        <w:pStyle w:val="Code"/>
      </w:pPr>
      <w:r w:rsidRPr="00983F2F">
        <w:t>[Test]</w:t>
      </w:r>
    </w:p>
    <w:p w:rsidR="00983F2F" w:rsidRPr="00983F2F" w:rsidRDefault="00983F2F" w:rsidP="00983F2F">
      <w:pPr>
        <w:pStyle w:val="Code"/>
      </w:pPr>
      <w:r w:rsidRPr="00983F2F">
        <w:t>public void Should_map_blank_url_to_home()</w:t>
      </w:r>
    </w:p>
    <w:p w:rsidR="00983F2F" w:rsidRPr="00983F2F" w:rsidRDefault="00983F2F" w:rsidP="00983F2F">
      <w:pPr>
        <w:pStyle w:val="Code"/>
      </w:pPr>
      <w:r w:rsidRPr="00983F2F">
        <w:t>{</w:t>
      </w:r>
    </w:p>
    <w:p w:rsidR="00983F2F" w:rsidRPr="00983F2F" w:rsidRDefault="00983F2F" w:rsidP="00983F2F">
      <w:pPr>
        <w:pStyle w:val="Code"/>
      </w:pPr>
      <w:r w:rsidRPr="00983F2F">
        <w:t xml:space="preserve">    "~/".Route().ShouldMapTo&lt;HomeController&gt;(c =&gt; c.Index());</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r w:rsidR="00983F2F" w:rsidRPr="00983F2F">
        <w:rPr>
          <w:rStyle w:val="CodeinText"/>
        </w:rPr>
        <w:t>MvcContrib.TestHelper</w:t>
      </w:r>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r w:rsidRPr="00AF63C0">
        <w:rPr>
          <w:rStyle w:val="CodeinText"/>
        </w:rPr>
        <w:t>ShouldMapTo</w:t>
      </w:r>
      <w:r>
        <w:t xml:space="preserve"> extension method to assert that a route maps to the </w:t>
      </w:r>
      <w:r w:rsidRPr="00FE733E">
        <w:rPr>
          <w:rStyle w:val="CodeinText"/>
        </w:rPr>
        <w:t>Index</w:t>
      </w:r>
      <w:r>
        <w:t xml:space="preserve"> method on </w:t>
      </w:r>
      <w:r w:rsidRPr="00AF63C0">
        <w:rPr>
          <w:rStyle w:val="CodeinText"/>
        </w:rPr>
        <w:t>HomeController</w:t>
      </w:r>
      <w:r>
        <w:t xml:space="preserve">. </w:t>
      </w:r>
      <w:r w:rsidRPr="00AF63C0">
        <w:rPr>
          <w:rStyle w:val="CodeinText"/>
        </w:rPr>
        <w:t>ShouldMapTo</w:t>
      </w:r>
      <w:r w:rsidR="003526A0">
        <w:rPr>
          <w:rStyle w:val="CodeinText"/>
        </w:rPr>
        <w:t>&lt;T&gt;</w:t>
      </w:r>
      <w:r>
        <w:t xml:space="preserve"> is a generic method, taking an expression. It is similar to other expression-based methods such as </w:t>
      </w:r>
      <w:r>
        <w:rPr>
          <w:rStyle w:val="CodeinText"/>
        </w:rPr>
        <w:t>Html</w:t>
      </w:r>
      <w:r w:rsidRPr="00AF63C0">
        <w:rPr>
          <w:rStyle w:val="CodeinText"/>
        </w:rPr>
        <w:t>.</w:t>
      </w:r>
      <w:r w:rsidR="003526A0">
        <w:rPr>
          <w:rStyle w:val="CodeinText"/>
        </w:rPr>
        <w:t>TextBoxFor&lt;T&gt;</w:t>
      </w:r>
      <w:r>
        <w:t xml:space="preserve">.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 in a setup method</w:t>
      </w:r>
    </w:p>
    <w:p w:rsidR="003526A0" w:rsidRPr="003526A0" w:rsidRDefault="003526A0" w:rsidP="003526A0">
      <w:pPr>
        <w:pStyle w:val="Code"/>
      </w:pPr>
      <w:r w:rsidRPr="003526A0">
        <w:t>[SetUp]</w:t>
      </w:r>
    </w:p>
    <w:p w:rsidR="003526A0" w:rsidRPr="003526A0" w:rsidRDefault="003526A0" w:rsidP="003526A0">
      <w:pPr>
        <w:pStyle w:val="Code"/>
      </w:pPr>
      <w:r w:rsidRPr="003526A0">
        <w:t>public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RouteTable.Routes.Clear();</w:t>
      </w:r>
    </w:p>
    <w:p w:rsidR="003526A0" w:rsidRPr="003526A0" w:rsidRDefault="003526A0" w:rsidP="003526A0">
      <w:pPr>
        <w:pStyle w:val="Code"/>
      </w:pPr>
      <w:r w:rsidRPr="003526A0">
        <w:t xml:space="preserve">    MvcApplication.RegisterRoutes(RouteTable.Routes);</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 the built-in routing scenarios</w:t>
      </w: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Should_map_home_url_to_home_with_default_action()</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"~/home".Route().ShouldMapTo&lt;HomeController&gt;(c =&gt; c.Index());</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 Should_map_home_about_url_to_home_matching_method_name()</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"~/home/about".Route().ShouldMapTo&lt;HomeController&gt;(c =&gt; c.About());</w:t>
      </w:r>
    </w:p>
    <w:p w:rsidR="003C1EDF" w:rsidRPr="003C1EDF" w:rsidRDefault="003C1EDF" w:rsidP="003C1EDF">
      <w:pPr>
        <w:pStyle w:val="Code"/>
      </w:pPr>
      <w:r w:rsidRPr="003C1EDF">
        <w:lastRenderedPageBreak/>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r w:rsidRPr="003C1EDF">
        <w:t>public void</w:t>
      </w:r>
    </w:p>
    <w:p w:rsidR="003C1EDF" w:rsidRPr="003C1EDF" w:rsidRDefault="003C1EDF" w:rsidP="003C1EDF">
      <w:pPr>
        <w:pStyle w:val="Code"/>
      </w:pPr>
      <w:r w:rsidRPr="003C1EDF">
        <w:t>Should_map_product_show_with_id_to_product_controller_with_parameter()</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"~/product/show/5".Route().ShouldMapTo&lt;ProductController&gt;(</w:t>
      </w:r>
    </w:p>
    <w:p w:rsidR="003C1EDF" w:rsidRPr="003C1EDF" w:rsidRDefault="003C1EDF" w:rsidP="003C1EDF">
      <w:pPr>
        <w:pStyle w:val="Code"/>
      </w:pPr>
      <w:r w:rsidRPr="003C1EDF">
        <w:t xml:space="preserve">        c =&gt; c.Show(5));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 xml:space="preserve">With default scenarios added, we can now proceed with modifying our route to support the special case of a search term directly in the URL. Before we get there, let’s make sure our routes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r>
        <w:t xml:space="preserve">Listing </w:t>
      </w:r>
      <w:r w:rsidR="00A527E7">
        <w:t>26.6</w:t>
      </w:r>
      <w:r>
        <w:t xml:space="preserve"> New scenario routing product search terms</w:t>
      </w:r>
    </w:p>
    <w:p w:rsidR="00B74720" w:rsidRPr="00B74720" w:rsidRDefault="00B74720" w:rsidP="00B74720">
      <w:pPr>
        <w:pStyle w:val="Code"/>
      </w:pPr>
      <w:r w:rsidRPr="00B74720">
        <w:t>[Test]</w:t>
      </w:r>
    </w:p>
    <w:p w:rsidR="00B74720" w:rsidRPr="00B74720" w:rsidRDefault="00B74720" w:rsidP="00B74720">
      <w:pPr>
        <w:pStyle w:val="Code"/>
      </w:pPr>
      <w:r w:rsidRPr="00B74720">
        <w:t>public void</w:t>
      </w:r>
    </w:p>
    <w:p w:rsidR="00B74720" w:rsidRPr="00B74720" w:rsidRDefault="00B74720" w:rsidP="00B74720">
      <w:pPr>
        <w:pStyle w:val="Code"/>
      </w:pPr>
      <w:r w:rsidRPr="00B74720">
        <w:t xml:space="preserve">    Should_map_product_search_to_product_controller_with_parameter()</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"~/product/SomeProductName"</w:t>
      </w:r>
      <w:r w:rsidR="00E71E53">
        <w:t xml:space="preserve">              #1</w:t>
      </w:r>
    </w:p>
    <w:p w:rsidR="00B74720" w:rsidRPr="00B74720" w:rsidRDefault="00B74720" w:rsidP="00B74720">
      <w:pPr>
        <w:pStyle w:val="Code"/>
      </w:pPr>
      <w:r w:rsidRPr="00B74720">
        <w:t xml:space="preserve">        .Route()</w:t>
      </w:r>
    </w:p>
    <w:p w:rsidR="00B74720" w:rsidRPr="00B74720" w:rsidRDefault="00B74720" w:rsidP="00B74720">
      <w:pPr>
        <w:pStyle w:val="Code"/>
      </w:pPr>
      <w:r w:rsidRPr="00B74720">
        <w:t xml:space="preserve">        .ShouldMapTo&lt;ProductController&gt;(</w:t>
      </w:r>
    </w:p>
    <w:p w:rsidR="00B74720" w:rsidRPr="00B74720" w:rsidRDefault="00B74720" w:rsidP="00B74720">
      <w:pPr>
        <w:pStyle w:val="Code"/>
      </w:pPr>
      <w:r w:rsidRPr="00B74720">
        <w:t xml:space="preserve">        c =&gt; c.Search("SomeProductName"));</w:t>
      </w:r>
      <w:r w:rsidR="00E71E53">
        <w:t xml:space="preserve">          #2</w:t>
      </w:r>
    </w:p>
    <w:p w:rsidR="00B74720" w:rsidRPr="00B74720" w:rsidRDefault="00B74720" w:rsidP="00B74720">
      <w:pPr>
        <w:pStyle w:val="Code"/>
      </w:pPr>
      <w:r w:rsidRPr="00B74720">
        <w:t>}</w:t>
      </w:r>
    </w:p>
    <w:p w:rsidR="00D4121F" w:rsidRDefault="00D4121F" w:rsidP="00D4121F">
      <w:pPr>
        <w:pStyle w:val="Code"/>
      </w:pPr>
    </w:p>
    <w:p w:rsidR="00D4121F" w:rsidRDefault="00E71E53" w:rsidP="00D4121F">
      <w:pPr>
        <w:pStyle w:val="Body1"/>
      </w:pPr>
      <w:r>
        <w:t xml:space="preserve">This new test tries to prove that a route with some product name </w:t>
      </w:r>
      <w:r w:rsidRPr="00E71E53">
        <w:rPr>
          <w:b/>
        </w:rPr>
        <w:t>(1)</w:t>
      </w:r>
      <w:r>
        <w:t xml:space="preserve"> in it will map to the “search” action </w:t>
      </w:r>
      <w:r w:rsidRPr="00E71E53">
        <w:rPr>
          <w:b/>
        </w:rPr>
        <w:t>(2)</w:t>
      </w:r>
      <w:r>
        <w:t xml:space="preserve"> passing in the product name.  </w:t>
      </w:r>
      <w:r w:rsidR="00D4121F">
        <w:t>Alas, our test fails, and our work is not yet done. The test fails with the message “</w:t>
      </w:r>
      <w:r w:rsidR="00D4121F" w:rsidRPr="006325A9">
        <w:t>MvcContrib</w:t>
      </w:r>
      <w:r w:rsidR="008F4D46">
        <w:fldChar w:fldCharType="begin"/>
      </w:r>
      <w:r w:rsidR="00D4121F">
        <w:instrText xml:space="preserve"> XE "</w:instrText>
      </w:r>
      <w:r w:rsidR="00D4121F" w:rsidRPr="00620900">
        <w:instrText>MvcContrib</w:instrText>
      </w:r>
      <w:r w:rsidR="00D4121F">
        <w:instrText xml:space="preserve">" </w:instrText>
      </w:r>
      <w:r w:rsidR="008F4D46">
        <w:fldChar w:fldCharType="end"/>
      </w:r>
      <w:r w:rsidR="00D4121F" w:rsidRPr="006325A9">
        <w:t>.TestHelper</w:t>
      </w:r>
      <w:r w:rsidR="008F4D46">
        <w:fldChar w:fldCharType="begin"/>
      </w:r>
      <w:r w:rsidR="00D4121F">
        <w:instrText xml:space="preserve"> XE "</w:instrText>
      </w:r>
      <w:r w:rsidR="00D4121F" w:rsidRPr="00CD0D62">
        <w:instrText>TestHelper</w:instrText>
      </w:r>
      <w:r w:rsidR="00D4121F">
        <w:instrText xml:space="preserve">" </w:instrText>
      </w:r>
      <w:r w:rsidR="008F4D46">
        <w:fldChar w:fldCharType="end"/>
      </w:r>
      <w:r w:rsidR="00D4121F" w:rsidRPr="006325A9">
        <w:t>.AssertionException : Expected Search but was SomeProductName</w:t>
      </w:r>
      <w:r w:rsidR="00D4121F">
        <w:t xml:space="preserve">.” To make our test pass, we need to add the appropriate changes to the routes, as shown in listing </w:t>
      </w:r>
      <w:r w:rsidR="00A527E7">
        <w:t>26.7</w:t>
      </w:r>
      <w:r w:rsidR="00D4121F">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r w:rsidRPr="008A2B31">
        <w:t>routes.MapRoute(</w:t>
      </w:r>
    </w:p>
    <w:p w:rsidR="008A2B31" w:rsidRPr="008A2B31" w:rsidRDefault="008A2B31" w:rsidP="008A2B31">
      <w:pPr>
        <w:pStyle w:val="Code"/>
      </w:pPr>
      <w:r w:rsidRPr="008A2B31">
        <w:t xml:space="preserve">    "SearchProduct",</w:t>
      </w:r>
    </w:p>
    <w:p w:rsidR="008A2B31" w:rsidRPr="008A2B31" w:rsidRDefault="008A2B31" w:rsidP="008A2B31">
      <w:pPr>
        <w:pStyle w:val="Code"/>
      </w:pPr>
      <w:r w:rsidRPr="008A2B31">
        <w:t xml:space="preserve">    "product/{name}",</w:t>
      </w:r>
    </w:p>
    <w:p w:rsidR="008A2B31" w:rsidRPr="008A2B31" w:rsidRDefault="008A2B31" w:rsidP="008A2B31">
      <w:pPr>
        <w:pStyle w:val="Code"/>
      </w:pPr>
      <w:r w:rsidRPr="008A2B31">
        <w:t xml:space="preserve">    new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MvcContrib</w:t>
      </w:r>
      <w:r w:rsidR="008F4D46">
        <w:fldChar w:fldCharType="begin"/>
      </w:r>
      <w:r>
        <w:instrText xml:space="preserve"> XE "</w:instrText>
      </w:r>
      <w:r w:rsidRPr="00E05C46">
        <w:instrText>MvcContrib</w:instrText>
      </w:r>
      <w:r>
        <w:instrText xml:space="preserve">:test helpers" </w:instrText>
      </w:r>
      <w:r w:rsidR="008F4D46">
        <w:fldChar w:fldCharType="end"/>
      </w:r>
      <w:r>
        <w:t xml:space="preserve"> wrapped all the ugliness that usually comes along with testing routes. In the next section, we’ll examine </w:t>
      </w:r>
      <w:r w:rsidR="00DD36F6">
        <w:t>how to avoid unnecessary test complexity.</w:t>
      </w:r>
    </w:p>
    <w:p w:rsidR="00D4121F" w:rsidRDefault="0081673E" w:rsidP="00D4121F">
      <w:pPr>
        <w:pStyle w:val="Head2"/>
      </w:pPr>
      <w:bookmarkStart w:id="4" w:name="_Toc231200345"/>
      <w:r>
        <w:lastRenderedPageBreak/>
        <w:t>26.2</w:t>
      </w:r>
      <w:r w:rsidR="00D4121F">
        <w:t xml:space="preserve"> </w:t>
      </w:r>
      <w:bookmarkEnd w:id="4"/>
      <w:r w:rsidR="00065C88">
        <w:t>Avoiding test complexity</w:t>
      </w:r>
      <w:r w:rsidR="008F4D46">
        <w:fldChar w:fldCharType="begin"/>
      </w:r>
      <w:r w:rsidR="00D4121F">
        <w:instrText xml:space="preserve"> XE "a</w:instrText>
      </w:r>
      <w:r w:rsidR="00D4121F" w:rsidRPr="00C81D00">
        <w:instrText>ction naming</w:instrText>
      </w:r>
      <w:r w:rsidR="00D4121F">
        <w:instrText xml:space="preserve">" </w:instrText>
      </w:r>
      <w:r w:rsidR="008F4D46">
        <w:fldChar w:fldCharType="end"/>
      </w:r>
    </w:p>
    <w:p w:rsidR="00065C88" w:rsidRDefault="00065C88" w:rsidP="00D4121F">
      <w:pPr>
        <w:pStyle w:val="Body1"/>
      </w:pPr>
      <w:r>
        <w:t>Any behavior decision an application makes must be tested: either manually or through a automated test.  If you add complexity to an application, you add to the testing burden.  By keeping the behavior simple, you drastically reduce the number of test cases that you have to write.  This applies very specifically to how routes leverage controller and action names.</w:t>
      </w:r>
    </w:p>
    <w:p w:rsidR="00D4121F" w:rsidRDefault="00D4121F" w:rsidP="00065C88">
      <w:pPr>
        <w:pStyle w:val="Body"/>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r w:rsidRPr="00861E3C">
        <w:rPr>
          <w:rStyle w:val="CodeinText"/>
        </w:rPr>
        <w:t>ActionNameSelectorAttribute</w:t>
      </w:r>
      <w:r>
        <w:t xml:space="preserve"> and </w:t>
      </w:r>
      <w:r w:rsidRPr="00861E3C">
        <w:rPr>
          <w:rStyle w:val="CodeinText"/>
        </w:rPr>
        <w:t>ActionMethodSelectorAttribute</w:t>
      </w:r>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r w:rsidRPr="00685F87">
        <w:t>using System.Web.Mvc;</w:t>
      </w:r>
    </w:p>
    <w:p w:rsidR="00685F87" w:rsidRPr="00685F87" w:rsidRDefault="00685F87" w:rsidP="00685F87">
      <w:pPr>
        <w:pStyle w:val="Code"/>
      </w:pPr>
    </w:p>
    <w:p w:rsidR="00685F87" w:rsidRPr="00685F87" w:rsidRDefault="00685F87" w:rsidP="00685F87">
      <w:pPr>
        <w:pStyle w:val="Code"/>
      </w:pPr>
      <w:r w:rsidRPr="00685F87">
        <w:t>namespace Routes.Controllers</w:t>
      </w:r>
    </w:p>
    <w:p w:rsidR="00685F87" w:rsidRPr="00685F87" w:rsidRDefault="00685F87" w:rsidP="00685F87">
      <w:pPr>
        <w:pStyle w:val="Code"/>
      </w:pPr>
      <w:r w:rsidRPr="00685F87">
        <w:t>{</w:t>
      </w:r>
    </w:p>
    <w:p w:rsidR="00685F87" w:rsidRPr="00685F87" w:rsidRDefault="00685F87" w:rsidP="00685F87">
      <w:pPr>
        <w:pStyle w:val="Code"/>
      </w:pPr>
      <w:r w:rsidRPr="00685F87">
        <w:t xml:space="preserve">    public class ChangedActionNameController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[ActionName("Foo")]</w:t>
      </w:r>
      <w:r w:rsidR="00BD4A36">
        <w:t xml:space="preserve">                 #2</w:t>
      </w:r>
    </w:p>
    <w:p w:rsidR="00685F87" w:rsidRPr="00685F87" w:rsidRDefault="00685F87" w:rsidP="00685F87">
      <w:pPr>
        <w:pStyle w:val="Code"/>
      </w:pPr>
      <w:r w:rsidRPr="00685F87">
        <w:t xml:space="preserve">        public ActionResult Index()</w:t>
      </w:r>
      <w:r w:rsidR="00BD4A36">
        <w:t xml:space="preserve">       #1</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return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w:t>
      </w:r>
      <w:r w:rsidR="00BD4A36">
        <w:t xml:space="preserve"> </w:t>
      </w:r>
      <w:r w:rsidR="00BD4A36" w:rsidRPr="00BD4A36">
        <w:rPr>
          <w:b/>
        </w:rPr>
        <w:t>(1)</w:t>
      </w:r>
      <w:r>
        <w:t xml:space="preserve"> should be different from the action name</w:t>
      </w:r>
      <w:r w:rsidR="00BD4A36">
        <w:t xml:space="preserve"> </w:t>
      </w:r>
      <w:r w:rsidR="00BD4A36" w:rsidRPr="00BD4A36">
        <w:rPr>
          <w:b/>
        </w:rPr>
        <w:t>(2)</w:t>
      </w:r>
      <w:r>
        <w:t>. The action name, originally “Index”, is now “Foo”. Navigating to “/changedactionnname” or “/changedactionname/index” now results in a 404 Not Found error. The action name is now “Foo”, and we can only access this action through “/changedactoinname/foo”. As view names correspond to action names</w:t>
      </w:r>
      <w:r w:rsidR="008F4D46">
        <w:fldChar w:fldCharType="begin"/>
      </w:r>
      <w:r>
        <w:instrText xml:space="preserve"> XE "view name:corresponds to action names" </w:instrText>
      </w:r>
      <w:r w:rsidR="008F4D46">
        <w:fldChar w:fldCharType="end"/>
      </w:r>
      <w:r>
        <w:t>, not action method names, our view is named “Foo.aspx”.</w:t>
      </w:r>
    </w:p>
    <w:p w:rsidR="00D4121F" w:rsidRDefault="00D4121F" w:rsidP="00D4121F">
      <w:pPr>
        <w:pStyle w:val="Body"/>
      </w:pPr>
      <w:r>
        <w:t>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This can be alleviated by introducing global constants for action names, but it still creates a string-based system, with another level of indirection between action methods and action names, that is not needed in many cases.</w:t>
      </w:r>
      <w:r w:rsidR="00183516">
        <w:t xml:space="preserve">  In short, unless there is no other way, do not use </w:t>
      </w:r>
      <w:r w:rsidR="00183516" w:rsidRPr="00183516">
        <w:rPr>
          <w:rStyle w:val="CodeinText"/>
        </w:rPr>
        <w:t>ActionnNameAttribute</w:t>
      </w:r>
      <w:r w:rsidR="00183516">
        <w:t>.</w:t>
      </w:r>
    </w:p>
    <w:p w:rsidR="00D4121F" w:rsidRPr="00EA6FC1" w:rsidRDefault="00B2229E" w:rsidP="00EA6FC1">
      <w:pPr>
        <w:pStyle w:val="Head1"/>
      </w:pPr>
      <w:bookmarkStart w:id="5" w:name="_Toc231200346"/>
      <w:r w:rsidRPr="00EA6FC1">
        <w:lastRenderedPageBreak/>
        <w:t>26.3</w:t>
      </w:r>
      <w:r w:rsidR="00D4121F" w:rsidRPr="00EA6FC1">
        <w:t xml:space="preserve"> Testing</w:t>
      </w:r>
      <w:bookmarkEnd w:id="5"/>
      <w:r w:rsidR="00A6237C" w:rsidRPr="00EA6FC1">
        <w:t xml:space="preserve"> controllers</w:t>
      </w:r>
      <w:r w:rsidR="008F4D46" w:rsidRPr="00EA6FC1">
        <w:fldChar w:fldCharType="begin"/>
      </w:r>
      <w:r w:rsidR="00D4121F" w:rsidRPr="00EA6FC1">
        <w:instrText xml:space="preserve"> XE "&lt;$startrange&gt;testing" </w:instrText>
      </w:r>
      <w:r w:rsidR="008F4D46" w:rsidRPr="00EA6FC1">
        <w:fldChar w:fldCharType="end"/>
      </w:r>
    </w:p>
    <w:p w:rsidR="00D4121F" w:rsidRDefault="00D4121F" w:rsidP="00D4121F">
      <w:pPr>
        <w:pStyle w:val="Body1"/>
      </w:pPr>
      <w:r>
        <w:t>For controllers to be maintainable</w:t>
      </w:r>
      <w:r w:rsidR="008F4D46">
        <w:fldChar w:fldCharType="begin"/>
      </w:r>
      <w:r>
        <w:instrText xml:space="preserve"> XE "controller:</w:instrText>
      </w:r>
      <w:r w:rsidRPr="00596C13">
        <w:instrText>maintainable</w:instrText>
      </w:r>
      <w:r>
        <w:instrText xml:space="preserve">" </w:instrText>
      </w:r>
      <w:r w:rsidR="008F4D46">
        <w:fldChar w:fldCharType="end"/>
      </w:r>
      <w:r>
        <w:t xml:space="preserve">, they should be as light and skinny as possible, delegating all real domain work to other </w:t>
      </w:r>
      <w:r w:rsidR="006E1D40">
        <w:t>objects</w:t>
      </w:r>
      <w:r>
        <w:t>.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r w:rsidRPr="003A5ABE">
        <w:rPr>
          <w:rStyle w:val="CodeinText"/>
        </w:rPr>
        <w:t>ActionResult</w:t>
      </w:r>
      <w:r w:rsidRPr="003A5ABE">
        <w:t xml:space="preserve"> was chosen</w:t>
      </w:r>
    </w:p>
    <w:p w:rsidR="00D4121F" w:rsidRPr="003A5ABE" w:rsidRDefault="00D4121F" w:rsidP="00D4121F">
      <w:pPr>
        <w:pStyle w:val="ListBullet"/>
        <w:numPr>
          <w:ilvl w:val="0"/>
          <w:numId w:val="2"/>
        </w:numPr>
      </w:pPr>
      <w:r>
        <w:t xml:space="preserve">What information was passed to the view, in </w:t>
      </w:r>
      <w:r w:rsidRPr="003A5ABE">
        <w:rPr>
          <w:rStyle w:val="CodeinText"/>
        </w:rPr>
        <w:t>ViewData</w:t>
      </w:r>
      <w:r w:rsidRPr="003A5ABE">
        <w:t xml:space="preserve"> or </w:t>
      </w:r>
      <w:r w:rsidRPr="003A5ABE">
        <w:rPr>
          <w:rStyle w:val="CodeinText"/>
        </w:rPr>
        <w:t>TempData</w:t>
      </w:r>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r w:rsidRPr="001B6C6A">
        <w:rPr>
          <w:rStyle w:val="CodeinText"/>
        </w:rPr>
        <w:t>HttpContext</w:t>
      </w:r>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A simple action</w:t>
      </w:r>
    </w:p>
    <w:p w:rsidR="001A18F0" w:rsidRPr="001A18F0" w:rsidRDefault="001A18F0" w:rsidP="001A18F0">
      <w:pPr>
        <w:pStyle w:val="Code"/>
      </w:pPr>
      <w:r w:rsidRPr="001A18F0">
        <w:t>public ViewResult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Product[] products = _productRepository.FindAll();</w:t>
      </w:r>
    </w:p>
    <w:p w:rsidR="001A18F0" w:rsidRPr="001A18F0" w:rsidRDefault="001A18F0" w:rsidP="001A18F0">
      <w:pPr>
        <w:pStyle w:val="Code"/>
      </w:pPr>
    </w:p>
    <w:p w:rsidR="001A18F0" w:rsidRPr="001A18F0" w:rsidRDefault="001A18F0" w:rsidP="001A18F0">
      <w:pPr>
        <w:pStyle w:val="Code"/>
      </w:pPr>
      <w:r w:rsidRPr="001A18F0">
        <w:t xml:space="preserve">    return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r w:rsidRPr="00C27446">
        <w:rPr>
          <w:rStyle w:val="CodeinText"/>
        </w:rPr>
        <w:t>productRepository</w:t>
      </w:r>
      <w:r>
        <w:t xml:space="preserve"> is a private field of type </w:t>
      </w:r>
      <w:r w:rsidRPr="00FE733E">
        <w:rPr>
          <w:rStyle w:val="CodeinText"/>
        </w:rPr>
        <w:t>I</w:t>
      </w:r>
      <w:r w:rsidRPr="00C27446">
        <w:rPr>
          <w:rStyle w:val="CodeinText"/>
        </w:rPr>
        <w:t>ProductRepository</w:t>
      </w:r>
      <w:r>
        <w:t xml:space="preserve">, as shown in listing </w:t>
      </w:r>
      <w:r w:rsidR="009710BD">
        <w:t>26.10</w:t>
      </w:r>
      <w:r>
        <w:t>.</w:t>
      </w:r>
    </w:p>
    <w:p w:rsidR="00D4121F" w:rsidRDefault="00D4121F" w:rsidP="00D4121F">
      <w:pPr>
        <w:pStyle w:val="CodeListingCaption"/>
      </w:pPr>
      <w:r>
        <w:t xml:space="preserve">Listing </w:t>
      </w:r>
      <w:r w:rsidR="009710BD">
        <w:t>26.10</w:t>
      </w:r>
      <w:r>
        <w:t xml:space="preserve"> The controller with its dependency</w:t>
      </w:r>
    </w:p>
    <w:p w:rsidR="00696704" w:rsidRPr="00696704" w:rsidRDefault="00696704" w:rsidP="00696704">
      <w:pPr>
        <w:pStyle w:val="Code"/>
      </w:pPr>
      <w:r w:rsidRPr="00696704">
        <w:t>namespace UnitTestingExamples.Controllers</w:t>
      </w:r>
    </w:p>
    <w:p w:rsidR="00696704" w:rsidRPr="00696704" w:rsidRDefault="00696704" w:rsidP="00696704">
      <w:pPr>
        <w:pStyle w:val="Code"/>
      </w:pPr>
      <w:r w:rsidRPr="00696704">
        <w:t>{</w:t>
      </w:r>
    </w:p>
    <w:p w:rsidR="00696704" w:rsidRPr="00696704" w:rsidRDefault="00696704" w:rsidP="00696704">
      <w:pPr>
        <w:pStyle w:val="Code"/>
      </w:pPr>
      <w:r w:rsidRPr="00696704">
        <w:t xml:space="preserve">    public class ProductsController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private readonly IProductRepository _productRepository;</w:t>
      </w:r>
    </w:p>
    <w:p w:rsidR="00696704" w:rsidRPr="00696704" w:rsidRDefault="00696704" w:rsidP="00696704">
      <w:pPr>
        <w:pStyle w:val="Code"/>
      </w:pPr>
    </w:p>
    <w:p w:rsidR="00696704" w:rsidRPr="00696704" w:rsidRDefault="00696704" w:rsidP="00696704">
      <w:pPr>
        <w:pStyle w:val="Code"/>
      </w:pPr>
      <w:r w:rsidRPr="00696704">
        <w:t xml:space="preserve">        public ProductsController(IProductRepository productRepository)</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_productRepository = productRepository;</w:t>
      </w:r>
    </w:p>
    <w:p w:rsidR="00696704" w:rsidRDefault="00696704" w:rsidP="00696704">
      <w:pPr>
        <w:pStyle w:val="Code"/>
      </w:pPr>
      <w:r w:rsidRPr="00696704">
        <w:t xml:space="preserve">        }</w:t>
      </w:r>
    </w:p>
    <w:p w:rsidR="00696704" w:rsidRDefault="00696704" w:rsidP="00696704">
      <w:pPr>
        <w:pStyle w:val="Code"/>
      </w:pPr>
      <w:r>
        <w:t xml:space="preserve">        . .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r w:rsidRPr="00C27446">
        <w:rPr>
          <w:rStyle w:val="CodeinText"/>
        </w:rPr>
        <w:t>ProductsController</w:t>
      </w:r>
      <w:r>
        <w:t xml:space="preserve">, we don’t need to supply the actual implementation of the </w:t>
      </w:r>
      <w:r w:rsidRPr="00C27446">
        <w:rPr>
          <w:rStyle w:val="CodeinText"/>
        </w:rPr>
        <w:t>IProductRepository</w:t>
      </w:r>
      <w:r>
        <w:t xml:space="preserve"> interface. For the purposes of a unit test, we are testing only the </w:t>
      </w:r>
      <w:r w:rsidRPr="00C27446">
        <w:rPr>
          <w:rStyle w:val="CodeinText"/>
        </w:rPr>
        <w:t>ProductsController</w:t>
      </w:r>
      <w:r>
        <w:t xml:space="preserve"> and no external dependency used. To maximize the localization of defects, our unit tests</w:t>
      </w:r>
      <w:r w:rsidR="008F4D46">
        <w:fldChar w:fldCharType="begin"/>
      </w:r>
      <w:r>
        <w:instrText xml:space="preserve"> XE "</w:instrText>
      </w:r>
      <w:r w:rsidRPr="00674B8C">
        <w:instrText>unit test</w:instrText>
      </w:r>
      <w:r>
        <w:instrText xml:space="preserve">:check only a single class" </w:instrText>
      </w:r>
      <w:r w:rsidR="008F4D46">
        <w:fldChar w:fldCharType="end"/>
      </w:r>
      <w:r>
        <w:t xml:space="preserve"> should test only a single class. We don’t want a controller unit test to fail because we have a problem with our local database. In a unit test, we’ll have to pass a test double into the </w:t>
      </w:r>
      <w:r w:rsidRPr="00C27446">
        <w:rPr>
          <w:rStyle w:val="CodeinText"/>
        </w:rPr>
        <w:t>ProductsController</w:t>
      </w:r>
      <w:r>
        <w:t xml:space="preserve"> repository. A test double</w:t>
      </w:r>
      <w:r w:rsidR="008F4D46">
        <w:fldChar w:fldCharType="begin"/>
      </w:r>
      <w:r>
        <w:instrText xml:space="preserve"> XE "test double" </w:instrText>
      </w:r>
      <w:r w:rsidR="008F4D46">
        <w:fldChar w:fldCharType="end"/>
      </w:r>
      <w:r>
        <w:t xml:space="preserve"> is a stand-in for an actual implementation, but one that we can manipulate to force our class </w:t>
      </w:r>
      <w:r>
        <w:lastRenderedPageBreak/>
        <w:t xml:space="preserve">under test to execute specific code paths. Our controller unit test will need to set up the stubbed </w:t>
      </w:r>
      <w:r w:rsidRPr="00C27446">
        <w:rPr>
          <w:rStyle w:val="CodeinText"/>
        </w:rPr>
        <w:t>IProductRepository</w:t>
      </w:r>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r>
        <w:t>Cueballs in code and text</w:t>
      </w:r>
    </w:p>
    <w:p w:rsidR="00D4121F" w:rsidRDefault="00D4121F" w:rsidP="00D4121F">
      <w:pPr>
        <w:pStyle w:val="CodeListingCaption"/>
      </w:pPr>
      <w:r>
        <w:t xml:space="preserve">Listing </w:t>
      </w:r>
      <w:r w:rsidR="009710BD">
        <w:t>26.11</w:t>
      </w:r>
      <w:r>
        <w:t xml:space="preserve">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r w:rsidRPr="000D0690">
        <w:t>public void Index_should_use_default_view_and_repository_data()</w:t>
      </w:r>
    </w:p>
    <w:p w:rsidR="00D4121F" w:rsidRPr="000D0690" w:rsidRDefault="00D4121F" w:rsidP="00D4121F">
      <w:pPr>
        <w:pStyle w:val="Code"/>
      </w:pPr>
      <w:r w:rsidRPr="000D0690">
        <w:t>{</w:t>
      </w:r>
    </w:p>
    <w:p w:rsidR="00D4121F" w:rsidRPr="000D0690" w:rsidRDefault="00D4121F" w:rsidP="00D4121F">
      <w:pPr>
        <w:pStyle w:val="Code"/>
      </w:pPr>
      <w:r w:rsidRPr="000D0690">
        <w:t xml:space="preserve">    var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new Product {Name = "Keyboard"},</w:t>
      </w:r>
      <w:r>
        <w:t xml:space="preserve"> </w:t>
      </w:r>
    </w:p>
    <w:p w:rsidR="00D4121F" w:rsidRPr="000D0690" w:rsidRDefault="00D4121F" w:rsidP="00D4121F">
      <w:pPr>
        <w:pStyle w:val="Code"/>
      </w:pPr>
      <w:r w:rsidRPr="000D0690">
        <w:t xml:space="preserve">        new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t xml:space="preserve">    </w:t>
      </w:r>
      <w:r w:rsidRPr="00AA5B11">
        <w:t>var repository =</w:t>
      </w:r>
      <w:r>
        <w:t xml:space="preserve">                                                |#2</w:t>
      </w:r>
    </w:p>
    <w:p w:rsidR="00AA5B11" w:rsidRPr="00AA5B11" w:rsidRDefault="00AA5B11" w:rsidP="00AA5B11">
      <w:pPr>
        <w:pStyle w:val="Code"/>
      </w:pPr>
      <w:r w:rsidRPr="00AA5B11">
        <w:t xml:space="preserve">                MockRepository.GenerateStub&lt;IProductRepository&gt;();</w:t>
      </w:r>
      <w:r>
        <w:t xml:space="preserve">  |#2</w:t>
      </w:r>
    </w:p>
    <w:p w:rsidR="00D4121F" w:rsidRPr="000D0690" w:rsidRDefault="00AA5B11" w:rsidP="00AA5B11">
      <w:pPr>
        <w:pStyle w:val="Code"/>
      </w:pPr>
      <w:r>
        <w:t xml:space="preserve">    </w:t>
      </w:r>
      <w:r w:rsidRPr="00AA5B11">
        <w:t>repository.Stub(rep =&gt; rep.FindAll()).Return(products);</w:t>
      </w:r>
      <w:r>
        <w:t xml:space="preserve">         #3</w:t>
      </w:r>
    </w:p>
    <w:p w:rsidR="00D4121F" w:rsidRPr="000D0690" w:rsidRDefault="00D4121F" w:rsidP="00D4121F">
      <w:pPr>
        <w:pStyle w:val="Code"/>
      </w:pPr>
      <w:r w:rsidRPr="000D0690">
        <w:t xml:space="preserve">    var </w:t>
      </w:r>
      <w:r w:rsidR="003A4799" w:rsidRPr="003A4799">
        <w:t>controller</w:t>
      </w:r>
      <w:r w:rsidR="003A4799">
        <w:t xml:space="preserve"> </w:t>
      </w:r>
      <w:r w:rsidRPr="000D0690">
        <w:t>= new ProductsController(repository);</w:t>
      </w:r>
      <w:r>
        <w:t xml:space="preserve">      </w:t>
      </w:r>
      <w:r w:rsidR="009658D5">
        <w:t xml:space="preserve">     </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ViewResult result = </w:t>
      </w:r>
      <w:r w:rsidR="003A4799" w:rsidRPr="003A4799">
        <w:t>controller</w:t>
      </w:r>
      <w:r w:rsidRPr="000D0690">
        <w:t>.Index();</w:t>
      </w:r>
      <w:r>
        <w:t xml:space="preserve">                    </w:t>
      </w:r>
      <w:r w:rsidR="009658D5">
        <w:t xml:space="preserve">     </w:t>
      </w:r>
      <w:r>
        <w:t>#5</w:t>
      </w:r>
    </w:p>
    <w:p w:rsidR="00D4121F" w:rsidRPr="000D0690" w:rsidRDefault="00D4121F" w:rsidP="00D4121F">
      <w:pPr>
        <w:pStyle w:val="Code"/>
      </w:pPr>
    </w:p>
    <w:p w:rsidR="00D4121F" w:rsidRPr="000D0690" w:rsidRDefault="00D4121F" w:rsidP="00D4121F">
      <w:pPr>
        <w:pStyle w:val="Code"/>
      </w:pPr>
      <w:commentRangeStart w:id="6"/>
      <w:commentRangeStart w:id="7"/>
      <w:r w:rsidRPr="000D0690">
        <w:t xml:space="preserve">    </w:t>
      </w:r>
      <w:r w:rsidR="009658D5">
        <w:t>Assert.AreEqual("", result.ViewName);</w:t>
      </w:r>
      <w:r>
        <w:t xml:space="preserve"> </w:t>
      </w:r>
      <w:r w:rsidR="009658D5">
        <w:t xml:space="preserve">                          </w:t>
      </w:r>
      <w:r>
        <w:t>#6</w:t>
      </w:r>
    </w:p>
    <w:p w:rsidR="00D4121F" w:rsidRPr="000D0690" w:rsidRDefault="00D4121F" w:rsidP="00D4121F">
      <w:pPr>
        <w:pStyle w:val="Code"/>
      </w:pPr>
      <w:r w:rsidRPr="000D0690">
        <w:t xml:space="preserve">    </w:t>
      </w:r>
      <w:r w:rsidR="009658D5">
        <w:t>Assert.AreEqual(products, result.ViewData.Model);</w:t>
      </w:r>
      <w:r>
        <w:t xml:space="preserve">       </w:t>
      </w:r>
      <w:r w:rsidR="009658D5">
        <w:t xml:space="preserve">        </w:t>
      </w:r>
      <w:r>
        <w:t>#7</w:t>
      </w:r>
    </w:p>
    <w:commentRangeEnd w:id="6"/>
    <w:p w:rsidR="00D4121F" w:rsidRDefault="009658D5" w:rsidP="00D4121F">
      <w:pPr>
        <w:pStyle w:val="Code"/>
      </w:pPr>
      <w:r>
        <w:rPr>
          <w:rStyle w:val="CommentReference"/>
          <w:rFonts w:ascii="Times New Roman" w:hAnsi="Times New Roman"/>
          <w:snapToGrid/>
        </w:rPr>
        <w:commentReference w:id="6"/>
      </w:r>
      <w:commentRangeEnd w:id="7"/>
      <w:r w:rsidR="00FA69F8">
        <w:rPr>
          <w:rStyle w:val="CommentReference"/>
          <w:rFonts w:ascii="Times New Roman" w:hAnsi="Times New Roman"/>
          <w:snapToGrid/>
        </w:rPr>
        <w:commentReference w:id="7"/>
      </w:r>
      <w:r w:rsidR="00D4121F"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r w:rsidRPr="002352E0">
        <w:rPr>
          <w:rStyle w:val="CodeinText"/>
        </w:rPr>
        <w:t>IProductRepository</w:t>
      </w:r>
      <w:r>
        <w:t xml:space="preserve"> by calling a</w:t>
      </w:r>
      <w:r w:rsidR="00294D58">
        <w:t xml:space="preserve"> RhinoMocks API</w:t>
      </w:r>
      <w:r>
        <w:t xml:space="preserve"> </w:t>
      </w:r>
      <w:r w:rsidRPr="00413166">
        <w:rPr>
          <w:rStyle w:val="Bold"/>
        </w:rPr>
        <w:t>(2)</w:t>
      </w:r>
      <w:r>
        <w:t xml:space="preserve">. </w:t>
      </w:r>
      <w:commentRangeStart w:id="8"/>
      <w:commentRangeStart w:id="9"/>
      <w:r>
        <w:t>Rhino Mocks</w:t>
      </w:r>
      <w:r w:rsidR="00294D58">
        <w:t xml:space="preserve"> is</w:t>
      </w:r>
      <w:r w:rsidR="008F4D46">
        <w:fldChar w:fldCharType="begin"/>
      </w:r>
      <w:r>
        <w:instrText xml:space="preserve"> XE "</w:instrText>
      </w:r>
      <w:r w:rsidRPr="0057323E">
        <w:instrText>Rhino Mocks</w:instrText>
      </w:r>
      <w:r>
        <w:instrText xml:space="preserve">" </w:instrText>
      </w:r>
      <w:r w:rsidR="008F4D46">
        <w:fldChar w:fldCharType="end"/>
      </w:r>
      <w:r>
        <w:t xml:space="preserve"> a popular test double creation and configuration framework</w:t>
      </w:r>
      <w:commentRangeEnd w:id="8"/>
      <w:r w:rsidR="009658D5">
        <w:rPr>
          <w:rStyle w:val="CommentReference"/>
          <w:rFonts w:ascii="Times New Roman" w:hAnsi="Times New Roman"/>
        </w:rPr>
        <w:commentReference w:id="8"/>
      </w:r>
      <w:commentRangeEnd w:id="9"/>
      <w:r w:rsidR="00FA69F8">
        <w:rPr>
          <w:rStyle w:val="CommentReference"/>
          <w:rFonts w:ascii="Times New Roman" w:hAnsi="Times New Roman"/>
        </w:rPr>
        <w:commentReference w:id="9"/>
      </w:r>
      <w:ins w:id="10" w:author="Jeffrey" w:date="2010-04-02T15:26:00Z">
        <w:r w:rsidR="00FA69F8">
          <w:t xml:space="preserve">.  You can find this library, created by Oren Eini, at </w:t>
        </w:r>
        <w:r w:rsidR="00FA69F8">
          <w:fldChar w:fldCharType="begin"/>
        </w:r>
        <w:r w:rsidR="00FA69F8">
          <w:instrText xml:space="preserve"> HYPERLINK "http://www.ayende.com/projects/rhino-mocks.aspx" </w:instrText>
        </w:r>
        <w:r w:rsidR="00FA69F8">
          <w:fldChar w:fldCharType="separate"/>
        </w:r>
        <w:r w:rsidR="00FA69F8">
          <w:rPr>
            <w:rStyle w:val="Hyperlink"/>
          </w:rPr>
          <w:t>http://www.ayende.com/projects/rhino-mocks.aspx</w:t>
        </w:r>
        <w:r w:rsidR="00FA69F8">
          <w:fldChar w:fldCharType="end"/>
        </w:r>
      </w:ins>
      <w:r>
        <w:t>.</w:t>
      </w:r>
      <w:ins w:id="11" w:author="Jeffrey" w:date="2010-04-02T15:26:00Z">
        <w:r w:rsidR="00FA69F8">
          <w:t xml:space="preserve"> </w:t>
        </w:r>
      </w:ins>
      <w:r>
        <w:t xml:space="preserve"> After we create a test double of our </w:t>
      </w:r>
      <w:r w:rsidRPr="002352E0">
        <w:rPr>
          <w:rStyle w:val="CodeinText"/>
        </w:rPr>
        <w:t>IProductRepository</w:t>
      </w:r>
      <w:r>
        <w:t xml:space="preserve">, we stub out the call to </w:t>
      </w:r>
      <w:r w:rsidRPr="002352E0">
        <w:rPr>
          <w:rStyle w:val="CodeinText"/>
        </w:rPr>
        <w:t>FindAll</w:t>
      </w:r>
      <w:r>
        <w:t xml:space="preserve"> to return our array of </w:t>
      </w:r>
      <w:r w:rsidRPr="002352E0">
        <w:rPr>
          <w:rStyle w:val="CodeinText"/>
        </w:rPr>
        <w:t>Products</w:t>
      </w:r>
      <w:r>
        <w:t xml:space="preserve"> we created earlier </w:t>
      </w:r>
      <w:r w:rsidRPr="008D37EB">
        <w:rPr>
          <w:rStyle w:val="Bold"/>
        </w:rPr>
        <w:t>(3)</w:t>
      </w:r>
      <w:r>
        <w:t xml:space="preserve">. With the stubbed </w:t>
      </w:r>
      <w:r w:rsidRPr="002352E0">
        <w:rPr>
          <w:rStyle w:val="CodeinText"/>
        </w:rPr>
        <w:t>IProductRepository</w:t>
      </w:r>
      <w:r>
        <w:t xml:space="preserve">, we create a </w:t>
      </w:r>
      <w:r w:rsidRPr="002352E0">
        <w:rPr>
          <w:rStyle w:val="CodeinText"/>
        </w:rPr>
        <w:t>ProductsController</w:t>
      </w:r>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r w:rsidRPr="00707889">
        <w:rPr>
          <w:rStyle w:val="CodeinText"/>
        </w:rPr>
        <w:t>ViewResult</w:t>
      </w:r>
      <w:r>
        <w:t xml:space="preserve"> object </w:t>
      </w:r>
      <w:r w:rsidRPr="00B35B22">
        <w:rPr>
          <w:rStyle w:val="Bold"/>
        </w:rPr>
        <w:t>(5)</w:t>
      </w:r>
      <w:r>
        <w:t xml:space="preserve">. We assert that the </w:t>
      </w:r>
      <w:r w:rsidRPr="00707889">
        <w:rPr>
          <w:rStyle w:val="CodeinText"/>
        </w:rPr>
        <w:t>ViewName</w:t>
      </w:r>
      <w:r>
        <w:t xml:space="preserve"> should be an empty string </w:t>
      </w:r>
      <w:r w:rsidRPr="006F4F37">
        <w:rPr>
          <w:rStyle w:val="Bold"/>
        </w:rPr>
        <w:t>(6)</w:t>
      </w:r>
      <w:r>
        <w:t xml:space="preserve"> (</w:t>
      </w:r>
      <w:commentRangeStart w:id="12"/>
      <w:commentRangeStart w:id="13"/>
      <w:r>
        <w:t>signifying we use the Index view</w:t>
      </w:r>
      <w:commentRangeEnd w:id="12"/>
      <w:r w:rsidR="00F35263">
        <w:rPr>
          <w:rStyle w:val="CommentReference"/>
          <w:rFonts w:ascii="Times New Roman" w:hAnsi="Times New Roman"/>
        </w:rPr>
        <w:commentReference w:id="12"/>
      </w:r>
      <w:commentRangeEnd w:id="13"/>
      <w:r w:rsidR="00FA69F8">
        <w:rPr>
          <w:rStyle w:val="CommentReference"/>
          <w:rFonts w:ascii="Times New Roman" w:hAnsi="Times New Roman"/>
        </w:rPr>
        <w:commentReference w:id="13"/>
      </w:r>
      <w:r>
        <w:t xml:space="preserve">),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A two-line action method is tested easily, but is not very interesting. In a more interesting scenario, we edit a model, then post it to a form. We expect several things to happen:</w:t>
      </w:r>
    </w:p>
    <w:p w:rsidR="00D4121F" w:rsidRDefault="00D4121F" w:rsidP="00D4121F">
      <w:pPr>
        <w:pStyle w:val="ListBullet"/>
        <w:numPr>
          <w:ilvl w:val="0"/>
          <w:numId w:val="2"/>
        </w:numPr>
      </w:pPr>
      <w:r>
        <w:t>C</w:t>
      </w:r>
      <w:r w:rsidR="00EA52E3">
        <w:t>heck the model state for errors</w:t>
      </w:r>
    </w:p>
    <w:p w:rsidR="00D4121F" w:rsidRDefault="00D4121F" w:rsidP="00D4121F">
      <w:pPr>
        <w:pStyle w:val="ListBullet"/>
        <w:numPr>
          <w:ilvl w:val="0"/>
          <w:numId w:val="2"/>
        </w:numPr>
      </w:pPr>
      <w:r>
        <w:t>If error</w:t>
      </w:r>
      <w:r w:rsidR="00EA52E3">
        <w:t>s exist, show the original view</w:t>
      </w:r>
    </w:p>
    <w:p w:rsidR="00D4121F" w:rsidRDefault="00D4121F" w:rsidP="00D4121F">
      <w:pPr>
        <w:pStyle w:val="ListBullet"/>
        <w:numPr>
          <w:ilvl w:val="0"/>
          <w:numId w:val="2"/>
        </w:numPr>
      </w:pPr>
      <w:r>
        <w:lastRenderedPageBreak/>
        <w:t>If not, save the model and redirect</w:t>
      </w:r>
      <w:r w:rsidR="00EA52E3">
        <w:t xml:space="preserve"> back to the index</w:t>
      </w:r>
    </w:p>
    <w:p w:rsidR="00D4121F" w:rsidRDefault="00D4121F" w:rsidP="00D4121F">
      <w:pPr>
        <w:pStyle w:val="Body1"/>
      </w:pPr>
      <w:r>
        <w:t>Let’s start with the error path, where a user entered incorrect information. We’ll assume that model state errors are populated through other means as a result of validation</w:t>
      </w:r>
      <w:r w:rsidR="008F4D46">
        <w:fldChar w:fldCharType="begin"/>
      </w:r>
      <w:r>
        <w:instrText xml:space="preserve"> XE "</w:instrText>
      </w:r>
      <w:r w:rsidRPr="00182CCA">
        <w:instrText>validation</w:instrText>
      </w:r>
      <w:r>
        <w:instrText xml:space="preserve">:model state errors" </w:instrText>
      </w:r>
      <w:r w:rsidR="008F4D46">
        <w:fldChar w:fldCharType="end"/>
      </w:r>
      <w:r>
        <w:t xml:space="preserve">, perhaps through a model binder or action filter. For the purposes of our test, shown in listing </w:t>
      </w:r>
      <w:r w:rsidR="009710BD">
        <w:t>26.12</w:t>
      </w:r>
      <w:r>
        <w:t>, the means of validation is not important, but rather, how the controller behaves under this condition.</w:t>
      </w:r>
    </w:p>
    <w:p w:rsidR="00D4121F" w:rsidRPr="00520B1C" w:rsidRDefault="00D4121F" w:rsidP="00D4121F">
      <w:pPr>
        <w:pStyle w:val="TypesetterNote"/>
      </w:pPr>
      <w:r>
        <w:t>Cueballs in code and text</w:t>
      </w:r>
    </w:p>
    <w:p w:rsidR="00D4121F" w:rsidRDefault="00D4121F" w:rsidP="00D4121F">
      <w:pPr>
        <w:pStyle w:val="CodeListingCaption"/>
      </w:pPr>
      <w:r>
        <w:t xml:space="preserve">Listing </w:t>
      </w:r>
      <w:r w:rsidR="009710BD">
        <w:t>26.12</w:t>
      </w:r>
      <w:r>
        <w:t xml:space="preserve"> Testing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r w:rsidRPr="00F349CE">
        <w:t>public void Edit_should_redirect_back_when_model_errors_present()</w:t>
      </w:r>
    </w:p>
    <w:p w:rsidR="00F349CE" w:rsidRPr="00F349CE" w:rsidRDefault="00F349CE" w:rsidP="00F349CE">
      <w:pPr>
        <w:pStyle w:val="Code"/>
      </w:pPr>
      <w:r w:rsidRPr="00F349CE">
        <w:t>{</w:t>
      </w:r>
    </w:p>
    <w:p w:rsidR="00F349CE" w:rsidRPr="00F349CE" w:rsidRDefault="00F349CE" w:rsidP="00F349CE">
      <w:pPr>
        <w:pStyle w:val="Code"/>
      </w:pPr>
      <w:r w:rsidRPr="00F349CE">
        <w:t xml:space="preserve">    var badProduct = new Product {Name = "Bad value"};</w:t>
      </w:r>
    </w:p>
    <w:p w:rsidR="00F349CE" w:rsidRPr="00F349CE" w:rsidRDefault="00F349CE" w:rsidP="00F349CE">
      <w:pPr>
        <w:pStyle w:val="Code"/>
      </w:pPr>
    </w:p>
    <w:p w:rsidR="00F349CE" w:rsidRPr="00F349CE" w:rsidRDefault="00F349CE" w:rsidP="00F349CE">
      <w:pPr>
        <w:pStyle w:val="Code"/>
      </w:pPr>
      <w:r w:rsidRPr="00F349CE">
        <w:t xml:space="preserve">    var repository =</w:t>
      </w:r>
    </w:p>
    <w:p w:rsidR="00F349CE" w:rsidRPr="00F349CE" w:rsidRDefault="00F349CE" w:rsidP="00F349CE">
      <w:pPr>
        <w:pStyle w:val="Code"/>
      </w:pPr>
      <w:r w:rsidRPr="00F349CE">
        <w:t xml:space="preserve">        MockRepository.GenerateStub&lt;IProductRepository&gt;();</w:t>
      </w:r>
    </w:p>
    <w:p w:rsidR="00F349CE" w:rsidRPr="00F349CE" w:rsidRDefault="00F349CE" w:rsidP="00F349CE">
      <w:pPr>
        <w:pStyle w:val="Code"/>
      </w:pPr>
    </w:p>
    <w:p w:rsidR="00F349CE" w:rsidRPr="00F349CE" w:rsidRDefault="00F349CE" w:rsidP="00F349CE">
      <w:pPr>
        <w:pStyle w:val="Code"/>
      </w:pPr>
      <w:r w:rsidRPr="00F349CE">
        <w:t xml:space="preserve">    var controller = new ProductsController(repository);</w:t>
      </w:r>
      <w:r>
        <w:t xml:space="preserve">         |#1</w:t>
      </w:r>
    </w:p>
    <w:p w:rsidR="00F349CE" w:rsidRPr="00F349CE" w:rsidRDefault="00F349CE" w:rsidP="00F349CE">
      <w:pPr>
        <w:pStyle w:val="Code"/>
      </w:pPr>
      <w:r w:rsidRPr="00F349CE">
        <w:t xml:space="preserve">    controller.ModelState</w:t>
      </w:r>
      <w:r>
        <w:t xml:space="preserve">                                        |#1</w:t>
      </w:r>
    </w:p>
    <w:p w:rsidR="00F349CE" w:rsidRPr="00F349CE" w:rsidRDefault="00F349CE" w:rsidP="00F349CE">
      <w:pPr>
        <w:pStyle w:val="Code"/>
      </w:pPr>
      <w:r w:rsidRPr="00F349CE">
        <w:t xml:space="preserve">        .AddModelError("Name",</w:t>
      </w:r>
      <w:r>
        <w:t xml:space="preserve">                                   |#1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ActionResult result = controller.Edit(badProduct);</w:t>
      </w:r>
      <w:r>
        <w:t xml:space="preserve">       #2</w:t>
      </w:r>
    </w:p>
    <w:p w:rsidR="00F349CE" w:rsidRDefault="00F349CE" w:rsidP="00F349CE">
      <w:pPr>
        <w:pStyle w:val="Code"/>
      </w:pPr>
    </w:p>
    <w:p w:rsidR="00F349CE" w:rsidRPr="00F349CE" w:rsidRDefault="00F349CE" w:rsidP="00F349CE">
      <w:pPr>
        <w:pStyle w:val="Code"/>
      </w:pPr>
      <w:r w:rsidRPr="00F349CE">
        <w:t xml:space="preserve">    Assert.AreEqual("", result.AssertViewRendered().ViewName);</w:t>
      </w:r>
      <w:r>
        <w:t xml:space="preserve">     #3</w:t>
      </w:r>
    </w:p>
    <w:p w:rsidR="00F349CE" w:rsidRPr="00F349CE" w:rsidRDefault="00F349CE" w:rsidP="00F349CE">
      <w:pPr>
        <w:pStyle w:val="Code"/>
      </w:pPr>
      <w:r w:rsidRPr="00F349CE">
        <w:t xml:space="preserve">    repository.AssertWasNotCalled(rep =&gt; rep.Save(badProduct))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2F0AEB" w:rsidP="00D4121F">
      <w:pPr>
        <w:pStyle w:val="Body1"/>
      </w:pPr>
      <w:ins w:id="14" w:author="Jeffrey" w:date="2010-04-02T15:40:00Z">
        <w:r>
          <w:t xml:space="preserve">This test uses the MvcContrib.TestHelper library for an easy test API.  </w:t>
        </w:r>
      </w:ins>
      <w:r w:rsidR="00D4121F">
        <w:t xml:space="preserve">To force our controller into an invalid model state, we need to add a model error to </w:t>
      </w:r>
      <w:r w:rsidR="00D4121F" w:rsidRPr="00225B1F">
        <w:rPr>
          <w:rStyle w:val="CodeinText"/>
        </w:rPr>
        <w:t>ModelState</w:t>
      </w:r>
      <w:r w:rsidR="00D4121F">
        <w:t xml:space="preserve"> with the </w:t>
      </w:r>
      <w:r w:rsidR="00D4121F" w:rsidRPr="00225B1F">
        <w:rPr>
          <w:rStyle w:val="CodeinText"/>
        </w:rPr>
        <w:t>AddModelError</w:t>
      </w:r>
      <w:r w:rsidR="00D4121F">
        <w:t xml:space="preserve"> method </w:t>
      </w:r>
      <w:r w:rsidR="00D4121F" w:rsidRPr="006077AD">
        <w:rPr>
          <w:rStyle w:val="Bold"/>
        </w:rPr>
        <w:t>(1)</w:t>
      </w:r>
      <w:r w:rsidR="00D4121F">
        <w:t xml:space="preserve">. After setting up our controller, we invoke the </w:t>
      </w:r>
      <w:r w:rsidR="00D4121F" w:rsidRPr="00225B1F">
        <w:rPr>
          <w:rStyle w:val="CodeinText"/>
        </w:rPr>
        <w:t>Edit</w:t>
      </w:r>
      <w:r w:rsidR="00D4121F">
        <w:t xml:space="preserve"> action </w:t>
      </w:r>
      <w:r w:rsidR="00D4121F" w:rsidRPr="006077AD">
        <w:rPr>
          <w:rStyle w:val="Bold"/>
        </w:rPr>
        <w:t>(2)</w:t>
      </w:r>
      <w:r w:rsidR="00D4121F">
        <w:t xml:space="preserve">, and examine the result returned. We assert that a view is rendered with the </w:t>
      </w:r>
      <w:commentRangeStart w:id="15"/>
      <w:commentRangeStart w:id="16"/>
      <w:r w:rsidR="00D4121F" w:rsidRPr="00225B1F">
        <w:rPr>
          <w:rStyle w:val="CodeinText"/>
        </w:rPr>
        <w:t>AssertViewRendered</w:t>
      </w:r>
      <w:r w:rsidR="00D4121F">
        <w:t xml:space="preserve"> </w:t>
      </w:r>
      <w:commentRangeEnd w:id="15"/>
      <w:r w:rsidR="005F1F9B">
        <w:rPr>
          <w:rStyle w:val="CommentReference"/>
          <w:rFonts w:ascii="Times New Roman" w:hAnsi="Times New Roman"/>
        </w:rPr>
        <w:commentReference w:id="15"/>
      </w:r>
      <w:commentRangeEnd w:id="16"/>
      <w:r>
        <w:rPr>
          <w:rStyle w:val="CommentReference"/>
          <w:rFonts w:ascii="Times New Roman" w:hAnsi="Times New Roman"/>
        </w:rPr>
        <w:commentReference w:id="16"/>
      </w:r>
      <w:r w:rsidR="00D4121F">
        <w:t xml:space="preserve">method </w:t>
      </w:r>
      <w:r w:rsidR="00D4121F" w:rsidRPr="006077AD">
        <w:rPr>
          <w:rStyle w:val="Bold"/>
        </w:rPr>
        <w:t>(3)</w:t>
      </w:r>
      <w:r w:rsidR="00D4121F">
        <w:t xml:space="preserve">, which returns a </w:t>
      </w:r>
      <w:r w:rsidR="00D4121F" w:rsidRPr="00AF237E">
        <w:rPr>
          <w:rStyle w:val="CodeinText"/>
        </w:rPr>
        <w:t>ViewResult</w:t>
      </w:r>
      <w:r w:rsidR="00D4121F">
        <w:t xml:space="preserve"> object.</w:t>
      </w:r>
      <w:ins w:id="17" w:author="Jeffrey" w:date="2010-04-02T15:40:00Z">
        <w:r>
          <w:t xml:space="preserve">  </w:t>
        </w:r>
      </w:ins>
      <w:del w:id="18" w:author="Jeffrey" w:date="2010-04-02T15:40:00Z">
        <w:r w:rsidR="00D4121F" w:rsidDel="002F0AEB">
          <w:delText xml:space="preserve"> </w:delText>
        </w:r>
      </w:del>
      <w:r w:rsidR="00D4121F">
        <w:t xml:space="preserve">The </w:t>
      </w:r>
      <w:r w:rsidR="00D4121F" w:rsidRPr="00AF237E">
        <w:rPr>
          <w:rStyle w:val="CodeinText"/>
        </w:rPr>
        <w:t>ViewName</w:t>
      </w:r>
      <w:r w:rsidR="00D4121F">
        <w:t xml:space="preserve"> on the </w:t>
      </w:r>
      <w:r w:rsidR="00D4121F" w:rsidRPr="00AF237E">
        <w:rPr>
          <w:rStyle w:val="CodeinText"/>
        </w:rPr>
        <w:t>ViewResult</w:t>
      </w:r>
      <w:r w:rsidR="00D4121F">
        <w:t xml:space="preserve"> should be an empty string, signifying the </w:t>
      </w:r>
      <w:r w:rsidR="00D4121F" w:rsidRPr="00FE733E">
        <w:rPr>
          <w:rStyle w:val="CodeinText"/>
        </w:rPr>
        <w:t>Edit</w:t>
      </w:r>
      <w:r w:rsidR="00D4121F">
        <w:t xml:space="preserve"> view is rerendered. Finally, we assert that the </w:t>
      </w:r>
      <w:r w:rsidR="00D4121F" w:rsidRPr="008125EA">
        <w:rPr>
          <w:rStyle w:val="CodeinText"/>
        </w:rPr>
        <w:t>Save</w:t>
      </w:r>
      <w:r w:rsidR="00D4121F">
        <w:t xml:space="preserve"> method on our repository</w:t>
      </w:r>
      <w:r w:rsidR="008F4D46">
        <w:fldChar w:fldCharType="begin"/>
      </w:r>
      <w:r w:rsidR="00D4121F">
        <w:instrText xml:space="preserve"> XE "</w:instrText>
      </w:r>
      <w:r w:rsidR="00D4121F" w:rsidRPr="00186458">
        <w:instrText>repository</w:instrText>
      </w:r>
      <w:r w:rsidR="00D4121F">
        <w:instrText xml:space="preserve">:Save method not called" </w:instrText>
      </w:r>
      <w:r w:rsidR="008F4D46">
        <w:fldChar w:fldCharType="end"/>
      </w:r>
      <w:r w:rsidR="00D4121F">
        <w:t xml:space="preserve"> was not called </w:t>
      </w:r>
      <w:r w:rsidR="00D4121F" w:rsidRPr="006077AD">
        <w:rPr>
          <w:rStyle w:val="Bold"/>
        </w:rPr>
        <w:t>(4)</w:t>
      </w:r>
      <w:r w:rsidR="00D4121F">
        <w:t xml:space="preserve">. This negative assertion ensures we don’t try to save our </w:t>
      </w:r>
      <w:r w:rsidR="00D4121F" w:rsidRPr="005228B9">
        <w:rPr>
          <w:rStyle w:val="CodeinText"/>
        </w:rPr>
        <w:t>Product</w:t>
      </w:r>
      <w:r w:rsidR="00D4121F">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rsidR="00D4121F">
        <w:t>.</w:t>
      </w:r>
    </w:p>
    <w:p w:rsidR="00D4121F" w:rsidRDefault="00D4121F" w:rsidP="00D4121F">
      <w:pPr>
        <w:pStyle w:val="CodeListingCaption"/>
      </w:pPr>
      <w:r>
        <w:t xml:space="preserve">Listing </w:t>
      </w:r>
      <w:r w:rsidR="009710BD">
        <w:t>26.13</w:t>
      </w:r>
      <w:r>
        <w:t xml:space="preserve"> Testing our controller action when no errors are present</w:t>
      </w:r>
    </w:p>
    <w:p w:rsidR="00CA5F7B" w:rsidRPr="00CA5F7B" w:rsidRDefault="00CA5F7B" w:rsidP="00CA5F7B">
      <w:pPr>
        <w:pStyle w:val="Code"/>
      </w:pPr>
      <w:r w:rsidRPr="00CA5F7B">
        <w:t>[Test]</w:t>
      </w:r>
    </w:p>
    <w:p w:rsidR="00CA5F7B" w:rsidRPr="00CA5F7B" w:rsidRDefault="00CA5F7B" w:rsidP="00CA5F7B">
      <w:pPr>
        <w:pStyle w:val="Code"/>
      </w:pPr>
      <w:r w:rsidRPr="00CA5F7B">
        <w:t>public void</w:t>
      </w:r>
    </w:p>
    <w:p w:rsidR="00CA5F7B" w:rsidRPr="00CA5F7B" w:rsidRDefault="00CA5F7B" w:rsidP="00CA5F7B">
      <w:pPr>
        <w:pStyle w:val="Code"/>
      </w:pPr>
      <w:r w:rsidRPr="00CA5F7B">
        <w:lastRenderedPageBreak/>
        <w:t xml:space="preserve">    Edit_should_save_and_redirect_when_no_model_errors_present()</w:t>
      </w:r>
    </w:p>
    <w:p w:rsidR="00CA5F7B" w:rsidRPr="00CA5F7B" w:rsidRDefault="00CA5F7B" w:rsidP="00CA5F7B">
      <w:pPr>
        <w:pStyle w:val="Code"/>
      </w:pPr>
      <w:r w:rsidRPr="00CA5F7B">
        <w:t>{</w:t>
      </w:r>
    </w:p>
    <w:p w:rsidR="00CA5F7B" w:rsidRPr="00CA5F7B" w:rsidRDefault="00CA5F7B" w:rsidP="00CA5F7B">
      <w:pPr>
        <w:pStyle w:val="Code"/>
      </w:pPr>
      <w:r w:rsidRPr="00CA5F7B">
        <w:t xml:space="preserve">    var goodProduct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var repository =</w:t>
      </w:r>
    </w:p>
    <w:p w:rsidR="00CA5F7B" w:rsidRPr="00CA5F7B" w:rsidRDefault="00CA5F7B" w:rsidP="00CA5F7B">
      <w:pPr>
        <w:pStyle w:val="Code"/>
      </w:pPr>
      <w:r w:rsidRPr="00CA5F7B">
        <w:t xml:space="preserve">        MockRepository.GenerateStub&lt;IProductRepository&gt;();</w:t>
      </w:r>
    </w:p>
    <w:p w:rsidR="00CA5F7B" w:rsidRPr="00CA5F7B" w:rsidRDefault="00CA5F7B" w:rsidP="00CA5F7B">
      <w:pPr>
        <w:pStyle w:val="Code"/>
      </w:pPr>
    </w:p>
    <w:p w:rsidR="00CA5F7B" w:rsidRPr="00CA5F7B" w:rsidRDefault="00CA5F7B" w:rsidP="00CA5F7B">
      <w:pPr>
        <w:pStyle w:val="Code"/>
      </w:pPr>
      <w:r w:rsidRPr="00CA5F7B">
        <w:t xml:space="preserve">    var productsController = new ProductsController(repository);</w:t>
      </w:r>
    </w:p>
    <w:p w:rsidR="00CA5F7B" w:rsidRPr="00CA5F7B" w:rsidRDefault="00CA5F7B" w:rsidP="00CA5F7B">
      <w:pPr>
        <w:pStyle w:val="Code"/>
      </w:pPr>
    </w:p>
    <w:p w:rsidR="00CA5F7B" w:rsidRPr="00CA5F7B" w:rsidRDefault="00CA5F7B" w:rsidP="00CA5F7B">
      <w:pPr>
        <w:pStyle w:val="Code"/>
      </w:pPr>
      <w:r w:rsidRPr="00CA5F7B">
        <w:t xml:space="preserve">    ActionResult result = productsController.Edit(goodProduct);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repository.AssertWasCalled(rep =&gt; rep.Save(goodProduct));</w:t>
      </w:r>
    </w:p>
    <w:p w:rsidR="00CA5F7B" w:rsidRPr="00CA5F7B" w:rsidRDefault="00CA5F7B" w:rsidP="00CA5F7B">
      <w:pPr>
        <w:pStyle w:val="Code"/>
      </w:pPr>
      <w:r w:rsidRPr="00CA5F7B">
        <w:t xml:space="preserve">    var redirectResult = result as RedirectToRouteResult;</w:t>
      </w:r>
      <w:r>
        <w:t xml:space="preserve">             |#2</w:t>
      </w:r>
    </w:p>
    <w:p w:rsidR="00CA5F7B" w:rsidRDefault="00CA5F7B" w:rsidP="00CA5F7B">
      <w:pPr>
        <w:pStyle w:val="Code"/>
      </w:pPr>
      <w:r w:rsidRPr="00CA5F7B">
        <w:t xml:space="preserve">    Assert.IsNotNull(redirectResult);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Assert.AreEqual(1, redirectResult.RouteValues.Count);</w:t>
      </w:r>
      <w:r>
        <w:t xml:space="preserve">             |#3</w:t>
      </w:r>
    </w:p>
    <w:p w:rsidR="00CA5F7B" w:rsidRPr="00CA5F7B" w:rsidRDefault="00CA5F7B" w:rsidP="00CA5F7B">
      <w:pPr>
        <w:pStyle w:val="Code"/>
      </w:pPr>
      <w:r w:rsidRPr="00CA5F7B">
        <w:t xml:space="preserve">    Assert.AreEqual("index", redirectResult.RouteValues["action"]);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t xml:space="preserve">In this test, we set up our dummy product and controller in a manner similar to the last test, except this time we don’t add any model errors to our </w:t>
      </w:r>
      <w:r w:rsidRPr="002F305D">
        <w:rPr>
          <w:rStyle w:val="CodeinText"/>
        </w:rPr>
        <w:t>ModelState</w:t>
      </w:r>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RedirectToRouteResult to ensure the type we expect</w:t>
      </w:r>
      <w:r w:rsidR="005F1F9B">
        <w:t xml:space="preserve"> </w:t>
      </w:r>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r>
        <w:t>Cueballs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[HttpPost]</w:t>
      </w:r>
    </w:p>
    <w:p w:rsidR="00D4121F" w:rsidRPr="00DE0587" w:rsidRDefault="00D4121F" w:rsidP="00D4121F">
      <w:pPr>
        <w:pStyle w:val="Code"/>
      </w:pPr>
      <w:r w:rsidRPr="00DE0587">
        <w:t>public ActionResult Edit(Product product)</w:t>
      </w:r>
    </w:p>
    <w:p w:rsidR="00D4121F" w:rsidRPr="00DE0587" w:rsidRDefault="00D4121F" w:rsidP="00D4121F">
      <w:pPr>
        <w:pStyle w:val="Code"/>
      </w:pPr>
      <w:r w:rsidRPr="00DE0587">
        <w:t>{</w:t>
      </w:r>
    </w:p>
    <w:p w:rsidR="00D4121F" w:rsidRPr="00DE0587" w:rsidRDefault="00D4121F" w:rsidP="00D4121F">
      <w:pPr>
        <w:pStyle w:val="Code"/>
      </w:pPr>
      <w:r w:rsidRPr="00DE0587">
        <w:t xml:space="preserve">    if (!ModelState.IsValid)</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return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_productRepository.Save(product);</w:t>
      </w:r>
    </w:p>
    <w:p w:rsidR="00D4121F" w:rsidRPr="00DE0587" w:rsidRDefault="00D4121F" w:rsidP="00D4121F">
      <w:pPr>
        <w:pStyle w:val="Code"/>
      </w:pPr>
    </w:p>
    <w:p w:rsidR="00D4121F" w:rsidRPr="00DE0587" w:rsidRDefault="00D4121F" w:rsidP="00D4121F">
      <w:pPr>
        <w:pStyle w:val="Code"/>
      </w:pPr>
      <w:r w:rsidRPr="00DE0587">
        <w:t xml:space="preserve">    </w:t>
      </w:r>
      <w:r w:rsidR="00CA5F7B" w:rsidRPr="00CA5F7B">
        <w:t>return RedirectToAction("index");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r w:rsidRPr="009046E8">
        <w:rPr>
          <w:rStyle w:val="CodeinText"/>
        </w:rPr>
        <w:t>ModelState</w:t>
      </w:r>
      <w:r>
        <w:t xml:space="preserve"> errors with the </w:t>
      </w:r>
      <w:r w:rsidRPr="009046E8">
        <w:rPr>
          <w:rStyle w:val="CodeinText"/>
        </w:rPr>
        <w:t>IsValid</w:t>
      </w:r>
      <w:r>
        <w:t xml:space="preserve"> property </w:t>
      </w:r>
      <w:r w:rsidRPr="008763A0">
        <w:rPr>
          <w:rStyle w:val="Bold"/>
        </w:rPr>
        <w:t>(1)</w:t>
      </w:r>
      <w:r>
        <w:t xml:space="preserve">, and return a </w:t>
      </w:r>
      <w:r w:rsidRPr="009046E8">
        <w:rPr>
          <w:rStyle w:val="CodeinText"/>
        </w:rPr>
        <w:t>ViewResult</w:t>
      </w:r>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8F4D46">
        <w:fldChar w:fldCharType="begin"/>
      </w:r>
      <w:r>
        <w:instrText xml:space="preserve"> XE "</w:instrText>
      </w:r>
      <w:r w:rsidRPr="00DF7E2A">
        <w:instrText>validation error</w:instrText>
      </w:r>
      <w:r>
        <w:instrText xml:space="preserve">:if none" </w:instrText>
      </w:r>
      <w:r w:rsidR="008F4D46">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p>
    <w:p w:rsidR="00D4121F" w:rsidRDefault="006875A4" w:rsidP="00EA6FC1">
      <w:pPr>
        <w:pStyle w:val="Head1"/>
      </w:pPr>
      <w:bookmarkStart w:id="19" w:name="_Toc231200348"/>
      <w:r>
        <w:lastRenderedPageBreak/>
        <w:t>26.4</w:t>
      </w:r>
      <w:r w:rsidR="00D4121F">
        <w:t xml:space="preserve"> </w:t>
      </w:r>
      <w:bookmarkEnd w:id="19"/>
      <w:r w:rsidR="00963B0C">
        <w:t>Testing model binders</w:t>
      </w:r>
      <w:r w:rsidR="008F4D46">
        <w:fldChar w:fldCharType="begin"/>
      </w:r>
      <w:r w:rsidR="00D4121F">
        <w:instrText xml:space="preserve"> XE "</w:instrText>
      </w:r>
      <w:r w:rsidR="00D4121F" w:rsidRPr="00674B8C">
        <w:instrText>unit test</w:instrText>
      </w:r>
      <w:r w:rsidR="00D4121F">
        <w:instrText xml:space="preserve">" </w:instrText>
      </w:r>
      <w:r w:rsidR="008F4D46">
        <w:fldChar w:fldCharType="end"/>
      </w:r>
    </w:p>
    <w:p w:rsidR="003D437F" w:rsidRDefault="00D4121F" w:rsidP="00D4121F">
      <w:pPr>
        <w:pStyle w:val="Body1"/>
      </w:pPr>
      <w:r>
        <w:t xml:space="preserve">Custom model binders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w:t>
      </w:r>
    </w:p>
    <w:p w:rsidR="00D4121F" w:rsidRDefault="00D4121F" w:rsidP="003D437F">
      <w:pPr>
        <w:pStyle w:val="Body"/>
      </w:pPr>
      <w:r>
        <w:t xml:space="preserve">Testing model binders is not as straightforward as testing action methods, but it is possible. The amount of testing needed varies depending on what you are doing with your custom model binder. Simply implementing the </w:t>
      </w:r>
      <w:r w:rsidRPr="00DF4879">
        <w:rPr>
          <w:rStyle w:val="CodeinText"/>
        </w:rPr>
        <w:t>IModelBinder</w:t>
      </w:r>
      <w:r>
        <w:t xml:space="preserve"> interface likely means you'll only need to worry about one single </w:t>
      </w:r>
      <w:r w:rsidRPr="00DF4879">
        <w:rPr>
          <w:rStyle w:val="CodeinText"/>
        </w:rPr>
        <w:t>BindModel</w:t>
      </w:r>
      <w:r>
        <w:t xml:space="preserve"> method and only a </w:t>
      </w:r>
      <w:r w:rsidRPr="00DF4879">
        <w:rPr>
          <w:rStyle w:val="CodeinText"/>
        </w:rPr>
        <w:t>ModelBindingContext</w:t>
      </w:r>
      <w:r>
        <w:t xml:space="preserve"> during testing. Inheriting from </w:t>
      </w:r>
      <w:r w:rsidRPr="00DF4879">
        <w:rPr>
          <w:rStyle w:val="CodeinText"/>
        </w:rPr>
        <w:t>DefaultModelBinder</w:t>
      </w:r>
      <w:r>
        <w:t xml:space="preserve"> is a bit more challenging, as any code we add will execute alongside other code that we don’t own. We must ensure that any behavior we add works correctly in the context of the other responsibilities of the base </w:t>
      </w:r>
      <w:r w:rsidRPr="00DF4879">
        <w:rPr>
          <w:rStyle w:val="CodeinText"/>
        </w:rPr>
        <w:t>DefaultModelBinder</w:t>
      </w:r>
      <w:r>
        <w:t xml:space="preserve"> class. The </w:t>
      </w:r>
      <w:r w:rsidRPr="00DF4879">
        <w:rPr>
          <w:rStyle w:val="CodeinText"/>
        </w:rPr>
        <w:t>DefaultModelBinder</w:t>
      </w:r>
      <w:r>
        <w:t xml:space="preserve"> class design has extensibility in mind, and key extension points are available through specific method overrides, but we still need to test these methods in the context of an entire binding operation (such as a single </w:t>
      </w:r>
      <w:r w:rsidRPr="00DF4879">
        <w:rPr>
          <w:rStyle w:val="CodeinText"/>
        </w:rPr>
        <w:t>BindModel</w:t>
      </w:r>
      <w:r>
        <w:t xml:space="preserve"> call).</w:t>
      </w:r>
    </w:p>
    <w:p w:rsidR="00D4121F" w:rsidRDefault="00D4121F" w:rsidP="00D4121F">
      <w:pPr>
        <w:pStyle w:val="Body"/>
      </w:pPr>
      <w:r>
        <w:t xml:space="preserve">In section 12.1.3, we examined creating a custom model that bound entities from a repository, as shown in listing </w:t>
      </w:r>
      <w:r w:rsidR="009710BD">
        <w:t>26.15</w:t>
      </w:r>
      <w:r>
        <w:t>.</w:t>
      </w:r>
      <w:r w:rsidR="006C21E3">
        <w:t xml:space="preserve">  If you have implemented a custom model binder </w:t>
      </w:r>
      <w:commentRangeStart w:id="20"/>
      <w:commentRangeStart w:id="21"/>
      <w:del w:id="22" w:author="Jeffrey" w:date="2010-04-02T15:42:00Z">
        <w:r w:rsidR="006C21E3" w:rsidDel="00EC2D69">
          <w:delText>before</w:delText>
        </w:r>
        <w:commentRangeEnd w:id="20"/>
        <w:r w:rsidR="003D6C65" w:rsidDel="00EC2D69">
          <w:rPr>
            <w:rStyle w:val="CommentReference"/>
            <w:rFonts w:ascii="Times New Roman" w:hAnsi="Times New Roman"/>
          </w:rPr>
          <w:commentReference w:id="20"/>
        </w:r>
      </w:del>
      <w:commentRangeEnd w:id="21"/>
      <w:r w:rsidR="00EC2D69">
        <w:rPr>
          <w:rStyle w:val="CommentReference"/>
          <w:rFonts w:ascii="Times New Roman" w:hAnsi="Times New Roman"/>
        </w:rPr>
        <w:commentReference w:id="21"/>
      </w:r>
      <w:ins w:id="23" w:author="Jeffrey" w:date="2010-04-02T15:42:00Z">
        <w:r w:rsidR="00EC2D69">
          <w:t>in ASP.NET MVC 1</w:t>
        </w:r>
      </w:ins>
      <w:r w:rsidR="006C21E3">
        <w:t>, you will notice the redesigned value provider API.</w:t>
      </w:r>
    </w:p>
    <w:p w:rsidR="00D4121F" w:rsidRDefault="00D4121F" w:rsidP="00D4121F">
      <w:pPr>
        <w:pStyle w:val="CodeListingCaption"/>
      </w:pPr>
      <w:r>
        <w:t xml:space="preserve">Listing </w:t>
      </w:r>
      <w:r w:rsidR="009710BD">
        <w:t>26.15</w:t>
      </w:r>
      <w:r>
        <w:t xml:space="preserve"> </w:t>
      </w:r>
      <w:r w:rsidR="003D437F">
        <w:t>Implementing an e</w:t>
      </w:r>
      <w:r>
        <w:t>ntity model binder</w:t>
      </w:r>
    </w:p>
    <w:p w:rsidR="006C21E3" w:rsidRPr="006C21E3" w:rsidRDefault="006C21E3" w:rsidP="006C21E3">
      <w:pPr>
        <w:pStyle w:val="Code"/>
      </w:pPr>
      <w:r w:rsidRPr="006C21E3">
        <w:t>using System;</w:t>
      </w:r>
    </w:p>
    <w:p w:rsidR="006C21E3" w:rsidRPr="006C21E3" w:rsidRDefault="006C21E3" w:rsidP="006C21E3">
      <w:pPr>
        <w:pStyle w:val="Code"/>
      </w:pPr>
      <w:r w:rsidRPr="006C21E3">
        <w:t>using System.Web.Mvc;</w:t>
      </w:r>
    </w:p>
    <w:p w:rsidR="006C21E3" w:rsidRPr="006C21E3" w:rsidRDefault="006C21E3" w:rsidP="006C21E3">
      <w:pPr>
        <w:pStyle w:val="Code"/>
      </w:pPr>
      <w:r w:rsidRPr="006C21E3">
        <w:t>using UnitTestingExamples.Models;</w:t>
      </w:r>
    </w:p>
    <w:p w:rsidR="006C21E3" w:rsidRPr="006C21E3" w:rsidRDefault="006C21E3" w:rsidP="006C21E3">
      <w:pPr>
        <w:pStyle w:val="Code"/>
      </w:pPr>
      <w:r w:rsidRPr="006C21E3">
        <w:t>using UnitTestingExamples.Services;</w:t>
      </w:r>
    </w:p>
    <w:p w:rsidR="006C21E3" w:rsidRPr="006C21E3" w:rsidRDefault="006C21E3" w:rsidP="006C21E3">
      <w:pPr>
        <w:pStyle w:val="Code"/>
      </w:pPr>
    </w:p>
    <w:p w:rsidR="006C21E3" w:rsidRPr="006C21E3" w:rsidRDefault="006C21E3" w:rsidP="006C21E3">
      <w:pPr>
        <w:pStyle w:val="Code"/>
      </w:pPr>
      <w:r w:rsidRPr="006C21E3">
        <w:t>namespace UnitTestingExamples.Helpers.Binders</w:t>
      </w:r>
    </w:p>
    <w:p w:rsidR="006C21E3" w:rsidRPr="006C21E3" w:rsidRDefault="006C21E3" w:rsidP="006C21E3">
      <w:pPr>
        <w:pStyle w:val="Code"/>
      </w:pPr>
      <w:r w:rsidRPr="006C21E3">
        <w:t>{</w:t>
      </w:r>
    </w:p>
    <w:p w:rsidR="006C21E3" w:rsidRPr="006C21E3" w:rsidRDefault="006C21E3" w:rsidP="006C21E3">
      <w:pPr>
        <w:pStyle w:val="Code"/>
      </w:pPr>
      <w:r w:rsidRPr="006C21E3">
        <w:t xml:space="preserve">    public class EntityModelBinder</w:t>
      </w:r>
      <w:r w:rsidR="003D6C65">
        <w:t xml:space="preserve"> : </w:t>
      </w:r>
      <w:commentRangeStart w:id="24"/>
      <w:commentRangeStart w:id="25"/>
      <w:r w:rsidR="003D6C65">
        <w:t>IModelBinder</w:t>
      </w:r>
      <w:commentRangeEnd w:id="24"/>
      <w:r w:rsidR="003D6C65">
        <w:rPr>
          <w:rStyle w:val="CommentReference"/>
          <w:rFonts w:ascii="Times New Roman" w:hAnsi="Times New Roman"/>
          <w:snapToGrid/>
        </w:rPr>
        <w:commentReference w:id="24"/>
      </w:r>
      <w:commentRangeEnd w:id="25"/>
      <w:r w:rsidR="00EC2D69">
        <w:rPr>
          <w:rStyle w:val="CommentReference"/>
          <w:rFonts w:ascii="Times New Roman" w:hAnsi="Times New Roman"/>
          <w:snapToGrid/>
        </w:rPr>
        <w:commentReference w:id="25"/>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public object BindModel(</w:t>
      </w:r>
    </w:p>
    <w:p w:rsidR="006C21E3" w:rsidRPr="006C21E3" w:rsidRDefault="006C21E3" w:rsidP="006C21E3">
      <w:pPr>
        <w:pStyle w:val="Code"/>
      </w:pPr>
      <w:r w:rsidRPr="006C21E3">
        <w:t xml:space="preserve">            ControllerContext controllerContext,</w:t>
      </w:r>
    </w:p>
    <w:p w:rsidR="006C21E3" w:rsidRPr="006C21E3" w:rsidRDefault="006C21E3" w:rsidP="006C21E3">
      <w:pPr>
        <w:pStyle w:val="Code"/>
      </w:pPr>
      <w:r w:rsidRPr="006C21E3">
        <w:t xml:space="preserve">            ModelBindingContext bindingContext)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ValueProviderResult value =</w:t>
      </w:r>
    </w:p>
    <w:p w:rsidR="006C21E3" w:rsidRPr="006C21E3" w:rsidRDefault="006C21E3" w:rsidP="006C21E3">
      <w:pPr>
        <w:pStyle w:val="Code"/>
      </w:pPr>
      <w:r w:rsidRPr="006C21E3">
        <w:t xml:space="preserve">                bindingContext.ValueProvider</w:t>
      </w:r>
    </w:p>
    <w:p w:rsidR="006C21E3" w:rsidRPr="006C21E3" w:rsidRDefault="006C21E3" w:rsidP="006C21E3">
      <w:pPr>
        <w:pStyle w:val="Code"/>
      </w:pPr>
      <w:r w:rsidRPr="006C21E3">
        <w:t xml:space="preserve">                .GetValue(bindingContext.ModelName);</w:t>
      </w:r>
    </w:p>
    <w:p w:rsidR="006C21E3" w:rsidRPr="006C21E3" w:rsidRDefault="006C21E3" w:rsidP="006C21E3">
      <w:pPr>
        <w:pStyle w:val="Code"/>
      </w:pPr>
    </w:p>
    <w:p w:rsidR="006C21E3" w:rsidRPr="006C21E3" w:rsidRDefault="006C21E3" w:rsidP="006C21E3">
      <w:pPr>
        <w:pStyle w:val="Code"/>
      </w:pPr>
      <w:r w:rsidRPr="006C21E3">
        <w:t xml:space="preserve">            if (value == null)</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if (string.IsNullOrEmpty(value.AttemptedValue))</w:t>
      </w:r>
      <w:r w:rsidR="00A237C0">
        <w:t xml:space="preserve">   #1</w:t>
      </w:r>
    </w:p>
    <w:p w:rsidR="006C21E3" w:rsidRPr="006C21E3" w:rsidRDefault="006C21E3" w:rsidP="006C21E3">
      <w:pPr>
        <w:pStyle w:val="Code"/>
      </w:pPr>
      <w:r w:rsidRPr="006C21E3">
        <w:t xml:space="preserve">                return null;</w:t>
      </w:r>
    </w:p>
    <w:p w:rsidR="006C21E3" w:rsidRPr="006C21E3" w:rsidRDefault="006C21E3" w:rsidP="006C21E3">
      <w:pPr>
        <w:pStyle w:val="Code"/>
      </w:pPr>
    </w:p>
    <w:p w:rsidR="006C21E3" w:rsidRPr="006C21E3" w:rsidRDefault="006C21E3" w:rsidP="006C21E3">
      <w:pPr>
        <w:pStyle w:val="Code"/>
      </w:pPr>
      <w:r w:rsidRPr="006C21E3">
        <w:t xml:space="preserve">            Guid entityId;</w:t>
      </w:r>
    </w:p>
    <w:p w:rsidR="006C21E3" w:rsidRPr="006C21E3" w:rsidRDefault="006C21E3" w:rsidP="006C21E3">
      <w:pPr>
        <w:pStyle w:val="Code"/>
      </w:pPr>
    </w:p>
    <w:p w:rsidR="006C21E3" w:rsidRPr="006C21E3" w:rsidRDefault="006C21E3" w:rsidP="006C21E3">
      <w:pPr>
        <w:pStyle w:val="Code"/>
      </w:pPr>
      <w:r w:rsidRPr="006C21E3">
        <w:t xml:space="preserve">            entityId = new Guid(value.AttemptedValue);</w:t>
      </w:r>
    </w:p>
    <w:p w:rsidR="003D6C65" w:rsidRPr="006C21E3" w:rsidRDefault="003D6C65" w:rsidP="006C21E3">
      <w:pPr>
        <w:pStyle w:val="Code"/>
      </w:pPr>
    </w:p>
    <w:p w:rsidR="006C21E3" w:rsidRPr="006C21E3" w:rsidRDefault="006C21E3" w:rsidP="006C21E3">
      <w:pPr>
        <w:pStyle w:val="Code"/>
      </w:pPr>
      <w:r w:rsidRPr="006C21E3">
        <w:lastRenderedPageBreak/>
        <w:t xml:space="preserve">            Type repositoryType =</w:t>
      </w:r>
    </w:p>
    <w:p w:rsidR="006C21E3" w:rsidRPr="006C21E3" w:rsidRDefault="006C21E3" w:rsidP="006C21E3">
      <w:pPr>
        <w:pStyle w:val="Code"/>
      </w:pPr>
      <w:r w:rsidRPr="006C21E3">
        <w:t xml:space="preserve">                typeof (IRepository&lt;&gt;).MakeGenericType(</w:t>
      </w:r>
    </w:p>
    <w:p w:rsidR="006C21E3" w:rsidRPr="006C21E3" w:rsidRDefault="006C21E3" w:rsidP="006C21E3">
      <w:pPr>
        <w:pStyle w:val="Code"/>
      </w:pPr>
      <w:r w:rsidRPr="006C21E3">
        <w:t xml:space="preserve">                    bindingContext.ModelType);</w:t>
      </w:r>
    </w:p>
    <w:p w:rsidR="006C21E3" w:rsidRPr="006C21E3" w:rsidRDefault="006C21E3" w:rsidP="006C21E3">
      <w:pPr>
        <w:pStyle w:val="Code"/>
      </w:pPr>
      <w:r w:rsidRPr="006C21E3">
        <w:t xml:space="preserve">            var repository = (IRepository) IoC.Resolve(repositoryType);</w:t>
      </w:r>
    </w:p>
    <w:p w:rsidR="006C21E3" w:rsidRPr="006C21E3" w:rsidRDefault="006C21E3" w:rsidP="006C21E3">
      <w:pPr>
        <w:pStyle w:val="Code"/>
      </w:pPr>
    </w:p>
    <w:p w:rsidR="006C21E3" w:rsidRPr="006C21E3" w:rsidRDefault="006C21E3" w:rsidP="006C21E3">
      <w:pPr>
        <w:pStyle w:val="Code"/>
      </w:pPr>
      <w:r w:rsidRPr="006C21E3">
        <w:t xml:space="preserve">            PersistentObject entity = repository.GetById(entityId);</w:t>
      </w:r>
    </w:p>
    <w:p w:rsidR="006C21E3" w:rsidRPr="006C21E3" w:rsidRDefault="006C21E3" w:rsidP="006C21E3">
      <w:pPr>
        <w:pStyle w:val="Code"/>
      </w:pPr>
    </w:p>
    <w:p w:rsidR="006C21E3" w:rsidRPr="006C21E3" w:rsidRDefault="006C21E3" w:rsidP="006C21E3">
      <w:pPr>
        <w:pStyle w:val="Code"/>
      </w:pPr>
      <w:r w:rsidRPr="006C21E3">
        <w:t xml:space="preserve">            return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puting an invalid GUID into the querystring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r>
        <w:t>Cueballs in code and text</w:t>
      </w:r>
    </w:p>
    <w:p w:rsidR="00D4121F" w:rsidRDefault="00D4121F" w:rsidP="00D4121F">
      <w:pPr>
        <w:pStyle w:val="CodeListingCaption"/>
      </w:pPr>
      <w:r>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r w:rsidRPr="00A237C0">
        <w:t>public void Should_bind_to_null_when_guid_not_in_correct_format()</w:t>
      </w:r>
    </w:p>
    <w:p w:rsidR="00A237C0" w:rsidRPr="00A237C0" w:rsidRDefault="00A237C0" w:rsidP="00A237C0">
      <w:pPr>
        <w:pStyle w:val="Code"/>
      </w:pPr>
      <w:r w:rsidRPr="00A237C0">
        <w:t>{</w:t>
      </w:r>
    </w:p>
    <w:p w:rsidR="00A237C0" w:rsidRPr="00A237C0" w:rsidRDefault="00A237C0" w:rsidP="00A237C0">
      <w:pPr>
        <w:pStyle w:val="Code"/>
      </w:pPr>
      <w:r w:rsidRPr="00A237C0">
        <w:t xml:space="preserve">    var collection = new NameValueCollection();</w:t>
      </w:r>
      <w:r>
        <w:t xml:space="preserve">             </w:t>
      </w:r>
      <w:r w:rsidR="00DE0F64">
        <w:t xml:space="preserve"> </w:t>
      </w:r>
      <w:r>
        <w:t>|#1</w:t>
      </w:r>
    </w:p>
    <w:p w:rsidR="00A237C0" w:rsidRPr="00A237C0" w:rsidRDefault="00A237C0" w:rsidP="00A237C0">
      <w:pPr>
        <w:pStyle w:val="Code"/>
      </w:pPr>
      <w:r w:rsidRPr="00A237C0">
        <w:t xml:space="preserve">    collection.Add("NotAGuid", "NotAGuid");</w:t>
      </w:r>
      <w:r>
        <w:t xml:space="preserve">                 </w:t>
      </w:r>
      <w:r w:rsidR="00DE0F64">
        <w:t xml:space="preserve"> </w:t>
      </w:r>
      <w:r>
        <w:t>|#1</w:t>
      </w:r>
    </w:p>
    <w:p w:rsidR="00A237C0" w:rsidRPr="00A237C0" w:rsidRDefault="00A237C0" w:rsidP="00A237C0">
      <w:pPr>
        <w:pStyle w:val="Code"/>
      </w:pPr>
      <w:r w:rsidRPr="00A237C0">
        <w:t xml:space="preserve">    var provider = new NameValueCollectionValueProvider(</w:t>
      </w:r>
      <w:r>
        <w:t xml:space="preserve">    </w:t>
      </w:r>
      <w:r w:rsidR="00DE0F64">
        <w:t xml:space="preserve"> </w:t>
      </w:r>
      <w:r>
        <w:t>|#1</w:t>
      </w:r>
    </w:p>
    <w:p w:rsidR="00A237C0" w:rsidRPr="00A237C0" w:rsidRDefault="00A237C0" w:rsidP="00A237C0">
      <w:pPr>
        <w:pStyle w:val="Code"/>
      </w:pPr>
      <w:r w:rsidRPr="00A237C0">
        <w:t xml:space="preserve">        collection, CultureInfo.InvariantCulture);</w:t>
      </w:r>
      <w:r>
        <w:t xml:space="preserve">          </w:t>
      </w:r>
      <w:r w:rsidR="00DE0F64">
        <w:t xml:space="preserve"> </w:t>
      </w:r>
      <w:r>
        <w:t>|#1</w:t>
      </w:r>
    </w:p>
    <w:p w:rsidR="00A237C0" w:rsidRPr="00A237C0" w:rsidRDefault="00A237C0" w:rsidP="00A237C0">
      <w:pPr>
        <w:pStyle w:val="Code"/>
      </w:pPr>
    </w:p>
    <w:p w:rsidR="00A237C0" w:rsidRPr="00A237C0" w:rsidRDefault="00A237C0" w:rsidP="00A237C0">
      <w:pPr>
        <w:pStyle w:val="Code"/>
      </w:pPr>
      <w:r w:rsidRPr="00A237C0">
        <w:t xml:space="preserve">    var bindingContext = new ModelBindingContext</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r w:rsidRPr="00A237C0">
        <w:t xml:space="preserve">                                 ModelName = "ProductId",</w:t>
      </w:r>
      <w:r>
        <w:t xml:space="preserve">    |#2</w:t>
      </w:r>
    </w:p>
    <w:p w:rsidR="00A237C0" w:rsidRPr="00A237C0" w:rsidRDefault="00A237C0" w:rsidP="00A237C0">
      <w:pPr>
        <w:pStyle w:val="Code"/>
      </w:pPr>
      <w:r w:rsidRPr="00A237C0">
        <w:t xml:space="preserve">                                 ValueProvider = provider</w:t>
      </w:r>
      <w:r>
        <w:t xml:space="preserve">   </w:t>
      </w:r>
      <w:r w:rsidR="00DE0F64">
        <w:t xml:space="preserve"> </w:t>
      </w:r>
      <w:r>
        <w:t>|#2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var binder = new EntityModelBinder();</w:t>
      </w:r>
    </w:p>
    <w:p w:rsidR="00A237C0" w:rsidRPr="00A237C0" w:rsidRDefault="00A237C0" w:rsidP="00A237C0">
      <w:pPr>
        <w:pStyle w:val="Code"/>
      </w:pPr>
      <w:r w:rsidRPr="00A237C0">
        <w:t xml:space="preserve">    object model = binder.BindModel(null, bindingContext);</w:t>
      </w:r>
    </w:p>
    <w:p w:rsidR="00A237C0" w:rsidRPr="00A237C0" w:rsidRDefault="00A237C0" w:rsidP="00A237C0">
      <w:pPr>
        <w:pStyle w:val="Code"/>
      </w:pPr>
    </w:p>
    <w:p w:rsidR="00A237C0" w:rsidRPr="00A237C0" w:rsidRDefault="00A237C0" w:rsidP="00A237C0">
      <w:pPr>
        <w:pStyle w:val="Code"/>
      </w:pPr>
      <w:r w:rsidRPr="00A237C0">
        <w:t xml:space="preserve">    Assert.IsNull(model);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 xml:space="preserve">Our model binder uses only a </w:t>
      </w:r>
      <w:r w:rsidRPr="00D27F64">
        <w:rPr>
          <w:rStyle w:val="CodeinText"/>
        </w:rPr>
        <w:t>ModelBindingContext</w:t>
      </w:r>
      <w:r>
        <w:t xml:space="preserve">, not the </w:t>
      </w:r>
      <w:r w:rsidRPr="00D27F64">
        <w:rPr>
          <w:rStyle w:val="CodeinText"/>
        </w:rPr>
        <w:t>ControllerContext</w:t>
      </w:r>
      <w:r>
        <w:t xml:space="preserve">. We need only focus on creating a </w:t>
      </w:r>
      <w:r w:rsidRPr="00D27F64">
        <w:rPr>
          <w:rStyle w:val="CodeinText"/>
        </w:rPr>
        <w:t>ModelBindingContext</w:t>
      </w:r>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r w:rsidRPr="00D27F64">
        <w:rPr>
          <w:rStyle w:val="CodeinText"/>
        </w:rPr>
        <w:t>ModelBindingContext</w:t>
      </w:r>
      <w:r w:rsidRPr="0082344C">
        <w:rPr>
          <w:rStyle w:val="CodeinText"/>
        </w:rPr>
        <w:t xml:space="preserve"> </w:t>
      </w:r>
      <w:r w:rsidRPr="002D7B5D">
        <w:rPr>
          <w:rStyle w:val="Bold"/>
        </w:rPr>
        <w:t>(2)</w:t>
      </w:r>
      <w:r>
        <w:t xml:space="preserve">, using the same </w:t>
      </w:r>
      <w:r w:rsidRPr="00D27F64">
        <w:rPr>
          <w:rStyle w:val="CodeinText"/>
        </w:rPr>
        <w:t>ModelName</w:t>
      </w:r>
      <w:r>
        <w:t xml:space="preserve"> as was used </w:t>
      </w:r>
      <w:r w:rsidRPr="00791883">
        <w:rPr>
          <w:rStyle w:val="BodyChar"/>
        </w:rPr>
        <w:t>in our</w:t>
      </w:r>
      <w:r w:rsidR="002C2801" w:rsidRPr="00791883">
        <w:rPr>
          <w:rStyle w:val="BodyChar"/>
        </w:rPr>
        <w:t xml:space="preserve"> value provider</w:t>
      </w:r>
      <w:r>
        <w:t xml:space="preserve">. Because we use the </w:t>
      </w:r>
      <w:r w:rsidRPr="00D27F64">
        <w:rPr>
          <w:rStyle w:val="CodeinText"/>
        </w:rPr>
        <w:t>ModelName</w:t>
      </w:r>
      <w:r>
        <w:t xml:space="preserve"> directly to look </w:t>
      </w:r>
      <w:r w:rsidR="001B733F">
        <w:t>up values</w:t>
      </w:r>
      <w:r>
        <w:t xml:space="preserve"> in our model binder, any mismatch will cause our custom model binder to not execute the code we are interested in. When we execute this unit test, it fails with a </w:t>
      </w:r>
      <w:r w:rsidRPr="00D27F64">
        <w:rPr>
          <w:rStyle w:val="CodeinText"/>
        </w:rPr>
        <w:t>System.FormatException</w:t>
      </w:r>
      <w:r>
        <w:t xml:space="preserve">, because our model binder is not yet able to handle invalid </w:t>
      </w:r>
      <w:r>
        <w:lastRenderedPageBreak/>
        <w:t xml:space="preserve">GUIDs. To make our test pass, we can either parse the input string using regular expressions, or use a </w:t>
      </w:r>
      <w:r w:rsidRPr="00FE733E">
        <w:rPr>
          <w:rStyle w:val="CodeinText"/>
        </w:rPr>
        <w:t>try..catch</w:t>
      </w:r>
      <w:r>
        <w:t xml:space="preserve"> block. For simplicity, we’ll use the exception handling method, with the additions shown in listing </w:t>
      </w:r>
      <w:r w:rsidR="009710BD">
        <w:t>26.17</w:t>
      </w:r>
      <w:r>
        <w:t>.</w:t>
      </w:r>
    </w:p>
    <w:p w:rsidR="00D4121F" w:rsidRPr="004304C9" w:rsidRDefault="00D4121F" w:rsidP="00D4121F">
      <w:pPr>
        <w:pStyle w:val="TypesetterNote"/>
      </w:pPr>
      <w:r>
        <w:t>Cueball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r w:rsidRPr="000955B4">
        <w:t>Guid entityId;</w:t>
      </w:r>
    </w:p>
    <w:p w:rsidR="00D4121F" w:rsidRPr="000955B4" w:rsidRDefault="00D4121F" w:rsidP="00D4121F">
      <w:pPr>
        <w:pStyle w:val="Code"/>
      </w:pPr>
    </w:p>
    <w:p w:rsidR="00D4121F" w:rsidRPr="000955B4" w:rsidRDefault="00D4121F" w:rsidP="00D4121F">
      <w:pPr>
        <w:pStyle w:val="Code"/>
      </w:pPr>
      <w:r w:rsidRPr="000955B4">
        <w:t>try</w:t>
      </w:r>
    </w:p>
    <w:p w:rsidR="00D4121F" w:rsidRPr="000955B4" w:rsidRDefault="00D4121F" w:rsidP="00D4121F">
      <w:pPr>
        <w:pStyle w:val="Code"/>
      </w:pPr>
      <w:r w:rsidRPr="000955B4">
        <w:t>{</w:t>
      </w:r>
    </w:p>
    <w:p w:rsidR="00D4121F" w:rsidRPr="000955B4" w:rsidRDefault="00D4121F" w:rsidP="00D4121F">
      <w:pPr>
        <w:pStyle w:val="Code"/>
      </w:pPr>
      <w:r w:rsidRPr="000955B4">
        <w:t xml:space="preserve">    entityId = new Guid(value.AttemptedValue);</w:t>
      </w:r>
    </w:p>
    <w:p w:rsidR="00D4121F" w:rsidRPr="000955B4" w:rsidRDefault="00D4121F" w:rsidP="00D4121F">
      <w:pPr>
        <w:pStyle w:val="Code"/>
      </w:pPr>
      <w:r w:rsidRPr="000955B4">
        <w:t>}</w:t>
      </w:r>
    </w:p>
    <w:p w:rsidR="00D4121F" w:rsidRPr="000955B4" w:rsidRDefault="00D4121F" w:rsidP="00D4121F">
      <w:pPr>
        <w:pStyle w:val="Code"/>
      </w:pPr>
      <w:r w:rsidRPr="000955B4">
        <w:t>catch (FormatException)</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return null;</w:t>
      </w:r>
    </w:p>
    <w:p w:rsidR="00D4121F" w:rsidRDefault="00D4121F" w:rsidP="00D4121F">
      <w:pPr>
        <w:pStyle w:val="Code"/>
      </w:pPr>
      <w:r w:rsidRPr="000955B4">
        <w:t>}</w:t>
      </w:r>
    </w:p>
    <w:p w:rsidR="00D4121F" w:rsidRDefault="00D4121F" w:rsidP="00D4121F">
      <w:pPr>
        <w:pStyle w:val="Body1"/>
      </w:pPr>
      <w:r>
        <w:t xml:space="preserve">With these changes, our test now passes. We surrounded our original GUID constructor with a </w:t>
      </w:r>
      <w:r w:rsidRPr="00FE733E">
        <w:rPr>
          <w:rStyle w:val="CodeinText"/>
        </w:rPr>
        <w:t>try..catch</w:t>
      </w:r>
      <w:r>
        <w:t xml:space="preserve"> block for the specific </w:t>
      </w:r>
      <w:r w:rsidRPr="00886D43">
        <w:rPr>
          <w:rStyle w:val="CodeinText"/>
        </w:rPr>
        <w:t>FormatException</w:t>
      </w:r>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r w:rsidRPr="00886D43">
        <w:rPr>
          <w:rStyle w:val="CodeinText"/>
        </w:rPr>
        <w:t>ModelBindingContext</w:t>
      </w:r>
      <w:r>
        <w:t xml:space="preserve"> representative of a certain model binding scenario. Unit tests for model binders go quite a long way to proving the design of a model binder, but still don’t guarantee a working application.</w:t>
      </w:r>
    </w:p>
    <w:p w:rsidR="007F2A19" w:rsidRDefault="007F2A19" w:rsidP="007F2A19">
      <w:pPr>
        <w:pStyle w:val="CalloutHead"/>
      </w:pPr>
      <w:r>
        <w:t>NOTE</w:t>
      </w:r>
    </w:p>
    <w:p w:rsidR="007F2A19" w:rsidRPr="007F2A19" w:rsidRDefault="007F2A19" w:rsidP="007F2A19">
      <w:pPr>
        <w:pStyle w:val="Callout"/>
      </w:pPr>
      <w:r>
        <w:t>Guid.TryParse and Enum.TryParse&lt;T&gt; are both being added to .</w:t>
      </w:r>
      <w:r w:rsidR="003025B2">
        <w:t xml:space="preserve">NET </w:t>
      </w:r>
      <w:r>
        <w:t>4.  Up through .</w:t>
      </w:r>
      <w:r w:rsidR="003025B2">
        <w:t xml:space="preserve">NET </w:t>
      </w:r>
      <w:r>
        <w:t xml:space="preserve">3.5 SP1, there has not been a built-in way to see if a string is a valid </w:t>
      </w:r>
      <w:r w:rsidR="003025B2">
        <w:t>GUID</w:t>
      </w:r>
      <w:r>
        <w:t xml:space="preserve">.  There are plenty of regular expression solutions that you can find on the web.  If you would like to look into this issue yourself, please browse the original Microsoft Connect issue and workarounds logged in 2004 at </w:t>
      </w:r>
      <w:commentRangeStart w:id="26"/>
      <w:commentRangeStart w:id="27"/>
      <w:r w:rsidR="008F4D46">
        <w:fldChar w:fldCharType="begin"/>
      </w:r>
      <w:r w:rsidR="00107DB7">
        <w:instrText>HYPERLINK "http://connect.microsoft.com/VisualStudio/feedback/ViewFeedback.aspx?FeedbackID=94072"</w:instrText>
      </w:r>
      <w:r w:rsidR="008F4D46">
        <w:fldChar w:fldCharType="separate"/>
      </w:r>
      <w:r>
        <w:rPr>
          <w:rStyle w:val="Hyperlink"/>
        </w:rPr>
        <w:t>http://connect.microsoft.com/VisualStudio/feedback/ViewFeedback.aspx?FeedbackID=94072</w:t>
      </w:r>
      <w:r w:rsidR="008F4D46">
        <w:fldChar w:fldCharType="end"/>
      </w:r>
      <w:commentRangeEnd w:id="26"/>
      <w:r w:rsidR="0019155D">
        <w:rPr>
          <w:rStyle w:val="CommentReference"/>
          <w:rFonts w:ascii="Times New Roman" w:hAnsi="Times New Roman"/>
          <w:vanish/>
        </w:rPr>
        <w:commentReference w:id="26"/>
      </w:r>
      <w:commentRangeEnd w:id="27"/>
      <w:r w:rsidR="005A14F2">
        <w:rPr>
          <w:rStyle w:val="CommentReference"/>
          <w:rFonts w:ascii="Times New Roman" w:hAnsi="Times New Roman"/>
        </w:rPr>
        <w:commentReference w:id="27"/>
      </w:r>
    </w:p>
    <w:p w:rsidR="00D4121F" w:rsidRDefault="00D4121F" w:rsidP="00D4121F">
      <w:pPr>
        <w:pStyle w:val="Body"/>
      </w:pPr>
      <w:r>
        <w:t>Model binders are one cog in a larger machine, and only through testing that larger part can we have complete confidence in our model binders</w:t>
      </w:r>
      <w:r w:rsidR="008F4D46">
        <w:fldChar w:fldCharType="begin"/>
      </w:r>
      <w:r>
        <w:instrText xml:space="preserve"> XE "</w:instrText>
      </w:r>
      <w:r w:rsidRPr="00225B47">
        <w:instrText>model binder</w:instrText>
      </w:r>
      <w:r>
        <w:instrText xml:space="preserve">:having confidence in" </w:instrText>
      </w:r>
      <w:r w:rsidR="008F4D46">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r w:rsidRPr="00886D43">
        <w:rPr>
          <w:rStyle w:val="CodeinText"/>
        </w:rPr>
        <w:t>NullReferenceException</w:t>
      </w:r>
      <w:r>
        <w:t xml:space="preserve">, where a call to an MVC framework method requires other supporting objects in place. The easiest way to determine what pieces your model binder needs in place is to simply write a test and see if it passes. If it does not pass because of an </w:t>
      </w:r>
      <w:r>
        <w:lastRenderedPageBreak/>
        <w:t>exception, keep fixing the exceptions, often by supplying test doubles, until your test passes or fails due to an assertion failure. In the next section, we’ll examine testing action filters.</w:t>
      </w:r>
    </w:p>
    <w:p w:rsidR="00D4121F" w:rsidRDefault="003342A2" w:rsidP="00EA6FC1">
      <w:pPr>
        <w:pStyle w:val="Head1"/>
      </w:pPr>
      <w:bookmarkStart w:id="28" w:name="_Toc231200349"/>
      <w:r>
        <w:t>26.5</w:t>
      </w:r>
      <w:r w:rsidR="00D4121F">
        <w:t xml:space="preserve"> </w:t>
      </w:r>
      <w:bookmarkEnd w:id="28"/>
      <w:r w:rsidR="00963B0C">
        <w:t>Testing action filters</w:t>
      </w:r>
      <w:r w:rsidR="008F4D46">
        <w:fldChar w:fldCharType="begin"/>
      </w:r>
      <w:r w:rsidR="00D4121F">
        <w:instrText xml:space="preserve"> XE "</w:instrText>
      </w:r>
      <w:r w:rsidR="00D4121F" w:rsidRPr="00674B8C">
        <w:instrText>unit test</w:instrText>
      </w:r>
      <w:r w:rsidR="00D4121F">
        <w:instrText xml:space="preserve">" </w:instrText>
      </w:r>
      <w:r w:rsidR="008F4D46">
        <w:fldChar w:fldCharType="end"/>
      </w:r>
    </w:p>
    <w:p w:rsidR="00D4121F" w:rsidRDefault="00D4121F" w:rsidP="00D4121F">
      <w:pPr>
        <w:pStyle w:val="Body1"/>
      </w:pPr>
      <w:r>
        <w:t>The story for testing action filters</w:t>
      </w:r>
      <w:r w:rsidR="008F4D46">
        <w:fldChar w:fldCharType="begin"/>
      </w:r>
      <w:r>
        <w:instrText xml:space="preserve"> XE "</w:instrText>
      </w:r>
      <w:r w:rsidRPr="000F4844">
        <w:instrText>action filter</w:instrText>
      </w:r>
      <w:r>
        <w:instrText xml:space="preserve">:testing" </w:instrText>
      </w:r>
      <w:r w:rsidR="008F4D46">
        <w:fldChar w:fldCharType="end"/>
      </w:r>
      <w:r>
        <w:t xml:space="preserve"> is very similar to that for testing model binders</w:t>
      </w:r>
      <w:r w:rsidR="008F4D46">
        <w:fldChar w:fldCharType="begin"/>
      </w:r>
      <w:r>
        <w:instrText xml:space="preserve"> XE "</w:instrText>
      </w:r>
      <w:r w:rsidRPr="00225B47">
        <w:instrText>model binder</w:instrText>
      </w:r>
      <w:r>
        <w:instrText xml:space="preserve">:testing" </w:instrText>
      </w:r>
      <w:r w:rsidR="008F4D46">
        <w:fldChar w:fldCharType="end"/>
      </w:r>
      <w:r>
        <w:t>. Unit testing is possible, and its difficulty is directly proportional to how much the filter relies on the context objects. Generally, the deeper the filter digs in to the context object, the more we'll need to be set up or</w:t>
      </w:r>
      <w:r w:rsidR="009710BD">
        <w:t xml:space="preserve"> mocked in a unit test. Table 26</w:t>
      </w:r>
      <w:r>
        <w:t>.1 illustrates the types of filters and the context objects</w:t>
      </w:r>
      <w:r w:rsidR="008F4D46">
        <w:fldChar w:fldCharType="begin"/>
      </w:r>
      <w:r>
        <w:instrText xml:space="preserve"> XE "filter:context objects" </w:instrText>
      </w:r>
      <w:r w:rsidR="008F4D46">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r>
              <w:t>IActionFilter</w:t>
            </w:r>
          </w:p>
        </w:tc>
        <w:tc>
          <w:tcPr>
            <w:tcW w:w="3192" w:type="dxa"/>
          </w:tcPr>
          <w:p w:rsidR="00D4121F" w:rsidRDefault="00D4121F" w:rsidP="00D4121F">
            <w:pPr>
              <w:pStyle w:val="TableBody"/>
            </w:pPr>
            <w:r>
              <w:t>OnActionExecuted</w:t>
            </w:r>
          </w:p>
        </w:tc>
        <w:tc>
          <w:tcPr>
            <w:tcW w:w="3192" w:type="dxa"/>
          </w:tcPr>
          <w:p w:rsidR="00D4121F" w:rsidRDefault="00D4121F" w:rsidP="00D4121F">
            <w:pPr>
              <w:pStyle w:val="TableBody"/>
            </w:pPr>
            <w:r>
              <w:t>ActionExecutedContext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OnActionExecuting</w:t>
            </w:r>
          </w:p>
        </w:tc>
        <w:tc>
          <w:tcPr>
            <w:tcW w:w="3192" w:type="dxa"/>
          </w:tcPr>
          <w:p w:rsidR="00D4121F" w:rsidRDefault="00D4121F" w:rsidP="00D4121F">
            <w:pPr>
              <w:pStyle w:val="TableBody"/>
            </w:pPr>
            <w:r>
              <w:t>ActionExecutingContext</w:t>
            </w:r>
          </w:p>
        </w:tc>
      </w:tr>
      <w:tr w:rsidR="00D4121F">
        <w:tc>
          <w:tcPr>
            <w:tcW w:w="3192" w:type="dxa"/>
          </w:tcPr>
          <w:p w:rsidR="00D4121F" w:rsidRDefault="00D4121F" w:rsidP="00D4121F">
            <w:pPr>
              <w:pStyle w:val="TableBody"/>
            </w:pPr>
            <w:r>
              <w:t>IAuthorizationFilter</w:t>
            </w:r>
          </w:p>
        </w:tc>
        <w:tc>
          <w:tcPr>
            <w:tcW w:w="3192" w:type="dxa"/>
          </w:tcPr>
          <w:p w:rsidR="00D4121F" w:rsidRDefault="00D4121F" w:rsidP="00D4121F">
            <w:pPr>
              <w:pStyle w:val="TableBody"/>
            </w:pPr>
            <w:r>
              <w:t>OnAuthorization</w:t>
            </w:r>
          </w:p>
        </w:tc>
        <w:tc>
          <w:tcPr>
            <w:tcW w:w="3192" w:type="dxa"/>
          </w:tcPr>
          <w:p w:rsidR="00D4121F" w:rsidRDefault="00D4121F" w:rsidP="00D4121F">
            <w:pPr>
              <w:pStyle w:val="TableBody"/>
            </w:pPr>
            <w:r>
              <w:t>AuthorizationContext</w:t>
            </w:r>
          </w:p>
        </w:tc>
      </w:tr>
      <w:tr w:rsidR="00D4121F">
        <w:tc>
          <w:tcPr>
            <w:tcW w:w="3192" w:type="dxa"/>
          </w:tcPr>
          <w:p w:rsidR="00D4121F" w:rsidRDefault="00D4121F" w:rsidP="00D4121F">
            <w:pPr>
              <w:pStyle w:val="TableBody"/>
            </w:pPr>
            <w:r>
              <w:t>IExceptionFilter</w:t>
            </w:r>
          </w:p>
        </w:tc>
        <w:tc>
          <w:tcPr>
            <w:tcW w:w="3192" w:type="dxa"/>
          </w:tcPr>
          <w:p w:rsidR="00D4121F" w:rsidRDefault="00D4121F" w:rsidP="00D4121F">
            <w:pPr>
              <w:pStyle w:val="TableBody"/>
            </w:pPr>
            <w:r>
              <w:t>OnException</w:t>
            </w:r>
          </w:p>
        </w:tc>
        <w:tc>
          <w:tcPr>
            <w:tcW w:w="3192" w:type="dxa"/>
          </w:tcPr>
          <w:p w:rsidR="00D4121F" w:rsidRDefault="00D4121F" w:rsidP="00D4121F">
            <w:pPr>
              <w:pStyle w:val="TableBody"/>
            </w:pPr>
            <w:r>
              <w:t>ExceptionContext</w:t>
            </w:r>
          </w:p>
        </w:tc>
      </w:tr>
      <w:tr w:rsidR="00D4121F">
        <w:tc>
          <w:tcPr>
            <w:tcW w:w="3192" w:type="dxa"/>
            <w:vMerge w:val="restart"/>
          </w:tcPr>
          <w:p w:rsidR="00D4121F" w:rsidRDefault="00D4121F" w:rsidP="00D4121F">
            <w:pPr>
              <w:pStyle w:val="TableBody"/>
            </w:pPr>
            <w:r>
              <w:t>IResultFilter</w:t>
            </w:r>
          </w:p>
        </w:tc>
        <w:tc>
          <w:tcPr>
            <w:tcW w:w="3192" w:type="dxa"/>
          </w:tcPr>
          <w:p w:rsidR="00D4121F" w:rsidRDefault="00D4121F" w:rsidP="00D4121F">
            <w:pPr>
              <w:pStyle w:val="TableBody"/>
            </w:pPr>
            <w:r>
              <w:t>OnResultExecuted</w:t>
            </w:r>
          </w:p>
        </w:tc>
        <w:tc>
          <w:tcPr>
            <w:tcW w:w="3192" w:type="dxa"/>
          </w:tcPr>
          <w:p w:rsidR="00D4121F" w:rsidRDefault="00D4121F" w:rsidP="00D4121F">
            <w:pPr>
              <w:pStyle w:val="TableBody"/>
            </w:pPr>
            <w:r>
              <w:t>ResultExecutedContext</w:t>
            </w:r>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r>
              <w:t>OnResultExecuting</w:t>
            </w:r>
          </w:p>
        </w:tc>
        <w:tc>
          <w:tcPr>
            <w:tcW w:w="3192" w:type="dxa"/>
          </w:tcPr>
          <w:p w:rsidR="00D4121F" w:rsidRDefault="00D4121F" w:rsidP="00D4121F">
            <w:pPr>
              <w:pStyle w:val="TableBody"/>
            </w:pPr>
            <w:r>
              <w:t>ResultExecutingContext</w:t>
            </w:r>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your filter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w:t>
      </w:r>
      <w:r w:rsidR="009710BD">
        <w:t>26.18</w:t>
      </w:r>
      <w:r>
        <w:t>.</w:t>
      </w:r>
    </w:p>
    <w:p w:rsidR="00D4121F" w:rsidRDefault="00D4121F" w:rsidP="00D4121F">
      <w:pPr>
        <w:pStyle w:val="CodeListingCaption"/>
      </w:pPr>
      <w:r>
        <w:t xml:space="preserve">Listing </w:t>
      </w:r>
      <w:r w:rsidR="009710BD">
        <w:t>26.18</w:t>
      </w:r>
      <w:r>
        <w:t xml:space="preserve"> </w:t>
      </w:r>
      <w:r w:rsidR="00623612">
        <w:t>Creating a simple action</w:t>
      </w:r>
      <w:r>
        <w:t xml:space="preserve"> filter</w:t>
      </w:r>
    </w:p>
    <w:p w:rsidR="00D4121F" w:rsidRPr="00C36CA8" w:rsidRDefault="00D4121F" w:rsidP="00D4121F">
      <w:pPr>
        <w:pStyle w:val="Code"/>
      </w:pPr>
      <w:r w:rsidRPr="00C36CA8">
        <w:t>public class CurrentUserFilter : IActionFilter</w:t>
      </w:r>
      <w:r w:rsidR="008F4D46">
        <w:fldChar w:fldCharType="begin"/>
      </w:r>
      <w:r>
        <w:instrText xml:space="preserve"> XE "</w:instrText>
      </w:r>
      <w:r w:rsidRPr="00F2391A">
        <w:instrText>IActionFilter</w:instrText>
      </w:r>
      <w:r>
        <w:instrText xml:space="preserve">" </w:instrText>
      </w:r>
      <w:r w:rsidR="008F4D46">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private readonly IUserSession</w:t>
      </w:r>
      <w:r w:rsidR="008F4D46">
        <w:fldChar w:fldCharType="begin"/>
      </w:r>
      <w:r>
        <w:instrText xml:space="preserve"> XE "</w:instrText>
      </w:r>
      <w:r w:rsidRPr="006E2FFB">
        <w:instrText>IUserSession</w:instrText>
      </w:r>
      <w:r>
        <w:instrText xml:space="preserve">" </w:instrText>
      </w:r>
      <w:r w:rsidR="008F4D46">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public CurrentUserFilter</w:t>
      </w:r>
      <w:r w:rsidDel="008C60C1">
        <w:t xml:space="preserve"> </w:t>
      </w:r>
      <w:r w:rsidRPr="00C36CA8">
        <w:t>(IUserSession</w:t>
      </w:r>
      <w:r w:rsidR="008F4D46">
        <w:fldChar w:fldCharType="begin"/>
      </w:r>
      <w:r>
        <w:instrText xml:space="preserve"> XE "</w:instrText>
      </w:r>
      <w:r w:rsidRPr="006E2FFB">
        <w:instrText>IUserSession</w:instrText>
      </w:r>
      <w:r>
        <w:instrText xml:space="preserve">" </w:instrText>
      </w:r>
      <w:r w:rsidR="008F4D46">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_session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OnActionExecuting(ActionExecutingContext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ControllerBase controller = filterContext.Controller;</w:t>
      </w:r>
    </w:p>
    <w:p w:rsidR="00D4121F" w:rsidRPr="00C36CA8" w:rsidRDefault="00D4121F" w:rsidP="00D4121F">
      <w:pPr>
        <w:pStyle w:val="Code"/>
      </w:pPr>
      <w:r w:rsidRPr="00C36CA8">
        <w:t xml:space="preserve">        User user = _session.GetCurrentUser();</w:t>
      </w:r>
    </w:p>
    <w:p w:rsidR="00D4121F" w:rsidRPr="00C36CA8" w:rsidRDefault="00D4121F" w:rsidP="00D4121F">
      <w:pPr>
        <w:pStyle w:val="Code"/>
      </w:pPr>
      <w:r w:rsidRPr="00C36CA8">
        <w:lastRenderedPageBreak/>
        <w:t xml:space="preserve">        if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controller.ViewData.Add(user);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public void OnActionExecuted(ActionExecutedContext filterContext)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r w:rsidRPr="004A7CAE">
        <w:rPr>
          <w:rStyle w:val="CodeinText"/>
        </w:rPr>
        <w:t>CurrentUserFilter</w:t>
      </w:r>
      <w:r>
        <w:t xml:space="preserve"> depends on an </w:t>
      </w:r>
      <w:r w:rsidRPr="004A7CAE">
        <w:rPr>
          <w:rStyle w:val="CodeinText"/>
        </w:rPr>
        <w:t>IUserSession</w:t>
      </w:r>
      <w:r>
        <w:t xml:space="preserve">, whose implementation contains the logic for storing and retrieving the current logged in user from the session. Our filter retrieves the current user and places it into the controller’s </w:t>
      </w:r>
      <w:r w:rsidRPr="004A7CAE">
        <w:rPr>
          <w:rStyle w:val="CodeinText"/>
        </w:rPr>
        <w:t>ViewData</w:t>
      </w:r>
      <w:r>
        <w:t xml:space="preserve">. The controller is supplied through the </w:t>
      </w:r>
      <w:r w:rsidRPr="004A7CAE">
        <w:rPr>
          <w:rStyle w:val="CodeinText"/>
        </w:rPr>
        <w:t>ActionExecutingContext</w:t>
      </w:r>
      <w:r>
        <w:t xml:space="preserve"> object. If possible, during unit testing, we prefer to use the no-argument constructor and supply any additional pieces by merely setting the properties on the context object. The </w:t>
      </w:r>
      <w:r w:rsidRPr="004A7CAE">
        <w:rPr>
          <w:rStyle w:val="CodeinText"/>
        </w:rPr>
        <w:t>ActionExecutingContext</w:t>
      </w:r>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w:t>
      </w:r>
      <w:r w:rsidR="009710BD">
        <w:t>26.19</w:t>
      </w:r>
      <w:r>
        <w:t>, is able to create a stub implementation for only the parts used in our filter.</w:t>
      </w:r>
    </w:p>
    <w:p w:rsidR="00D4121F" w:rsidRPr="00BB3E11" w:rsidRDefault="00D4121F" w:rsidP="00D4121F">
      <w:pPr>
        <w:pStyle w:val="TypesetterNote"/>
      </w:pPr>
      <w:r>
        <w:t>Cueballs in code and text</w:t>
      </w:r>
    </w:p>
    <w:p w:rsidR="00D4121F" w:rsidRDefault="00D4121F" w:rsidP="00D4121F">
      <w:pPr>
        <w:pStyle w:val="CodeListingCaption"/>
      </w:pPr>
      <w:r>
        <w:t xml:space="preserve">Listing </w:t>
      </w:r>
      <w:r w:rsidR="009710BD">
        <w:t>26.19</w:t>
      </w:r>
      <w:r>
        <w:t xml:space="preserve"> Action filter unit test</w:t>
      </w:r>
    </w:p>
    <w:p w:rsidR="00EA6FC1" w:rsidRPr="00EA6FC1" w:rsidRDefault="00EA6FC1" w:rsidP="00EA6FC1">
      <w:pPr>
        <w:pStyle w:val="Code"/>
      </w:pPr>
      <w:r w:rsidRPr="00EA6FC1">
        <w:t>using System.Web.Mvc;</w:t>
      </w:r>
    </w:p>
    <w:p w:rsidR="00EA6FC1" w:rsidRPr="00EA6FC1" w:rsidRDefault="00EA6FC1" w:rsidP="00EA6FC1">
      <w:pPr>
        <w:pStyle w:val="Code"/>
      </w:pPr>
      <w:r w:rsidRPr="00EA6FC1">
        <w:t>using MvcContrib;</w:t>
      </w:r>
    </w:p>
    <w:p w:rsidR="00EA6FC1" w:rsidRPr="00EA6FC1" w:rsidRDefault="00EA6FC1" w:rsidP="00EA6FC1">
      <w:pPr>
        <w:pStyle w:val="Code"/>
      </w:pPr>
      <w:r w:rsidRPr="00EA6FC1">
        <w:t>using NUnit.Framework;</w:t>
      </w:r>
    </w:p>
    <w:p w:rsidR="00EA6FC1" w:rsidRPr="00EA6FC1" w:rsidRDefault="00EA6FC1" w:rsidP="00EA6FC1">
      <w:pPr>
        <w:pStyle w:val="Code"/>
      </w:pPr>
      <w:r w:rsidRPr="00EA6FC1">
        <w:t>using Rhino.Mocks;</w:t>
      </w:r>
    </w:p>
    <w:p w:rsidR="00EA6FC1" w:rsidRPr="00EA6FC1" w:rsidRDefault="00EA6FC1" w:rsidP="00EA6FC1">
      <w:pPr>
        <w:pStyle w:val="Code"/>
      </w:pPr>
      <w:r w:rsidRPr="00EA6FC1">
        <w:t>using UnitTestingExamples.Helpers.Filters;</w:t>
      </w:r>
    </w:p>
    <w:p w:rsidR="00EA6FC1" w:rsidRPr="00EA6FC1" w:rsidRDefault="00EA6FC1" w:rsidP="00EA6FC1">
      <w:pPr>
        <w:pStyle w:val="Code"/>
      </w:pPr>
      <w:r w:rsidRPr="00EA6FC1">
        <w:t>using UnitTestingExamples.Models;</w:t>
      </w:r>
    </w:p>
    <w:p w:rsidR="00EA6FC1" w:rsidRPr="00EA6FC1" w:rsidRDefault="00EA6FC1" w:rsidP="00EA6FC1">
      <w:pPr>
        <w:pStyle w:val="Code"/>
      </w:pPr>
      <w:r w:rsidRPr="00EA6FC1">
        <w:t>using UnitTestingExamples.Services;</w:t>
      </w:r>
    </w:p>
    <w:p w:rsidR="00EA6FC1" w:rsidRPr="00EA6FC1" w:rsidRDefault="00EA6FC1" w:rsidP="00EA6FC1">
      <w:pPr>
        <w:pStyle w:val="Code"/>
      </w:pPr>
    </w:p>
    <w:p w:rsidR="00EA6FC1" w:rsidRPr="00EA6FC1" w:rsidRDefault="00EA6FC1" w:rsidP="00EA6FC1">
      <w:pPr>
        <w:pStyle w:val="Code"/>
      </w:pPr>
      <w:r w:rsidRPr="00EA6FC1">
        <w:t>namespace UnitTestingExamples.Tests</w:t>
      </w:r>
    </w:p>
    <w:p w:rsidR="00EA6FC1" w:rsidRPr="00EA6FC1" w:rsidRDefault="00EA6FC1" w:rsidP="00EA6FC1">
      <w:pPr>
        <w:pStyle w:val="Code"/>
      </w:pPr>
      <w:r w:rsidRPr="00EA6FC1">
        <w:t>{</w:t>
      </w:r>
    </w:p>
    <w:p w:rsidR="00EA6FC1" w:rsidRPr="00EA6FC1" w:rsidRDefault="00EA6FC1" w:rsidP="00EA6FC1">
      <w:pPr>
        <w:pStyle w:val="Code"/>
      </w:pPr>
      <w:r w:rsidRPr="00EA6FC1">
        <w:t xml:space="preserve">    [TestFixture]</w:t>
      </w:r>
    </w:p>
    <w:p w:rsidR="00EA6FC1" w:rsidRPr="00EA6FC1" w:rsidRDefault="00EA6FC1" w:rsidP="00EA6FC1">
      <w:pPr>
        <w:pStyle w:val="Code"/>
      </w:pPr>
      <w:r w:rsidRPr="00EA6FC1">
        <w:t xml:space="preserve">    public class CurrentUserFilterTester</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public void Should_pass_current_user_when_user_is_logged_in()</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var loggedInUser = new User();</w:t>
      </w:r>
    </w:p>
    <w:p w:rsidR="00EA6FC1" w:rsidRPr="00EA6FC1" w:rsidRDefault="00EA6FC1" w:rsidP="00EA6FC1">
      <w:pPr>
        <w:pStyle w:val="Code"/>
      </w:pPr>
    </w:p>
    <w:p w:rsidR="00EA6FC1" w:rsidRPr="00EA6FC1" w:rsidRDefault="00EA6FC1" w:rsidP="00EA6FC1">
      <w:pPr>
        <w:pStyle w:val="Code"/>
      </w:pPr>
      <w:r w:rsidRPr="00EA6FC1">
        <w:t xml:space="preserve">            var userSession =</w:t>
      </w:r>
      <w:r>
        <w:t xml:space="preserve">                                     |#1</w:t>
      </w:r>
    </w:p>
    <w:p w:rsidR="00EA6FC1" w:rsidRPr="00EA6FC1" w:rsidRDefault="00EA6FC1" w:rsidP="00EA6FC1">
      <w:pPr>
        <w:pStyle w:val="Code"/>
      </w:pPr>
      <w:r w:rsidRPr="00EA6FC1">
        <w:t xml:space="preserve">                MockRepository.GenerateStub&lt;IUserSession&gt;();</w:t>
      </w:r>
      <w:r>
        <w:t xml:space="preserve">       |#1</w:t>
      </w:r>
    </w:p>
    <w:p w:rsidR="00EA6FC1" w:rsidRPr="00EA6FC1" w:rsidRDefault="00EA6FC1" w:rsidP="00EA6FC1">
      <w:pPr>
        <w:pStyle w:val="Code"/>
      </w:pPr>
      <w:r w:rsidRPr="00EA6FC1">
        <w:t xml:space="preserve">            userSession.Stub(session =&gt; session.GetCurrentUser())</w:t>
      </w:r>
      <w:r>
        <w:t xml:space="preserve">  |#2</w:t>
      </w:r>
    </w:p>
    <w:p w:rsidR="00EA6FC1" w:rsidRPr="00EA6FC1" w:rsidRDefault="00EA6FC1" w:rsidP="00EA6FC1">
      <w:pPr>
        <w:pStyle w:val="Code"/>
      </w:pPr>
      <w:r w:rsidRPr="00EA6FC1">
        <w:t xml:space="preserve">                .Return(loggedInUser);</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var filterContext =</w:t>
      </w:r>
      <w:r>
        <w:t xml:space="preserve"> </w:t>
      </w:r>
      <w:r w:rsidRPr="00EA6FC1">
        <w:t>new ActionExecutingContext</w:t>
      </w:r>
    </w:p>
    <w:p w:rsidR="00EA6FC1" w:rsidRPr="00EA6FC1" w:rsidRDefault="00EA6FC1" w:rsidP="00EA6FC1">
      <w:pPr>
        <w:pStyle w:val="Code"/>
      </w:pPr>
      <w:r w:rsidRPr="00EA6FC1">
        <w:t xml:space="preserve">            {</w:t>
      </w:r>
    </w:p>
    <w:p w:rsidR="00EA6FC1" w:rsidRPr="00EA6FC1" w:rsidRDefault="00EA6FC1" w:rsidP="00EA6FC1">
      <w:pPr>
        <w:pStyle w:val="Code"/>
      </w:pPr>
      <w:r>
        <w:lastRenderedPageBreak/>
        <w:t xml:space="preserve">              </w:t>
      </w:r>
      <w:r w:rsidRPr="00EA6FC1">
        <w:t>Controller =</w:t>
      </w:r>
      <w:r>
        <w:t xml:space="preserve"> </w:t>
      </w:r>
      <w:r w:rsidRPr="00EA6FC1">
        <w:t>MockRepository.GenerateStub&lt;ControllerBase&gt;()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var currentUserFilter = new CurrentUserFilter(userSession);</w:t>
      </w:r>
      <w:r w:rsidR="006E2BF3">
        <w:t>|#5</w:t>
      </w:r>
    </w:p>
    <w:p w:rsidR="00EA6FC1" w:rsidRPr="00EA6FC1" w:rsidRDefault="00EA6FC1" w:rsidP="00EA6FC1">
      <w:pPr>
        <w:pStyle w:val="Code"/>
      </w:pPr>
      <w:r w:rsidRPr="00EA6FC1">
        <w:t xml:space="preserve">            currentUserFilter.OnActionExecuting(filterContext);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var user = filterContext.Controller.ViewData.Get&lt;User&gt;();</w:t>
      </w:r>
      <w:r w:rsidR="006E2BF3">
        <w:t xml:space="preserve">  |#6</w:t>
      </w:r>
    </w:p>
    <w:p w:rsidR="00EA6FC1" w:rsidRPr="00EA6FC1" w:rsidRDefault="00EA6FC1" w:rsidP="00EA6FC1">
      <w:pPr>
        <w:pStyle w:val="Code"/>
      </w:pPr>
      <w:r w:rsidRPr="00EA6FC1">
        <w:t xml:space="preserve">            Assert.AreEqual(loggedInUser,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r w:rsidRPr="00A37C3A">
        <w:rPr>
          <w:rStyle w:val="CodeinText"/>
        </w:rPr>
        <w:t>CurrentUserFilter</w:t>
      </w:r>
      <w:r>
        <w:t xml:space="preserve"> depends on an implementation of an </w:t>
      </w:r>
      <w:r w:rsidRPr="00A37C3A">
        <w:rPr>
          <w:rStyle w:val="CodeinText"/>
        </w:rPr>
        <w:t>IUserSession</w:t>
      </w:r>
      <w:r>
        <w:t xml:space="preserve"> interface </w:t>
      </w:r>
      <w:r w:rsidRPr="004370E9">
        <w:rPr>
          <w:rStyle w:val="Bold"/>
        </w:rPr>
        <w:t>(1)</w:t>
      </w:r>
      <w:r>
        <w:t xml:space="preserve">, which we supply using </w:t>
      </w:r>
      <w:r w:rsidR="00765295">
        <w:t>Rhino Mocks</w:t>
      </w:r>
      <w:r>
        <w:t xml:space="preserve">. Next, we stub the </w:t>
      </w:r>
      <w:r w:rsidRPr="00A37C3A">
        <w:rPr>
          <w:rStyle w:val="CodeinText"/>
        </w:rPr>
        <w:t>GetCurrentUser</w:t>
      </w:r>
      <w:r>
        <w:t xml:space="preserve"> method on our stub </w:t>
      </w:r>
      <w:r w:rsidRPr="00A37C3A">
        <w:rPr>
          <w:rStyle w:val="CodeinText"/>
        </w:rPr>
        <w:t>IUserSession</w:t>
      </w:r>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r w:rsidRPr="00A37C3A">
        <w:rPr>
          <w:rStyle w:val="CodeinText"/>
        </w:rPr>
        <w:t>IUserSession</w:t>
      </w:r>
      <w:r>
        <w:t xml:space="preserve"> requires the full </w:t>
      </w:r>
      <w:r w:rsidRPr="00A37C3A">
        <w:rPr>
          <w:rStyle w:val="CodeinText"/>
        </w:rPr>
        <w:t>HttpContext</w:t>
      </w:r>
      <w:r>
        <w:t xml:space="preserve"> to be up and running, by supplying a fake implementation, we get much finer control over the inputs to our filter object.</w:t>
      </w:r>
    </w:p>
    <w:p w:rsidR="00D4121F" w:rsidRDefault="00D4121F" w:rsidP="00D4121F">
      <w:pPr>
        <w:pStyle w:val="Body"/>
      </w:pPr>
      <w:r>
        <w:t xml:space="preserve">Next, we create our </w:t>
      </w:r>
      <w:r w:rsidRPr="00A37C3A">
        <w:rPr>
          <w:rStyle w:val="CodeinText"/>
        </w:rPr>
        <w:t>ActionExecutingContext</w:t>
      </w:r>
      <w:r>
        <w:rPr>
          <w:rStyle w:val="CodeinText"/>
        </w:rPr>
        <w:t xml:space="preserve"> </w:t>
      </w:r>
      <w:r w:rsidRPr="00366863">
        <w:rPr>
          <w:rStyle w:val="Bold"/>
        </w:rPr>
        <w:t>(3)</w:t>
      </w:r>
      <w:r>
        <w:t>, but call only the no-argument constructor. The controller can be any controller instance, and we again use Rhino Mocks</w:t>
      </w:r>
      <w:r w:rsidR="008F4D46">
        <w:fldChar w:fldCharType="begin"/>
      </w:r>
      <w:r>
        <w:instrText xml:space="preserve"> XE "</w:instrText>
      </w:r>
      <w:r w:rsidRPr="0057323E">
        <w:instrText>Rhino Mocks</w:instrText>
      </w:r>
      <w:r>
        <w:instrText xml:space="preserve">:creates a subclass at runtime " </w:instrText>
      </w:r>
      <w:r w:rsidR="008F4D46">
        <w:fldChar w:fldCharType="end"/>
      </w:r>
      <w:r>
        <w:t xml:space="preserve"> to create a stub implementation of </w:t>
      </w:r>
      <w:r w:rsidRPr="00A37C3A">
        <w:rPr>
          <w:rStyle w:val="CodeinText"/>
        </w:rPr>
        <w:t>ControllerBase</w:t>
      </w:r>
      <w:r>
        <w:rPr>
          <w:rStyle w:val="CodeinText"/>
        </w:rPr>
        <w:t xml:space="preserve"> </w:t>
      </w:r>
      <w:r w:rsidRPr="00FF7E43">
        <w:rPr>
          <w:rStyle w:val="Bold"/>
        </w:rPr>
        <w:t>(4)</w:t>
      </w:r>
      <w:r>
        <w:t xml:space="preserve">. Rhino Mocks creates a subclass of </w:t>
      </w:r>
      <w:r w:rsidRPr="00A37C3A">
        <w:rPr>
          <w:rStyle w:val="CodeinText"/>
        </w:rPr>
        <w:t>ControllerBase</w:t>
      </w:r>
      <w:r>
        <w:t xml:space="preserve"> at runtime, which saves us from using an existing or dummy controller class. In any case, the </w:t>
      </w:r>
      <w:r w:rsidRPr="00A37C3A">
        <w:rPr>
          <w:rStyle w:val="CodeinText"/>
        </w:rPr>
        <w:t>ControllerBase</w:t>
      </w:r>
      <w:r>
        <w:t xml:space="preserve"> provides </w:t>
      </w:r>
      <w:r w:rsidRPr="00A37C3A">
        <w:rPr>
          <w:rStyle w:val="CodeinText"/>
        </w:rPr>
        <w:t>ViewData</w:t>
      </w:r>
      <w:r>
        <w:t xml:space="preserve">, so we don’t need to provide any stub implementation for that property. With our assembled </w:t>
      </w:r>
      <w:r w:rsidRPr="00A37C3A">
        <w:rPr>
          <w:rStyle w:val="CodeinText"/>
        </w:rPr>
        <w:t>ActionExecutingContext</w:t>
      </w:r>
      <w:r>
        <w:t xml:space="preserve"> and stubbed implementation of </w:t>
      </w:r>
      <w:r w:rsidRPr="00A37C3A">
        <w:rPr>
          <w:rStyle w:val="CodeinText"/>
        </w:rPr>
        <w:t>IUserSession</w:t>
      </w:r>
      <w:r>
        <w:t xml:space="preserve">, we can create and exercise our </w:t>
      </w:r>
      <w:r w:rsidRPr="00A37C3A">
        <w:rPr>
          <w:rStyle w:val="CodeinText"/>
        </w:rPr>
        <w:t>CurrentUserFilter</w:t>
      </w:r>
      <w:r>
        <w:rPr>
          <w:rStyle w:val="CodeinText"/>
        </w:rPr>
        <w:t xml:space="preserve"> </w:t>
      </w:r>
      <w:r w:rsidRPr="00ED6629">
        <w:rPr>
          <w:rStyle w:val="Bold"/>
        </w:rPr>
        <w:t>(5)</w:t>
      </w:r>
      <w:r>
        <w:t xml:space="preserve">. The </w:t>
      </w:r>
      <w:r w:rsidRPr="00A37C3A">
        <w:rPr>
          <w:rStyle w:val="CodeinText"/>
        </w:rPr>
        <w:t>OnExecutingMethod</w:t>
      </w:r>
      <w:r>
        <w:t xml:space="preserve"> does not return a value, so we need to examine only the </w:t>
      </w:r>
      <w:r w:rsidRPr="00A37C3A">
        <w:rPr>
          <w:rStyle w:val="CodeinText"/>
        </w:rPr>
        <w:t>ActionExecutingContext</w:t>
      </w:r>
      <w:r>
        <w:t xml:space="preserve"> passed in. We assert that the controller’s </w:t>
      </w:r>
      <w:r w:rsidRPr="00A37C3A">
        <w:rPr>
          <w:rStyle w:val="CodeinText"/>
        </w:rPr>
        <w:t>ViewData</w:t>
      </w:r>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w:t>
      </w:r>
    </w:p>
    <w:p w:rsidR="00D4121F" w:rsidRDefault="00333A92" w:rsidP="00D4121F">
      <w:pPr>
        <w:pStyle w:val="Head1"/>
      </w:pPr>
      <w:bookmarkStart w:id="29" w:name="_Toc231200352"/>
      <w:r>
        <w:t>26.6</w:t>
      </w:r>
      <w:r w:rsidR="00D4121F">
        <w:t xml:space="preserve"> Summary</w:t>
      </w:r>
      <w:bookmarkEnd w:id="29"/>
    </w:p>
    <w:p w:rsidR="00D4121F" w:rsidRDefault="00D4121F" w:rsidP="004819F6">
      <w:pPr>
        <w:pStyle w:val="Body1"/>
      </w:pPr>
      <w:r>
        <w:t xml:space="preserve">In this chapter, we explored testing </w:t>
      </w:r>
      <w:r w:rsidR="004819F6">
        <w:t>some of the most popular types of code you will write with the ASP.NET MVC framework.</w:t>
      </w:r>
      <w:r w:rsidR="004B2034">
        <w:t xml:space="preserve">  You learned how to test routes using the test helpers available in MvcContrib.  You also learned how to create automated tests for controllers, model binders, and action filters.</w:t>
      </w:r>
      <w:r w:rsidR="004819F6">
        <w:t xml:space="preserve">  </w:t>
      </w:r>
      <w:r w:rsidR="004B2034">
        <w:t xml:space="preserve">Each of these types of code has special behavior, and each of these needs automated test cases.  </w:t>
      </w:r>
      <w:r>
        <w:t xml:space="preserve">Because </w:t>
      </w:r>
      <w:r w:rsidR="004819F6">
        <w:t xml:space="preserve">code </w:t>
      </w:r>
      <w:r>
        <w:t xml:space="preserve">can be executed on every request, it is vital to ensure </w:t>
      </w:r>
      <w:r w:rsidR="004819F6">
        <w:t xml:space="preserve">code </w:t>
      </w:r>
      <w:r>
        <w:t>behave</w:t>
      </w:r>
      <w:r w:rsidR="004819F6">
        <w:t>s</w:t>
      </w:r>
      <w:r>
        <w:t xml:space="preserve"> as desired. </w:t>
      </w:r>
      <w:r w:rsidR="004819F6">
        <w:t>T</w:t>
      </w:r>
      <w:r>
        <w:t xml:space="preserve">he true test of a working MVC application is using it in a browser. </w:t>
      </w:r>
      <w:r w:rsidR="004819F6">
        <w:t xml:space="preserve">Refer back to </w:t>
      </w:r>
      <w:r w:rsidR="00FB524A">
        <w:t>C</w:t>
      </w:r>
      <w:r w:rsidR="004819F6">
        <w:t xml:space="preserve">hapter 20 on </w:t>
      </w:r>
      <w:r w:rsidR="004B2034">
        <w:t>f</w:t>
      </w:r>
      <w:r w:rsidR="004819F6">
        <w:t>u</w:t>
      </w:r>
      <w:r w:rsidR="004B2034">
        <w:t>ll-</w:t>
      </w:r>
      <w:r w:rsidR="004819F6">
        <w:t>system testing for more than just unit testing.</w:t>
      </w:r>
      <w:r w:rsidR="002C3DD8">
        <w:t xml:space="preserve">  In Chapter 27, you will learn how to apply jQuery to create an autocomplete textbox.</w:t>
      </w:r>
    </w:p>
    <w:p w:rsidR="00D4121F" w:rsidRDefault="00D4121F" w:rsidP="00D4121F">
      <w:pPr>
        <w:pStyle w:val="Body"/>
      </w:pPr>
    </w:p>
    <w:p w:rsidR="00D4121F" w:rsidRDefault="008F4D46" w:rsidP="00D4121F">
      <w:pPr>
        <w:pStyle w:val="Body"/>
        <w:ind w:firstLine="0"/>
        <w:rPr>
          <w:noProof/>
        </w:rPr>
        <w:sectPr w:rsidR="00D4121F">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sectPr>
      </w:pPr>
      <w:r>
        <w:fldChar w:fldCharType="begin"/>
      </w:r>
      <w:r w:rsidR="00D4121F">
        <w:instrText xml:space="preserve"> INDEX \c "2" </w:instrText>
      </w:r>
      <w:r>
        <w:fldChar w:fldCharType="separate"/>
      </w:r>
    </w:p>
    <w:p w:rsidR="00D4121F" w:rsidRPr="002D28DB" w:rsidRDefault="008F4D46" w:rsidP="00D4121F">
      <w:pPr>
        <w:pStyle w:val="Body"/>
        <w:ind w:firstLine="0"/>
      </w:pPr>
      <w:r>
        <w:lastRenderedPageBreak/>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Skinner" w:date="2010-03-12T18:30:00Z" w:initials="JS">
    <w:p w:rsidR="00723D5D" w:rsidRDefault="00723D5D">
      <w:pPr>
        <w:pStyle w:val="CommentText"/>
      </w:pPr>
      <w:r>
        <w:rPr>
          <w:rStyle w:val="CommentReference"/>
        </w:rPr>
        <w:annotationRef/>
      </w:r>
      <w:r>
        <w:t>The default for “id” changed in RC2.</w:t>
      </w:r>
    </w:p>
  </w:comment>
  <w:comment w:id="3" w:author="Jeffrey" w:date="2010-04-02T15:25:00Z" w:initials="J">
    <w:p w:rsidR="00FA69F8" w:rsidRDefault="00FA69F8">
      <w:pPr>
        <w:pStyle w:val="CommentText"/>
      </w:pPr>
      <w:r>
        <w:rPr>
          <w:rStyle w:val="CommentReference"/>
        </w:rPr>
        <w:annotationRef/>
      </w:r>
      <w:r>
        <w:t>Thanks!</w:t>
      </w:r>
    </w:p>
  </w:comment>
  <w:comment w:id="6" w:author="JSkinner" w:date="2010-03-12T18:30:00Z" w:initials="JS">
    <w:p w:rsidR="009658D5" w:rsidRDefault="009658D5">
      <w:pPr>
        <w:pStyle w:val="CommentText"/>
      </w:pPr>
      <w:r>
        <w:rPr>
          <w:rStyle w:val="CommentReference"/>
        </w:rPr>
        <w:annotationRef/>
      </w:r>
      <w:r>
        <w:t xml:space="preserve">Changed to match sample code for the chapter. </w:t>
      </w:r>
    </w:p>
  </w:comment>
  <w:comment w:id="7" w:author="Jeffrey" w:date="2010-04-02T15:25:00Z" w:initials="J">
    <w:p w:rsidR="00FA69F8" w:rsidRDefault="00FA69F8">
      <w:pPr>
        <w:pStyle w:val="CommentText"/>
      </w:pPr>
      <w:r>
        <w:rPr>
          <w:rStyle w:val="CommentReference"/>
        </w:rPr>
        <w:annotationRef/>
      </w:r>
      <w:r>
        <w:t>thanks</w:t>
      </w:r>
    </w:p>
  </w:comment>
  <w:comment w:id="8" w:author="JSkinner" w:date="2010-03-12T18:30:00Z" w:initials="JS">
    <w:p w:rsidR="009658D5" w:rsidRDefault="009658D5">
      <w:pPr>
        <w:pStyle w:val="CommentText"/>
      </w:pPr>
      <w:r>
        <w:rPr>
          <w:rStyle w:val="CommentReference"/>
        </w:rPr>
        <w:annotationRef/>
      </w:r>
      <w:r>
        <w:t xml:space="preserve">Might be worth pointing the reader to the rhino mocks site for more info on using MockRepository. </w:t>
      </w:r>
    </w:p>
  </w:comment>
  <w:comment w:id="9" w:author="Jeffrey" w:date="2010-04-02T15:26:00Z" w:initials="J">
    <w:p w:rsidR="00FA69F8" w:rsidRDefault="00FA69F8">
      <w:pPr>
        <w:pStyle w:val="CommentText"/>
      </w:pPr>
      <w:r>
        <w:rPr>
          <w:rStyle w:val="CommentReference"/>
        </w:rPr>
        <w:annotationRef/>
      </w:r>
      <w:r>
        <w:t>done</w:t>
      </w:r>
    </w:p>
  </w:comment>
  <w:comment w:id="12" w:author="JSkinner" w:date="2010-03-12T18:30:00Z" w:initials="JS">
    <w:p w:rsidR="00F35263" w:rsidRDefault="00F35263">
      <w:pPr>
        <w:pStyle w:val="CommentText"/>
      </w:pPr>
      <w:r>
        <w:rPr>
          <w:rStyle w:val="CommentReference"/>
        </w:rPr>
        <w:annotationRef/>
      </w:r>
      <w:r>
        <w:rPr>
          <w:rStyle w:val="CommentReference"/>
        </w:rPr>
        <w:t>Consider clarifying, eg “..signifiying that the view with the same name will be rendered – in this case, the Index view”</w:t>
      </w:r>
    </w:p>
  </w:comment>
  <w:comment w:id="13" w:author="Jeffrey" w:date="2010-04-02T15:26:00Z" w:initials="J">
    <w:p w:rsidR="00FA69F8" w:rsidRDefault="00FA69F8">
      <w:pPr>
        <w:pStyle w:val="CommentText"/>
      </w:pPr>
      <w:r>
        <w:rPr>
          <w:rStyle w:val="CommentReference"/>
        </w:rPr>
        <w:annotationRef/>
      </w:r>
      <w:r>
        <w:t>Thanks.  This is better</w:t>
      </w:r>
    </w:p>
  </w:comment>
  <w:comment w:id="15" w:author="JSkinner" w:date="2010-03-12T18:30:00Z" w:initials="JS">
    <w:p w:rsidR="005F1F9B" w:rsidRDefault="005F1F9B">
      <w:pPr>
        <w:pStyle w:val="CommentText"/>
      </w:pPr>
      <w:r>
        <w:rPr>
          <w:rStyle w:val="CommentReference"/>
        </w:rPr>
        <w:annotationRef/>
      </w:r>
      <w:r>
        <w:rPr>
          <w:rStyle w:val="CommentReference"/>
        </w:rPr>
        <w:t>Consider mentioning this is part of MvcContrib.TestHelper</w:t>
      </w:r>
    </w:p>
  </w:comment>
  <w:comment w:id="16" w:author="Jeffrey" w:date="2010-04-02T15:41:00Z" w:initials="J">
    <w:p w:rsidR="002F0AEB" w:rsidRDefault="002F0AEB">
      <w:pPr>
        <w:pStyle w:val="CommentText"/>
      </w:pPr>
      <w:r>
        <w:rPr>
          <w:rStyle w:val="CommentReference"/>
        </w:rPr>
        <w:annotationRef/>
      </w:r>
      <w:r>
        <w:t>Done.  Good idea.</w:t>
      </w:r>
    </w:p>
  </w:comment>
  <w:comment w:id="20" w:author="JSkinner" w:date="2010-03-12T18:30:00Z" w:initials="JS">
    <w:p w:rsidR="003D6C65" w:rsidRDefault="003D6C65">
      <w:pPr>
        <w:pStyle w:val="CommentText"/>
      </w:pPr>
      <w:r>
        <w:rPr>
          <w:rStyle w:val="CommentReference"/>
        </w:rPr>
        <w:annotationRef/>
      </w:r>
      <w:r>
        <w:t>Would this be better as “If you have implemented a custom model binder using ASP.NET MVC 1” ?</w:t>
      </w:r>
    </w:p>
  </w:comment>
  <w:comment w:id="21" w:author="Jeffrey" w:date="2010-04-02T15:42:00Z" w:initials="J">
    <w:p w:rsidR="00EC2D69" w:rsidRDefault="00EC2D69">
      <w:pPr>
        <w:pStyle w:val="CommentText"/>
      </w:pPr>
      <w:r>
        <w:rPr>
          <w:rStyle w:val="CommentReference"/>
        </w:rPr>
        <w:annotationRef/>
      </w:r>
      <w:r>
        <w:t>Done.  Good change.</w:t>
      </w:r>
    </w:p>
  </w:comment>
  <w:comment w:id="24" w:author="JSkinner" w:date="2010-03-12T18:30:00Z" w:initials="JS">
    <w:p w:rsidR="003D6C65" w:rsidRDefault="003D6C65">
      <w:pPr>
        <w:pStyle w:val="CommentText"/>
      </w:pPr>
      <w:r>
        <w:rPr>
          <w:rStyle w:val="CommentReference"/>
        </w:rPr>
        <w:annotationRef/>
      </w:r>
      <w:r>
        <w:t xml:space="preserve">Both listing and sample code didn’t implement IModelBinder. </w:t>
      </w:r>
    </w:p>
  </w:comment>
  <w:comment w:id="25" w:author="Jeffrey" w:date="2010-04-02T15:44:00Z" w:initials="J">
    <w:p w:rsidR="00EC2D69" w:rsidRDefault="00EC2D69">
      <w:pPr>
        <w:pStyle w:val="CommentText"/>
      </w:pPr>
      <w:r>
        <w:rPr>
          <w:rStyle w:val="CommentReference"/>
        </w:rPr>
        <w:annotationRef/>
      </w:r>
      <w:r>
        <w:t>Thanks for the fix.</w:t>
      </w:r>
    </w:p>
  </w:comment>
  <w:comment w:id="26" w:author="Katharine Osborne" w:date="2010-03-12T18:30:00Z" w:initials="KO">
    <w:p w:rsidR="0019155D" w:rsidRDefault="0019155D">
      <w:pPr>
        <w:pStyle w:val="CommentText"/>
      </w:pPr>
      <w:r>
        <w:rPr>
          <w:rStyle w:val="CommentReference"/>
        </w:rPr>
        <w:annotationRef/>
      </w:r>
      <w:r w:rsidRPr="0019155D">
        <w:t>http://mng.bz/VuSa</w:t>
      </w:r>
    </w:p>
  </w:comment>
  <w:comment w:id="27" w:author="Jeffrey" w:date="2010-03-12T18:30:00Z" w:initials="J">
    <w:p w:rsidR="005A14F2" w:rsidRDefault="005A14F2">
      <w:pPr>
        <w:pStyle w:val="CommentText"/>
      </w:pPr>
      <w:r>
        <w:rPr>
          <w:rStyle w:val="CommentReference"/>
        </w:rPr>
        <w:annotationRef/>
      </w:r>
      <w:r>
        <w:t>Will reduce URLs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AAB" w:rsidRDefault="003C6AAB">
      <w:r>
        <w:separator/>
      </w:r>
    </w:p>
    <w:p w:rsidR="003C6AAB" w:rsidRDefault="003C6AAB"/>
  </w:endnote>
  <w:endnote w:type="continuationSeparator" w:id="0">
    <w:p w:rsidR="003C6AAB" w:rsidRDefault="003C6AAB">
      <w:r>
        <w:continuationSeparator/>
      </w:r>
    </w:p>
    <w:p w:rsidR="003C6AAB" w:rsidRDefault="003C6AA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Default="0029466C" w:rsidP="00D4121F">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AAB" w:rsidRDefault="003C6AAB">
      <w:r>
        <w:separator/>
      </w:r>
    </w:p>
    <w:p w:rsidR="003C6AAB" w:rsidRDefault="003C6AAB"/>
  </w:footnote>
  <w:footnote w:type="continuationSeparator" w:id="0">
    <w:p w:rsidR="003C6AAB" w:rsidRDefault="003C6AAB">
      <w:r>
        <w:continuationSeparator/>
      </w:r>
    </w:p>
    <w:p w:rsidR="003C6AAB" w:rsidRDefault="003C6AA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754508" w:rsidRDefault="008F4D46" w:rsidP="00D4121F">
    <w:pPr>
      <w:pStyle w:val="Body1"/>
      <w:tabs>
        <w:tab w:val="clear" w:pos="360"/>
        <w:tab w:val="center" w:pos="2970"/>
        <w:tab w:val="right" w:pos="7200"/>
      </w:tabs>
    </w:pPr>
    <w:fldSimple w:instr="PAGE  ">
      <w:r w:rsidR="00EC2D69">
        <w:rPr>
          <w:noProof/>
        </w:rPr>
        <w:t>16</w:t>
      </w:r>
    </w:fldSimple>
    <w:r w:rsidR="0029466C">
      <w:tab/>
    </w:r>
    <w:r w:rsidR="0029466C" w:rsidRPr="00472589">
      <w:rPr>
        <w:rStyle w:val="BoldItalics"/>
      </w:rPr>
      <w:t>Author</w:t>
    </w:r>
    <w:r w:rsidR="0029466C">
      <w:t xml:space="preserve"> / </w:t>
    </w:r>
    <w:r w:rsidR="0029466C" w:rsidRPr="00472589">
      <w:rPr>
        <w:rStyle w:val="BoldItalics"/>
      </w:rPr>
      <w:t>Title</w:t>
    </w:r>
    <w:r w:rsidR="0029466C">
      <w:tab/>
      <w:t xml:space="preserve">Last saved: </w:t>
    </w:r>
    <w:fldSimple w:instr=" SAVEDATE  \@ &quot;M/d/yyyy&quot;  \* MERGEFORMAT ">
      <w:r w:rsidR="00FA69F8">
        <w:rPr>
          <w:noProof/>
        </w:rPr>
        <w:t>3/12/2010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327B8E" w:rsidRDefault="0029466C" w:rsidP="00D4121F">
    <w:pPr>
      <w:pStyle w:val="Body1"/>
      <w:tabs>
        <w:tab w:val="clear" w:pos="360"/>
        <w:tab w:val="center" w:pos="4680"/>
        <w:tab w:val="left" w:pos="7200"/>
      </w:tabs>
    </w:pPr>
    <w:r>
      <w:t xml:space="preserve">Last saved: </w:t>
    </w:r>
    <w:fldSimple w:instr=" SAVEDATE  \@ &quot;M/d/yyyy&quot;  \* MERGEFORMAT ">
      <w:r w:rsidR="00FA69F8">
        <w:rPr>
          <w:noProof/>
        </w:rPr>
        <w:t>3/12/2010</w:t>
      </w:r>
    </w:fldSimple>
    <w:r>
      <w:tab/>
    </w:r>
    <w:r w:rsidRPr="00472589">
      <w:rPr>
        <w:rStyle w:val="BoldItalics"/>
      </w:rPr>
      <w:t>Author</w:t>
    </w:r>
    <w:r>
      <w:t xml:space="preserve"> / </w:t>
    </w:r>
    <w:r w:rsidRPr="00472589">
      <w:rPr>
        <w:rStyle w:val="BoldItalics"/>
      </w:rPr>
      <w:t>Title</w:t>
    </w:r>
    <w:r w:rsidRPr="00754508">
      <w:tab/>
    </w:r>
    <w:fldSimple w:instr="PAGE  ">
      <w:r w:rsidR="00EC2D69">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mirrorMargins/>
  <w:hideSpellingError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E0C1B"/>
    <w:rsid w:val="00053076"/>
    <w:rsid w:val="00062840"/>
    <w:rsid w:val="00065C88"/>
    <w:rsid w:val="000E0C1B"/>
    <w:rsid w:val="00107DB7"/>
    <w:rsid w:val="00124522"/>
    <w:rsid w:val="001623AC"/>
    <w:rsid w:val="00183516"/>
    <w:rsid w:val="0019050C"/>
    <w:rsid w:val="0019155D"/>
    <w:rsid w:val="001A18F0"/>
    <w:rsid w:val="001B51BB"/>
    <w:rsid w:val="001B733F"/>
    <w:rsid w:val="001F5E40"/>
    <w:rsid w:val="00205A40"/>
    <w:rsid w:val="00256750"/>
    <w:rsid w:val="0029466C"/>
    <w:rsid w:val="00294D58"/>
    <w:rsid w:val="002A4196"/>
    <w:rsid w:val="002C2801"/>
    <w:rsid w:val="002C3DD8"/>
    <w:rsid w:val="002F0AEB"/>
    <w:rsid w:val="002F7B4D"/>
    <w:rsid w:val="003025B2"/>
    <w:rsid w:val="00304CA2"/>
    <w:rsid w:val="00333A92"/>
    <w:rsid w:val="003342A2"/>
    <w:rsid w:val="003424D9"/>
    <w:rsid w:val="003526A0"/>
    <w:rsid w:val="003627F5"/>
    <w:rsid w:val="003849D0"/>
    <w:rsid w:val="003933BA"/>
    <w:rsid w:val="003A4799"/>
    <w:rsid w:val="003C1EDF"/>
    <w:rsid w:val="003C6AAB"/>
    <w:rsid w:val="003C6BD9"/>
    <w:rsid w:val="003D437F"/>
    <w:rsid w:val="003D4A57"/>
    <w:rsid w:val="003D6C65"/>
    <w:rsid w:val="00461F6C"/>
    <w:rsid w:val="004819F6"/>
    <w:rsid w:val="004B2034"/>
    <w:rsid w:val="005A14F2"/>
    <w:rsid w:val="005F1F9B"/>
    <w:rsid w:val="00623612"/>
    <w:rsid w:val="00685F87"/>
    <w:rsid w:val="00686F3A"/>
    <w:rsid w:val="006875A4"/>
    <w:rsid w:val="00696704"/>
    <w:rsid w:val="006B0CB6"/>
    <w:rsid w:val="006C21E3"/>
    <w:rsid w:val="006D5294"/>
    <w:rsid w:val="006E1D40"/>
    <w:rsid w:val="006E2BF3"/>
    <w:rsid w:val="00705C4A"/>
    <w:rsid w:val="00713583"/>
    <w:rsid w:val="00723D5D"/>
    <w:rsid w:val="00731690"/>
    <w:rsid w:val="00734718"/>
    <w:rsid w:val="00765295"/>
    <w:rsid w:val="00791883"/>
    <w:rsid w:val="007964B8"/>
    <w:rsid w:val="00796684"/>
    <w:rsid w:val="00797787"/>
    <w:rsid w:val="007F2A19"/>
    <w:rsid w:val="0081414A"/>
    <w:rsid w:val="0081673E"/>
    <w:rsid w:val="008567C4"/>
    <w:rsid w:val="00877742"/>
    <w:rsid w:val="008A2B31"/>
    <w:rsid w:val="008A4A61"/>
    <w:rsid w:val="008B7C14"/>
    <w:rsid w:val="008F4D46"/>
    <w:rsid w:val="008F594B"/>
    <w:rsid w:val="00951613"/>
    <w:rsid w:val="00952507"/>
    <w:rsid w:val="00952ECD"/>
    <w:rsid w:val="00963B0C"/>
    <w:rsid w:val="009658D5"/>
    <w:rsid w:val="009710BD"/>
    <w:rsid w:val="00972697"/>
    <w:rsid w:val="00983F2F"/>
    <w:rsid w:val="009841A3"/>
    <w:rsid w:val="009D529C"/>
    <w:rsid w:val="00A12BF3"/>
    <w:rsid w:val="00A22B61"/>
    <w:rsid w:val="00A237C0"/>
    <w:rsid w:val="00A33A0A"/>
    <w:rsid w:val="00A524FA"/>
    <w:rsid w:val="00A527E7"/>
    <w:rsid w:val="00A6237C"/>
    <w:rsid w:val="00A64EB9"/>
    <w:rsid w:val="00AA5B11"/>
    <w:rsid w:val="00AB4724"/>
    <w:rsid w:val="00B2229E"/>
    <w:rsid w:val="00B74720"/>
    <w:rsid w:val="00BD4A36"/>
    <w:rsid w:val="00C148E6"/>
    <w:rsid w:val="00CA5F7B"/>
    <w:rsid w:val="00CD7C04"/>
    <w:rsid w:val="00D4121F"/>
    <w:rsid w:val="00D708FE"/>
    <w:rsid w:val="00D71A58"/>
    <w:rsid w:val="00DD36F6"/>
    <w:rsid w:val="00DE0F64"/>
    <w:rsid w:val="00E02FD1"/>
    <w:rsid w:val="00E05429"/>
    <w:rsid w:val="00E63AD0"/>
    <w:rsid w:val="00E71E53"/>
    <w:rsid w:val="00EA52E3"/>
    <w:rsid w:val="00EA6FC1"/>
    <w:rsid w:val="00EC2D69"/>
    <w:rsid w:val="00EC684A"/>
    <w:rsid w:val="00F349CE"/>
    <w:rsid w:val="00F35263"/>
    <w:rsid w:val="00F51F63"/>
    <w:rsid w:val="00F755DD"/>
    <w:rsid w:val="00F85DA1"/>
    <w:rsid w:val="00FA69F8"/>
    <w:rsid w:val="00FB0D49"/>
    <w:rsid w:val="00FB524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 w:type="paragraph" w:styleId="Revision">
    <w:name w:val="Revision"/>
    <w:hidden/>
    <w:uiPriority w:val="71"/>
    <w:rsid w:val="007964B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17</Pages>
  <Words>5345</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35747</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101</cp:revision>
  <cp:lastPrinted>2001-01-25T17:37:00Z</cp:lastPrinted>
  <dcterms:created xsi:type="dcterms:W3CDTF">2010-01-16T04:03:00Z</dcterms:created>
  <dcterms:modified xsi:type="dcterms:W3CDTF">2010-04-02T20:44:00Z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