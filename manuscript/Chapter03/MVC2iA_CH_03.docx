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r>
        <w:t xml:space="preserve">The view's responsibility can be deceptively simple.  Its entire goal in life is to take the model given to it, and use it to render content.  Because the controller and related services already executed all business logic and packaged the results into a model object, the view only needs to know how to take that model and turn it into HTML.  While this separation of concerns 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r>
        <w:t xml:space="preserve">In </w:t>
      </w:r>
      <w:r w:rsidR="001C1B0E">
        <w:t>this chapter, we'll take examine ho</w:t>
      </w:r>
      <w:r w:rsidR="00FB1A52">
        <w:t xml:space="preserve">w ASP.NET MVC renders views, </w:t>
      </w:r>
      <w:r w:rsidR="002B1DA0">
        <w:t xml:space="preserve">how </w:t>
      </w:r>
      <w:r w:rsidR="001C1B0E">
        <w:t xml:space="preserve">the default </w:t>
      </w:r>
      <w:proofErr w:type="spellStart"/>
      <w:r w:rsidR="001C1B0E">
        <w:t>WebFormsViewEngine</w:t>
      </w:r>
      <w:proofErr w:type="spellEnd"/>
      <w:r w:rsidR="002B1DA0">
        <w:t xml:space="preserve"> functions</w:t>
      </w:r>
      <w:r w:rsidR="00FB1A52">
        <w:t xml:space="preserve">, and </w:t>
      </w:r>
      <w:r w:rsidR="002B1DA0">
        <w:t xml:space="preserve">how to </w:t>
      </w:r>
      <w:r w:rsidR="00FB1A52">
        <w:t>structur</w:t>
      </w:r>
      <w:r w:rsidR="002B1DA0">
        <w:t>e</w:t>
      </w:r>
      <w:r w:rsidR="00FB1A52">
        <w:t xml:space="preserve"> and organizing views</w:t>
      </w:r>
      <w:r w:rsidR="001C1B0E">
        <w:t>.</w:t>
      </w:r>
      <w:r w:rsidR="00FB1A52">
        <w:t xml:space="preserve">  Next, we'll look at a couple different approaches for using the model to render content in a view.  Finally, we will cover the </w:t>
      </w:r>
      <w:proofErr w:type="spellStart"/>
      <w:r w:rsidR="00FB1A52">
        <w:t>templating</w:t>
      </w:r>
      <w:proofErr w:type="spellEnd"/>
      <w:r w:rsidR="00FB1A52">
        <w:t xml:space="preserve">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In the ASP.NET MVC framework, the controller decides</w:t>
      </w:r>
      <w:r w:rsidR="00360E18">
        <w:t>, based on user input,</w:t>
      </w:r>
      <w:r w:rsidR="00085033">
        <w:t xml:space="preserve"> that a view should be rendered by returning a </w:t>
      </w:r>
      <w:proofErr w:type="spellStart"/>
      <w:r w:rsidR="00085033">
        <w:t>ViewResult</w:t>
      </w:r>
      <w:proofErr w:type="spellEnd"/>
      <w:r w:rsidR="00085033">
        <w:t xml:space="preserve"> object from a controller action, shown in Listing 3.1 below.</w:t>
      </w:r>
    </w:p>
    <w:p w:rsidR="00085033" w:rsidRDefault="00085033" w:rsidP="00085033">
      <w:pPr>
        <w:pStyle w:val="CodeListingCaption"/>
      </w:pPr>
      <w:r>
        <w:t xml:space="preserve">Listing 3.1: Using the </w:t>
      </w:r>
      <w:proofErr w:type="spellStart"/>
      <w:r>
        <w:t>ViewResult</w:t>
      </w:r>
      <w:proofErr w:type="spellEnd"/>
      <w:r>
        <w:t xml:space="preserve"> object to render a view</w:t>
      </w:r>
    </w:p>
    <w:p w:rsidR="00085033" w:rsidRPr="00085033" w:rsidRDefault="00085033" w:rsidP="00085033">
      <w:pPr>
        <w:pStyle w:val="Code"/>
      </w:pPr>
      <w:r w:rsidRPr="00085033">
        <w:t>[Authorize]</w:t>
      </w:r>
    </w:p>
    <w:p w:rsidR="00085033" w:rsidRPr="00085033" w:rsidRDefault="00085033" w:rsidP="00085033">
      <w:pPr>
        <w:pStyle w:val="Code"/>
      </w:pPr>
      <w:proofErr w:type="gramStart"/>
      <w:r w:rsidRPr="00085033">
        <w:t>public</w:t>
      </w:r>
      <w:proofErr w:type="gramEnd"/>
      <w:r w:rsidRPr="00085033">
        <w:t xml:space="preserve"> </w:t>
      </w:r>
      <w:proofErr w:type="spellStart"/>
      <w:r w:rsidRPr="00085033">
        <w:t>ActionResult</w:t>
      </w:r>
      <w:proofErr w:type="spellEnd"/>
      <w:r w:rsidRPr="00085033">
        <w:t xml:space="preserve"> </w:t>
      </w:r>
      <w:proofErr w:type="spellStart"/>
      <w:r w:rsidRPr="00085033">
        <w:t>ChangePassword</w:t>
      </w:r>
      <w:proofErr w:type="spellEnd"/>
      <w:r w:rsidRPr="00085033">
        <w:t>()</w:t>
      </w:r>
    </w:p>
    <w:p w:rsidR="00085033" w:rsidRPr="00085033" w:rsidRDefault="00085033" w:rsidP="00085033">
      <w:pPr>
        <w:pStyle w:val="Code"/>
      </w:pPr>
      <w:r w:rsidRPr="00085033">
        <w:t>{</w:t>
      </w:r>
    </w:p>
    <w:p w:rsidR="00085033" w:rsidRPr="00085033" w:rsidRDefault="00085033" w:rsidP="00085033">
      <w:pPr>
        <w:pStyle w:val="Code"/>
      </w:pPr>
      <w:r w:rsidRPr="00085033">
        <w:t xml:space="preserve">    </w:t>
      </w:r>
      <w:proofErr w:type="gramStart"/>
      <w:r w:rsidRPr="00085033">
        <w:t>return</w:t>
      </w:r>
      <w:proofErr w:type="gramEnd"/>
      <w:r w:rsidRPr="00085033">
        <w:t xml:space="preserve">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proofErr w:type="spellStart"/>
      <w:r w:rsidRPr="00085033">
        <w:rPr>
          <w:rStyle w:val="CodeinText"/>
        </w:rPr>
        <w:t>ViewResult</w:t>
      </w:r>
      <w:proofErr w:type="spellEnd"/>
      <w:r>
        <w:t xml:space="preserve"> object.  The </w:t>
      </w:r>
      <w:proofErr w:type="spellStart"/>
      <w:r w:rsidRPr="00085033">
        <w:rPr>
          <w:rStyle w:val="CodeinText"/>
        </w:rPr>
        <w:t>ViewResult</w:t>
      </w:r>
      <w:proofErr w:type="spellEnd"/>
      <w:r>
        <w:t xml:space="preserve"> object contains all the information needed to render the view at a later time.  This information includes the view name, the model, and other pertinent information an </w:t>
      </w:r>
      <w:proofErr w:type="spellStart"/>
      <w:r w:rsidRPr="00085033">
        <w:rPr>
          <w:rStyle w:val="CodeinText"/>
        </w:rPr>
        <w:t>IViewEngine</w:t>
      </w:r>
      <w:proofErr w:type="spellEnd"/>
      <w:r>
        <w:t xml:space="preserve"> can use to render a view.</w:t>
      </w:r>
    </w:p>
    <w:p w:rsidR="00E01128" w:rsidRPr="00E01128" w:rsidRDefault="00E01128" w:rsidP="00E01128">
      <w:pPr>
        <w:pStyle w:val="Body"/>
      </w:pPr>
      <w:proofErr w:type="gramStart"/>
      <w:r>
        <w:t xml:space="preserve">Internally, the </w:t>
      </w:r>
      <w:proofErr w:type="spellStart"/>
      <w:r>
        <w:t>ViewResult</w:t>
      </w:r>
      <w:proofErr w:type="spellEnd"/>
      <w:r>
        <w:t xml:space="preserve"> object delegates to </w:t>
      </w:r>
      <w:r w:rsidR="00191023">
        <w:t>the</w:t>
      </w:r>
      <w:r>
        <w:t xml:space="preserve"> </w:t>
      </w:r>
      <w:proofErr w:type="spellStart"/>
      <w:r>
        <w:t>IViewEngine</w:t>
      </w:r>
      <w:proofErr w:type="spellEnd"/>
      <w:r>
        <w:t xml:space="preserve"> to render the actual content for a view.</w:t>
      </w:r>
      <w:proofErr w:type="gramEnd"/>
      <w:r>
        <w:t xml:space="preserve">  </w:t>
      </w:r>
      <w:r w:rsidR="00191023">
        <w:t xml:space="preserve">The </w:t>
      </w:r>
      <w:proofErr w:type="spellStart"/>
      <w:r>
        <w:t>IViewEngine</w:t>
      </w:r>
      <w:proofErr w:type="spellEnd"/>
      <w:r w:rsidR="00191023">
        <w:t xml:space="preserve"> </w:t>
      </w:r>
      <w:r>
        <w:t>implementation</w:t>
      </w:r>
      <w:r w:rsidR="00191023">
        <w:t xml:space="preserve">, commonly just called the view engine, </w:t>
      </w:r>
      <w:r>
        <w:t xml:space="preserve">is the class responsible for examining the </w:t>
      </w:r>
      <w:proofErr w:type="spellStart"/>
      <w:r>
        <w:t>ViewResult</w:t>
      </w:r>
      <w:proofErr w:type="spellEnd"/>
      <w:r>
        <w:t xml:space="preserve"> information as well as other context information and locating the correct </w:t>
      </w:r>
      <w:proofErr w:type="spellStart"/>
      <w:r>
        <w:t>IView</w:t>
      </w:r>
      <w:proofErr w:type="spellEnd"/>
      <w:r>
        <w:t xml:space="preserve"> to render.</w:t>
      </w:r>
    </w:p>
    <w:p w:rsidR="000D6D93" w:rsidRDefault="005E6E31" w:rsidP="000D6D93">
      <w:pPr>
        <w:pStyle w:val="Head1"/>
      </w:pPr>
      <w:r>
        <w:t>3.2</w:t>
      </w:r>
      <w:r w:rsidR="000D6D93">
        <w:t xml:space="preserve"> Examining the </w:t>
      </w:r>
      <w:proofErr w:type="spellStart"/>
      <w:r w:rsidR="000D6D93">
        <w:t>ViewDataDictionary</w:t>
      </w:r>
      <w:proofErr w:type="spellEnd"/>
    </w:p>
    <w:p w:rsidR="00CE0709" w:rsidRDefault="00CE0709" w:rsidP="00CE0709">
      <w:pPr>
        <w:pStyle w:val="Body"/>
        <w:ind w:firstLine="0"/>
      </w:pPr>
      <w:r>
        <w:t xml:space="preserve">The main object used to pass model information to a view is the </w:t>
      </w:r>
      <w:proofErr w:type="spellStart"/>
      <w:r>
        <w:t>ViewDataDictionary</w:t>
      </w:r>
      <w:proofErr w:type="spellEnd"/>
      <w:r>
        <w:t xml:space="preserve"> class.  Like other MVC frameworks, ASP.NET MVC exposes a dictionary to enable the controller action to pass any number of model objects and information to the view.  With a dictionary object, we can pass as many items as need be for the view to render appropriately.  For example, our application includes a profile page</w:t>
      </w:r>
      <w:r w:rsidR="00191023">
        <w:t>, shown in figure 3.1</w:t>
      </w:r>
      <w:r>
        <w:t xml:space="preserve"> where users can view other user's profiles.  However, only the current logged in user can edit </w:t>
      </w:r>
      <w:proofErr w:type="gramStart"/>
      <w:r>
        <w:t>their own</w:t>
      </w:r>
      <w:proofErr w:type="gramEnd"/>
      <w:r>
        <w:t xml:space="preserve">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proofErr w:type="gramStart"/>
      <w:r w:rsidRPr="00CE0709">
        <w:t>public</w:t>
      </w:r>
      <w:proofErr w:type="gramEnd"/>
      <w:r w:rsidRPr="00CE0709">
        <w:t xml:space="preserve">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w:t>
      </w:r>
      <w:proofErr w:type="gramStart"/>
      <w:r w:rsidRPr="00CE0709">
        <w:t>public</w:t>
      </w:r>
      <w:proofErr w:type="gramEnd"/>
      <w:r w:rsidRPr="00CE0709">
        <w:t xml:space="preserve">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w:t>
      </w:r>
      <w:proofErr w:type="gramStart"/>
      <w:r w:rsidRPr="00CE0709">
        <w:t>public</w:t>
      </w:r>
      <w:proofErr w:type="gramEnd"/>
      <w:r w:rsidRPr="00CE0709">
        <w:t xml:space="preserve"> string Username { get; set; }</w:t>
      </w:r>
    </w:p>
    <w:p w:rsidR="00CE0709" w:rsidRPr="00CE0709" w:rsidRDefault="00CE0709" w:rsidP="00CE0709">
      <w:pPr>
        <w:pStyle w:val="Code"/>
      </w:pPr>
      <w:r w:rsidRPr="00CE0709">
        <w:t xml:space="preserve">    </w:t>
      </w:r>
      <w:proofErr w:type="gramStart"/>
      <w:r w:rsidRPr="00CE0709">
        <w:t>public</w:t>
      </w:r>
      <w:proofErr w:type="gramEnd"/>
      <w:r w:rsidRPr="00CE0709">
        <w:t xml:space="preserve"> string </w:t>
      </w:r>
      <w:proofErr w:type="spellStart"/>
      <w:r w:rsidRPr="00CE0709">
        <w:t>FirstName</w:t>
      </w:r>
      <w:proofErr w:type="spellEnd"/>
      <w:r w:rsidRPr="00CE0709">
        <w:t xml:space="preserve"> { get; set; }</w:t>
      </w:r>
    </w:p>
    <w:p w:rsidR="00CE0709" w:rsidRPr="00CE0709" w:rsidRDefault="00CE0709" w:rsidP="00CE0709">
      <w:pPr>
        <w:pStyle w:val="Code"/>
      </w:pPr>
      <w:r w:rsidRPr="00CE0709">
        <w:t xml:space="preserve">    </w:t>
      </w:r>
      <w:proofErr w:type="gramStart"/>
      <w:r w:rsidRPr="00CE0709">
        <w:t>public</w:t>
      </w:r>
      <w:proofErr w:type="gramEnd"/>
      <w:r w:rsidRPr="00CE0709">
        <w:t xml:space="preserve"> string </w:t>
      </w:r>
      <w:proofErr w:type="spellStart"/>
      <w:r w:rsidRPr="00CE0709">
        <w:t>LastName</w:t>
      </w:r>
      <w:proofErr w:type="spellEnd"/>
      <w:r w:rsidRPr="00CE0709">
        <w:t xml:space="preserve"> { get; set; }</w:t>
      </w:r>
    </w:p>
    <w:p w:rsidR="00CE0709" w:rsidRPr="00CE0709" w:rsidRDefault="00CE0709" w:rsidP="00CE0709">
      <w:pPr>
        <w:pStyle w:val="Code"/>
      </w:pPr>
      <w:r w:rsidRPr="00CE0709">
        <w:t xml:space="preserve">    </w:t>
      </w:r>
      <w:proofErr w:type="gramStart"/>
      <w:r w:rsidRPr="00CE0709">
        <w:t>public</w:t>
      </w:r>
      <w:proofErr w:type="gramEnd"/>
      <w:r w:rsidRPr="00CE0709">
        <w:t xml:space="preserve"> string Email { get; set; }</w:t>
      </w:r>
    </w:p>
    <w:p w:rsidR="00CE0709" w:rsidRDefault="00CE0709" w:rsidP="00CE0709">
      <w:pPr>
        <w:pStyle w:val="Code"/>
      </w:pPr>
      <w:r w:rsidRPr="00CE0709">
        <w:t>}</w:t>
      </w:r>
    </w:p>
    <w:p w:rsidR="00CE0709" w:rsidRDefault="00CE0709" w:rsidP="00CE0709">
      <w:pPr>
        <w:pStyle w:val="Body1"/>
      </w:pPr>
      <w:r>
        <w:t xml:space="preserve">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w:t>
      </w:r>
      <w:proofErr w:type="spellStart"/>
      <w:r>
        <w:t>ViewData</w:t>
      </w:r>
      <w:proofErr w:type="spellEnd"/>
      <w:r>
        <w:t xml:space="preserve">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proofErr w:type="gramStart"/>
      <w:r w:rsidRPr="00CE0709">
        <w:t>public</w:t>
      </w:r>
      <w:proofErr w:type="gramEnd"/>
      <w:r w:rsidRPr="00CE0709">
        <w:t xml:space="preserve"> </w:t>
      </w:r>
      <w:proofErr w:type="spellStart"/>
      <w:r w:rsidRPr="00CE0709">
        <w:t>ViewResult</w:t>
      </w:r>
      <w:proofErr w:type="spellEnd"/>
      <w:r w:rsidRPr="00CE0709">
        <w:t xml:space="preserve">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w:t>
      </w:r>
      <w:proofErr w:type="spellStart"/>
      <w:proofErr w:type="gramStart"/>
      <w:r w:rsidRPr="00CE0709">
        <w:t>var</w:t>
      </w:r>
      <w:proofErr w:type="spellEnd"/>
      <w:proofErr w:type="gramEnd"/>
      <w:r w:rsidRPr="00CE0709">
        <w:t xml:space="preserve"> profile = _</w:t>
      </w:r>
      <w:proofErr w:type="spellStart"/>
      <w:r w:rsidRPr="00CE0709">
        <w:t>profileRepository.Find</w:t>
      </w:r>
      <w:proofErr w:type="spellEnd"/>
      <w:r w:rsidRPr="00CE0709">
        <w:t>(username);</w:t>
      </w:r>
    </w:p>
    <w:p w:rsidR="00CE0709" w:rsidRPr="00CE0709" w:rsidRDefault="00CE0709" w:rsidP="00CE0709">
      <w:pPr>
        <w:pStyle w:val="Code"/>
      </w:pPr>
    </w:p>
    <w:p w:rsidR="00CE0709" w:rsidRPr="00CE0709" w:rsidRDefault="00CE0709" w:rsidP="00CE0709">
      <w:pPr>
        <w:pStyle w:val="Code"/>
      </w:pPr>
      <w:r w:rsidRPr="00CE0709">
        <w:t xml:space="preserve">    </w:t>
      </w:r>
      <w:proofErr w:type="spellStart"/>
      <w:proofErr w:type="gramStart"/>
      <w:r w:rsidRPr="00CE0709">
        <w:t>bool</w:t>
      </w:r>
      <w:proofErr w:type="spellEnd"/>
      <w:proofErr w:type="gramEnd"/>
      <w:r w:rsidRPr="00CE0709">
        <w:t xml:space="preserve"> </w:t>
      </w:r>
      <w:proofErr w:type="spellStart"/>
      <w:r w:rsidRPr="00CE0709">
        <w:t>hasPermission</w:t>
      </w:r>
      <w:proofErr w:type="spellEnd"/>
      <w:r w:rsidRPr="00CE0709">
        <w:t xml:space="preserve"> = </w:t>
      </w:r>
      <w:proofErr w:type="spellStart"/>
      <w:r w:rsidRPr="00CE0709">
        <w:t>User.Identity.Name</w:t>
      </w:r>
      <w:proofErr w:type="spellEnd"/>
      <w:r w:rsidRPr="00CE0709">
        <w:t xml:space="preserve"> == username;</w:t>
      </w:r>
    </w:p>
    <w:p w:rsidR="00CE0709" w:rsidRPr="00CE0709" w:rsidRDefault="00CE0709" w:rsidP="00CE0709">
      <w:pPr>
        <w:pStyle w:val="Code"/>
      </w:pPr>
    </w:p>
    <w:p w:rsidR="00CE0709" w:rsidRPr="00CE0709" w:rsidRDefault="00CE0709" w:rsidP="00CE0709">
      <w:pPr>
        <w:pStyle w:val="Code"/>
      </w:pPr>
      <w:r w:rsidRPr="00CE0709">
        <w:t xml:space="preserve">    </w:t>
      </w:r>
      <w:proofErr w:type="spellStart"/>
      <w:proofErr w:type="gramStart"/>
      <w:r w:rsidRPr="00CE0709">
        <w:t>ViewData</w:t>
      </w:r>
      <w:proofErr w:type="spellEnd"/>
      <w:r w:rsidRPr="00CE0709">
        <w:t>[</w:t>
      </w:r>
      <w:proofErr w:type="gramEnd"/>
      <w:r w:rsidRPr="00CE0709">
        <w:t>"</w:t>
      </w:r>
      <w:proofErr w:type="spellStart"/>
      <w:r w:rsidRPr="00CE0709">
        <w:t>hasPermission</w:t>
      </w:r>
      <w:proofErr w:type="spellEnd"/>
      <w:r w:rsidRPr="00CE0709">
        <w:t xml:space="preserve">"] = </w:t>
      </w:r>
      <w:proofErr w:type="spellStart"/>
      <w:r w:rsidRPr="00CE0709">
        <w:t>hasPermission</w:t>
      </w:r>
      <w:proofErr w:type="spellEnd"/>
      <w:r w:rsidRPr="00CE0709">
        <w:t>;</w:t>
      </w:r>
    </w:p>
    <w:p w:rsidR="00CE0709" w:rsidRPr="00CE0709" w:rsidRDefault="00CE0709" w:rsidP="00CE0709">
      <w:pPr>
        <w:pStyle w:val="Code"/>
      </w:pPr>
    </w:p>
    <w:p w:rsidR="00CE0709" w:rsidRPr="00CE0709" w:rsidRDefault="00CE0709" w:rsidP="00CE0709">
      <w:pPr>
        <w:pStyle w:val="Code"/>
      </w:pPr>
      <w:r w:rsidRPr="00CE0709">
        <w:t xml:space="preserve">    </w:t>
      </w:r>
      <w:proofErr w:type="gramStart"/>
      <w:r w:rsidRPr="00CE0709">
        <w:t>return</w:t>
      </w:r>
      <w:proofErr w:type="gramEnd"/>
      <w:r w:rsidRPr="00CE0709">
        <w:t xml:space="preserve">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w:t>
      </w:r>
      <w:proofErr w:type="spellStart"/>
      <w:r>
        <w:t>ViewDataDictionary</w:t>
      </w:r>
      <w:proofErr w:type="spellEnd"/>
      <w:r>
        <w:t xml:space="preserve"> object used to pass to the view in the </w:t>
      </w:r>
      <w:proofErr w:type="spellStart"/>
      <w:r>
        <w:t>ViewData</w:t>
      </w:r>
      <w:proofErr w:type="spellEnd"/>
      <w:r>
        <w:t xml:space="preserve"> property.  We check the current user's name, compare it to the profile to be shown in the username parameter, and place the result of the comparison into </w:t>
      </w:r>
      <w:proofErr w:type="spellStart"/>
      <w:r>
        <w:t>ViewData</w:t>
      </w:r>
      <w:proofErr w:type="spellEnd"/>
      <w:r>
        <w:t xml:space="preserve"> with a "</w:t>
      </w:r>
      <w:proofErr w:type="spellStart"/>
      <w:r>
        <w:t>hasPermission</w:t>
      </w:r>
      <w:proofErr w:type="spellEnd"/>
      <w:r>
        <w:t xml:space="preserve">" key.  </w:t>
      </w:r>
      <w:r w:rsidR="00C668F6">
        <w:t xml:space="preserve">Next, we use the helper View method to create a </w:t>
      </w:r>
      <w:proofErr w:type="spellStart"/>
      <w:r w:rsidR="00C668F6">
        <w:t>ViewResult</w:t>
      </w:r>
      <w:proofErr w:type="spellEnd"/>
      <w:r w:rsidR="00C668F6">
        <w:t xml:space="preserve"> object and set the </w:t>
      </w:r>
      <w:proofErr w:type="spellStart"/>
      <w:r w:rsidR="00C668F6">
        <w:t>ViewData's</w:t>
      </w:r>
      <w:proofErr w:type="spellEnd"/>
      <w:r w:rsidR="00C668F6">
        <w:t xml:space="preserve"> Model property to our Profile object.  </w:t>
      </w:r>
      <w:r>
        <w:t>On the view side, we will pull the "</w:t>
      </w:r>
      <w:proofErr w:type="spellStart"/>
      <w:r>
        <w:t>hasPermission</w:t>
      </w:r>
      <w:proofErr w:type="spellEnd"/>
      <w:r>
        <w:t xml:space="preserve">" information out of </w:t>
      </w:r>
      <w:proofErr w:type="spellStart"/>
      <w:r>
        <w:t>ViewData</w:t>
      </w:r>
      <w:proofErr w:type="spellEnd"/>
      <w:r>
        <w:t>, and use it to hide the Edit link, shown in Listing 3.4 below.</w:t>
      </w:r>
    </w:p>
    <w:p w:rsidR="00775A7D" w:rsidRDefault="00775A7D" w:rsidP="00775A7D">
      <w:pPr>
        <w:pStyle w:val="CodeListingCaption"/>
      </w:pPr>
      <w:r>
        <w:t xml:space="preserve">Listing 3.4: Using </w:t>
      </w:r>
      <w:proofErr w:type="spellStart"/>
      <w:r>
        <w:t>ViewData</w:t>
      </w:r>
      <w:proofErr w:type="spellEnd"/>
      <w:r>
        <w:t xml:space="preserve"> information to hide a link</w:t>
      </w:r>
    </w:p>
    <w:p w:rsidR="00775A7D" w:rsidRPr="00775A7D" w:rsidRDefault="00775A7D" w:rsidP="00775A7D">
      <w:pPr>
        <w:pStyle w:val="Code"/>
      </w:pPr>
      <w:r w:rsidRPr="00775A7D">
        <w:t>&lt;</w:t>
      </w:r>
      <w:proofErr w:type="gramStart"/>
      <w:r w:rsidRPr="00775A7D">
        <w:t>p</w:t>
      </w:r>
      <w:proofErr w:type="gramEnd"/>
      <w:r w:rsidRPr="00775A7D">
        <w:t>&gt;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w:t>
      </w:r>
      <w:proofErr w:type="spellStart"/>
      <w:proofErr w:type="gramStart"/>
      <w:r w:rsidRPr="00775A7D">
        <w:t>bool</w:t>
      </w:r>
      <w:proofErr w:type="spellEnd"/>
      <w:proofErr w:type="gramEnd"/>
      <w:r w:rsidRPr="00775A7D">
        <w:t xml:space="preserve"> </w:t>
      </w:r>
      <w:proofErr w:type="spellStart"/>
      <w:r w:rsidRPr="00775A7D">
        <w:t>hasPermission</w:t>
      </w:r>
      <w:proofErr w:type="spellEnd"/>
      <w:r w:rsidRPr="00775A7D">
        <w:t xml:space="preserve"> = (</w:t>
      </w:r>
      <w:proofErr w:type="spellStart"/>
      <w:r w:rsidRPr="00775A7D">
        <w:t>bool</w:t>
      </w:r>
      <w:proofErr w:type="spellEnd"/>
      <w:r w:rsidRPr="00775A7D">
        <w:t>)</w:t>
      </w:r>
      <w:proofErr w:type="spellStart"/>
      <w:r w:rsidRPr="00775A7D">
        <w:t>ViewData</w:t>
      </w:r>
      <w:proofErr w:type="spellEnd"/>
      <w:r w:rsidRPr="00775A7D">
        <w:t>["</w:t>
      </w:r>
      <w:proofErr w:type="spellStart"/>
      <w:r w:rsidRPr="00775A7D">
        <w:t>hasPermission</w:t>
      </w:r>
      <w:proofErr w:type="spellEnd"/>
      <w:r w:rsidRPr="00775A7D">
        <w:t>"];</w:t>
      </w:r>
    </w:p>
    <w:p w:rsidR="00775A7D" w:rsidRPr="00775A7D" w:rsidRDefault="00775A7D" w:rsidP="00775A7D">
      <w:pPr>
        <w:pStyle w:val="Code"/>
      </w:pPr>
      <w:r w:rsidRPr="00775A7D">
        <w:t xml:space="preserve">        </w:t>
      </w:r>
      <w:proofErr w:type="gramStart"/>
      <w:r w:rsidRPr="00775A7D">
        <w:t>if</w:t>
      </w:r>
      <w:proofErr w:type="gramEnd"/>
      <w:r w:rsidRPr="00775A7D">
        <w:t xml:space="preserve"> (</w:t>
      </w:r>
      <w:proofErr w:type="spellStart"/>
      <w:r w:rsidRPr="00775A7D">
        <w:t>hasPermission</w:t>
      </w:r>
      <w:proofErr w:type="spellEnd"/>
      <w:r w:rsidRPr="00775A7D">
        <w:t>)</w:t>
      </w:r>
    </w:p>
    <w:p w:rsidR="00775A7D" w:rsidRPr="00775A7D" w:rsidRDefault="00775A7D" w:rsidP="00775A7D">
      <w:pPr>
        <w:pStyle w:val="Code"/>
      </w:pPr>
      <w:r w:rsidRPr="00775A7D">
        <w:t xml:space="preserve">        </w:t>
      </w:r>
      <w:proofErr w:type="gramStart"/>
      <w:r w:rsidRPr="00775A7D">
        <w:t>{ %</w:t>
      </w:r>
      <w:proofErr w:type="gramEnd"/>
      <w:r w:rsidRPr="00775A7D">
        <w:t>&gt;</w:t>
      </w:r>
    </w:p>
    <w:p w:rsidR="00775A7D" w:rsidRPr="00775A7D" w:rsidRDefault="00775A7D" w:rsidP="00775A7D">
      <w:pPr>
        <w:pStyle w:val="Code"/>
      </w:pPr>
      <w:r w:rsidRPr="00775A7D">
        <w:t xml:space="preserve">    &lt;%=</w:t>
      </w:r>
      <w:proofErr w:type="spellStart"/>
      <w:proofErr w:type="gramStart"/>
      <w:r w:rsidRPr="00775A7D">
        <w:t>Html.ActionLink</w:t>
      </w:r>
      <w:proofErr w:type="spellEnd"/>
      <w:r w:rsidRPr="00775A7D">
        <w:t>(</w:t>
      </w:r>
      <w:proofErr w:type="gramEnd"/>
      <w:r w:rsidRPr="00775A7D">
        <w:t xml:space="preserve">"Edit", "Edit", new { username = </w:t>
      </w:r>
      <w:proofErr w:type="spellStart"/>
      <w:r w:rsidRPr="00775A7D">
        <w:t>Model.Username</w:t>
      </w:r>
      <w:proofErr w:type="spellEnd"/>
      <w:r w:rsidRPr="00775A7D">
        <w:t xml:space="preserv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w:t>
      </w:r>
      <w:proofErr w:type="spellStart"/>
      <w:proofErr w:type="gramStart"/>
      <w:r w:rsidRPr="00775A7D">
        <w:t>Html.ActionLink</w:t>
      </w:r>
      <w:proofErr w:type="spellEnd"/>
      <w:r w:rsidRPr="00775A7D">
        <w:t>(</w:t>
      </w:r>
      <w:proofErr w:type="gramEnd"/>
      <w:r w:rsidRPr="00775A7D">
        <w:t>"Back to List", "Index") %&gt;</w:t>
      </w:r>
    </w:p>
    <w:p w:rsidR="00775A7D" w:rsidRPr="00775A7D" w:rsidRDefault="00775A7D" w:rsidP="00775A7D">
      <w:pPr>
        <w:pStyle w:val="Code"/>
      </w:pPr>
      <w:r w:rsidRPr="00775A7D">
        <w:t xml:space="preserve">    &lt;</w:t>
      </w:r>
      <w:proofErr w:type="gramStart"/>
      <w:r w:rsidRPr="00775A7D">
        <w:t>% }</w:t>
      </w:r>
      <w:proofErr w:type="gramEnd"/>
      <w:r w:rsidRPr="00775A7D">
        <w:t xml:space="preserve"> %&gt;</w:t>
      </w:r>
    </w:p>
    <w:p w:rsidR="00775A7D" w:rsidRDefault="00775A7D" w:rsidP="00775A7D">
      <w:pPr>
        <w:pStyle w:val="Code"/>
      </w:pPr>
      <w:r w:rsidRPr="00775A7D">
        <w:t>&lt;/p&gt;</w:t>
      </w:r>
    </w:p>
    <w:p w:rsidR="00775A7D" w:rsidRDefault="00775A7D" w:rsidP="00775A7D">
      <w:pPr>
        <w:pStyle w:val="Body1"/>
      </w:pPr>
      <w:commentRangeStart w:id="0"/>
      <w:r>
        <w:t xml:space="preserve">In our view, we extract the </w:t>
      </w:r>
      <w:commentRangeStart w:id="1"/>
      <w:r>
        <w:t>"</w:t>
      </w:r>
      <w:proofErr w:type="spellStart"/>
      <w:r>
        <w:t>hasPermission</w:t>
      </w:r>
      <w:proofErr w:type="spellEnd"/>
      <w:r>
        <w:t xml:space="preserve">" </w:t>
      </w:r>
      <w:commentRangeEnd w:id="1"/>
      <w:r w:rsidR="006F1656">
        <w:rPr>
          <w:rStyle w:val="CommentReference"/>
          <w:vanish/>
        </w:rPr>
        <w:commentReference w:id="1"/>
      </w:r>
      <w:r>
        <w:t xml:space="preserve">information from </w:t>
      </w:r>
      <w:proofErr w:type="spellStart"/>
      <w:r>
        <w:t>ViewData</w:t>
      </w:r>
      <w:proofErr w:type="spellEnd"/>
      <w:r>
        <w:t>.  Next, we conditionally show the edit link based on the "</w:t>
      </w:r>
      <w:proofErr w:type="spellStart"/>
      <w:r>
        <w:t>hasPermission</w:t>
      </w:r>
      <w:proofErr w:type="spellEnd"/>
      <w:r>
        <w:t xml:space="preserve">" variable.  Finally, we display a link to take the user back to the profile list page.  </w:t>
      </w:r>
      <w:r w:rsidR="00AF7A68">
        <w:t>The final rendered page for showing the current user's profile is shown in Figure 3.1.</w:t>
      </w:r>
      <w:commentRangeEnd w:id="0"/>
      <w:r w:rsidR="00A70DD9">
        <w:rPr>
          <w:rStyle w:val="CommentReference"/>
          <w:vanish/>
        </w:rPr>
        <w:commentReference w:id="0"/>
      </w:r>
    </w:p>
    <w:p w:rsidR="00AF7A68" w:rsidRDefault="00AF7A68" w:rsidP="00AF7A68">
      <w:pPr>
        <w:pStyle w:val="Figure"/>
      </w:pPr>
      <w:r w:rsidRPr="00AF7A68">
        <w:rPr>
          <w:noProof/>
        </w:rPr>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w:t>
      </w:r>
      <w:proofErr w:type="spellStart"/>
      <w:r w:rsidR="00C668F6">
        <w:t>ViewDataDictionary</w:t>
      </w:r>
      <w:proofErr w:type="spellEnd"/>
      <w:r w:rsidR="00C668F6">
        <w:t xml:space="preserve"> gives us a lot of flexibility, it comes at a price.  Because we create weak, compile-unsafe link</w:t>
      </w:r>
      <w:r w:rsidR="0020268D">
        <w:t>s</w:t>
      </w:r>
      <w:r w:rsidR="00C668F6">
        <w:t xml:space="preserve"> in a dictionary, we open ourselves to problems in the future.  For example, we might misspell </w:t>
      </w:r>
      <w:proofErr w:type="spellStart"/>
      <w:r w:rsidR="00C668F6" w:rsidRPr="0020268D">
        <w:rPr>
          <w:rStyle w:val="CodeinText"/>
        </w:rPr>
        <w:t>hasPermission</w:t>
      </w:r>
      <w:proofErr w:type="spellEnd"/>
      <w:r w:rsidR="00C668F6">
        <w:t xml:space="preserve"> in the view, and only learn of our mistake at runtime.  However, our use of the Profile object as our </w:t>
      </w:r>
      <w:proofErr w:type="spellStart"/>
      <w:r w:rsidR="00C668F6">
        <w:t>ViewModel</w:t>
      </w:r>
      <w:proofErr w:type="spellEnd"/>
      <w:r w:rsidR="00C668F6">
        <w:t xml:space="preserve">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 xml:space="preserve">With an actual object to represent the model for this view, we can then decorate our </w:t>
      </w:r>
      <w:proofErr w:type="spellStart"/>
      <w:r w:rsidR="008C5E41">
        <w:t>ViewModel</w:t>
      </w:r>
      <w:proofErr w:type="spellEnd"/>
      <w:r w:rsidR="008C5E41">
        <w:t xml:space="preserve"> object with validation attributes.  In the next section, we'll look at taking advantage of </w:t>
      </w:r>
      <w:proofErr w:type="spellStart"/>
      <w:r w:rsidR="008C5E41">
        <w:t>ViewModel</w:t>
      </w:r>
      <w:proofErr w:type="spellEnd"/>
      <w:r w:rsidR="008C5E41">
        <w:t xml:space="preserve"> types with </w:t>
      </w:r>
      <w:proofErr w:type="gramStart"/>
      <w:r w:rsidR="008C5E41">
        <w:t>strongly-typed</w:t>
      </w:r>
      <w:proofErr w:type="gramEnd"/>
      <w:r w:rsidR="008C5E41">
        <w:t xml:space="preserve"> views.</w:t>
      </w:r>
    </w:p>
    <w:p w:rsidR="000D6D93" w:rsidRDefault="000D6D93" w:rsidP="000D6D93">
      <w:pPr>
        <w:pStyle w:val="Head1"/>
      </w:pPr>
      <w:r>
        <w:t xml:space="preserve">3.2 </w:t>
      </w:r>
      <w:r w:rsidR="00707A36">
        <w:t xml:space="preserve">Strongly-typed views with </w:t>
      </w:r>
      <w:proofErr w:type="spellStart"/>
      <w:r w:rsidR="00707A36">
        <w:t>ViewModel</w:t>
      </w:r>
      <w:proofErr w:type="spellEnd"/>
    </w:p>
    <w:p w:rsidR="008C5E41" w:rsidRDefault="008C5E41" w:rsidP="008C5E41">
      <w:pPr>
        <w:pStyle w:val="Body1"/>
      </w:pPr>
      <w:r>
        <w:t xml:space="preserve">In the </w:t>
      </w:r>
      <w:proofErr w:type="spellStart"/>
      <w:r>
        <w:t>WebFormViewEngine</w:t>
      </w:r>
      <w:proofErr w:type="spellEnd"/>
      <w:r>
        <w:t xml:space="preserve">, our views can inherit from two different types: </w:t>
      </w:r>
      <w:proofErr w:type="spellStart"/>
      <w:r>
        <w:t>System.Web.Mvc.ViewPage</w:t>
      </w:r>
      <w:proofErr w:type="spellEnd"/>
      <w:r>
        <w:t xml:space="preserve">, or </w:t>
      </w:r>
      <w:proofErr w:type="spellStart"/>
      <w:r w:rsidRPr="001666F5">
        <w:rPr>
          <w:rStyle w:val="CodeinText"/>
        </w:rPr>
        <w:t>System.Web.Mvc.ViewPage</w:t>
      </w:r>
      <w:proofErr w:type="spellEnd"/>
      <w:r w:rsidRPr="001666F5">
        <w:rPr>
          <w:rStyle w:val="CodeinText"/>
        </w:rPr>
        <w:t>&lt;T&gt;</w:t>
      </w:r>
      <w:r>
        <w:t xml:space="preserve">.  The generic </w:t>
      </w:r>
      <w:proofErr w:type="spellStart"/>
      <w:r>
        <w:t>ViewPage</w:t>
      </w:r>
      <w:proofErr w:type="spellEnd"/>
      <w:r>
        <w:t xml:space="preserve">&lt;T&gt; inherits from </w:t>
      </w:r>
      <w:proofErr w:type="spellStart"/>
      <w:r>
        <w:t>ViewPage</w:t>
      </w:r>
      <w:proofErr w:type="spellEnd"/>
      <w:r>
        <w:t xml:space="preserve">, but offers some unique additions not available in the non-generic </w:t>
      </w:r>
      <w:proofErr w:type="spellStart"/>
      <w:r>
        <w:t>ViewPage</w:t>
      </w:r>
      <w:proofErr w:type="spellEnd"/>
      <w:r>
        <w:t xml:space="preserve"> class.  The skeleton member definition of </w:t>
      </w:r>
      <w:proofErr w:type="spellStart"/>
      <w:r>
        <w:t>ViewPage</w:t>
      </w:r>
      <w:proofErr w:type="spellEnd"/>
      <w:r>
        <w:t>&lt;T&gt; is shown in Listing 3.5 below.</w:t>
      </w:r>
    </w:p>
    <w:p w:rsidR="008C5E41" w:rsidRDefault="008C5E41" w:rsidP="008C5E41">
      <w:pPr>
        <w:pStyle w:val="CodeListingCaption"/>
      </w:pPr>
      <w:r>
        <w:t xml:space="preserve">Listing 3.5: Skeleton definition of </w:t>
      </w:r>
      <w:proofErr w:type="spellStart"/>
      <w:r>
        <w:t>ViewPage</w:t>
      </w:r>
      <w:proofErr w:type="spellEnd"/>
      <w:r>
        <w:t>&lt;T&gt;</w:t>
      </w:r>
    </w:p>
    <w:p w:rsidR="008C5E41" w:rsidRPr="008C5E41" w:rsidRDefault="008C5E41" w:rsidP="008C5E41">
      <w:pPr>
        <w:pStyle w:val="Code"/>
      </w:pPr>
      <w:proofErr w:type="gramStart"/>
      <w:r w:rsidRPr="008C5E41">
        <w:t>public</w:t>
      </w:r>
      <w:proofErr w:type="gramEnd"/>
      <w:r w:rsidRPr="008C5E41">
        <w:t xml:space="preserve"> class </w:t>
      </w:r>
      <w:proofErr w:type="spellStart"/>
      <w:r w:rsidRPr="008C5E41">
        <w:t>ViewPage</w:t>
      </w:r>
      <w:proofErr w:type="spellEnd"/>
      <w:r w:rsidRPr="008C5E41">
        <w:t>&lt;</w:t>
      </w:r>
      <w:proofErr w:type="spellStart"/>
      <w:r w:rsidRPr="008C5E41">
        <w:t>TModel</w:t>
      </w:r>
      <w:proofErr w:type="spellEnd"/>
      <w:r w:rsidRPr="008C5E41">
        <w:t xml:space="preserve">&gt; : </w:t>
      </w:r>
      <w:proofErr w:type="spellStart"/>
      <w:r w:rsidRPr="008C5E41">
        <w:t>ViewPage</w:t>
      </w:r>
      <w:proofErr w:type="spellEnd"/>
    </w:p>
    <w:p w:rsidR="008C5E41" w:rsidRPr="008C5E41" w:rsidRDefault="008C5E41" w:rsidP="008C5E41">
      <w:pPr>
        <w:pStyle w:val="Code"/>
      </w:pPr>
      <w:r w:rsidRPr="008C5E41">
        <w:t>{</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AjaxHelper</w:t>
      </w:r>
      <w:proofErr w:type="spellEnd"/>
      <w:r w:rsidRPr="008C5E41">
        <w:t>&lt;</w:t>
      </w:r>
      <w:proofErr w:type="spellStart"/>
      <w:r w:rsidRPr="008C5E41">
        <w:t>TModel</w:t>
      </w:r>
      <w:proofErr w:type="spellEnd"/>
      <w:r w:rsidRPr="008C5E41">
        <w:t>&gt; Ajax { get; set; }</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HtmlHelper</w:t>
      </w:r>
      <w:proofErr w:type="spellEnd"/>
      <w:r w:rsidRPr="008C5E41">
        <w:t>&lt;</w:t>
      </w:r>
      <w:proofErr w:type="spellStart"/>
      <w:r w:rsidRPr="008C5E41">
        <w:t>TModel</w:t>
      </w:r>
      <w:proofErr w:type="spellEnd"/>
      <w:r w:rsidRPr="008C5E41">
        <w:t>&gt; Html { get; set; }</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TModel</w:t>
      </w:r>
      <w:proofErr w:type="spellEnd"/>
      <w:r w:rsidRPr="008C5E41">
        <w:t xml:space="preserve"> Model { get; }</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ViewDataDictionary</w:t>
      </w:r>
      <w:proofErr w:type="spellEnd"/>
      <w:r w:rsidRPr="008C5E41">
        <w:t>&lt;</w:t>
      </w:r>
      <w:proofErr w:type="spellStart"/>
      <w:r w:rsidRPr="008C5E41">
        <w:t>TModel</w:t>
      </w:r>
      <w:proofErr w:type="spellEnd"/>
      <w:r w:rsidRPr="008C5E41">
        <w:t xml:space="preserve">&gt; </w:t>
      </w:r>
      <w:proofErr w:type="spellStart"/>
      <w:r w:rsidRPr="008C5E41">
        <w:t>ViewData</w:t>
      </w:r>
      <w:proofErr w:type="spellEnd"/>
      <w:r w:rsidRPr="008C5E41">
        <w:t xml:space="preserve"> { get; set; }</w:t>
      </w:r>
    </w:p>
    <w:p w:rsidR="008C5E41" w:rsidRDefault="008C5E41" w:rsidP="008C5E41">
      <w:pPr>
        <w:pStyle w:val="Code"/>
      </w:pPr>
      <w:r w:rsidRPr="008C5E41">
        <w:t>}</w:t>
      </w:r>
    </w:p>
    <w:p w:rsidR="008C5E41" w:rsidRDefault="008C5E41" w:rsidP="008C5E41">
      <w:pPr>
        <w:pStyle w:val="Body1"/>
      </w:pPr>
      <w:r>
        <w:t xml:space="preserve">In addition to providing a </w:t>
      </w:r>
      <w:proofErr w:type="gramStart"/>
      <w:r>
        <w:t>strongly-typed</w:t>
      </w:r>
      <w:proofErr w:type="gramEnd"/>
      <w:r>
        <w:t xml:space="preserve"> wrapper over </w:t>
      </w:r>
      <w:proofErr w:type="spellStart"/>
      <w:r>
        <w:t>ViewData.Model</w:t>
      </w:r>
      <w:proofErr w:type="spellEnd"/>
      <w:r>
        <w:t xml:space="preserve"> through the Model property, we have access to strongly-typed versions of the associated view helper objects, </w:t>
      </w:r>
      <w:proofErr w:type="spellStart"/>
      <w:r>
        <w:t>AjaxHelper</w:t>
      </w:r>
      <w:proofErr w:type="spellEnd"/>
      <w:r>
        <w:t xml:space="preserve"> and </w:t>
      </w:r>
      <w:proofErr w:type="spellStart"/>
      <w:r>
        <w:t>HtmlHelper</w:t>
      </w:r>
      <w:proofErr w:type="spellEnd"/>
      <w:r>
        <w:t xml:space="preserve">.  To use a </w:t>
      </w:r>
      <w:proofErr w:type="gramStart"/>
      <w:r>
        <w:t>strongly-typed</w:t>
      </w:r>
      <w:proofErr w:type="gramEnd"/>
      <w:r>
        <w:t xml:space="preserve"> view, we first have to ensure that our controller action sets the </w:t>
      </w:r>
      <w:proofErr w:type="spellStart"/>
      <w:r>
        <w:t>ViewData.Model</w:t>
      </w:r>
      <w:proofErr w:type="spellEnd"/>
      <w:r>
        <w:t xml:space="preserve"> properly.  In Listing 3.6, we retrieve all of the profiles for display in a list page, and pass the entire collection of profiles to the View method, which encapsulates setting the </w:t>
      </w:r>
      <w:proofErr w:type="spellStart"/>
      <w:r>
        <w:t>ViewData.Model</w:t>
      </w:r>
      <w:proofErr w:type="spellEnd"/>
      <w:r>
        <w:t xml:space="preserve">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proofErr w:type="gramStart"/>
      <w:r w:rsidRPr="008C5E41">
        <w:t>public</w:t>
      </w:r>
      <w:proofErr w:type="gramEnd"/>
      <w:r w:rsidRPr="008C5E41">
        <w:t xml:space="preserve"> </w:t>
      </w:r>
      <w:proofErr w:type="spellStart"/>
      <w:r w:rsidRPr="008C5E41">
        <w:t>ViewResult</w:t>
      </w:r>
      <w:proofErr w:type="spellEnd"/>
      <w:r w:rsidRPr="008C5E41">
        <w:t xml:space="preserve">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w:t>
      </w:r>
      <w:proofErr w:type="spellStart"/>
      <w:proofErr w:type="gramStart"/>
      <w:r w:rsidRPr="008C5E41">
        <w:t>var</w:t>
      </w:r>
      <w:proofErr w:type="spellEnd"/>
      <w:proofErr w:type="gramEnd"/>
      <w:r w:rsidRPr="008C5E41">
        <w:t xml:space="preserve"> profiles = _</w:t>
      </w:r>
      <w:proofErr w:type="spellStart"/>
      <w:r w:rsidRPr="008C5E41">
        <w:t>profileRepository.GetAll</w:t>
      </w:r>
      <w:proofErr w:type="spellEnd"/>
      <w:r w:rsidRPr="008C5E41">
        <w:t>();</w:t>
      </w:r>
    </w:p>
    <w:p w:rsidR="008C5E41" w:rsidRPr="008C5E41" w:rsidRDefault="008C5E41" w:rsidP="008C5E41">
      <w:pPr>
        <w:pStyle w:val="Code"/>
      </w:pPr>
      <w:r w:rsidRPr="008C5E41">
        <w:t xml:space="preserve">    </w:t>
      </w:r>
      <w:proofErr w:type="gramStart"/>
      <w:r w:rsidRPr="008C5E41">
        <w:t>return</w:t>
      </w:r>
      <w:proofErr w:type="gramEnd"/>
      <w:r w:rsidRPr="008C5E41">
        <w:t xml:space="preserve"> View(profiles);</w:t>
      </w:r>
    </w:p>
    <w:p w:rsidR="008C5E41" w:rsidRDefault="008C5E41" w:rsidP="008C5E41">
      <w:pPr>
        <w:pStyle w:val="Code"/>
      </w:pPr>
      <w:r w:rsidRPr="008C5E41">
        <w:t>}</w:t>
      </w:r>
    </w:p>
    <w:p w:rsidR="008C5E41" w:rsidRDefault="00085CA3" w:rsidP="008C5E41">
      <w:pPr>
        <w:pStyle w:val="Body1"/>
      </w:pPr>
      <w:r>
        <w:t xml:space="preserve">In the Index view used with this action, even the loose-typed </w:t>
      </w:r>
      <w:proofErr w:type="spellStart"/>
      <w:r>
        <w:t>ViewPage</w:t>
      </w:r>
      <w:proofErr w:type="spellEnd"/>
      <w:r>
        <w:t xml:space="preserve"> class can use the </w:t>
      </w:r>
      <w:proofErr w:type="spellStart"/>
      <w:r>
        <w:t>ViewData.Model</w:t>
      </w:r>
      <w:proofErr w:type="spellEnd"/>
      <w:r>
        <w:t xml:space="preserve"> property.  However, this property is only of type object, and we would need to cast the result to use it effectively.  Instead, we can make our view page inherit from </w:t>
      </w:r>
      <w:proofErr w:type="spellStart"/>
      <w:r>
        <w:t>ViewPage</w:t>
      </w:r>
      <w:proofErr w:type="spellEnd"/>
      <w:r>
        <w:t>&lt;T&gt;, shown in Listing 3.7 below.</w:t>
      </w:r>
    </w:p>
    <w:p w:rsidR="00085CA3" w:rsidRDefault="00085CA3" w:rsidP="00085CA3">
      <w:pPr>
        <w:pStyle w:val="CodeListingCaption"/>
      </w:pPr>
      <w:r>
        <w:t xml:space="preserve">Listing 3.7: Inheriting from </w:t>
      </w:r>
      <w:proofErr w:type="spellStart"/>
      <w:r>
        <w:t>ViewPage</w:t>
      </w:r>
      <w:proofErr w:type="spellEnd"/>
      <w:r>
        <w:t>&lt;T&gt;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proofErr w:type="spellStart"/>
      <w:r w:rsidRPr="00085CA3">
        <w:t>MasterPageFile</w:t>
      </w:r>
      <w:proofErr w:type="spellEnd"/>
      <w:r w:rsidRPr="00085CA3">
        <w:t>="~/Views/Shared/</w:t>
      </w:r>
      <w:proofErr w:type="spellStart"/>
      <w:r w:rsidRPr="00085CA3">
        <w:t>Site.Master</w:t>
      </w:r>
      <w:proofErr w:type="spellEnd"/>
      <w:r w:rsidRPr="00085CA3">
        <w:t xml:space="preserve">" </w:t>
      </w:r>
    </w:p>
    <w:p w:rsidR="00085CA3" w:rsidRDefault="00085CA3" w:rsidP="00085CA3">
      <w:pPr>
        <w:pStyle w:val="Code"/>
      </w:pPr>
      <w:r w:rsidRPr="00085CA3">
        <w:t>Inherits="</w:t>
      </w:r>
      <w:proofErr w:type="spellStart"/>
      <w:r w:rsidRPr="00085CA3">
        <w:t>System.Web.Mvc.ViewPage</w:t>
      </w:r>
      <w:proofErr w:type="spellEnd"/>
      <w:r w:rsidRPr="00085CA3">
        <w:t>&lt;</w:t>
      </w:r>
      <w:proofErr w:type="spellStart"/>
      <w:proofErr w:type="gramStart"/>
      <w:r w:rsidRPr="00085CA3">
        <w:t>AccountProfile.Models.Profile</w:t>
      </w:r>
      <w:proofErr w:type="spellEnd"/>
      <w:r w:rsidRPr="00085CA3">
        <w:t>[</w:t>
      </w:r>
      <w:proofErr w:type="gramEnd"/>
      <w:r w:rsidRPr="00085CA3">
        <w:t>]&gt;" %&gt;</w:t>
      </w:r>
    </w:p>
    <w:p w:rsidR="00085CA3" w:rsidRPr="00085CA3" w:rsidRDefault="00085CA3" w:rsidP="00085CA3">
      <w:pPr>
        <w:pStyle w:val="Body1"/>
      </w:pPr>
      <w:r>
        <w:t xml:space="preserve">By inheriting from </w:t>
      </w:r>
      <w:proofErr w:type="spellStart"/>
      <w:r>
        <w:t>ViewPage</w:t>
      </w:r>
      <w:proofErr w:type="spellEnd"/>
      <w:r>
        <w:t xml:space="preserve">&lt;T&gt; instead of merely </w:t>
      </w:r>
      <w:proofErr w:type="spellStart"/>
      <w:r>
        <w:t>ViewPage</w:t>
      </w:r>
      <w:proofErr w:type="spellEnd"/>
      <w:r>
        <w:t xml:space="preserve">, we now have a </w:t>
      </w:r>
      <w:proofErr w:type="gramStart"/>
      <w:r>
        <w:t>strongly-typed</w:t>
      </w:r>
      <w:proofErr w:type="gramEnd"/>
      <w:r>
        <w:t xml:space="preserve"> view.  In the next section, we'll look at how we can use our </w:t>
      </w:r>
      <w:proofErr w:type="spellStart"/>
      <w:r>
        <w:t>ViewModel</w:t>
      </w:r>
      <w:proofErr w:type="spellEnd"/>
      <w:r>
        <w:t xml:space="preserve"> object to display information in a view.</w:t>
      </w:r>
    </w:p>
    <w:p w:rsidR="00707A36" w:rsidRDefault="00707A36" w:rsidP="00707A36">
      <w:pPr>
        <w:pStyle w:val="Head1"/>
      </w:pPr>
      <w:r>
        <w:t xml:space="preserve">3.3 Displaying </w:t>
      </w:r>
      <w:proofErr w:type="spellStart"/>
      <w:r>
        <w:t>ViewModel</w:t>
      </w:r>
      <w:proofErr w:type="spellEnd"/>
      <w:r>
        <w:t xml:space="preserve"> data in a View</w:t>
      </w:r>
    </w:p>
    <w:p w:rsidR="00085CA3" w:rsidRDefault="00085CA3" w:rsidP="00085CA3">
      <w:pPr>
        <w:pStyle w:val="Body1"/>
      </w:pPr>
      <w:r>
        <w:t xml:space="preserve">Typically, to display information in a view, we will use the </w:t>
      </w:r>
      <w:proofErr w:type="spellStart"/>
      <w:r>
        <w:t>HtmlHelper</w:t>
      </w:r>
      <w:proofErr w:type="spellEnd"/>
      <w:r>
        <w:t xml:space="preserve"> object to help us use our </w:t>
      </w:r>
      <w:proofErr w:type="spellStart"/>
      <w:r>
        <w:t>ViewModel</w:t>
      </w:r>
      <w:proofErr w:type="spellEnd"/>
      <w:r>
        <w:t xml:space="preserve"> to generate HTML.  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w:t>
      </w:r>
      <w:proofErr w:type="gramStart"/>
      <w:r w:rsidRPr="00843E2C">
        <w:t>h2</w:t>
      </w:r>
      <w:proofErr w:type="gramEnd"/>
      <w:r w:rsidRPr="00843E2C">
        <w:t>&gt;Profiles&lt;/h2&gt;</w:t>
      </w:r>
    </w:p>
    <w:p w:rsidR="00843E2C" w:rsidRPr="00843E2C" w:rsidRDefault="00843E2C" w:rsidP="00843E2C">
      <w:pPr>
        <w:pStyle w:val="Code"/>
      </w:pPr>
      <w:r w:rsidRPr="00843E2C">
        <w:t>&lt;</w:t>
      </w:r>
      <w:proofErr w:type="gramStart"/>
      <w:r w:rsidRPr="00843E2C">
        <w:t>table</w:t>
      </w:r>
      <w:proofErr w:type="gramEnd"/>
      <w:r w:rsidRPr="00843E2C">
        <w:t>&gt;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&gt;Username&lt;/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&gt;First name&lt;/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&gt;Last name&lt;/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&gt;Email&lt;/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 </w:t>
      </w:r>
      <w:proofErr w:type="spellStart"/>
      <w:proofErr w:type="gramStart"/>
      <w:r w:rsidRPr="00843E2C">
        <w:t>foreach</w:t>
      </w:r>
      <w:proofErr w:type="spellEnd"/>
      <w:proofErr w:type="gramEnd"/>
      <w:r w:rsidRPr="00843E2C">
        <w:t xml:space="preserve"> (</w:t>
      </w:r>
      <w:proofErr w:type="spellStart"/>
      <w:r w:rsidRPr="00843E2C">
        <w:t>var</w:t>
      </w:r>
      <w:proofErr w:type="spellEnd"/>
      <w:r w:rsidRPr="00843E2C">
        <w:t xml:space="preserve"> profile in Model) { %&gt;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w:t>
      </w:r>
      <w:proofErr w:type="gramStart"/>
      <w:r w:rsidRPr="00843E2C">
        <w:t>td</w:t>
      </w:r>
      <w:proofErr w:type="gramEnd"/>
      <w:r w:rsidRPr="00843E2C">
        <w:t>&gt;</w:t>
      </w:r>
    </w:p>
    <w:p w:rsidR="00843E2C" w:rsidRPr="00843E2C" w:rsidRDefault="00843E2C" w:rsidP="00843E2C">
      <w:pPr>
        <w:pStyle w:val="Code"/>
      </w:pPr>
      <w:r w:rsidRPr="00843E2C">
        <w:t xml:space="preserve">            &lt;%= </w:t>
      </w:r>
      <w:proofErr w:type="spellStart"/>
      <w:proofErr w:type="gramStart"/>
      <w:r w:rsidRPr="00843E2C">
        <w:t>Html.Encode</w:t>
      </w:r>
      <w:proofErr w:type="spellEnd"/>
      <w:r w:rsidRPr="00843E2C">
        <w:t>(</w:t>
      </w:r>
      <w:proofErr w:type="spellStart"/>
      <w:proofErr w:type="gramEnd"/>
      <w:r w:rsidRPr="00843E2C">
        <w:t>profile.Username</w:t>
      </w:r>
      <w:proofErr w:type="spellEnd"/>
      <w:r w:rsidRPr="00843E2C">
        <w:t>)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w:t>
      </w:r>
      <w:proofErr w:type="gramStart"/>
      <w:r w:rsidRPr="00843E2C">
        <w:t>td</w:t>
      </w:r>
      <w:proofErr w:type="gramEnd"/>
      <w:r w:rsidRPr="00843E2C">
        <w:t>&gt;</w:t>
      </w:r>
    </w:p>
    <w:p w:rsidR="00843E2C" w:rsidRPr="00843E2C" w:rsidRDefault="00843E2C" w:rsidP="00843E2C">
      <w:pPr>
        <w:pStyle w:val="Code"/>
      </w:pPr>
      <w:r w:rsidRPr="00843E2C">
        <w:t xml:space="preserve">            &lt;%= </w:t>
      </w:r>
      <w:proofErr w:type="spellStart"/>
      <w:proofErr w:type="gramStart"/>
      <w:r w:rsidRPr="00843E2C">
        <w:t>Html.Encode</w:t>
      </w:r>
      <w:proofErr w:type="spellEnd"/>
      <w:r w:rsidRPr="00843E2C">
        <w:t>(</w:t>
      </w:r>
      <w:proofErr w:type="spellStart"/>
      <w:proofErr w:type="gramEnd"/>
      <w:r w:rsidRPr="00843E2C">
        <w:t>profile.FirstName</w:t>
      </w:r>
      <w:proofErr w:type="spellEnd"/>
      <w:r w:rsidRPr="00843E2C">
        <w:t>)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w:t>
      </w:r>
      <w:proofErr w:type="gramStart"/>
      <w:r w:rsidRPr="00843E2C">
        <w:t>td</w:t>
      </w:r>
      <w:proofErr w:type="gramEnd"/>
      <w:r w:rsidRPr="00843E2C">
        <w:t>&gt;</w:t>
      </w:r>
    </w:p>
    <w:p w:rsidR="00843E2C" w:rsidRPr="00843E2C" w:rsidRDefault="00843E2C" w:rsidP="00843E2C">
      <w:pPr>
        <w:pStyle w:val="Code"/>
      </w:pPr>
      <w:r w:rsidRPr="00843E2C">
        <w:t xml:space="preserve">            &lt;%= </w:t>
      </w:r>
      <w:proofErr w:type="spellStart"/>
      <w:proofErr w:type="gramStart"/>
      <w:r w:rsidRPr="00843E2C">
        <w:t>Html.Encode</w:t>
      </w:r>
      <w:proofErr w:type="spellEnd"/>
      <w:r w:rsidRPr="00843E2C">
        <w:t>(</w:t>
      </w:r>
      <w:proofErr w:type="spellStart"/>
      <w:proofErr w:type="gramEnd"/>
      <w:r w:rsidRPr="00843E2C">
        <w:t>profile.LastName</w:t>
      </w:r>
      <w:proofErr w:type="spellEnd"/>
      <w:r w:rsidRPr="00843E2C">
        <w:t>)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w:t>
      </w:r>
      <w:proofErr w:type="gramStart"/>
      <w:r w:rsidRPr="00843E2C">
        <w:t>% }</w:t>
      </w:r>
      <w:proofErr w:type="gramEnd"/>
      <w:r w:rsidRPr="00843E2C">
        <w:t xml:space="preserve"> %&gt;</w:t>
      </w:r>
    </w:p>
    <w:p w:rsidR="00843E2C" w:rsidRPr="00843E2C" w:rsidRDefault="00843E2C" w:rsidP="00843E2C">
      <w:pPr>
        <w:pStyle w:val="Code"/>
      </w:pPr>
      <w:r w:rsidRPr="00843E2C">
        <w:t>&lt;/table&gt;</w:t>
      </w:r>
    </w:p>
    <w:p w:rsidR="00843E2C" w:rsidRDefault="00843E2C" w:rsidP="00843E2C">
      <w:pPr>
        <w:pStyle w:val="Body1"/>
      </w:pPr>
      <w:r>
        <w:t xml:space="preserve">Because we would rather not open ourselves to the myriad of scripting attacks possible when displaying un-encoded user input to the screen, we encode all user-entered information displayed on a screen.  In the example above, this is accomplished through the </w:t>
      </w:r>
      <w:proofErr w:type="spellStart"/>
      <w:r>
        <w:t>HtmlHelper</w:t>
      </w:r>
      <w:proofErr w:type="spellEnd"/>
      <w:r>
        <w:t xml:space="preserve"> object, provided through the Html property on our base </w:t>
      </w:r>
      <w:proofErr w:type="spellStart"/>
      <w:r>
        <w:t>ViewPage</w:t>
      </w:r>
      <w:proofErr w:type="spellEnd"/>
      <w:r>
        <w:t xml:space="preserve">&lt;T&gt; (and </w:t>
      </w:r>
      <w:proofErr w:type="spellStart"/>
      <w:r>
        <w:t>ViewPage</w:t>
      </w:r>
      <w:proofErr w:type="spellEnd"/>
      <w:r>
        <w:t>) class.</w:t>
      </w:r>
    </w:p>
    <w:p w:rsidR="004216F8" w:rsidRDefault="004216F8" w:rsidP="004216F8">
      <w:pPr>
        <w:pStyle w:val="Body"/>
      </w:pPr>
      <w:r>
        <w:t xml:space="preserve">In our login page, we use a </w:t>
      </w:r>
      <w:proofErr w:type="spellStart"/>
      <w:r>
        <w:t>ViewModel</w:t>
      </w:r>
      <w:proofErr w:type="spellEnd"/>
      <w:r>
        <w:t xml:space="preserve"> object to represent the entire form, shown in Listing 3.9 below.</w:t>
      </w:r>
    </w:p>
    <w:p w:rsidR="004216F8" w:rsidRDefault="004216F8" w:rsidP="004216F8">
      <w:pPr>
        <w:pStyle w:val="CodeListingCaption"/>
      </w:pPr>
      <w:r>
        <w:t xml:space="preserve">Listing 3.9: Our </w:t>
      </w:r>
      <w:proofErr w:type="spellStart"/>
      <w:r>
        <w:t>LogOnModel</w:t>
      </w:r>
      <w:proofErr w:type="spellEnd"/>
      <w:r>
        <w:t xml:space="preserve"> class</w:t>
      </w:r>
    </w:p>
    <w:p w:rsidR="004216F8" w:rsidRPr="004216F8" w:rsidRDefault="004216F8" w:rsidP="004216F8">
      <w:pPr>
        <w:pStyle w:val="Code"/>
      </w:pPr>
      <w:proofErr w:type="gramStart"/>
      <w:r w:rsidRPr="004216F8">
        <w:t>public</w:t>
      </w:r>
      <w:proofErr w:type="gramEnd"/>
      <w:r w:rsidRPr="004216F8">
        <w:t xml:space="preserve"> class </w:t>
      </w:r>
      <w:proofErr w:type="spellStart"/>
      <w:r w:rsidRPr="004216F8">
        <w:t>LogOnModel</w:t>
      </w:r>
      <w:proofErr w:type="spellEnd"/>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w:t>
      </w:r>
      <w:proofErr w:type="spellStart"/>
      <w:proofErr w:type="gramStart"/>
      <w:r w:rsidRPr="004216F8">
        <w:t>DisplayName</w:t>
      </w:r>
      <w:proofErr w:type="spellEnd"/>
      <w:r w:rsidRPr="004216F8">
        <w:t>(</w:t>
      </w:r>
      <w:proofErr w:type="gramEnd"/>
      <w:r w:rsidRPr="004216F8">
        <w:t>"User name")]</w:t>
      </w:r>
    </w:p>
    <w:p w:rsidR="004216F8" w:rsidRPr="004216F8" w:rsidRDefault="004216F8" w:rsidP="004216F8">
      <w:pPr>
        <w:pStyle w:val="Code"/>
      </w:pPr>
      <w:r w:rsidRPr="004216F8">
        <w:t xml:space="preserve">    </w:t>
      </w:r>
      <w:proofErr w:type="gramStart"/>
      <w:r w:rsidRPr="004216F8">
        <w:t>public</w:t>
      </w:r>
      <w:proofErr w:type="gramEnd"/>
      <w:r w:rsidRPr="004216F8">
        <w:t xml:space="preserve"> string </w:t>
      </w:r>
      <w:proofErr w:type="spellStart"/>
      <w:r w:rsidRPr="004216F8">
        <w:t>UserName</w:t>
      </w:r>
      <w:proofErr w:type="spellEnd"/>
      <w:r w:rsidRPr="004216F8">
        <w:t xml:space="preserv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w:t>
      </w:r>
      <w:proofErr w:type="spellStart"/>
      <w:proofErr w:type="gramStart"/>
      <w:r w:rsidRPr="004216F8">
        <w:t>DataType</w:t>
      </w:r>
      <w:proofErr w:type="spellEnd"/>
      <w:r w:rsidRPr="004216F8">
        <w:t>(</w:t>
      </w:r>
      <w:proofErr w:type="spellStart"/>
      <w:proofErr w:type="gramEnd"/>
      <w:r w:rsidRPr="004216F8">
        <w:t>DataType.Password</w:t>
      </w:r>
      <w:proofErr w:type="spellEnd"/>
      <w:r w:rsidRPr="004216F8">
        <w:t>)]</w:t>
      </w:r>
    </w:p>
    <w:p w:rsidR="004216F8" w:rsidRPr="004216F8" w:rsidRDefault="004216F8" w:rsidP="004216F8">
      <w:pPr>
        <w:pStyle w:val="Code"/>
      </w:pPr>
      <w:r w:rsidRPr="004216F8">
        <w:t xml:space="preserve">    [</w:t>
      </w:r>
      <w:proofErr w:type="spellStart"/>
      <w:proofErr w:type="gramStart"/>
      <w:r w:rsidRPr="004216F8">
        <w:t>DisplayName</w:t>
      </w:r>
      <w:proofErr w:type="spellEnd"/>
      <w:r w:rsidRPr="004216F8">
        <w:t>(</w:t>
      </w:r>
      <w:proofErr w:type="gramEnd"/>
      <w:r w:rsidRPr="004216F8">
        <w:t>"Password")]</w:t>
      </w:r>
    </w:p>
    <w:p w:rsidR="004216F8" w:rsidRPr="004216F8" w:rsidRDefault="004216F8" w:rsidP="004216F8">
      <w:pPr>
        <w:pStyle w:val="Code"/>
      </w:pPr>
      <w:r w:rsidRPr="004216F8">
        <w:t xml:space="preserve">    </w:t>
      </w:r>
      <w:proofErr w:type="gramStart"/>
      <w:r w:rsidRPr="004216F8">
        <w:t>public</w:t>
      </w:r>
      <w:proofErr w:type="gramEnd"/>
      <w:r w:rsidRPr="004216F8">
        <w:t xml:space="preserve"> string Password { get; set; }</w:t>
      </w:r>
    </w:p>
    <w:p w:rsidR="004216F8" w:rsidRPr="004216F8" w:rsidRDefault="004216F8" w:rsidP="004216F8">
      <w:pPr>
        <w:pStyle w:val="Code"/>
      </w:pPr>
    </w:p>
    <w:p w:rsidR="004216F8" w:rsidRPr="004216F8" w:rsidRDefault="004216F8" w:rsidP="004216F8">
      <w:pPr>
        <w:pStyle w:val="Code"/>
      </w:pPr>
      <w:r w:rsidRPr="004216F8">
        <w:t xml:space="preserve">    </w:t>
      </w:r>
      <w:proofErr w:type="gramStart"/>
      <w:r w:rsidRPr="004216F8">
        <w:t>public</w:t>
      </w:r>
      <w:proofErr w:type="gramEnd"/>
      <w:r w:rsidRPr="004216F8">
        <w:t xml:space="preserve"> </w:t>
      </w:r>
      <w:proofErr w:type="spellStart"/>
      <w:r w:rsidRPr="004216F8">
        <w:t>bool</w:t>
      </w:r>
      <w:proofErr w:type="spellEnd"/>
      <w:r w:rsidRPr="004216F8">
        <w:t xml:space="preserve"> </w:t>
      </w:r>
      <w:proofErr w:type="spellStart"/>
      <w:r w:rsidRPr="004216F8">
        <w:t>RememberMe</w:t>
      </w:r>
      <w:proofErr w:type="spellEnd"/>
      <w:r w:rsidRPr="004216F8">
        <w:t xml:space="preserv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w:t>
      </w:r>
      <w:proofErr w:type="gramStart"/>
      <w:r>
        <w:t>strongly-typed</w:t>
      </w:r>
      <w:proofErr w:type="gramEnd"/>
      <w:r>
        <w:t xml:space="preserve"> view for our log on screen, we can use the built-in helpers to render the HTML for each </w:t>
      </w:r>
      <w:r w:rsidR="00BA18D7">
        <w:t xml:space="preserve">input element.  Instead of </w:t>
      </w:r>
      <w:proofErr w:type="gramStart"/>
      <w:r w:rsidR="00BA18D7">
        <w:t>loosely-bound</w:t>
      </w:r>
      <w:proofErr w:type="gramEnd"/>
      <w:r w:rsidR="00BA18D7">
        <w:t xml:space="preserve"> strings to represent the action parameters, we can take advantage of the expression-based </w:t>
      </w:r>
      <w:proofErr w:type="spellStart"/>
      <w:r w:rsidR="00BA18D7">
        <w:t>HtmlHelper</w:t>
      </w:r>
      <w:proofErr w:type="spellEnd"/>
      <w:r w:rsidR="00BA18D7">
        <w:t xml:space="preserve"> extensions for creating various types of input elements, shown in Listing 3.10.</w:t>
      </w:r>
    </w:p>
    <w:p w:rsidR="00BA18D7" w:rsidRDefault="00A24575" w:rsidP="00A24575">
      <w:pPr>
        <w:pStyle w:val="CodeListingCaption"/>
      </w:pPr>
      <w:r>
        <w:t xml:space="preserve">Listing 3.10: </w:t>
      </w:r>
      <w:r w:rsidR="00E24E18">
        <w:t>Rendering the account information input form</w:t>
      </w:r>
    </w:p>
    <w:p w:rsidR="00A24575" w:rsidRPr="00A24575" w:rsidRDefault="00A24575" w:rsidP="00A24575">
      <w:pPr>
        <w:pStyle w:val="Code"/>
      </w:pPr>
      <w:r w:rsidRPr="00A24575">
        <w:t xml:space="preserve">&lt;% </w:t>
      </w:r>
      <w:proofErr w:type="gramStart"/>
      <w:r w:rsidRPr="00A24575">
        <w:t>using</w:t>
      </w:r>
      <w:proofErr w:type="gramEnd"/>
      <w:r w:rsidRPr="00A24575">
        <w:t xml:space="preserve"> (</w:t>
      </w:r>
      <w:proofErr w:type="spellStart"/>
      <w:r w:rsidRPr="00A24575">
        <w:t>Html.BeginForm</w:t>
      </w:r>
      <w:proofErr w:type="spellEnd"/>
      <w:r w:rsidRPr="00A24575">
        <w:t>()) { %&gt;</w:t>
      </w:r>
    </w:p>
    <w:p w:rsidR="00A24575" w:rsidRPr="00A24575" w:rsidRDefault="00A24575" w:rsidP="00A24575">
      <w:pPr>
        <w:pStyle w:val="Code"/>
      </w:pPr>
      <w:r w:rsidRPr="00A24575">
        <w:t xml:space="preserve">    &lt;</w:t>
      </w:r>
      <w:proofErr w:type="gramStart"/>
      <w:r w:rsidRPr="00A24575">
        <w:t>div</w:t>
      </w:r>
      <w:proofErr w:type="gramEnd"/>
      <w:r w:rsidRPr="00A24575">
        <w:t>&gt;</w:t>
      </w:r>
    </w:p>
    <w:p w:rsidR="00A24575" w:rsidRPr="00A24575" w:rsidRDefault="00A24575" w:rsidP="00A24575">
      <w:pPr>
        <w:pStyle w:val="Code"/>
      </w:pPr>
      <w:r w:rsidRPr="00A24575">
        <w:t xml:space="preserve">        &lt;</w:t>
      </w:r>
      <w:proofErr w:type="spellStart"/>
      <w:proofErr w:type="gramStart"/>
      <w:r w:rsidRPr="00A24575">
        <w:t>fieldset</w:t>
      </w:r>
      <w:proofErr w:type="spellEnd"/>
      <w:proofErr w:type="gramEnd"/>
      <w:r w:rsidRPr="00A24575">
        <w:t>&gt;</w:t>
      </w:r>
    </w:p>
    <w:p w:rsidR="00A24575" w:rsidRPr="00A24575" w:rsidRDefault="00A24575" w:rsidP="00A24575">
      <w:pPr>
        <w:pStyle w:val="Code"/>
      </w:pPr>
      <w:r w:rsidRPr="00A24575">
        <w:t xml:space="preserve">            &lt;</w:t>
      </w:r>
      <w:proofErr w:type="gramStart"/>
      <w:r w:rsidRPr="00A24575">
        <w:t>legend</w:t>
      </w:r>
      <w:proofErr w:type="gramEnd"/>
      <w:r w:rsidRPr="00A24575">
        <w:t>&gt;Account Information&lt;/legend&gt;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 </w:t>
      </w:r>
      <w:proofErr w:type="spellStart"/>
      <w:proofErr w:type="gramStart"/>
      <w:r w:rsidRPr="00A24575">
        <w:t>Html.LabelFor</w:t>
      </w:r>
      <w:proofErr w:type="spellEnd"/>
      <w:r w:rsidRPr="00A24575">
        <w:t>(</w:t>
      </w:r>
      <w:proofErr w:type="gramEnd"/>
      <w:r w:rsidRPr="00A24575">
        <w:t xml:space="preserve">m =&gt; </w:t>
      </w:r>
      <w:proofErr w:type="spellStart"/>
      <w:r w:rsidRPr="00A24575">
        <w:t>m.UserName</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Html.TextBoxFor</w:t>
      </w:r>
      <w:proofErr w:type="spellEnd"/>
      <w:r w:rsidRPr="00A24575">
        <w:t>(</w:t>
      </w:r>
      <w:proofErr w:type="gramEnd"/>
      <w:r w:rsidRPr="00A24575">
        <w:t xml:space="preserve">m =&gt; </w:t>
      </w:r>
      <w:proofErr w:type="spellStart"/>
      <w:r w:rsidRPr="00A24575">
        <w:t>m.UserName</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Html.ValidationMessageFor</w:t>
      </w:r>
      <w:proofErr w:type="spellEnd"/>
      <w:r w:rsidRPr="00A24575">
        <w:t>(</w:t>
      </w:r>
      <w:proofErr w:type="gramEnd"/>
      <w:r w:rsidRPr="00A24575">
        <w:t xml:space="preserve">m =&gt; </w:t>
      </w:r>
      <w:proofErr w:type="spellStart"/>
      <w:r w:rsidRPr="00A24575">
        <w:t>m.UserName</w:t>
      </w:r>
      <w:proofErr w:type="spellEnd"/>
      <w:r w:rsidRPr="00A24575">
        <w:t>)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 </w:t>
      </w:r>
      <w:proofErr w:type="spellStart"/>
      <w:proofErr w:type="gramStart"/>
      <w:r w:rsidRPr="00A24575">
        <w:t>Html.LabelFor</w:t>
      </w:r>
      <w:proofErr w:type="spellEnd"/>
      <w:r w:rsidRPr="00A24575">
        <w:t>(</w:t>
      </w:r>
      <w:proofErr w:type="gramEnd"/>
      <w:r w:rsidRPr="00A24575">
        <w:t xml:space="preserve">m =&gt; </w:t>
      </w:r>
      <w:proofErr w:type="spellStart"/>
      <w:r w:rsidRPr="00A24575">
        <w:t>m.Password</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Html.PasswordFor</w:t>
      </w:r>
      <w:proofErr w:type="spellEnd"/>
      <w:r w:rsidRPr="00A24575">
        <w:t>(</w:t>
      </w:r>
      <w:proofErr w:type="gramEnd"/>
      <w:r w:rsidRPr="00A24575">
        <w:t xml:space="preserve">m =&gt; </w:t>
      </w:r>
      <w:proofErr w:type="spellStart"/>
      <w:r w:rsidRPr="00A24575">
        <w:t>m.Password</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Html.ValidationMessageFor</w:t>
      </w:r>
      <w:proofErr w:type="spellEnd"/>
      <w:r w:rsidRPr="00A24575">
        <w:t>(</w:t>
      </w:r>
      <w:proofErr w:type="gramEnd"/>
      <w:r w:rsidRPr="00A24575">
        <w:t xml:space="preserve">m =&gt; </w:t>
      </w:r>
      <w:proofErr w:type="spellStart"/>
      <w:r w:rsidRPr="00A24575">
        <w:t>m.Password</w:t>
      </w:r>
      <w:proofErr w:type="spellEnd"/>
      <w:r w:rsidRPr="00A24575">
        <w:t>)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 </w:t>
      </w:r>
      <w:proofErr w:type="spellStart"/>
      <w:proofErr w:type="gramStart"/>
      <w:r w:rsidRPr="00A24575">
        <w:t>Html.CheckBoxFor</w:t>
      </w:r>
      <w:proofErr w:type="spellEnd"/>
      <w:r w:rsidRPr="00A24575">
        <w:t>(</w:t>
      </w:r>
      <w:proofErr w:type="gramEnd"/>
      <w:r w:rsidRPr="00A24575">
        <w:t xml:space="preserve">m =&gt; </w:t>
      </w:r>
      <w:proofErr w:type="spellStart"/>
      <w:r w:rsidRPr="00A24575">
        <w:t>m.RememberMe</w:t>
      </w:r>
      <w:proofErr w:type="spellEnd"/>
      <w:r w:rsidRPr="00A24575">
        <w:t>) %&gt; &lt;label class="inline" for="</w:t>
      </w:r>
      <w:proofErr w:type="spellStart"/>
      <w:r w:rsidRPr="00A24575">
        <w:t>rememberMe</w:t>
      </w:r>
      <w:proofErr w:type="spellEnd"/>
      <w:r w:rsidRPr="00A24575">
        <w:t>"&gt;Remember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w:t>
      </w:r>
      <w:proofErr w:type="gramStart"/>
      <w:r w:rsidRPr="00A24575">
        <w:t>input</w:t>
      </w:r>
      <w:proofErr w:type="gramEnd"/>
      <w:r w:rsidRPr="00A24575">
        <w:t xml:space="preserve">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spellStart"/>
      <w:r w:rsidRPr="00A24575">
        <w:t>fieldset</w:t>
      </w:r>
      <w:proofErr w:type="spellEnd"/>
      <w:r w:rsidRPr="00A24575">
        <w:t>&gt;</w:t>
      </w:r>
    </w:p>
    <w:p w:rsidR="00A24575" w:rsidRPr="00A24575" w:rsidRDefault="00A24575" w:rsidP="00A24575">
      <w:pPr>
        <w:pStyle w:val="Code"/>
      </w:pPr>
      <w:r w:rsidRPr="00A24575">
        <w:t xml:space="preserve">    &lt;/div&gt;</w:t>
      </w:r>
    </w:p>
    <w:p w:rsidR="00A24575" w:rsidRDefault="00A24575" w:rsidP="00A24575">
      <w:pPr>
        <w:pStyle w:val="Code"/>
      </w:pPr>
      <w:r w:rsidRPr="00A24575">
        <w:t>&lt;</w:t>
      </w:r>
      <w:proofErr w:type="gramStart"/>
      <w:r w:rsidRPr="00A24575">
        <w:t>% }</w:t>
      </w:r>
      <w:proofErr w:type="gramEnd"/>
      <w:r w:rsidRPr="00A24575">
        <w:t xml:space="preserve"> %&gt;</w:t>
      </w:r>
    </w:p>
    <w:p w:rsidR="00A20662" w:rsidRDefault="00ED2EFF" w:rsidP="00022506">
      <w:pPr>
        <w:pStyle w:val="Body1"/>
      </w:pPr>
      <w:r>
        <w:t xml:space="preserve">In the code above, we take advantage of several of the </w:t>
      </w:r>
      <w:proofErr w:type="spellStart"/>
      <w:r>
        <w:t>HtmlHelper</w:t>
      </w:r>
      <w:proofErr w:type="spellEnd"/>
      <w:r>
        <w:t xml:space="preserve"> extension methods designed for </w:t>
      </w:r>
      <w:proofErr w:type="gramStart"/>
      <w:r>
        <w:t>strongly-typed</w:t>
      </w:r>
      <w:proofErr w:type="gramEnd"/>
      <w:r>
        <w:t xml:space="preserve"> view pages.  Instead of a loose-typed string to represent properties, these helper methods utilize the C# 3.5 feature of expressions to generate </w:t>
      </w:r>
      <w:r w:rsidR="00022506">
        <w:t xml:space="preserve">HTML.  </w:t>
      </w:r>
      <w:r w:rsidR="00436F1C">
        <w:t xml:space="preserve">Since these HTML elements need to be generated to match properties on objects, it is only fitting that the original types and objects are used with expression to generate the related HTML.  The </w:t>
      </w:r>
      <w:proofErr w:type="spellStart"/>
      <w:r w:rsidR="00436F1C">
        <w:t>Html.LabelFor</w:t>
      </w:r>
      <w:proofErr w:type="spellEnd"/>
      <w:r w:rsidR="00436F1C">
        <w:t xml:space="preserve"> and </w:t>
      </w:r>
      <w:proofErr w:type="spellStart"/>
      <w:r w:rsidR="00436F1C">
        <w:t>Html.TextBoxFor</w:t>
      </w:r>
      <w:proofErr w:type="spellEnd"/>
      <w:r w:rsidR="00436F1C">
        <w:t xml:space="preserve"> methods used in the example above for the </w:t>
      </w:r>
      <w:proofErr w:type="spellStart"/>
      <w:r w:rsidR="00436F1C">
        <w:t>UserName</w:t>
      </w:r>
      <w:proofErr w:type="spellEnd"/>
      <w:r w:rsidR="00436F1C">
        <w:t xml:space="preserve"> property</w:t>
      </w:r>
      <w:r w:rsidR="00A20662">
        <w:t xml:space="preserve"> generate the HTML shown in Listing 3.11</w:t>
      </w:r>
      <w:r w:rsidR="00436F1C">
        <w:t>.</w:t>
      </w:r>
    </w:p>
    <w:p w:rsidR="00A20662" w:rsidRDefault="00A20662" w:rsidP="00A20662">
      <w:pPr>
        <w:pStyle w:val="CodeListingCaption"/>
      </w:pPr>
      <w:r>
        <w:t xml:space="preserve">Listing 3.11: HTML generated from expression-based </w:t>
      </w:r>
      <w:proofErr w:type="spellStart"/>
      <w:r>
        <w:t>HtmlHelper</w:t>
      </w:r>
      <w:proofErr w:type="spellEnd"/>
      <w:r>
        <w:t xml:space="preserve"> methods</w:t>
      </w:r>
    </w:p>
    <w:p w:rsidR="00A20662" w:rsidRPr="00A20662" w:rsidRDefault="00A20662" w:rsidP="00A20662">
      <w:pPr>
        <w:pStyle w:val="Code"/>
      </w:pPr>
      <w:r w:rsidRPr="00A20662">
        <w:t>&lt;</w:t>
      </w:r>
      <w:proofErr w:type="gramStart"/>
      <w:r w:rsidRPr="00A20662">
        <w:t>label</w:t>
      </w:r>
      <w:proofErr w:type="gramEnd"/>
      <w:r w:rsidRPr="00A20662">
        <w:t xml:space="preserve"> for="</w:t>
      </w:r>
      <w:proofErr w:type="spellStart"/>
      <w:r w:rsidRPr="00A20662">
        <w:t>UserName</w:t>
      </w:r>
      <w:proofErr w:type="spellEnd"/>
      <w:r w:rsidRPr="00A20662">
        <w:t>"&gt;User name&lt;/label&gt;</w:t>
      </w:r>
    </w:p>
    <w:p w:rsidR="00A20662" w:rsidRDefault="00A20662" w:rsidP="00A20662">
      <w:pPr>
        <w:pStyle w:val="Code"/>
      </w:pPr>
      <w:r w:rsidRPr="00A20662">
        <w:t>&lt;</w:t>
      </w:r>
      <w:proofErr w:type="gramStart"/>
      <w:r w:rsidRPr="00A20662">
        <w:t>input</w:t>
      </w:r>
      <w:proofErr w:type="gramEnd"/>
      <w:r w:rsidRPr="00A20662">
        <w:t xml:space="preserve"> id="</w:t>
      </w:r>
      <w:proofErr w:type="spellStart"/>
      <w:r w:rsidRPr="00A20662">
        <w:t>UserName</w:t>
      </w:r>
      <w:proofErr w:type="spellEnd"/>
      <w:r w:rsidRPr="00A20662">
        <w:t>" name="</w:t>
      </w:r>
      <w:proofErr w:type="spellStart"/>
      <w:r w:rsidRPr="00A20662">
        <w:t>UserName</w:t>
      </w:r>
      <w:proofErr w:type="spellEnd"/>
      <w:r w:rsidRPr="00A20662">
        <w:t>"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w:t>
      </w:r>
      <w:proofErr w:type="spellStart"/>
      <w:r w:rsidR="00022506">
        <w:t>HtmlHelper</w:t>
      </w:r>
      <w:proofErr w:type="spellEnd"/>
      <w:r w:rsidR="00022506">
        <w:t xml:space="preserve"> extensions designed for </w:t>
      </w:r>
      <w:proofErr w:type="gramStart"/>
      <w:r w:rsidR="00022506">
        <w:t>strongly-typed</w:t>
      </w:r>
      <w:proofErr w:type="gramEnd"/>
      <w:r w:rsidR="00022506">
        <w:t xml:space="preserve"> views </w:t>
      </w:r>
      <w:r w:rsidR="005F2E54">
        <w:t>are in table 3.1.</w:t>
      </w:r>
    </w:p>
    <w:p w:rsidR="00287AAE" w:rsidRPr="00287AAE" w:rsidRDefault="00287AAE" w:rsidP="00287AAE">
      <w:pPr>
        <w:pStyle w:val="TableCaption"/>
      </w:pPr>
      <w:r>
        <w:t>Table 3.1 Html helpers added for ASP.NET MVC 2.</w:t>
      </w:r>
    </w:p>
    <w:tbl>
      <w:tblPr>
        <w:tblW w:w="0" w:type="auto"/>
        <w:tblLook w:val="0000"/>
      </w:tblPr>
      <w:tblGrid>
        <w:gridCol w:w="3888"/>
        <w:gridCol w:w="3888"/>
      </w:tblGrid>
      <w:tr w:rsidR="00287AAE" w:rsidRPr="00287AAE">
        <w:tc>
          <w:tcPr>
            <w:tcW w:w="3888" w:type="dxa"/>
          </w:tcPr>
          <w:p w:rsidR="00287AAE" w:rsidRPr="00287AAE" w:rsidRDefault="00287AAE" w:rsidP="00287AAE">
            <w:pPr>
              <w:pStyle w:val="TableHead"/>
            </w:pPr>
            <w:r w:rsidRPr="00287AAE">
              <w:t>Html helper</w:t>
            </w:r>
          </w:p>
        </w:tc>
        <w:tc>
          <w:tcPr>
            <w:tcW w:w="3888" w:type="dxa"/>
          </w:tcPr>
          <w:p w:rsidR="00287AAE" w:rsidRPr="00287AAE" w:rsidRDefault="00287AAE" w:rsidP="00287AAE">
            <w:pPr>
              <w:pStyle w:val="TableHead"/>
            </w:pPr>
            <w:r w:rsidRPr="00287AAE">
              <w:t>Description</w:t>
            </w:r>
          </w:p>
        </w:tc>
      </w:tr>
      <w:tr w:rsidR="00287AAE" w:rsidRPr="00287AAE">
        <w:tc>
          <w:tcPr>
            <w:tcW w:w="3888" w:type="dxa"/>
          </w:tcPr>
          <w:p w:rsidR="00287AAE" w:rsidRPr="00287AAE" w:rsidRDefault="00287AAE" w:rsidP="00287AAE">
            <w:pPr>
              <w:pStyle w:val="TableBody"/>
            </w:pPr>
            <w:commentRangeStart w:id="2"/>
            <w:proofErr w:type="spellStart"/>
            <w:r w:rsidRPr="00287AAE">
              <w:t>DisplayFor</w:t>
            </w:r>
            <w:commentRangeEnd w:id="2"/>
            <w:proofErr w:type="spellEnd"/>
            <w:r w:rsidR="006F1656">
              <w:rPr>
                <w:rStyle w:val="CommentReference"/>
                <w:rFonts w:ascii="Verdana" w:hAnsi="Verdana"/>
                <w:bCs w:val="0"/>
                <w:vanish/>
              </w:rPr>
              <w:commentReference w:id="2"/>
            </w:r>
          </w:p>
        </w:tc>
        <w:tc>
          <w:tcPr>
            <w:tcW w:w="3888" w:type="dxa"/>
          </w:tcPr>
          <w:p w:rsidR="00287AAE" w:rsidRPr="00287AAE" w:rsidRDefault="00287AAE" w:rsidP="005F2E54">
            <w:pPr>
              <w:pStyle w:val="TableBody"/>
            </w:pPr>
            <w:r w:rsidRPr="00287AAE">
              <w:t>Returns HTML markup for each property in the object that is represented by the expression.</w:t>
            </w:r>
          </w:p>
        </w:tc>
      </w:tr>
      <w:tr w:rsidR="00287AAE" w:rsidRPr="00287AAE">
        <w:tc>
          <w:tcPr>
            <w:tcW w:w="3888" w:type="dxa"/>
          </w:tcPr>
          <w:p w:rsidR="00287AAE" w:rsidRPr="00287AAE" w:rsidRDefault="00287AAE" w:rsidP="00287AAE">
            <w:pPr>
              <w:pStyle w:val="TableBody"/>
            </w:pPr>
            <w:proofErr w:type="spellStart"/>
            <w:r w:rsidRPr="00287AAE">
              <w:t>DisplayTextFor</w:t>
            </w:r>
            <w:proofErr w:type="spellEnd"/>
          </w:p>
        </w:tc>
        <w:tc>
          <w:tcPr>
            <w:tcW w:w="3888" w:type="dxa"/>
          </w:tcPr>
          <w:p w:rsidR="00287AAE" w:rsidRPr="00287AAE" w:rsidRDefault="00332F8E" w:rsidP="00287AAE">
            <w:pPr>
              <w:pStyle w:val="TableBody"/>
            </w:pPr>
            <w:r w:rsidRPr="00332F8E">
              <w:t>Returns HTML markup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EditorFor</w:t>
            </w:r>
            <w:proofErr w:type="spellEnd"/>
          </w:p>
        </w:tc>
        <w:tc>
          <w:tcPr>
            <w:tcW w:w="3888" w:type="dxa"/>
          </w:tcPr>
          <w:p w:rsidR="00287AAE" w:rsidRPr="00287AAE" w:rsidRDefault="00332F8E" w:rsidP="00332F8E">
            <w:pPr>
              <w:pStyle w:val="TableBody"/>
            </w:pPr>
            <w:r w:rsidRPr="00332F8E">
              <w:t xml:space="preserve">Returns an HTML input element for each property in the object that is represented by the </w:t>
            </w:r>
            <w:r>
              <w:t>specified</w:t>
            </w:r>
            <w:r w:rsidRPr="00332F8E">
              <w:t xml:space="preserve"> expression.</w:t>
            </w:r>
          </w:p>
        </w:tc>
      </w:tr>
      <w:tr w:rsidR="00287AAE" w:rsidRPr="00287AAE">
        <w:tc>
          <w:tcPr>
            <w:tcW w:w="3888" w:type="dxa"/>
          </w:tcPr>
          <w:p w:rsidR="00287AAE" w:rsidRPr="00287AAE" w:rsidRDefault="00287AAE" w:rsidP="00287AAE">
            <w:pPr>
              <w:pStyle w:val="TableBody"/>
            </w:pPr>
            <w:proofErr w:type="spellStart"/>
            <w:r w:rsidRPr="00287AAE">
              <w:t>CheckBoxFor</w:t>
            </w:r>
            <w:proofErr w:type="spellEnd"/>
          </w:p>
        </w:tc>
        <w:tc>
          <w:tcPr>
            <w:tcW w:w="3888" w:type="dxa"/>
          </w:tcPr>
          <w:p w:rsidR="00287AAE" w:rsidRPr="00287AAE" w:rsidRDefault="00332F8E" w:rsidP="00287AAE">
            <w:pPr>
              <w:pStyle w:val="TableBody"/>
            </w:pPr>
            <w:r w:rsidRPr="00332F8E">
              <w:t>Returns a check box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DropDownListFor</w:t>
            </w:r>
            <w:proofErr w:type="spellEnd"/>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using the specified list items.</w:t>
            </w:r>
          </w:p>
        </w:tc>
      </w:tr>
      <w:tr w:rsidR="00287AAE" w:rsidRPr="00287AAE">
        <w:tc>
          <w:tcPr>
            <w:tcW w:w="3888" w:type="dxa"/>
          </w:tcPr>
          <w:p w:rsidR="00287AAE" w:rsidRPr="00287AAE" w:rsidRDefault="00287AAE" w:rsidP="00287AAE">
            <w:pPr>
              <w:pStyle w:val="TableBody"/>
            </w:pPr>
            <w:proofErr w:type="spellStart"/>
            <w:r w:rsidRPr="00287AAE">
              <w:t>HiddenFor</w:t>
            </w:r>
            <w:proofErr w:type="spellEnd"/>
          </w:p>
        </w:tc>
        <w:tc>
          <w:tcPr>
            <w:tcW w:w="3888" w:type="dxa"/>
          </w:tcPr>
          <w:p w:rsidR="00287AAE" w:rsidRPr="00287AAE" w:rsidRDefault="00332F8E" w:rsidP="00287AAE">
            <w:pPr>
              <w:pStyle w:val="TableBody"/>
            </w:pPr>
            <w:r w:rsidRPr="00332F8E">
              <w:t>Returns an HTML hidden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LabelFor</w:t>
            </w:r>
            <w:proofErr w:type="spellEnd"/>
          </w:p>
        </w:tc>
        <w:tc>
          <w:tcPr>
            <w:tcW w:w="3888" w:type="dxa"/>
          </w:tcPr>
          <w:p w:rsidR="00287AAE" w:rsidRPr="00287AAE" w:rsidRDefault="00332F8E" w:rsidP="00287AAE">
            <w:pPr>
              <w:pStyle w:val="TableBody"/>
            </w:pPr>
            <w:r w:rsidRPr="00332F8E">
              <w:t>Returns an HTML label element and the property name of the property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ListBoxFor</w:t>
            </w:r>
            <w:proofErr w:type="spellEnd"/>
          </w:p>
        </w:tc>
        <w:tc>
          <w:tcPr>
            <w:tcW w:w="3888" w:type="dxa"/>
          </w:tcPr>
          <w:p w:rsidR="00287AAE" w:rsidRPr="00287AAE" w:rsidRDefault="00332F8E" w:rsidP="00287AAE">
            <w:pPr>
              <w:pStyle w:val="TableBody"/>
            </w:pPr>
            <w:r w:rsidRPr="00332F8E">
              <w:t>Returns an HTML select element for each property in the object that is represented by the specified expression and using the specified list items.</w:t>
            </w:r>
          </w:p>
        </w:tc>
      </w:tr>
      <w:tr w:rsidR="00287AAE" w:rsidRPr="00287AAE">
        <w:tc>
          <w:tcPr>
            <w:tcW w:w="3888" w:type="dxa"/>
          </w:tcPr>
          <w:p w:rsidR="00287AAE" w:rsidRPr="00287AAE" w:rsidRDefault="00287AAE" w:rsidP="00287AAE">
            <w:pPr>
              <w:pStyle w:val="TableBody"/>
            </w:pPr>
            <w:proofErr w:type="spellStart"/>
            <w:r w:rsidRPr="00287AAE">
              <w:t>PasswordFor</w:t>
            </w:r>
            <w:proofErr w:type="spellEnd"/>
          </w:p>
        </w:tc>
        <w:tc>
          <w:tcPr>
            <w:tcW w:w="3888" w:type="dxa"/>
          </w:tcPr>
          <w:p w:rsidR="00287AAE" w:rsidRPr="00287AAE" w:rsidRDefault="00332F8E" w:rsidP="00287AAE">
            <w:pPr>
              <w:pStyle w:val="TableBody"/>
            </w:pPr>
            <w:r w:rsidRPr="00332F8E">
              <w:t>Returns a password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RadioButtonFor</w:t>
            </w:r>
            <w:proofErr w:type="spellEnd"/>
          </w:p>
        </w:tc>
        <w:tc>
          <w:tcPr>
            <w:tcW w:w="3888" w:type="dxa"/>
          </w:tcPr>
          <w:p w:rsidR="00287AAE" w:rsidRPr="00287AAE" w:rsidRDefault="00332F8E" w:rsidP="00287AAE">
            <w:pPr>
              <w:pStyle w:val="TableBody"/>
            </w:pPr>
            <w:r w:rsidRPr="00332F8E">
              <w:t>Returns a radio button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TextAreaFor</w:t>
            </w:r>
            <w:proofErr w:type="spellEnd"/>
          </w:p>
        </w:tc>
        <w:tc>
          <w:tcPr>
            <w:tcW w:w="3888" w:type="dxa"/>
          </w:tcPr>
          <w:p w:rsidR="00287AAE" w:rsidRPr="00287AAE" w:rsidRDefault="00332F8E" w:rsidP="00287AAE">
            <w:pPr>
              <w:pStyle w:val="TableBody"/>
            </w:pPr>
            <w:r w:rsidRPr="00332F8E">
              <w:t xml:space="preserve">Returns an HTML </w:t>
            </w:r>
            <w:proofErr w:type="spellStart"/>
            <w:r w:rsidRPr="00332F8E">
              <w:t>textarea</w:t>
            </w:r>
            <w:proofErr w:type="spellEnd"/>
            <w:r w:rsidRPr="00332F8E">
              <w:t xml:space="preserve">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TextBoxFor</w:t>
            </w:r>
            <w:proofErr w:type="spellEnd"/>
          </w:p>
        </w:tc>
        <w:tc>
          <w:tcPr>
            <w:tcW w:w="3888" w:type="dxa"/>
          </w:tcPr>
          <w:p w:rsidR="00287AAE" w:rsidRPr="00287AAE" w:rsidRDefault="00332F8E" w:rsidP="00287AAE">
            <w:pPr>
              <w:pStyle w:val="TableBody"/>
            </w:pPr>
            <w:r w:rsidRPr="00332F8E">
              <w:t>Returns a text input element for each property in the object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ValidateFor</w:t>
            </w:r>
            <w:proofErr w:type="spellEnd"/>
          </w:p>
        </w:tc>
        <w:tc>
          <w:tcPr>
            <w:tcW w:w="3888" w:type="dxa"/>
          </w:tcPr>
          <w:p w:rsidR="00287AAE" w:rsidRPr="00287AAE" w:rsidRDefault="00332F8E" w:rsidP="00287AAE">
            <w:pPr>
              <w:pStyle w:val="TableBody"/>
            </w:pPr>
            <w:r w:rsidRPr="00332F8E">
              <w:t>Retrieves the validation metadata and validates each data field that is represented by the specified expression.</w:t>
            </w:r>
          </w:p>
        </w:tc>
      </w:tr>
      <w:tr w:rsidR="00287AAE" w:rsidRPr="00287AAE">
        <w:tc>
          <w:tcPr>
            <w:tcW w:w="3888" w:type="dxa"/>
          </w:tcPr>
          <w:p w:rsidR="00287AAE" w:rsidRPr="00287AAE" w:rsidRDefault="00287AAE" w:rsidP="00287AAE">
            <w:pPr>
              <w:pStyle w:val="TableBody"/>
            </w:pPr>
            <w:proofErr w:type="spellStart"/>
            <w:r w:rsidRPr="00287AAE">
              <w:t>ValidationMessageFor</w:t>
            </w:r>
            <w:proofErr w:type="spellEnd"/>
          </w:p>
        </w:tc>
        <w:tc>
          <w:tcPr>
            <w:tcW w:w="3888" w:type="dxa"/>
          </w:tcPr>
          <w:p w:rsidR="00287AAE" w:rsidRPr="00287AAE" w:rsidRDefault="00332F8E" w:rsidP="00287AAE">
            <w:pPr>
              <w:pStyle w:val="TableBody"/>
            </w:pPr>
            <w:r w:rsidRPr="00332F8E">
              <w:t>Returns the HTML markup for a validation-error message for each data field that is represented by the specified expression.</w:t>
            </w:r>
          </w:p>
        </w:tc>
      </w:tr>
    </w:tbl>
    <w:p w:rsidR="00022506" w:rsidRDefault="00022506" w:rsidP="00022506">
      <w:pPr>
        <w:pStyle w:val="ListBullet"/>
        <w:numPr>
          <w:ilvl w:val="0"/>
          <w:numId w:val="0"/>
        </w:numPr>
      </w:pPr>
      <w:r>
        <w:t xml:space="preserve">Since our form was generated using a </w:t>
      </w:r>
      <w:proofErr w:type="gramStart"/>
      <w:r>
        <w:t>strongly-typed</w:t>
      </w:r>
      <w:proofErr w:type="gramEnd"/>
      <w:r>
        <w:t xml:space="preserve"> view, we can take advantage of this in the design of our action that the form posts to.  Instead of enumerating every input field as </w:t>
      </w:r>
      <w:r w:rsidR="00436F1C">
        <w:t>separate</w:t>
      </w:r>
      <w:r>
        <w:t xml:space="preserve"> action method parameters, all of the parameters can be bound to the same </w:t>
      </w:r>
      <w:proofErr w:type="spellStart"/>
      <w:r>
        <w:t>ViewModel</w:t>
      </w:r>
      <w:proofErr w:type="spellEnd"/>
      <w:r>
        <w:t xml:space="preserve"> we used to render the view, shown in Listing 3.11.</w:t>
      </w:r>
    </w:p>
    <w:p w:rsidR="00022506" w:rsidRDefault="00022506" w:rsidP="00022506">
      <w:pPr>
        <w:pStyle w:val="CodeListingCaption"/>
      </w:pPr>
      <w:r>
        <w:t xml:space="preserve">Listing 3.11: The signature of the </w:t>
      </w:r>
      <w:proofErr w:type="spellStart"/>
      <w:r>
        <w:t>LogOn</w:t>
      </w:r>
      <w:proofErr w:type="spellEnd"/>
      <w:r>
        <w:t xml:space="preserve"> action using the </w:t>
      </w:r>
      <w:proofErr w:type="spellStart"/>
      <w:r>
        <w:t>ViewModel</w:t>
      </w:r>
      <w:proofErr w:type="spellEnd"/>
      <w:r>
        <w:t xml:space="preserve"> as a parameter</w:t>
      </w:r>
    </w:p>
    <w:p w:rsidR="007906D6" w:rsidRPr="007906D6" w:rsidRDefault="007906D6" w:rsidP="007906D6">
      <w:pPr>
        <w:pStyle w:val="Code"/>
      </w:pPr>
      <w:proofErr w:type="gramStart"/>
      <w:r w:rsidRPr="007906D6">
        <w:t>public</w:t>
      </w:r>
      <w:proofErr w:type="gramEnd"/>
      <w:r w:rsidRPr="007906D6">
        <w:t xml:space="preserve"> </w:t>
      </w:r>
      <w:proofErr w:type="spellStart"/>
      <w:r w:rsidRPr="007906D6">
        <w:t>ActionResult</w:t>
      </w:r>
      <w:proofErr w:type="spellEnd"/>
      <w:r w:rsidRPr="007906D6">
        <w:t xml:space="preserve"> </w:t>
      </w:r>
      <w:proofErr w:type="spellStart"/>
      <w:r w:rsidRPr="007906D6">
        <w:t>LogOn</w:t>
      </w:r>
      <w:proofErr w:type="spellEnd"/>
      <w:r w:rsidRPr="007906D6">
        <w:t>(</w:t>
      </w:r>
      <w:proofErr w:type="spellStart"/>
      <w:r w:rsidRPr="007906D6">
        <w:t>LogOnModel</w:t>
      </w:r>
      <w:proofErr w:type="spellEnd"/>
      <w:r w:rsidRPr="007906D6">
        <w:t xml:space="preserve"> model, string </w:t>
      </w:r>
      <w:proofErr w:type="spellStart"/>
      <w:r w:rsidRPr="007906D6">
        <w:t>returnUrl</w:t>
      </w:r>
      <w:proofErr w:type="spellEnd"/>
      <w:r w:rsidRPr="007906D6">
        <w:t>)</w:t>
      </w:r>
    </w:p>
    <w:p w:rsidR="007906D6" w:rsidRPr="007906D6" w:rsidRDefault="007906D6" w:rsidP="007906D6">
      <w:pPr>
        <w:pStyle w:val="Code"/>
      </w:pPr>
      <w:r w:rsidRPr="007906D6">
        <w:t>{</w:t>
      </w:r>
    </w:p>
    <w:p w:rsidR="007906D6" w:rsidRPr="007906D6" w:rsidRDefault="007906D6" w:rsidP="007906D6">
      <w:pPr>
        <w:pStyle w:val="Code"/>
      </w:pPr>
      <w:r w:rsidRPr="007906D6">
        <w:t xml:space="preserve">    </w:t>
      </w:r>
      <w:proofErr w:type="gramStart"/>
      <w:r w:rsidRPr="007906D6">
        <w:t>if</w:t>
      </w:r>
      <w:proofErr w:type="gramEnd"/>
      <w:r w:rsidRPr="007906D6">
        <w:t xml:space="preserve"> (</w:t>
      </w:r>
      <w:proofErr w:type="spellStart"/>
      <w:r w:rsidRPr="007906D6">
        <w:t>ModelState.IsValid</w:t>
      </w:r>
      <w:proofErr w:type="spellEnd"/>
      <w:r w:rsidRPr="007906D6">
        <w: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gramStart"/>
      <w:r w:rsidRPr="007906D6">
        <w:t>if</w:t>
      </w:r>
      <w:proofErr w:type="gramEnd"/>
      <w:r w:rsidRPr="007906D6">
        <w:t xml:space="preserve"> (</w:t>
      </w:r>
      <w:proofErr w:type="spellStart"/>
      <w:r w:rsidRPr="007906D6">
        <w:t>MembershipService.ValidateUser</w:t>
      </w:r>
      <w:proofErr w:type="spellEnd"/>
      <w:r w:rsidRPr="007906D6">
        <w:t>(</w:t>
      </w:r>
      <w:proofErr w:type="spellStart"/>
      <w:r w:rsidRPr="007906D6">
        <w:t>model.UserName</w:t>
      </w:r>
      <w:proofErr w:type="spellEnd"/>
      <w:r w:rsidRPr="007906D6">
        <w:t>,</w:t>
      </w:r>
    </w:p>
    <w:p w:rsidR="007906D6" w:rsidRPr="007906D6" w:rsidRDefault="007906D6" w:rsidP="007906D6">
      <w:pPr>
        <w:pStyle w:val="Code"/>
      </w:pPr>
      <w:r w:rsidRPr="007906D6">
        <w:t xml:space="preserve">                                           </w:t>
      </w:r>
      <w:proofErr w:type="spellStart"/>
      <w:proofErr w:type="gramStart"/>
      <w:r w:rsidRPr="007906D6">
        <w:t>model.Password</w:t>
      </w:r>
      <w:proofErr w:type="spellEnd"/>
      <w:proofErr w:type="gramEnd"/>
      <w:r w:rsidRPr="007906D6">
        <w: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spellStart"/>
      <w:proofErr w:type="gramStart"/>
      <w:r w:rsidRPr="007906D6">
        <w:t>FormsService.SignIn</w:t>
      </w:r>
      <w:proofErr w:type="spellEnd"/>
      <w:r w:rsidRPr="007906D6">
        <w:t>(</w:t>
      </w:r>
      <w:proofErr w:type="spellStart"/>
      <w:proofErr w:type="gramEnd"/>
      <w:r w:rsidRPr="007906D6">
        <w:t>model.UserName</w:t>
      </w:r>
      <w:proofErr w:type="spellEnd"/>
      <w:r w:rsidRPr="007906D6">
        <w:t xml:space="preserve">, </w:t>
      </w:r>
      <w:proofErr w:type="spellStart"/>
      <w:r w:rsidRPr="007906D6">
        <w:t>model.RememberMe</w:t>
      </w:r>
      <w:proofErr w:type="spellEnd"/>
      <w:r w:rsidRPr="007906D6">
        <w:t>);</w:t>
      </w:r>
    </w:p>
    <w:p w:rsidR="007906D6" w:rsidRPr="007906D6" w:rsidRDefault="007906D6" w:rsidP="007906D6">
      <w:pPr>
        <w:pStyle w:val="Code"/>
      </w:pPr>
      <w:r w:rsidRPr="007906D6">
        <w:t xml:space="preserve">            </w:t>
      </w:r>
      <w:proofErr w:type="gramStart"/>
      <w:r w:rsidRPr="007906D6">
        <w:t>if</w:t>
      </w:r>
      <w:proofErr w:type="gramEnd"/>
      <w:r w:rsidRPr="007906D6">
        <w:t xml:space="preserve"> (!</w:t>
      </w:r>
      <w:proofErr w:type="spellStart"/>
      <w:r w:rsidRPr="007906D6">
        <w:t>String.IsNullOrEmpty</w:t>
      </w:r>
      <w:proofErr w:type="spellEnd"/>
      <w:r w:rsidRPr="007906D6">
        <w:t>(</w:t>
      </w:r>
      <w:proofErr w:type="spellStart"/>
      <w:r w:rsidRPr="007906D6">
        <w:t>returnUrl</w:t>
      </w:r>
      <w:proofErr w:type="spellEnd"/>
      <w:r w:rsidRPr="007906D6">
        <w: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gramStart"/>
      <w:r w:rsidRPr="007906D6">
        <w:t>return</w:t>
      </w:r>
      <w:proofErr w:type="gramEnd"/>
      <w:r w:rsidRPr="007906D6">
        <w:t xml:space="preserve"> Redirect(</w:t>
      </w:r>
      <w:proofErr w:type="spellStart"/>
      <w:r w:rsidRPr="007906D6">
        <w:t>returnUrl</w:t>
      </w:r>
      <w:proofErr w:type="spellEnd"/>
      <w:r w:rsidRPr="007906D6">
        <w: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gramStart"/>
      <w:r w:rsidRPr="007906D6">
        <w:t>else</w:t>
      </w:r>
      <w:proofErr w:type="gramEnd"/>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gramStart"/>
      <w:r w:rsidRPr="007906D6">
        <w:t>return</w:t>
      </w:r>
      <w:proofErr w:type="gramEnd"/>
      <w:r w:rsidRPr="007906D6">
        <w:t xml:space="preserve"> </w:t>
      </w:r>
      <w:proofErr w:type="spellStart"/>
      <w:r w:rsidRPr="007906D6">
        <w:t>RedirectToAction</w:t>
      </w:r>
      <w:proofErr w:type="spellEnd"/>
      <w:r w:rsidRPr="007906D6">
        <w:t>("Index", "Home");</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gramStart"/>
      <w:r w:rsidRPr="007906D6">
        <w:t>else</w:t>
      </w:r>
      <w:proofErr w:type="gramEnd"/>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roofErr w:type="spellStart"/>
      <w:proofErr w:type="gramStart"/>
      <w:r w:rsidRPr="007906D6">
        <w:t>ModelState.AddModelError</w:t>
      </w:r>
      <w:proofErr w:type="spellEnd"/>
      <w:r w:rsidRPr="007906D6">
        <w:t>(</w:t>
      </w:r>
      <w:proofErr w:type="gramEnd"/>
      <w:r w:rsidRPr="007906D6">
        <w:t>"",</w:t>
      </w:r>
    </w:p>
    <w:p w:rsidR="007906D6" w:rsidRPr="007906D6" w:rsidRDefault="007906D6" w:rsidP="007906D6">
      <w:pPr>
        <w:pStyle w:val="Code"/>
      </w:pPr>
      <w:r w:rsidRPr="007906D6">
        <w:t xml:space="preserve">                "The user name or password provided is incorrect.");</w:t>
      </w:r>
    </w:p>
    <w:p w:rsidR="007906D6" w:rsidRPr="007906D6" w:rsidRDefault="007906D6" w:rsidP="007906D6">
      <w:pPr>
        <w:pStyle w:val="Code"/>
      </w:pPr>
      <w:r w:rsidRPr="007906D6">
        <w:t xml:space="preserve">        }</w:t>
      </w:r>
    </w:p>
    <w:p w:rsidR="007906D6" w:rsidRPr="007906D6" w:rsidRDefault="007906D6" w:rsidP="007906D6">
      <w:pPr>
        <w:pStyle w:val="Code"/>
      </w:pPr>
      <w:r w:rsidRPr="007906D6">
        <w:t xml:space="preserve">    }</w:t>
      </w:r>
    </w:p>
    <w:p w:rsidR="007906D6" w:rsidRPr="007906D6" w:rsidRDefault="007906D6" w:rsidP="007906D6">
      <w:pPr>
        <w:pStyle w:val="Code"/>
      </w:pPr>
    </w:p>
    <w:p w:rsidR="007906D6" w:rsidRPr="007906D6" w:rsidRDefault="007906D6" w:rsidP="007906D6">
      <w:pPr>
        <w:pStyle w:val="Code"/>
      </w:pPr>
      <w:r w:rsidRPr="007906D6">
        <w:t xml:space="preserve">    // If we got this far, something failed, redisplay form</w:t>
      </w:r>
    </w:p>
    <w:p w:rsidR="007906D6" w:rsidRPr="007906D6" w:rsidRDefault="007906D6" w:rsidP="007906D6">
      <w:pPr>
        <w:pStyle w:val="Code"/>
      </w:pPr>
      <w:r w:rsidRPr="007906D6">
        <w:t xml:space="preserve">    </w:t>
      </w:r>
      <w:proofErr w:type="gramStart"/>
      <w:r w:rsidRPr="007906D6">
        <w:t>return</w:t>
      </w:r>
      <w:proofErr w:type="gramEnd"/>
      <w:r w:rsidRPr="007906D6">
        <w:t xml:space="preserve"> View(model);</w:t>
      </w:r>
    </w:p>
    <w:p w:rsidR="007906D6" w:rsidRPr="007906D6" w:rsidRDefault="007906D6" w:rsidP="007906D6">
      <w:pPr>
        <w:pStyle w:val="Code"/>
      </w:pPr>
      <w:r w:rsidRPr="007906D6">
        <w:t>}</w:t>
      </w:r>
    </w:p>
    <w:p w:rsidR="00022506" w:rsidRDefault="00022506" w:rsidP="00022506">
      <w:pPr>
        <w:pStyle w:val="Code"/>
      </w:pPr>
      <w:commentRangeStart w:id="3"/>
      <w:commentRangeStart w:id="4"/>
    </w:p>
    <w:p w:rsidR="007906D6" w:rsidRDefault="007906D6" w:rsidP="00022506">
      <w:pPr>
        <w:pStyle w:val="Code"/>
      </w:pPr>
    </w:p>
    <w:commentRangeEnd w:id="3"/>
    <w:p w:rsidR="00ED2EFF" w:rsidRPr="00ED2EFF" w:rsidRDefault="00111DBC" w:rsidP="00626381">
      <w:pPr>
        <w:pStyle w:val="Body1"/>
      </w:pPr>
      <w:r>
        <w:rPr>
          <w:rStyle w:val="CommentReference"/>
          <w:vanish/>
        </w:rPr>
        <w:commentReference w:id="3"/>
      </w:r>
      <w:commentRangeStart w:id="5"/>
      <w:commentRangeEnd w:id="4"/>
      <w:r w:rsidR="007906D6">
        <w:commentReference w:id="4"/>
      </w:r>
      <w:r w:rsidR="00436F1C">
        <w:t>Our</w:t>
      </w:r>
      <w:commentRangeEnd w:id="5"/>
      <w:r w:rsidR="006F1656">
        <w:rPr>
          <w:rStyle w:val="CommentReference"/>
          <w:vanish/>
        </w:rPr>
        <w:commentReference w:id="5"/>
      </w:r>
      <w:r w:rsidR="00436F1C">
        <w:t xml:space="preserve"> </w:t>
      </w:r>
      <w:proofErr w:type="spellStart"/>
      <w:r w:rsidR="00436F1C">
        <w:t>LogOn</w:t>
      </w:r>
      <w:proofErr w:type="spellEnd"/>
      <w:r w:rsidR="00436F1C">
        <w:t xml:space="preserve"> action method takes a single </w:t>
      </w:r>
      <w:proofErr w:type="spellStart"/>
      <w:r w:rsidR="00436F1C">
        <w:t>LogOnModel</w:t>
      </w:r>
      <w:proofErr w:type="spellEnd"/>
      <w:r w:rsidR="00436F1C">
        <w:t xml:space="preserve"> object, as well as the potential return URL, instead of a method parameter for each input element on our form.</w:t>
      </w:r>
      <w:r w:rsidR="00A12C69">
        <w:t xml:space="preserve">  As powerful as the </w:t>
      </w:r>
      <w:proofErr w:type="spellStart"/>
      <w:r w:rsidR="00A12C69">
        <w:t>HtmlHelper</w:t>
      </w:r>
      <w:proofErr w:type="spellEnd"/>
      <w:r w:rsidR="00A12C69">
        <w:t xml:space="preserve"> extensions for </w:t>
      </w:r>
      <w:proofErr w:type="gramStart"/>
      <w:r w:rsidR="00A12C69">
        <w:t>strongly-typed</w:t>
      </w:r>
      <w:proofErr w:type="gramEnd"/>
      <w:r w:rsidR="00A12C69">
        <w:t xml:space="preserve">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 xml:space="preserve">3.4 Using </w:t>
      </w:r>
      <w:proofErr w:type="gramStart"/>
      <w:r>
        <w:t>strongly-typed</w:t>
      </w:r>
      <w:proofErr w:type="gramEnd"/>
      <w:r>
        <w:t xml:space="preserve"> templates</w:t>
      </w:r>
    </w:p>
    <w:p w:rsidR="004F0B8F" w:rsidRDefault="004F0B8F" w:rsidP="004F0B8F">
      <w:pPr>
        <w:pStyle w:val="Body1"/>
      </w:pPr>
      <w:r>
        <w:t xml:space="preserve">As we move towards using </w:t>
      </w:r>
      <w:proofErr w:type="gramStart"/>
      <w:r>
        <w:t>strongly-typed</w:t>
      </w:r>
      <w:proofErr w:type="gramEnd"/>
      <w:r>
        <w:t xml:space="preserve"> views</w:t>
      </w:r>
      <w:r w:rsidR="009B146D">
        <w:t>, views based on a presentation model,</w:t>
      </w:r>
      <w:r>
        <w:t xml:space="preserve"> we will start to see more and more patterns emerge.  If a </w:t>
      </w:r>
      <w:proofErr w:type="spellStart"/>
      <w:r>
        <w:t>ViewModel</w:t>
      </w:r>
      <w:proofErr w:type="spellEnd"/>
      <w:r>
        <w:t xml:space="preserve"> object has a </w:t>
      </w:r>
      <w:proofErr w:type="spellStart"/>
      <w:proofErr w:type="gramStart"/>
      <w:r>
        <w:t>boolean</w:t>
      </w:r>
      <w:proofErr w:type="spellEnd"/>
      <w:proofErr w:type="gramEnd"/>
      <w:r>
        <w:t xml:space="preserve"> property on a form, we will almost certainly want to display a checkbox on a form.  Email addresses should always render the same, as should password fields and so on.  It is very rare that an input element won't also include the corresponding validation message.  </w:t>
      </w:r>
    </w:p>
    <w:p w:rsidR="004F0B8F" w:rsidRDefault="008C74C4" w:rsidP="004F0B8F">
      <w:pPr>
        <w:pStyle w:val="Body"/>
      </w:pPr>
      <w:proofErr w:type="spellStart"/>
      <w:r>
        <w:t>HtmlHelper</w:t>
      </w:r>
      <w:proofErr w:type="spellEnd"/>
      <w:r>
        <w:t xml:space="preserve"> extension methods work well for individual snippets of HTML elements, but tend not to scale as the HTML generated starts to become more complex and include more varieties of elements.  </w:t>
      </w:r>
      <w:r w:rsidR="009B146D">
        <w:t xml:space="preserve">ASP.NET MVC 2 gives us a way </w:t>
      </w:r>
      <w:r>
        <w:t>to start basing our rendering decisions based on model metadata</w:t>
      </w:r>
      <w:r w:rsidR="009B146D">
        <w:t xml:space="preserve">.  An example of this is marking our view model with a </w:t>
      </w:r>
      <w:proofErr w:type="spellStart"/>
      <w:r w:rsidR="009B146D">
        <w:t>RequiredAttribute</w:t>
      </w:r>
      <w:proofErr w:type="spellEnd"/>
      <w:r w:rsidR="009B146D">
        <w:t xml:space="preserve"> so that is will be automatically validated.  The framework also provides ways to generate snippets of HTML based on properties of our view model. </w:t>
      </w:r>
    </w:p>
    <w:p w:rsidR="008C74C4" w:rsidRPr="004F0B8F" w:rsidRDefault="008C74C4" w:rsidP="004F0B8F">
      <w:pPr>
        <w:pStyle w:val="Body"/>
      </w:pPr>
      <w:r>
        <w:t xml:space="preserve">With ASP.NET MVC 2, the MVC team designed a </w:t>
      </w:r>
      <w:r w:rsidR="00D64AD4">
        <w:t xml:space="preserve">view feature that tends to sit between </w:t>
      </w:r>
      <w:proofErr w:type="spellStart"/>
      <w:r w:rsidR="00D64AD4">
        <w:t>HtmlHelper</w:t>
      </w:r>
      <w:proofErr w:type="spellEnd"/>
      <w:r w:rsidR="00D64AD4">
        <w:t xml:space="preserve"> extension methods and full-blown partials in size and scope.  This feature is </w:t>
      </w:r>
      <w:proofErr w:type="spellStart"/>
      <w:r w:rsidR="009B146D">
        <w:t>templated</w:t>
      </w:r>
      <w:proofErr w:type="spellEnd"/>
      <w:r w:rsidR="009B146D">
        <w:t xml:space="preserve"> helpers</w:t>
      </w:r>
      <w:r w:rsidR="00D64AD4">
        <w:t xml:space="preserve">, and is designed to assist in generating HTML based on </w:t>
      </w:r>
      <w:proofErr w:type="gramStart"/>
      <w:r w:rsidR="00D64AD4">
        <w:t>strongl</w:t>
      </w:r>
      <w:r w:rsidR="00A07006">
        <w:t>y-typed</w:t>
      </w:r>
      <w:proofErr w:type="gramEnd"/>
      <w:r w:rsidR="00A07006">
        <w:t xml:space="preserve"> views.  </w:t>
      </w:r>
      <w:proofErr w:type="spellStart"/>
      <w:r w:rsidR="009B146D">
        <w:t>Templated</w:t>
      </w:r>
      <w:proofErr w:type="spellEnd"/>
      <w:r w:rsidR="009B146D">
        <w:t xml:space="preserve"> helpers</w:t>
      </w:r>
      <w:r w:rsidR="00A07006">
        <w:t xml:space="preserve"> can be used to generate HTML for the entire model or one member at a time.  Because HTML for viewing and editing are radically different, generating templates for each is accomplished through two different sets of methods, with </w:t>
      </w:r>
      <w:r w:rsidR="00174A34">
        <w:t>two different sets of templates.</w:t>
      </w:r>
    </w:p>
    <w:p w:rsidR="00707A36" w:rsidRDefault="00F30419" w:rsidP="00F30419">
      <w:pPr>
        <w:pStyle w:val="Head2"/>
      </w:pPr>
      <w:r>
        <w:t xml:space="preserve">3.4.1 </w:t>
      </w:r>
      <w:proofErr w:type="spellStart"/>
      <w:r>
        <w:t>EditorFor</w:t>
      </w:r>
      <w:proofErr w:type="spellEnd"/>
      <w:r>
        <w:t xml:space="preserve"> and </w:t>
      </w:r>
      <w:proofErr w:type="spellStart"/>
      <w:r>
        <w:t>DisplayFor</w:t>
      </w:r>
      <w:proofErr w:type="spellEnd"/>
      <w:r>
        <w:t xml:space="preserve"> templates</w:t>
      </w:r>
    </w:p>
    <w:p w:rsidR="00A07006" w:rsidRDefault="00174A34" w:rsidP="00A07006">
      <w:pPr>
        <w:pStyle w:val="Body1"/>
      </w:pPr>
      <w:r>
        <w:t xml:space="preserve">These two different sets of templates are separated into a set of Editor and Display templates.  </w:t>
      </w:r>
      <w:r w:rsidR="00660F9A">
        <w:t>The Editor and Display templates are generated from the following methods:</w:t>
      </w:r>
    </w:p>
    <w:p w:rsidR="00660F9A" w:rsidRDefault="00660F9A" w:rsidP="00660F9A">
      <w:pPr>
        <w:pStyle w:val="ListBullet"/>
      </w:pPr>
      <w:proofErr w:type="spellStart"/>
      <w:proofErr w:type="gramStart"/>
      <w:r>
        <w:t>Html.Display</w:t>
      </w:r>
      <w:proofErr w:type="spellEnd"/>
      <w:r>
        <w:t>(</w:t>
      </w:r>
      <w:proofErr w:type="gramEnd"/>
      <w:r>
        <w:t>"Message")</w:t>
      </w:r>
    </w:p>
    <w:p w:rsidR="00660F9A" w:rsidRDefault="00660F9A" w:rsidP="00660F9A">
      <w:pPr>
        <w:pStyle w:val="ListBullet"/>
      </w:pPr>
      <w:proofErr w:type="spellStart"/>
      <w:proofErr w:type="gramStart"/>
      <w:r>
        <w:t>Html.DisplayFor</w:t>
      </w:r>
      <w:proofErr w:type="spellEnd"/>
      <w:r>
        <w:t>(</w:t>
      </w:r>
      <w:proofErr w:type="gramEnd"/>
      <w:r>
        <w:t xml:space="preserve">m =&gt; </w:t>
      </w:r>
      <w:proofErr w:type="spellStart"/>
      <w:r>
        <w:t>m.Message</w:t>
      </w:r>
      <w:proofErr w:type="spellEnd"/>
      <w:r>
        <w:t>)</w:t>
      </w:r>
    </w:p>
    <w:p w:rsidR="00660F9A" w:rsidRDefault="00660F9A" w:rsidP="00660F9A">
      <w:pPr>
        <w:pStyle w:val="ListBullet"/>
      </w:pPr>
      <w:proofErr w:type="spellStart"/>
      <w:proofErr w:type="gramStart"/>
      <w:r>
        <w:t>Html.DisplayForModel</w:t>
      </w:r>
      <w:proofErr w:type="spellEnd"/>
      <w:r>
        <w:t>(</w:t>
      </w:r>
      <w:proofErr w:type="gramEnd"/>
      <w:r>
        <w:t>)</w:t>
      </w:r>
    </w:p>
    <w:p w:rsidR="00660F9A" w:rsidRDefault="00660F9A" w:rsidP="00660F9A">
      <w:pPr>
        <w:pStyle w:val="ListBullet"/>
      </w:pPr>
      <w:proofErr w:type="spellStart"/>
      <w:proofErr w:type="gramStart"/>
      <w:r>
        <w:t>Html.Editor</w:t>
      </w:r>
      <w:proofErr w:type="spellEnd"/>
      <w:r>
        <w:t>(</w:t>
      </w:r>
      <w:proofErr w:type="gramEnd"/>
      <w:r>
        <w:t>"</w:t>
      </w:r>
      <w:proofErr w:type="spellStart"/>
      <w:r>
        <w:t>UserName</w:t>
      </w:r>
      <w:proofErr w:type="spellEnd"/>
      <w:r>
        <w:t>")</w:t>
      </w:r>
    </w:p>
    <w:p w:rsidR="00660F9A" w:rsidRDefault="00660F9A" w:rsidP="00660F9A">
      <w:pPr>
        <w:pStyle w:val="ListBullet"/>
      </w:pPr>
      <w:proofErr w:type="spellStart"/>
      <w:proofErr w:type="gramStart"/>
      <w:r>
        <w:t>Html.EditorFor</w:t>
      </w:r>
      <w:proofErr w:type="spellEnd"/>
      <w:r>
        <w:t>(</w:t>
      </w:r>
      <w:proofErr w:type="gramEnd"/>
      <w:r>
        <w:t xml:space="preserve">m =&gt; </w:t>
      </w:r>
      <w:proofErr w:type="spellStart"/>
      <w:r>
        <w:t>m.UserName</w:t>
      </w:r>
      <w:proofErr w:type="spellEnd"/>
      <w:r>
        <w:t>)</w:t>
      </w:r>
    </w:p>
    <w:p w:rsidR="00660F9A" w:rsidRDefault="00660F9A" w:rsidP="00660F9A">
      <w:pPr>
        <w:pStyle w:val="ListBullet"/>
      </w:pPr>
      <w:proofErr w:type="spellStart"/>
      <w:proofErr w:type="gramStart"/>
      <w:r>
        <w:t>Html.EditorForModel</w:t>
      </w:r>
      <w:proofErr w:type="spellEnd"/>
      <w:r>
        <w:t>(</w:t>
      </w:r>
      <w:proofErr w:type="gramEnd"/>
      <w:r>
        <w:t>)</w:t>
      </w:r>
    </w:p>
    <w:p w:rsidR="00660F9A" w:rsidRDefault="00F54962" w:rsidP="00660F9A">
      <w:pPr>
        <w:pStyle w:val="Body1"/>
      </w:pPr>
      <w:r>
        <w:t xml:space="preserve">Although string-based versions exist for using templates against </w:t>
      </w:r>
      <w:proofErr w:type="gramStart"/>
      <w:r>
        <w:t>loosely-typed</w:t>
      </w:r>
      <w:proofErr w:type="gramEnd"/>
      <w:r>
        <w:t xml:space="preserve"> views, we will prefer to use the expression-based methods to gain the benefits of using strongly-typed views.</w:t>
      </w:r>
      <w:r w:rsidR="004D5CEF">
        <w:t xml:space="preserve">  If our model is very simple, we can use the "</w:t>
      </w:r>
      <w:proofErr w:type="spellStart"/>
      <w:r w:rsidR="004D5CEF">
        <w:t>ForModel</w:t>
      </w:r>
      <w:proofErr w:type="spellEnd"/>
      <w:r w:rsidR="004D5CEF">
        <w:t xml:space="preserve">" methods, which enumerate over every member in our model to generate the complete HTML.  Since our "Change Password" page is very simple, we can use the </w:t>
      </w:r>
      <w:proofErr w:type="spellStart"/>
      <w:r w:rsidR="004D5CEF">
        <w:t>EditorForModel</w:t>
      </w:r>
      <w:proofErr w:type="spellEnd"/>
      <w:r w:rsidR="004D5CEF">
        <w:t xml:space="preserve"> method, shown in Listing 3.12.</w:t>
      </w:r>
    </w:p>
    <w:p w:rsidR="004D5CEF" w:rsidRDefault="004D5CEF" w:rsidP="004D5CEF">
      <w:pPr>
        <w:pStyle w:val="CodeListingCaption"/>
      </w:pPr>
      <w:r>
        <w:t xml:space="preserve">Listing 3.12: Using </w:t>
      </w:r>
      <w:proofErr w:type="spellStart"/>
      <w:r>
        <w:t>EditorForModel</w:t>
      </w:r>
      <w:proofErr w:type="spellEnd"/>
      <w:r>
        <w:t xml:space="preserve"> for a simple model</w:t>
      </w:r>
    </w:p>
    <w:p w:rsidR="004D5CEF" w:rsidRPr="004D5CEF" w:rsidRDefault="004D5CEF" w:rsidP="004D5CEF">
      <w:pPr>
        <w:pStyle w:val="Code"/>
      </w:pPr>
      <w:r w:rsidRPr="004D5CEF">
        <w:t xml:space="preserve">&lt;% </w:t>
      </w:r>
      <w:proofErr w:type="gramStart"/>
      <w:r w:rsidRPr="004D5CEF">
        <w:t>using</w:t>
      </w:r>
      <w:proofErr w:type="gramEnd"/>
      <w:r w:rsidRPr="004D5CEF">
        <w:t xml:space="preserve"> (</w:t>
      </w:r>
      <w:proofErr w:type="spellStart"/>
      <w:r w:rsidRPr="004D5CEF">
        <w:t>Html.BeginForm</w:t>
      </w:r>
      <w:proofErr w:type="spellEnd"/>
      <w:r w:rsidRPr="004D5CEF">
        <w:t>()) { %&gt;</w:t>
      </w:r>
    </w:p>
    <w:p w:rsidR="004D5CEF" w:rsidRPr="004D5CEF" w:rsidRDefault="004D5CEF" w:rsidP="004D5CEF">
      <w:pPr>
        <w:pStyle w:val="Code"/>
      </w:pPr>
      <w:r w:rsidRPr="004D5CEF">
        <w:t xml:space="preserve">    &lt;</w:t>
      </w:r>
      <w:proofErr w:type="gramStart"/>
      <w:r w:rsidRPr="004D5CEF">
        <w:t>div</w:t>
      </w:r>
      <w:proofErr w:type="gramEnd"/>
      <w:r w:rsidRPr="004D5CEF">
        <w:t>&gt;</w:t>
      </w:r>
    </w:p>
    <w:p w:rsidR="004D5CEF" w:rsidRPr="004D5CEF" w:rsidRDefault="004D5CEF" w:rsidP="004D5CEF">
      <w:pPr>
        <w:pStyle w:val="Code"/>
      </w:pPr>
      <w:r w:rsidRPr="004D5CEF">
        <w:t xml:space="preserve">        &lt;</w:t>
      </w:r>
      <w:proofErr w:type="spellStart"/>
      <w:proofErr w:type="gramStart"/>
      <w:r w:rsidRPr="004D5CEF">
        <w:t>fieldset</w:t>
      </w:r>
      <w:proofErr w:type="spellEnd"/>
      <w:proofErr w:type="gramEnd"/>
      <w:r w:rsidRPr="004D5CEF">
        <w:t>&gt;</w:t>
      </w:r>
    </w:p>
    <w:p w:rsidR="004D5CEF" w:rsidRPr="004D5CEF" w:rsidRDefault="004D5CEF" w:rsidP="004D5CEF">
      <w:pPr>
        <w:pStyle w:val="Code"/>
      </w:pPr>
      <w:r w:rsidRPr="004D5CEF">
        <w:t xml:space="preserve">            &lt;</w:t>
      </w:r>
      <w:proofErr w:type="gramStart"/>
      <w:r w:rsidRPr="004D5CEF">
        <w:t>legend</w:t>
      </w:r>
      <w:proofErr w:type="gramEnd"/>
      <w:r w:rsidRPr="004D5CEF">
        <w:t>&gt;Account Information&lt;/legend&gt;</w:t>
      </w:r>
    </w:p>
    <w:p w:rsidR="004D5CEF" w:rsidRPr="004D5CEF" w:rsidRDefault="004D5CEF" w:rsidP="004D5CEF">
      <w:pPr>
        <w:pStyle w:val="Code"/>
      </w:pPr>
      <w:r w:rsidRPr="004D5CEF">
        <w:t xml:space="preserve">            &lt;%= </w:t>
      </w:r>
      <w:proofErr w:type="spellStart"/>
      <w:proofErr w:type="gramStart"/>
      <w:r w:rsidRPr="004D5CEF">
        <w:t>Html.EditorForModel</w:t>
      </w:r>
      <w:proofErr w:type="spellEnd"/>
      <w:r w:rsidRPr="004D5CEF">
        <w:t>(</w:t>
      </w:r>
      <w:proofErr w:type="gramEnd"/>
      <w:r w:rsidRPr="004D5CEF">
        <w:t>) %&gt;</w:t>
      </w:r>
    </w:p>
    <w:p w:rsidR="004D5CEF" w:rsidRPr="004D5CEF" w:rsidRDefault="004D5CEF" w:rsidP="004D5CEF">
      <w:pPr>
        <w:pStyle w:val="Code"/>
      </w:pPr>
      <w:r w:rsidRPr="004D5CEF">
        <w:t xml:space="preserve">            &lt;</w:t>
      </w:r>
      <w:proofErr w:type="gramStart"/>
      <w:r w:rsidRPr="004D5CEF">
        <w:t>p</w:t>
      </w:r>
      <w:proofErr w:type="gramEnd"/>
      <w:r w:rsidRPr="004D5CEF">
        <w:t>&gt;</w:t>
      </w:r>
    </w:p>
    <w:p w:rsidR="004D5CEF" w:rsidRPr="004D5CEF" w:rsidRDefault="004D5CEF" w:rsidP="004D5CEF">
      <w:pPr>
        <w:pStyle w:val="Code"/>
      </w:pPr>
      <w:r w:rsidRPr="004D5CEF">
        <w:t xml:space="preserve">                &lt;</w:t>
      </w:r>
      <w:proofErr w:type="gramStart"/>
      <w:r w:rsidRPr="004D5CEF">
        <w:t>input</w:t>
      </w:r>
      <w:proofErr w:type="gramEnd"/>
      <w:r w:rsidRPr="004D5CEF">
        <w:t xml:space="preserve">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w:t>
      </w:r>
      <w:proofErr w:type="spellStart"/>
      <w:r w:rsidRPr="004D5CEF">
        <w:t>fieldset</w:t>
      </w:r>
      <w:proofErr w:type="spellEnd"/>
      <w:r w:rsidRPr="004D5CEF">
        <w:t>&gt;</w:t>
      </w:r>
    </w:p>
    <w:p w:rsidR="004D5CEF" w:rsidRPr="004D5CEF" w:rsidRDefault="004D5CEF" w:rsidP="004D5CEF">
      <w:pPr>
        <w:pStyle w:val="Code"/>
      </w:pPr>
      <w:r w:rsidRPr="004D5CEF">
        <w:t xml:space="preserve">    &lt;/div&gt;</w:t>
      </w:r>
    </w:p>
    <w:p w:rsidR="004D5CEF" w:rsidRDefault="004D5CEF" w:rsidP="004D5CEF">
      <w:pPr>
        <w:pStyle w:val="Code"/>
      </w:pPr>
      <w:r w:rsidRPr="004D5CEF">
        <w:t>&lt;</w:t>
      </w:r>
      <w:proofErr w:type="gramStart"/>
      <w:r w:rsidRPr="004D5CEF">
        <w:t>% }</w:t>
      </w:r>
      <w:proofErr w:type="gramEnd"/>
      <w:r w:rsidRPr="004D5CEF">
        <w:t xml:space="preserve"> %&gt;</w:t>
      </w:r>
    </w:p>
    <w:p w:rsidR="004D5CEF" w:rsidRDefault="00B650BD" w:rsidP="004D5CEF">
      <w:pPr>
        <w:pStyle w:val="Body1"/>
      </w:pPr>
      <w:r>
        <w:t xml:space="preserve">This </w:t>
      </w:r>
      <w:proofErr w:type="spellStart"/>
      <w:r>
        <w:t>EditorForModel</w:t>
      </w:r>
      <w:proofErr w:type="spellEnd"/>
      <w:r>
        <w:t xml:space="preserve">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w:t>
      </w:r>
      <w:proofErr w:type="spellStart"/>
      <w:proofErr w:type="gramStart"/>
      <w:r w:rsidRPr="00B650BD">
        <w:t>PropertiesMustMatch</w:t>
      </w:r>
      <w:proofErr w:type="spellEnd"/>
      <w:r w:rsidRPr="00B650BD">
        <w:t>(</w:t>
      </w:r>
      <w:proofErr w:type="gramEnd"/>
      <w:r w:rsidRPr="00B650BD">
        <w:t>"</w:t>
      </w:r>
      <w:proofErr w:type="spellStart"/>
      <w:r w:rsidRPr="00B650BD">
        <w:t>NewPassword</w:t>
      </w:r>
      <w:proofErr w:type="spellEnd"/>
      <w:r w:rsidRPr="00B650BD">
        <w:t>", "</w:t>
      </w:r>
      <w:proofErr w:type="spellStart"/>
      <w:r w:rsidRPr="00B650BD">
        <w:t>ConfirmPassword</w:t>
      </w:r>
      <w:proofErr w:type="spellEnd"/>
      <w:r w:rsidRPr="00B650BD">
        <w:t xml:space="preserve">", </w:t>
      </w:r>
    </w:p>
    <w:p w:rsidR="00B650BD" w:rsidRPr="00B650BD" w:rsidRDefault="00B650BD" w:rsidP="00B650BD">
      <w:pPr>
        <w:pStyle w:val="Code"/>
      </w:pPr>
      <w:r w:rsidRPr="00B650BD">
        <w:t xml:space="preserve">    </w:t>
      </w:r>
      <w:proofErr w:type="spellStart"/>
      <w:r w:rsidRPr="00B650BD">
        <w:t>ErrorMessage</w:t>
      </w:r>
      <w:proofErr w:type="spellEnd"/>
      <w:r w:rsidRPr="00B650BD">
        <w:t xml:space="preserve"> = "The new password and confirmation password do not match.")]</w:t>
      </w:r>
    </w:p>
    <w:p w:rsidR="00B650BD" w:rsidRPr="00B650BD" w:rsidRDefault="00B650BD" w:rsidP="00B650BD">
      <w:pPr>
        <w:pStyle w:val="Code"/>
      </w:pPr>
      <w:proofErr w:type="gramStart"/>
      <w:r w:rsidRPr="00B650BD">
        <w:t>public</w:t>
      </w:r>
      <w:proofErr w:type="gramEnd"/>
      <w:r w:rsidRPr="00B650BD">
        <w:t xml:space="preserve"> class </w:t>
      </w:r>
      <w:proofErr w:type="spellStart"/>
      <w:r w:rsidRPr="00B650BD">
        <w:t>ChangePasswordModel</w:t>
      </w:r>
      <w:proofErr w:type="spellEnd"/>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r w:rsidR="00A614B0">
        <w:t xml:space="preserve">                                                      #1</w:t>
      </w:r>
    </w:p>
    <w:p w:rsidR="00B650BD" w:rsidRPr="00B650BD" w:rsidRDefault="00B650BD" w:rsidP="00B650BD">
      <w:pPr>
        <w:pStyle w:val="Code"/>
      </w:pPr>
      <w:r w:rsidRPr="00B650BD">
        <w:t xml:space="preserve">    [</w:t>
      </w:r>
      <w:proofErr w:type="spellStart"/>
      <w:proofErr w:type="gramStart"/>
      <w:r w:rsidRPr="00B650BD">
        <w:t>DataType</w:t>
      </w:r>
      <w:proofErr w:type="spellEnd"/>
      <w:r w:rsidRPr="00B650BD">
        <w:t>(</w:t>
      </w:r>
      <w:proofErr w:type="spellStart"/>
      <w:proofErr w:type="gramEnd"/>
      <w:r w:rsidRPr="00B650BD">
        <w:t>DataType.Password</w:t>
      </w:r>
      <w:proofErr w:type="spellEnd"/>
      <w:r w:rsidRPr="00B650BD">
        <w:t>)]</w:t>
      </w:r>
      <w:r w:rsidR="00A614B0">
        <w:t xml:space="preserve">                                   #2</w:t>
      </w:r>
    </w:p>
    <w:p w:rsidR="00B650BD" w:rsidRPr="00B650BD" w:rsidRDefault="00B650BD" w:rsidP="00B650BD">
      <w:pPr>
        <w:pStyle w:val="Code"/>
      </w:pPr>
      <w:r w:rsidRPr="00B650BD">
        <w:t xml:space="preserve">    [</w:t>
      </w:r>
      <w:proofErr w:type="spellStart"/>
      <w:proofErr w:type="gramStart"/>
      <w:r w:rsidRPr="00B650BD">
        <w:t>DisplayName</w:t>
      </w:r>
      <w:proofErr w:type="spellEnd"/>
      <w:r w:rsidRPr="00B650BD">
        <w:t>(</w:t>
      </w:r>
      <w:proofErr w:type="gramEnd"/>
      <w:r w:rsidRPr="00B650BD">
        <w:t>"Current password")]</w:t>
      </w:r>
      <w:r w:rsidR="00A614B0">
        <w:t xml:space="preserve">                               #3</w:t>
      </w:r>
    </w:p>
    <w:p w:rsidR="00B650BD" w:rsidRPr="00B650BD" w:rsidRDefault="00B650BD" w:rsidP="00B650BD">
      <w:pPr>
        <w:pStyle w:val="Code"/>
      </w:pPr>
      <w:r w:rsidRPr="00B650BD">
        <w:t xml:space="preserve">    </w:t>
      </w:r>
      <w:proofErr w:type="gramStart"/>
      <w:r w:rsidRPr="00B650BD">
        <w:t>public</w:t>
      </w:r>
      <w:proofErr w:type="gramEnd"/>
      <w:r w:rsidRPr="00B650BD">
        <w:t xml:space="preserve"> string </w:t>
      </w:r>
      <w:proofErr w:type="spellStart"/>
      <w:r w:rsidRPr="00B650BD">
        <w:t>OldPassword</w:t>
      </w:r>
      <w:proofErr w:type="spellEnd"/>
      <w:r w:rsidRPr="00B650BD">
        <w:t xml:space="preserve"> { get; set; }</w:t>
      </w:r>
    </w:p>
    <w:p w:rsidR="00B650BD" w:rsidRPr="00B650BD" w:rsidRDefault="00B650BD" w:rsidP="00B650BD">
      <w:pPr>
        <w:pStyle w:val="Code"/>
      </w:pPr>
    </w:p>
    <w:p w:rsidR="00B650BD" w:rsidRPr="00B650BD" w:rsidRDefault="00B650BD" w:rsidP="00B650BD">
      <w:pPr>
        <w:pStyle w:val="Code"/>
      </w:pPr>
      <w:r w:rsidRPr="00B650BD">
        <w:t xml:space="preserve">    [Required, </w:t>
      </w:r>
      <w:proofErr w:type="spellStart"/>
      <w:r w:rsidRPr="00B650BD">
        <w:t>ValidatePasswordLength</w:t>
      </w:r>
      <w:proofErr w:type="spellEnd"/>
    </w:p>
    <w:p w:rsidR="00B650BD" w:rsidRPr="00B650BD" w:rsidRDefault="00B650BD" w:rsidP="00B650BD">
      <w:pPr>
        <w:pStyle w:val="Code"/>
      </w:pPr>
      <w:r w:rsidRPr="00B650BD">
        <w:t xml:space="preserve">    [</w:t>
      </w:r>
      <w:proofErr w:type="spellStart"/>
      <w:proofErr w:type="gramStart"/>
      <w:r w:rsidRPr="00B650BD">
        <w:t>DataType</w:t>
      </w:r>
      <w:proofErr w:type="spellEnd"/>
      <w:r w:rsidRPr="00B650BD">
        <w:t>(</w:t>
      </w:r>
      <w:proofErr w:type="spellStart"/>
      <w:proofErr w:type="gramEnd"/>
      <w:r w:rsidRPr="00B650BD">
        <w:t>DataType.Password</w:t>
      </w:r>
      <w:proofErr w:type="spellEnd"/>
      <w:r w:rsidRPr="00B650BD">
        <w:t>)]</w:t>
      </w:r>
    </w:p>
    <w:p w:rsidR="00B650BD" w:rsidRPr="00B650BD" w:rsidRDefault="00B650BD" w:rsidP="00B650BD">
      <w:pPr>
        <w:pStyle w:val="Code"/>
      </w:pPr>
      <w:r w:rsidRPr="00B650BD">
        <w:t xml:space="preserve">    [</w:t>
      </w:r>
      <w:proofErr w:type="spellStart"/>
      <w:proofErr w:type="gramStart"/>
      <w:r w:rsidRPr="00B650BD">
        <w:t>DisplayName</w:t>
      </w:r>
      <w:proofErr w:type="spellEnd"/>
      <w:r w:rsidRPr="00B650BD">
        <w:t>(</w:t>
      </w:r>
      <w:proofErr w:type="gramEnd"/>
      <w:r w:rsidRPr="00B650BD">
        <w:t>"New password")]</w:t>
      </w:r>
    </w:p>
    <w:p w:rsidR="00B650BD" w:rsidRPr="00B650BD" w:rsidRDefault="00B650BD" w:rsidP="00B650BD">
      <w:pPr>
        <w:pStyle w:val="Code"/>
      </w:pPr>
      <w:r w:rsidRPr="00B650BD">
        <w:t xml:space="preserve">    </w:t>
      </w:r>
      <w:proofErr w:type="gramStart"/>
      <w:r w:rsidRPr="00B650BD">
        <w:t>public</w:t>
      </w:r>
      <w:proofErr w:type="gramEnd"/>
      <w:r w:rsidRPr="00B650BD">
        <w:t xml:space="preserve"> string </w:t>
      </w:r>
      <w:proofErr w:type="spellStart"/>
      <w:r w:rsidRPr="00B650BD">
        <w:t>NewPassword</w:t>
      </w:r>
      <w:proofErr w:type="spellEnd"/>
      <w:r w:rsidRPr="00B650BD">
        <w:t xml:space="preserve">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w:t>
      </w:r>
      <w:proofErr w:type="spellStart"/>
      <w:proofErr w:type="gramStart"/>
      <w:r w:rsidRPr="00B650BD">
        <w:t>DataType</w:t>
      </w:r>
      <w:proofErr w:type="spellEnd"/>
      <w:r w:rsidRPr="00B650BD">
        <w:t>(</w:t>
      </w:r>
      <w:proofErr w:type="spellStart"/>
      <w:proofErr w:type="gramEnd"/>
      <w:r w:rsidRPr="00B650BD">
        <w:t>DataType.Password</w:t>
      </w:r>
      <w:proofErr w:type="spellEnd"/>
      <w:r w:rsidRPr="00B650BD">
        <w:t>)]</w:t>
      </w:r>
    </w:p>
    <w:p w:rsidR="00B650BD" w:rsidRPr="00B650BD" w:rsidRDefault="00B650BD" w:rsidP="00B650BD">
      <w:pPr>
        <w:pStyle w:val="Code"/>
      </w:pPr>
      <w:r w:rsidRPr="00B650BD">
        <w:t xml:space="preserve">    [</w:t>
      </w:r>
      <w:proofErr w:type="spellStart"/>
      <w:proofErr w:type="gramStart"/>
      <w:r w:rsidRPr="00B650BD">
        <w:t>DisplayName</w:t>
      </w:r>
      <w:proofErr w:type="spellEnd"/>
      <w:r w:rsidRPr="00B650BD">
        <w:t>(</w:t>
      </w:r>
      <w:proofErr w:type="gramEnd"/>
      <w:r w:rsidRPr="00B650BD">
        <w:t>"Confirm new password")]</w:t>
      </w:r>
    </w:p>
    <w:p w:rsidR="00B650BD" w:rsidRPr="00B650BD" w:rsidRDefault="00B650BD" w:rsidP="00B650BD">
      <w:pPr>
        <w:pStyle w:val="Code"/>
      </w:pPr>
      <w:r w:rsidRPr="00B650BD">
        <w:t xml:space="preserve">    </w:t>
      </w:r>
      <w:proofErr w:type="gramStart"/>
      <w:r w:rsidRPr="00B650BD">
        <w:t>public</w:t>
      </w:r>
      <w:proofErr w:type="gramEnd"/>
      <w:r w:rsidRPr="00B650BD">
        <w:t xml:space="preserve"> string </w:t>
      </w:r>
      <w:proofErr w:type="spellStart"/>
      <w:r w:rsidRPr="00B650BD">
        <w:t>ConfirmPassword</w:t>
      </w:r>
      <w:proofErr w:type="spellEnd"/>
      <w:r w:rsidRPr="00B650BD">
        <w:t xml:space="preserve"> { get; set; }</w:t>
      </w:r>
    </w:p>
    <w:p w:rsidR="00B650BD" w:rsidRDefault="00B650BD" w:rsidP="00B650BD">
      <w:pPr>
        <w:pStyle w:val="Code"/>
      </w:pPr>
      <w:r w:rsidRPr="00B650BD">
        <w:t>}</w:t>
      </w:r>
    </w:p>
    <w:p w:rsidR="00B650BD" w:rsidRDefault="00B650BD" w:rsidP="00B650BD">
      <w:pPr>
        <w:pStyle w:val="Body1"/>
      </w:pPr>
      <w:r>
        <w:t xml:space="preserve">We include validation information (the </w:t>
      </w:r>
      <w:proofErr w:type="gramStart"/>
      <w:r w:rsidRPr="00A614B0">
        <w:rPr>
          <w:rStyle w:val="CodeinText"/>
        </w:rPr>
        <w:t>Required</w:t>
      </w:r>
      <w:proofErr w:type="gramEnd"/>
      <w:r>
        <w:t xml:space="preserve"> attribute</w:t>
      </w:r>
      <w:r w:rsidR="00A614B0">
        <w:t xml:space="preserve"> </w:t>
      </w:r>
      <w:r w:rsidR="00A614B0" w:rsidRPr="005B0C95">
        <w:rPr>
          <w:rStyle w:val="Bold"/>
        </w:rPr>
        <w:t>(1)</w:t>
      </w:r>
      <w:r>
        <w:t xml:space="preserve">) as well as display information (the </w:t>
      </w:r>
      <w:proofErr w:type="spellStart"/>
      <w:r w:rsidRPr="00A614B0">
        <w:rPr>
          <w:rStyle w:val="CodeinText"/>
        </w:rPr>
        <w:t>DisplayName</w:t>
      </w:r>
      <w:proofErr w:type="spellEnd"/>
      <w:r>
        <w:t xml:space="preserve"> </w:t>
      </w:r>
      <w:r w:rsidR="00144850" w:rsidRPr="005B0C95">
        <w:rPr>
          <w:rStyle w:val="Bold"/>
        </w:rPr>
        <w:t>(2)</w:t>
      </w:r>
      <w:r w:rsidR="00144850">
        <w:t xml:space="preserve"> </w:t>
      </w:r>
      <w:r>
        <w:t xml:space="preserve">and </w:t>
      </w:r>
      <w:proofErr w:type="spellStart"/>
      <w:r w:rsidRPr="00A614B0">
        <w:rPr>
          <w:rStyle w:val="CodeinText"/>
        </w:rPr>
        <w:t>DataType</w:t>
      </w:r>
      <w:proofErr w:type="spellEnd"/>
      <w:r>
        <w:t xml:space="preserve"> </w:t>
      </w:r>
      <w:r w:rsidR="00144850" w:rsidRPr="005B0C95">
        <w:rPr>
          <w:rStyle w:val="Bold"/>
        </w:rPr>
        <w:t>(3)</w:t>
      </w:r>
      <w:r w:rsidR="00144850">
        <w:t xml:space="preserve"> </w:t>
      </w:r>
      <w:r>
        <w:t xml:space="preserve">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 xml:space="preserve">elements with paragraph tags.  For this level of individual control where we want to lay out individual elements, we can use the </w:t>
      </w:r>
      <w:proofErr w:type="spellStart"/>
      <w:r w:rsidR="002C215B">
        <w:t>EditorFor</w:t>
      </w:r>
      <w:proofErr w:type="spellEnd"/>
      <w:r w:rsidR="002C215B">
        <w:t xml:space="preserve"> method, shown in Listing 3.14.</w:t>
      </w:r>
    </w:p>
    <w:p w:rsidR="002C215B" w:rsidRDefault="002C215B" w:rsidP="002C215B">
      <w:pPr>
        <w:pStyle w:val="CodeListingCaption"/>
      </w:pPr>
      <w:r>
        <w:t xml:space="preserve">Listing 3.14: Using </w:t>
      </w:r>
      <w:proofErr w:type="spellStart"/>
      <w:r>
        <w:t>EditorFor</w:t>
      </w:r>
      <w:proofErr w:type="spellEnd"/>
      <w:r>
        <w:t xml:space="preserve"> for extra layout control</w:t>
      </w:r>
    </w:p>
    <w:p w:rsidR="002C215B" w:rsidRPr="002C215B" w:rsidRDefault="002C215B" w:rsidP="002C215B">
      <w:pPr>
        <w:pStyle w:val="Code"/>
      </w:pPr>
      <w:r w:rsidRPr="002C215B">
        <w:t>&lt;</w:t>
      </w:r>
      <w:proofErr w:type="gramStart"/>
      <w:r w:rsidRPr="002C215B">
        <w:t>p</w:t>
      </w:r>
      <w:proofErr w:type="gramEnd"/>
      <w:r w:rsidRPr="002C215B">
        <w:t>&gt;</w:t>
      </w:r>
    </w:p>
    <w:p w:rsidR="002C215B" w:rsidRPr="002C215B" w:rsidRDefault="002C215B" w:rsidP="002C215B">
      <w:pPr>
        <w:pStyle w:val="Code"/>
      </w:pPr>
      <w:r w:rsidRPr="002C215B">
        <w:t xml:space="preserve">    &lt;%= </w:t>
      </w:r>
      <w:proofErr w:type="spellStart"/>
      <w:proofErr w:type="gramStart"/>
      <w:r w:rsidRPr="002C215B">
        <w:t>Html.EditorFor</w:t>
      </w:r>
      <w:proofErr w:type="spellEnd"/>
      <w:r w:rsidRPr="002C215B">
        <w:t>(</w:t>
      </w:r>
      <w:proofErr w:type="gramEnd"/>
      <w:r w:rsidRPr="002C215B">
        <w:t xml:space="preserve">m =&gt; </w:t>
      </w:r>
      <w:proofErr w:type="spellStart"/>
      <w:r w:rsidRPr="002C215B">
        <w:t>m.OldPassword</w:t>
      </w:r>
      <w:proofErr w:type="spellEnd"/>
      <w:r w:rsidRPr="002C215B">
        <w:t>) %&gt;</w:t>
      </w:r>
    </w:p>
    <w:p w:rsidR="002C215B" w:rsidRPr="002C215B" w:rsidRDefault="002C215B" w:rsidP="002C215B">
      <w:pPr>
        <w:pStyle w:val="Code"/>
      </w:pPr>
      <w:r w:rsidRPr="002C215B">
        <w:t>&lt;/p&gt;</w:t>
      </w:r>
    </w:p>
    <w:p w:rsidR="002C215B" w:rsidRPr="002C215B" w:rsidRDefault="002C215B" w:rsidP="002C215B">
      <w:pPr>
        <w:pStyle w:val="Code"/>
      </w:pPr>
      <w:r w:rsidRPr="002C215B">
        <w:t>&lt;</w:t>
      </w:r>
      <w:proofErr w:type="gramStart"/>
      <w:r w:rsidRPr="002C215B">
        <w:t>p</w:t>
      </w:r>
      <w:proofErr w:type="gramEnd"/>
      <w:r w:rsidRPr="002C215B">
        <w:t>&gt;</w:t>
      </w:r>
    </w:p>
    <w:p w:rsidR="002C215B" w:rsidRPr="002C215B" w:rsidRDefault="002C215B" w:rsidP="002C215B">
      <w:pPr>
        <w:pStyle w:val="Code"/>
      </w:pPr>
      <w:r w:rsidRPr="002C215B">
        <w:t xml:space="preserve">    &lt;%= </w:t>
      </w:r>
      <w:proofErr w:type="spellStart"/>
      <w:proofErr w:type="gramStart"/>
      <w:r w:rsidRPr="002C215B">
        <w:t>Html.EditorFor</w:t>
      </w:r>
      <w:proofErr w:type="spellEnd"/>
      <w:r w:rsidRPr="002C215B">
        <w:t>(</w:t>
      </w:r>
      <w:proofErr w:type="gramEnd"/>
      <w:r w:rsidRPr="002C215B">
        <w:t xml:space="preserve">m =&gt; </w:t>
      </w:r>
      <w:proofErr w:type="spellStart"/>
      <w:r w:rsidRPr="002C215B">
        <w:t>m.NewPassword</w:t>
      </w:r>
      <w:proofErr w:type="spellEnd"/>
      <w:r w:rsidRPr="002C215B">
        <w:t>) %&gt;</w:t>
      </w:r>
    </w:p>
    <w:p w:rsidR="002C215B" w:rsidRPr="002C215B" w:rsidRDefault="002C215B" w:rsidP="002C215B">
      <w:pPr>
        <w:pStyle w:val="Code"/>
      </w:pPr>
      <w:r w:rsidRPr="002C215B">
        <w:t>&lt;/p&gt;</w:t>
      </w:r>
    </w:p>
    <w:p w:rsidR="002C215B" w:rsidRPr="002C215B" w:rsidRDefault="002C215B" w:rsidP="002C215B">
      <w:pPr>
        <w:pStyle w:val="Code"/>
      </w:pPr>
      <w:r w:rsidRPr="002C215B">
        <w:t>&lt;</w:t>
      </w:r>
      <w:proofErr w:type="gramStart"/>
      <w:r w:rsidRPr="002C215B">
        <w:t>p</w:t>
      </w:r>
      <w:proofErr w:type="gramEnd"/>
      <w:r w:rsidRPr="002C215B">
        <w:t>&gt;</w:t>
      </w:r>
    </w:p>
    <w:p w:rsidR="002C215B" w:rsidRPr="002C215B" w:rsidRDefault="002C215B" w:rsidP="002C215B">
      <w:pPr>
        <w:pStyle w:val="Code"/>
      </w:pPr>
      <w:r w:rsidRPr="002C215B">
        <w:t xml:space="preserve">    &lt;%= </w:t>
      </w:r>
      <w:proofErr w:type="spellStart"/>
      <w:proofErr w:type="gramStart"/>
      <w:r w:rsidRPr="002C215B">
        <w:t>Html.EditorFor</w:t>
      </w:r>
      <w:proofErr w:type="spellEnd"/>
      <w:r w:rsidRPr="002C215B">
        <w:t>(</w:t>
      </w:r>
      <w:proofErr w:type="gramEnd"/>
      <w:r w:rsidRPr="002C215B">
        <w:t xml:space="preserve">m =&gt; </w:t>
      </w:r>
      <w:proofErr w:type="spellStart"/>
      <w:r w:rsidRPr="002C215B">
        <w:t>m.ConfirmPassword</w:t>
      </w:r>
      <w:proofErr w:type="spellEnd"/>
      <w:r w:rsidRPr="002C215B">
        <w:t>) %&gt;</w:t>
      </w:r>
    </w:p>
    <w:p w:rsidR="002C215B" w:rsidRDefault="002C215B" w:rsidP="002C215B">
      <w:pPr>
        <w:pStyle w:val="Code"/>
      </w:pPr>
      <w:r w:rsidRPr="002C215B">
        <w:t>&lt;/p&gt;</w:t>
      </w:r>
    </w:p>
    <w:p w:rsidR="002749F5" w:rsidRDefault="00C5156B" w:rsidP="006F0BD8">
      <w:pPr>
        <w:pStyle w:val="Body1"/>
      </w:pPr>
      <w:r>
        <w:t xml:space="preserve">Since templates are shared across our site, we may not want to force every editor to include a paragraph tag.  But for complex forms, we're likely to include organizational elements such as horizontal rules, </w:t>
      </w:r>
      <w:proofErr w:type="spellStart"/>
      <w:r>
        <w:t>fieldsets</w:t>
      </w:r>
      <w:proofErr w:type="spellEnd"/>
      <w:r>
        <w:t xml:space="preserve"> and legends to organize our elements.  But for very simple display and edit models, the </w:t>
      </w:r>
      <w:proofErr w:type="spellStart"/>
      <w:r>
        <w:t>EditorForModel</w:t>
      </w:r>
      <w:proofErr w:type="spellEnd"/>
      <w:r>
        <w:t xml:space="preserve"> and </w:t>
      </w:r>
      <w:proofErr w:type="spellStart"/>
      <w:r>
        <w:t>DisplayForModel</w:t>
      </w:r>
      <w:proofErr w:type="spellEnd"/>
      <w:r>
        <w:t xml:space="preserve"> will likely meet our needs.</w:t>
      </w:r>
    </w:p>
    <w:p w:rsidR="00583992" w:rsidRDefault="00583992" w:rsidP="00583992">
      <w:pPr>
        <w:pStyle w:val="Head2"/>
      </w:pPr>
      <w:r>
        <w:t>3.4.2 Built-in templates</w:t>
      </w:r>
    </w:p>
    <w:p w:rsidR="001A777F" w:rsidRDefault="0018153B" w:rsidP="001A777F">
      <w:pPr>
        <w:pStyle w:val="Body1"/>
      </w:pPr>
      <w:r>
        <w:t>Out of the box, ASP.NET MVC includes a set of built-in templates for both editor and display templates.</w:t>
      </w:r>
      <w:r w:rsidR="004D36CE">
        <w:t xml:space="preserve">  </w:t>
      </w:r>
      <w:r w:rsidR="001A777F">
        <w:t>The included display templates are shown in the table below.</w:t>
      </w:r>
    </w:p>
    <w:tbl>
      <w:tblPr>
        <w:tblW w:w="0" w:type="auto"/>
        <w:tblLook w:val="0000"/>
      </w:tblPr>
      <w:tblGrid>
        <w:gridCol w:w="3888"/>
        <w:gridCol w:w="3888"/>
      </w:tblGrid>
      <w:tr w:rsidR="001A777F">
        <w:tc>
          <w:tcPr>
            <w:tcW w:w="3888" w:type="dxa"/>
          </w:tcPr>
          <w:p w:rsidR="001A777F" w:rsidRDefault="001A777F" w:rsidP="001A777F">
            <w:pPr>
              <w:pStyle w:val="TableHead"/>
            </w:pPr>
            <w:r>
              <w:t>Display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proofErr w:type="spellStart"/>
            <w:r>
              <w:t>EmailAddress</w:t>
            </w:r>
            <w:proofErr w:type="spellEnd"/>
          </w:p>
        </w:tc>
        <w:tc>
          <w:tcPr>
            <w:tcW w:w="3888" w:type="dxa"/>
          </w:tcPr>
          <w:p w:rsidR="001A777F" w:rsidRDefault="001A777F" w:rsidP="001A777F">
            <w:pPr>
              <w:pStyle w:val="TableBody"/>
            </w:pPr>
            <w:r>
              <w:t>Renders a link with a mailto URL</w:t>
            </w:r>
          </w:p>
        </w:tc>
      </w:tr>
      <w:tr w:rsidR="001A777F">
        <w:tc>
          <w:tcPr>
            <w:tcW w:w="3888" w:type="dxa"/>
          </w:tcPr>
          <w:p w:rsidR="001A777F" w:rsidRDefault="001A777F" w:rsidP="001A777F">
            <w:pPr>
              <w:pStyle w:val="TableBody"/>
            </w:pPr>
            <w:proofErr w:type="spellStart"/>
            <w:r>
              <w:t>HiddenInput</w:t>
            </w:r>
            <w:proofErr w:type="spellEnd"/>
          </w:p>
        </w:tc>
        <w:tc>
          <w:tcPr>
            <w:tcW w:w="3888" w:type="dxa"/>
          </w:tcPr>
          <w:p w:rsidR="001A777F" w:rsidRDefault="001A777F" w:rsidP="001A777F">
            <w:pPr>
              <w:pStyle w:val="TableBody"/>
            </w:pPr>
            <w:r>
              <w:t>Conditionally hides the display value</w:t>
            </w:r>
          </w:p>
        </w:tc>
      </w:tr>
      <w:tr w:rsidR="001A777F">
        <w:tc>
          <w:tcPr>
            <w:tcW w:w="3888" w:type="dxa"/>
          </w:tcPr>
          <w:p w:rsidR="001A777F" w:rsidRDefault="001A777F" w:rsidP="001A777F">
            <w:pPr>
              <w:pStyle w:val="TableBody"/>
            </w:pPr>
            <w:r>
              <w:t>Html</w:t>
            </w:r>
          </w:p>
        </w:tc>
        <w:tc>
          <w:tcPr>
            <w:tcW w:w="3888" w:type="dxa"/>
          </w:tcPr>
          <w:p w:rsidR="001A777F" w:rsidRDefault="001A777F" w:rsidP="001A777F">
            <w:pPr>
              <w:pStyle w:val="TableBody"/>
            </w:pPr>
            <w:r>
              <w:t>Renders the formatted model value</w:t>
            </w:r>
          </w:p>
        </w:tc>
      </w:tr>
      <w:tr w:rsidR="001A777F">
        <w:tc>
          <w:tcPr>
            <w:tcW w:w="3888" w:type="dxa"/>
          </w:tcPr>
          <w:p w:rsidR="001A777F" w:rsidRDefault="001A777F" w:rsidP="001A777F">
            <w:pPr>
              <w:pStyle w:val="TableBody"/>
            </w:pPr>
            <w:r>
              <w:t>Text</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proofErr w:type="spellStart"/>
            <w:r>
              <w:t>Url</w:t>
            </w:r>
            <w:proofErr w:type="spellEnd"/>
          </w:p>
        </w:tc>
        <w:tc>
          <w:tcPr>
            <w:tcW w:w="3888" w:type="dxa"/>
          </w:tcPr>
          <w:p w:rsidR="001A777F" w:rsidRDefault="001A777F" w:rsidP="001A777F">
            <w:pPr>
              <w:pStyle w:val="TableBody"/>
            </w:pPr>
            <w:r>
              <w:t>Combines the model and formatted model value to render a link</w:t>
            </w:r>
          </w:p>
        </w:tc>
      </w:tr>
      <w:tr w:rsidR="001A777F">
        <w:tc>
          <w:tcPr>
            <w:tcW w:w="3888" w:type="dxa"/>
          </w:tcPr>
          <w:p w:rsidR="001A777F" w:rsidRDefault="001A777F" w:rsidP="001A777F">
            <w:pPr>
              <w:pStyle w:val="TableBody"/>
            </w:pPr>
            <w:r>
              <w:t>Collection</w:t>
            </w:r>
          </w:p>
        </w:tc>
        <w:tc>
          <w:tcPr>
            <w:tcW w:w="3888" w:type="dxa"/>
          </w:tcPr>
          <w:p w:rsidR="001A777F" w:rsidRDefault="001A777F" w:rsidP="001A777F">
            <w:pPr>
              <w:pStyle w:val="TableBody"/>
            </w:pPr>
            <w:r>
              <w:t xml:space="preserve">Loops through an </w:t>
            </w:r>
            <w:proofErr w:type="spellStart"/>
            <w:r>
              <w:t>IEnumerable</w:t>
            </w:r>
            <w:proofErr w:type="spellEnd"/>
            <w:r>
              <w:t xml:space="preserve"> and renders the template for each item</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 xml:space="preserve">Renders a checkbox for regular </w:t>
            </w:r>
            <w:proofErr w:type="spellStart"/>
            <w:r>
              <w:t>boolean</w:t>
            </w:r>
            <w:proofErr w:type="spellEnd"/>
            <w:r>
              <w:t xml:space="preserve"> values, and a drop-down list for </w:t>
            </w:r>
            <w:proofErr w:type="spellStart"/>
            <w:r>
              <w:t>nullable</w:t>
            </w:r>
            <w:proofErr w:type="spellEnd"/>
            <w:r>
              <w:t xml:space="preserve"> </w:t>
            </w:r>
            <w:proofErr w:type="spellStart"/>
            <w:r>
              <w:t>boolean</w:t>
            </w:r>
            <w:proofErr w:type="spellEnd"/>
            <w:r>
              <w:t xml:space="preserve"> values</w:t>
            </w:r>
          </w:p>
        </w:tc>
      </w:tr>
      <w:tr w:rsidR="001A777F">
        <w:tc>
          <w:tcPr>
            <w:tcW w:w="3888" w:type="dxa"/>
          </w:tcPr>
          <w:p w:rsidR="001A777F" w:rsidRDefault="001A777F" w:rsidP="001A777F">
            <w:pPr>
              <w:pStyle w:val="TableBody"/>
            </w:pPr>
            <w:r>
              <w:t>Decimal</w:t>
            </w:r>
          </w:p>
        </w:tc>
        <w:tc>
          <w:tcPr>
            <w:tcW w:w="3888" w:type="dxa"/>
          </w:tcPr>
          <w:p w:rsidR="001A777F" w:rsidRDefault="001A777F" w:rsidP="001A777F">
            <w:pPr>
              <w:pStyle w:val="TableBody"/>
            </w:pPr>
            <w:r>
              <w:t>Formats the value with two decimals of precision</w:t>
            </w:r>
          </w:p>
        </w:tc>
      </w:tr>
      <w:tr w:rsidR="001A777F">
        <w:tc>
          <w:tcPr>
            <w:tcW w:w="3888" w:type="dxa"/>
          </w:tcPr>
          <w:p w:rsidR="001A777F" w:rsidRDefault="001A777F" w:rsidP="001A777F">
            <w:pPr>
              <w:pStyle w:val="TableBody"/>
            </w:pPr>
            <w:r>
              <w:t>String</w:t>
            </w:r>
          </w:p>
        </w:tc>
        <w:tc>
          <w:tcPr>
            <w:tcW w:w="3888" w:type="dxa"/>
          </w:tcPr>
          <w:p w:rsidR="001A777F" w:rsidRDefault="001A777F" w:rsidP="001A777F">
            <w:pPr>
              <w:pStyle w:val="TableBody"/>
            </w:pPr>
            <w:r>
              <w:t>Renders the raw content</w:t>
            </w:r>
          </w:p>
        </w:tc>
      </w:tr>
      <w:tr w:rsidR="001A777F">
        <w:tc>
          <w:tcPr>
            <w:tcW w:w="3888" w:type="dxa"/>
          </w:tcPr>
          <w:p w:rsidR="001A777F" w:rsidRDefault="001A777F" w:rsidP="001A777F">
            <w:pPr>
              <w:pStyle w:val="TableBody"/>
            </w:pPr>
            <w:r>
              <w:t>Object</w:t>
            </w:r>
          </w:p>
        </w:tc>
        <w:tc>
          <w:tcPr>
            <w:tcW w:w="3888" w:type="dxa"/>
          </w:tcPr>
          <w:p w:rsidR="001A777F" w:rsidRDefault="001A777F" w:rsidP="001A777F">
            <w:pPr>
              <w:pStyle w:val="TableBody"/>
            </w:pPr>
            <w:r>
              <w:t xml:space="preserve">Loops through all properties of the object and renders the </w:t>
            </w:r>
            <w:r w:rsidR="00985B4A">
              <w:t xml:space="preserve">display </w:t>
            </w:r>
            <w:r>
              <w:t>template for each property</w:t>
            </w:r>
          </w:p>
        </w:tc>
      </w:tr>
    </w:tbl>
    <w:p w:rsidR="004D36CE" w:rsidRDefault="004D36CE" w:rsidP="004D36CE">
      <w:pPr>
        <w:pStyle w:val="Body"/>
      </w:pPr>
      <w:r>
        <w:t xml:space="preserve">With the exception of the Collection and Object templates, each template renders a single value.  The Object template iterates through every item in the </w:t>
      </w:r>
      <w:proofErr w:type="spellStart"/>
      <w:r>
        <w:t>ModelMetadata.Properties</w:t>
      </w:r>
      <w:proofErr w:type="spellEnd"/>
      <w:r>
        <w:t xml:space="preserve">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tbl>
      <w:tblPr>
        <w:tblW w:w="0" w:type="auto"/>
        <w:tblLook w:val="0000"/>
      </w:tblPr>
      <w:tblGrid>
        <w:gridCol w:w="3888"/>
        <w:gridCol w:w="3888"/>
      </w:tblGrid>
      <w:tr w:rsidR="001A777F">
        <w:tc>
          <w:tcPr>
            <w:tcW w:w="3888" w:type="dxa"/>
          </w:tcPr>
          <w:p w:rsidR="001A777F" w:rsidRDefault="001A777F" w:rsidP="001A777F">
            <w:pPr>
              <w:pStyle w:val="TableHead"/>
            </w:pPr>
            <w:r>
              <w:t>Editor Template</w:t>
            </w:r>
          </w:p>
        </w:tc>
        <w:tc>
          <w:tcPr>
            <w:tcW w:w="3888" w:type="dxa"/>
          </w:tcPr>
          <w:p w:rsidR="001A777F" w:rsidRDefault="001A777F" w:rsidP="001A777F">
            <w:pPr>
              <w:pStyle w:val="TableHead"/>
            </w:pPr>
            <w:r>
              <w:t>Description</w:t>
            </w:r>
          </w:p>
        </w:tc>
      </w:tr>
      <w:tr w:rsidR="001A777F">
        <w:tc>
          <w:tcPr>
            <w:tcW w:w="3888" w:type="dxa"/>
          </w:tcPr>
          <w:p w:rsidR="001A777F" w:rsidRDefault="001A777F" w:rsidP="001A777F">
            <w:pPr>
              <w:pStyle w:val="TableBody"/>
            </w:pPr>
            <w:commentRangeStart w:id="6"/>
            <w:proofErr w:type="spellStart"/>
            <w:r>
              <w:t>HiddenInput</w:t>
            </w:r>
            <w:commentRangeEnd w:id="6"/>
            <w:proofErr w:type="spellEnd"/>
            <w:r w:rsidR="006F1656">
              <w:rPr>
                <w:rStyle w:val="CommentReference"/>
                <w:rFonts w:ascii="Verdana" w:hAnsi="Verdana"/>
                <w:bCs w:val="0"/>
                <w:vanish/>
              </w:rPr>
              <w:commentReference w:id="6"/>
            </w:r>
          </w:p>
        </w:tc>
        <w:tc>
          <w:tcPr>
            <w:tcW w:w="3888" w:type="dxa"/>
          </w:tcPr>
          <w:p w:rsidR="001A777F" w:rsidRDefault="001A777F" w:rsidP="001A777F">
            <w:pPr>
              <w:pStyle w:val="TableBody"/>
            </w:pPr>
            <w:r>
              <w:t xml:space="preserve">Uses the </w:t>
            </w:r>
            <w:proofErr w:type="spellStart"/>
            <w:r>
              <w:t>HtmlHelper</w:t>
            </w:r>
            <w:proofErr w:type="spellEnd"/>
            <w:r>
              <w:t xml:space="preserve"> Hidden extension method to render a </w:t>
            </w:r>
            <w:r w:rsidR="00985B4A" w:rsidRPr="00985B4A">
              <w:rPr>
                <w:rStyle w:val="CodeinText"/>
              </w:rPr>
              <w:t>&lt;</w:t>
            </w:r>
            <w:r w:rsidRPr="001A777F">
              <w:rPr>
                <w:rStyle w:val="CodeinText"/>
              </w:rPr>
              <w:t>input type="hidden"</w:t>
            </w:r>
            <w:r w:rsidR="00985B4A">
              <w:rPr>
                <w:rStyle w:val="CodeinText"/>
              </w:rPr>
              <w:t xml:space="preserve"> /&gt;</w:t>
            </w:r>
            <w:r>
              <w:t xml:space="preserve"> element</w:t>
            </w:r>
          </w:p>
        </w:tc>
      </w:tr>
      <w:tr w:rsidR="001A777F">
        <w:tc>
          <w:tcPr>
            <w:tcW w:w="3888" w:type="dxa"/>
          </w:tcPr>
          <w:p w:rsidR="001A777F" w:rsidRDefault="001A777F" w:rsidP="001A777F">
            <w:pPr>
              <w:pStyle w:val="TableBody"/>
            </w:pPr>
            <w:proofErr w:type="spellStart"/>
            <w:r>
              <w:t>MultilineText</w:t>
            </w:r>
            <w:proofErr w:type="spellEnd"/>
          </w:p>
        </w:tc>
        <w:tc>
          <w:tcPr>
            <w:tcW w:w="3888" w:type="dxa"/>
          </w:tcPr>
          <w:p w:rsidR="001A777F" w:rsidRDefault="00985B4A" w:rsidP="001A777F">
            <w:pPr>
              <w:pStyle w:val="TableBody"/>
            </w:pPr>
            <w:r>
              <w:t xml:space="preserve">Uses the </w:t>
            </w:r>
            <w:proofErr w:type="spellStart"/>
            <w:r>
              <w:t>HtmlHelper</w:t>
            </w:r>
            <w:proofErr w:type="spellEnd"/>
            <w:r>
              <w:t xml:space="preserve"> </w:t>
            </w:r>
            <w:proofErr w:type="spellStart"/>
            <w:r>
              <w:t>TextArea</w:t>
            </w:r>
            <w:proofErr w:type="spellEnd"/>
            <w:r>
              <w:t xml:space="preserve"> extension method to render a multi-line input element</w:t>
            </w:r>
          </w:p>
        </w:tc>
      </w:tr>
      <w:tr w:rsidR="001A777F">
        <w:tc>
          <w:tcPr>
            <w:tcW w:w="3888" w:type="dxa"/>
          </w:tcPr>
          <w:p w:rsidR="001A777F" w:rsidRDefault="001A777F" w:rsidP="001A777F">
            <w:pPr>
              <w:pStyle w:val="TableBody"/>
            </w:pPr>
            <w:r>
              <w:t>Password</w:t>
            </w:r>
          </w:p>
        </w:tc>
        <w:tc>
          <w:tcPr>
            <w:tcW w:w="3888" w:type="dxa"/>
          </w:tcPr>
          <w:p w:rsidR="001A777F" w:rsidRDefault="00985B4A" w:rsidP="001A777F">
            <w:pPr>
              <w:pStyle w:val="TableBody"/>
            </w:pPr>
            <w:r>
              <w:t xml:space="preserve">Uses the </w:t>
            </w:r>
            <w:proofErr w:type="spellStart"/>
            <w:r>
              <w:t>HtmlHelper.Password</w:t>
            </w:r>
            <w:proofErr w:type="spellEnd"/>
            <w:r>
              <w:t xml:space="preserve"> extension method to render a password input element</w:t>
            </w:r>
          </w:p>
        </w:tc>
      </w:tr>
      <w:tr w:rsidR="001A777F">
        <w:tc>
          <w:tcPr>
            <w:tcW w:w="3888" w:type="dxa"/>
          </w:tcPr>
          <w:p w:rsidR="001A777F" w:rsidRDefault="001A777F" w:rsidP="001A777F">
            <w:pPr>
              <w:pStyle w:val="TableBody"/>
            </w:pPr>
            <w:r>
              <w:t>Text</w:t>
            </w:r>
          </w:p>
        </w:tc>
        <w:tc>
          <w:tcPr>
            <w:tcW w:w="3888" w:type="dxa"/>
          </w:tcPr>
          <w:p w:rsidR="001A777F" w:rsidRDefault="00985B4A" w:rsidP="001A777F">
            <w:pPr>
              <w:pStyle w:val="TableBody"/>
            </w:pPr>
            <w:r>
              <w:t xml:space="preserve">Uses the </w:t>
            </w:r>
            <w:proofErr w:type="spellStart"/>
            <w:r>
              <w:t>HtmlHelper.TextBox</w:t>
            </w:r>
            <w:proofErr w:type="spellEnd"/>
            <w:r>
              <w:t xml:space="preserve"> extension method to render a text input element</w:t>
            </w:r>
          </w:p>
        </w:tc>
      </w:tr>
      <w:tr w:rsidR="001A777F">
        <w:tc>
          <w:tcPr>
            <w:tcW w:w="3888" w:type="dxa"/>
          </w:tcPr>
          <w:p w:rsidR="001A777F" w:rsidRDefault="001A777F" w:rsidP="001A777F">
            <w:pPr>
              <w:pStyle w:val="TableBody"/>
            </w:pPr>
            <w:r>
              <w:t>Collection</w:t>
            </w:r>
          </w:p>
        </w:tc>
        <w:tc>
          <w:tcPr>
            <w:tcW w:w="3888" w:type="dxa"/>
          </w:tcPr>
          <w:p w:rsidR="001A777F" w:rsidRDefault="00985B4A" w:rsidP="001A777F">
            <w:pPr>
              <w:pStyle w:val="TableBody"/>
            </w:pPr>
            <w:r>
              <w:t xml:space="preserve">Loops through an </w:t>
            </w:r>
            <w:proofErr w:type="spellStart"/>
            <w:r>
              <w:t>IEnumerable</w:t>
            </w:r>
            <w:proofErr w:type="spellEnd"/>
            <w:r>
              <w:t xml:space="preserve"> and renders the template for each item, with correct index values</w:t>
            </w:r>
          </w:p>
        </w:tc>
      </w:tr>
      <w:tr w:rsidR="001A777F">
        <w:tc>
          <w:tcPr>
            <w:tcW w:w="3888" w:type="dxa"/>
          </w:tcPr>
          <w:p w:rsidR="001A777F" w:rsidRDefault="001A777F" w:rsidP="001A777F">
            <w:pPr>
              <w:pStyle w:val="TableBody"/>
            </w:pPr>
            <w:r>
              <w:t>Boolean</w:t>
            </w:r>
          </w:p>
        </w:tc>
        <w:tc>
          <w:tcPr>
            <w:tcW w:w="3888" w:type="dxa"/>
          </w:tcPr>
          <w:p w:rsidR="001A777F" w:rsidRDefault="00985B4A" w:rsidP="001A777F">
            <w:pPr>
              <w:pStyle w:val="TableBody"/>
            </w:pPr>
            <w:r>
              <w:t xml:space="preserve">Renders a checkbox for regular </w:t>
            </w:r>
            <w:proofErr w:type="spellStart"/>
            <w:r>
              <w:t>boolean</w:t>
            </w:r>
            <w:proofErr w:type="spellEnd"/>
            <w:r>
              <w:t xml:space="preserve"> values, and a drop-down list for </w:t>
            </w:r>
            <w:proofErr w:type="spellStart"/>
            <w:r>
              <w:t>nullable</w:t>
            </w:r>
            <w:proofErr w:type="spellEnd"/>
            <w:r>
              <w:t xml:space="preserve"> </w:t>
            </w:r>
            <w:proofErr w:type="spellStart"/>
            <w:r>
              <w:t>boolean</w:t>
            </w:r>
            <w:proofErr w:type="spellEnd"/>
            <w:r>
              <w:t xml:space="preserve"> values</w:t>
            </w:r>
          </w:p>
        </w:tc>
      </w:tr>
      <w:tr w:rsidR="001A777F">
        <w:tc>
          <w:tcPr>
            <w:tcW w:w="3888" w:type="dxa"/>
          </w:tcPr>
          <w:p w:rsidR="001A777F" w:rsidRDefault="001A777F" w:rsidP="001A777F">
            <w:pPr>
              <w:pStyle w:val="TableBody"/>
            </w:pPr>
            <w:r>
              <w:t>Decimal</w:t>
            </w:r>
          </w:p>
        </w:tc>
        <w:tc>
          <w:tcPr>
            <w:tcW w:w="3888" w:type="dxa"/>
          </w:tcPr>
          <w:p w:rsidR="001A777F" w:rsidRDefault="00985B4A" w:rsidP="001A777F">
            <w:pPr>
              <w:pStyle w:val="TableBody"/>
            </w:pPr>
            <w:r>
              <w:t>Formats the decimal value with two decimals of precision inside a text box</w:t>
            </w:r>
          </w:p>
        </w:tc>
      </w:tr>
      <w:tr w:rsidR="001A777F">
        <w:tc>
          <w:tcPr>
            <w:tcW w:w="3888" w:type="dxa"/>
          </w:tcPr>
          <w:p w:rsidR="001A777F" w:rsidRDefault="001A777F" w:rsidP="001A777F">
            <w:pPr>
              <w:pStyle w:val="TableBody"/>
            </w:pPr>
            <w:r>
              <w:t>String</w:t>
            </w:r>
          </w:p>
        </w:tc>
        <w:tc>
          <w:tcPr>
            <w:tcW w:w="3888" w:type="dxa"/>
          </w:tcPr>
          <w:p w:rsidR="001A777F" w:rsidRDefault="00985B4A" w:rsidP="001A777F">
            <w:pPr>
              <w:pStyle w:val="TableBody"/>
            </w:pPr>
            <w:r>
              <w:t xml:space="preserve">Uses the </w:t>
            </w:r>
            <w:proofErr w:type="spellStart"/>
            <w:r>
              <w:t>HtmlHelper.TextBox</w:t>
            </w:r>
            <w:proofErr w:type="spellEnd"/>
            <w:r>
              <w:t xml:space="preserve"> extension method to render a text input element</w:t>
            </w:r>
          </w:p>
        </w:tc>
      </w:tr>
      <w:tr w:rsidR="001A777F">
        <w:tc>
          <w:tcPr>
            <w:tcW w:w="3888" w:type="dxa"/>
          </w:tcPr>
          <w:p w:rsidR="001A777F" w:rsidRDefault="001A777F" w:rsidP="001A777F">
            <w:pPr>
              <w:pStyle w:val="TableBody"/>
            </w:pPr>
            <w:r>
              <w:t>Object</w:t>
            </w:r>
          </w:p>
        </w:tc>
        <w:tc>
          <w:tcPr>
            <w:tcW w:w="3888" w:type="dxa"/>
          </w:tcPr>
          <w:p w:rsidR="001A777F" w:rsidRDefault="00985B4A" w:rsidP="00985B4A">
            <w:pPr>
              <w:pStyle w:val="TableBody"/>
            </w:pPr>
            <w:r>
              <w:t>Loops through all properties of the object and renders the editor template for each property</w:t>
            </w:r>
          </w:p>
        </w:tc>
      </w:tr>
    </w:tbl>
    <w:p w:rsidR="004D36CE" w:rsidRPr="004D36CE" w:rsidRDefault="004D36CE" w:rsidP="004D36CE">
      <w:pPr>
        <w:pStyle w:val="Body"/>
      </w:pPr>
      <w:r>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Internally, the Editor and Display template helper methods choose a template to display by looking for a template by name.  The template name</w:t>
      </w:r>
      <w:r w:rsidR="00341507">
        <w:t xml:space="preserve"> value</w:t>
      </w:r>
      <w:r>
        <w:t xml:space="preserve"> can come from a variety of sources, but </w:t>
      </w:r>
      <w:r w:rsidR="00341507">
        <w:t>the template helper methods use</w:t>
      </w:r>
      <w:r>
        <w:t xml:space="preserve"> a very s</w:t>
      </w:r>
      <w:r w:rsidR="00341507">
        <w:t>pecific algorithm for choosing the template</w:t>
      </w:r>
      <w:r w:rsidR="00ED34DE">
        <w:t xml:space="preserve"> to render based on the name</w:t>
      </w:r>
      <w:r>
        <w:t xml:space="preserve">.  Once a matching template is found by name, that template will be used to generate the appropriate content.  </w:t>
      </w:r>
      <w:r w:rsidR="003B5D3D">
        <w:t>The template helper methods search for a template in specific locations before trying the next template name.  The template search locations are an "</w:t>
      </w:r>
      <w:proofErr w:type="spellStart"/>
      <w:r w:rsidR="003B5D3D">
        <w:t>EditorTemplates</w:t>
      </w:r>
      <w:proofErr w:type="spellEnd"/>
      <w:r w:rsidR="003B5D3D">
        <w:t>" or "</w:t>
      </w:r>
      <w:proofErr w:type="spellStart"/>
      <w:r w:rsidR="003B5D3D">
        <w:t>DisplayTemplat</w:t>
      </w:r>
      <w:r w:rsidR="006B2DDA">
        <w:t>es</w:t>
      </w:r>
      <w:proofErr w:type="spellEnd"/>
      <w:r w:rsidR="006B2DDA">
        <w:t>"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w:t>
      </w:r>
      <w:proofErr w:type="spellStart"/>
      <w:r>
        <w:t>ControllerName</w:t>
      </w:r>
      <w:proofErr w:type="spellEnd"/>
      <w:r>
        <w:t>&gt;/</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ListBullet"/>
      </w:pPr>
      <w:r>
        <w:t>&lt;Area&gt;/Shared/</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w:t>
      </w:r>
      <w:proofErr w:type="spellStart"/>
      <w:r>
        <w:t>ControllerName</w:t>
      </w:r>
      <w:proofErr w:type="spellEnd"/>
      <w:r>
        <w:t>&gt;/</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ListBullet"/>
      </w:pPr>
      <w:r>
        <w:t>Shared/</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tbl>
      <w:tblPr>
        <w:tblW w:w="0" w:type="auto"/>
        <w:tblLook w:val="0000"/>
      </w:tblPr>
      <w:tblGrid>
        <w:gridCol w:w="1008"/>
        <w:gridCol w:w="6768"/>
      </w:tblGrid>
      <w:tr w:rsidR="00A104C9">
        <w:tc>
          <w:tcPr>
            <w:tcW w:w="1008" w:type="dxa"/>
          </w:tcPr>
          <w:p w:rsidR="00A104C9" w:rsidRDefault="00A104C9" w:rsidP="00A104C9">
            <w:pPr>
              <w:pStyle w:val="TableHead"/>
            </w:pPr>
            <w:r>
              <w:t>Step</w:t>
            </w:r>
          </w:p>
        </w:tc>
        <w:tc>
          <w:tcPr>
            <w:tcW w:w="6768" w:type="dxa"/>
          </w:tcPr>
          <w:p w:rsidR="00A104C9" w:rsidRDefault="00A104C9" w:rsidP="00A104C9">
            <w:pPr>
              <w:pStyle w:val="TableHead"/>
            </w:pPr>
            <w:r>
              <w:t>Search Location</w:t>
            </w:r>
          </w:p>
        </w:tc>
      </w:tr>
      <w:tr w:rsidR="00A104C9">
        <w:tc>
          <w:tcPr>
            <w:tcW w:w="1008" w:type="dxa"/>
          </w:tcPr>
          <w:p w:rsidR="00A104C9" w:rsidRDefault="00A104C9" w:rsidP="00A104C9">
            <w:pPr>
              <w:pStyle w:val="TableBody"/>
            </w:pPr>
            <w:r>
              <w:t>1</w:t>
            </w:r>
          </w:p>
        </w:tc>
        <w:tc>
          <w:tcPr>
            <w:tcW w:w="6768" w:type="dxa"/>
          </w:tcPr>
          <w:p w:rsidR="00A104C9" w:rsidRDefault="00A104C9" w:rsidP="00A104C9">
            <w:pPr>
              <w:pStyle w:val="TableBody"/>
            </w:pPr>
            <w:r>
              <w:t>The template name passed in through the Display/Editor helper template methods (defaults to null)</w:t>
            </w:r>
          </w:p>
        </w:tc>
      </w:tr>
      <w:tr w:rsidR="00A104C9">
        <w:tc>
          <w:tcPr>
            <w:tcW w:w="1008" w:type="dxa"/>
          </w:tcPr>
          <w:p w:rsidR="00A104C9" w:rsidRDefault="00A104C9" w:rsidP="00A104C9">
            <w:pPr>
              <w:pStyle w:val="TableBody"/>
            </w:pPr>
            <w:r>
              <w:t>2</w:t>
            </w:r>
          </w:p>
        </w:tc>
        <w:tc>
          <w:tcPr>
            <w:tcW w:w="6768" w:type="dxa"/>
          </w:tcPr>
          <w:p w:rsidR="00A104C9" w:rsidRDefault="00A104C9" w:rsidP="00A104C9">
            <w:pPr>
              <w:pStyle w:val="TableBody"/>
            </w:pPr>
            <w:r>
              <w:t xml:space="preserve">The </w:t>
            </w:r>
            <w:commentRangeStart w:id="7"/>
            <w:proofErr w:type="spellStart"/>
            <w:r>
              <w:t>ModelMetadata.TemplateHint</w:t>
            </w:r>
            <w:proofErr w:type="spellEnd"/>
            <w:r>
              <w:t xml:space="preserve"> </w:t>
            </w:r>
            <w:commentRangeEnd w:id="7"/>
            <w:r w:rsidR="006F1656">
              <w:rPr>
                <w:rStyle w:val="CommentReference"/>
                <w:rFonts w:ascii="Verdana" w:hAnsi="Verdana"/>
                <w:bCs w:val="0"/>
                <w:vanish/>
              </w:rPr>
              <w:commentReference w:id="7"/>
            </w:r>
            <w:r>
              <w:t>value (populated from the [</w:t>
            </w:r>
            <w:proofErr w:type="spellStart"/>
            <w:r>
              <w:t>UIHint</w:t>
            </w:r>
            <w:proofErr w:type="spellEnd"/>
            <w:r>
              <w:t>] attribute by default)</w:t>
            </w:r>
          </w:p>
        </w:tc>
      </w:tr>
      <w:tr w:rsidR="00A104C9">
        <w:tc>
          <w:tcPr>
            <w:tcW w:w="1008" w:type="dxa"/>
          </w:tcPr>
          <w:p w:rsidR="00A104C9" w:rsidRDefault="00A104C9" w:rsidP="00A104C9">
            <w:pPr>
              <w:pStyle w:val="TableBody"/>
            </w:pPr>
            <w:r>
              <w:t>3</w:t>
            </w:r>
          </w:p>
        </w:tc>
        <w:tc>
          <w:tcPr>
            <w:tcW w:w="6768" w:type="dxa"/>
          </w:tcPr>
          <w:p w:rsidR="00A104C9" w:rsidRDefault="00A104C9" w:rsidP="00A104C9">
            <w:pPr>
              <w:pStyle w:val="TableBody"/>
            </w:pPr>
            <w:r>
              <w:t xml:space="preserve">The </w:t>
            </w:r>
            <w:proofErr w:type="spellStart"/>
            <w:r>
              <w:t>ModelMetadata.DataTypeName</w:t>
            </w:r>
            <w:proofErr w:type="spellEnd"/>
            <w:r>
              <w:t xml:space="preserve"> value (populated from the [</w:t>
            </w:r>
            <w:proofErr w:type="spellStart"/>
            <w:r>
              <w:t>DataType</w:t>
            </w:r>
            <w:proofErr w:type="spellEnd"/>
            <w:r>
              <w:t>] attribute by default)</w:t>
            </w:r>
          </w:p>
        </w:tc>
      </w:tr>
      <w:tr w:rsidR="00A104C9">
        <w:tc>
          <w:tcPr>
            <w:tcW w:w="1008" w:type="dxa"/>
          </w:tcPr>
          <w:p w:rsidR="00A104C9" w:rsidRDefault="00A104C9" w:rsidP="00A104C9">
            <w:pPr>
              <w:pStyle w:val="TableBody"/>
            </w:pPr>
            <w:r>
              <w:t>4</w:t>
            </w:r>
          </w:p>
        </w:tc>
        <w:tc>
          <w:tcPr>
            <w:tcW w:w="6768" w:type="dxa"/>
          </w:tcPr>
          <w:p w:rsidR="00A104C9" w:rsidRDefault="00A104C9" w:rsidP="00A104C9">
            <w:pPr>
              <w:pStyle w:val="TableBody"/>
            </w:pPr>
            <w:r>
              <w:t xml:space="preserve">The model type (if a </w:t>
            </w:r>
            <w:proofErr w:type="spellStart"/>
            <w:r>
              <w:t>nullable</w:t>
            </w:r>
            <w:proofErr w:type="spellEnd"/>
            <w:r>
              <w:t xml:space="preserve"> type, then the underlying type)</w:t>
            </w:r>
          </w:p>
        </w:tc>
      </w:tr>
      <w:tr w:rsidR="00A104C9">
        <w:tc>
          <w:tcPr>
            <w:tcW w:w="1008" w:type="dxa"/>
          </w:tcPr>
          <w:p w:rsidR="00A104C9" w:rsidRDefault="00A104C9" w:rsidP="00A104C9">
            <w:pPr>
              <w:pStyle w:val="TableBody"/>
            </w:pPr>
            <w:r>
              <w:t>5</w:t>
            </w:r>
          </w:p>
        </w:tc>
        <w:tc>
          <w:tcPr>
            <w:tcW w:w="6768" w:type="dxa"/>
          </w:tcPr>
          <w:tbl>
            <w:tblPr>
              <w:tblW w:w="0" w:type="auto"/>
              <w:tblLook w:val="0000"/>
            </w:tblPr>
            <w:tblGrid>
              <w:gridCol w:w="3276"/>
              <w:gridCol w:w="3276"/>
            </w:tblGrid>
            <w:tr w:rsidR="00F04BBD">
              <w:tc>
                <w:tcPr>
                  <w:tcW w:w="3276" w:type="dxa"/>
                </w:tcPr>
                <w:p w:rsidR="00F04BBD" w:rsidRDefault="00F04BBD" w:rsidP="00F04BBD">
                  <w:pPr>
                    <w:pStyle w:val="TableHead"/>
                  </w:pPr>
                  <w:r>
                    <w:t>If the model type is…</w:t>
                  </w:r>
                </w:p>
              </w:tc>
              <w:tc>
                <w:tcPr>
                  <w:tcW w:w="3276" w:type="dxa"/>
                </w:tcPr>
                <w:p w:rsidR="00F04BBD" w:rsidRDefault="00F04BBD" w:rsidP="00F04BBD">
                  <w:pPr>
                    <w:pStyle w:val="TableHead"/>
                  </w:pPr>
                  <w:r>
                    <w:t>The template used is</w:t>
                  </w:r>
                </w:p>
              </w:tc>
            </w:tr>
            <w:tr w:rsidR="00F04BBD">
              <w:tc>
                <w:tcPr>
                  <w:tcW w:w="3276" w:type="dxa"/>
                </w:tcPr>
                <w:p w:rsidR="00F04BBD" w:rsidRDefault="00F04BBD" w:rsidP="00A104C9">
                  <w:pPr>
                    <w:pStyle w:val="TableBody"/>
                  </w:pPr>
                  <w:r>
                    <w:t>Not a complex type (a type converter exists from the model type to String)</w:t>
                  </w:r>
                </w:p>
              </w:tc>
              <w:tc>
                <w:tcPr>
                  <w:tcW w:w="3276" w:type="dxa"/>
                </w:tcPr>
                <w:p w:rsidR="00F04BBD" w:rsidRDefault="00F04BBD" w:rsidP="00A104C9">
                  <w:pPr>
                    <w:pStyle w:val="TableBody"/>
                  </w:pPr>
                  <w:r>
                    <w:t>"String"</w:t>
                  </w:r>
                </w:p>
              </w:tc>
            </w:tr>
            <w:tr w:rsidR="00F04BBD">
              <w:tc>
                <w:tcPr>
                  <w:tcW w:w="3276" w:type="dxa"/>
                </w:tcPr>
                <w:p w:rsidR="00F04BBD" w:rsidRDefault="00F04BBD" w:rsidP="00A104C9">
                  <w:pPr>
                    <w:pStyle w:val="TableBody"/>
                  </w:pPr>
                  <w:r>
                    <w:t xml:space="preserve">An </w:t>
                  </w:r>
                  <w:proofErr w:type="spellStart"/>
                  <w:r>
                    <w:t>IEnumerable</w:t>
                  </w:r>
                  <w:proofErr w:type="spellEnd"/>
                </w:p>
              </w:tc>
              <w:tc>
                <w:tcPr>
                  <w:tcW w:w="3276" w:type="dxa"/>
                </w:tcPr>
                <w:p w:rsidR="00F04BBD" w:rsidRDefault="00F04BBD" w:rsidP="00A104C9">
                  <w:pPr>
                    <w:pStyle w:val="TableBody"/>
                  </w:pPr>
                  <w:r>
                    <w:t>"Collection"</w:t>
                  </w:r>
                </w:p>
              </w:tc>
            </w:tr>
            <w:tr w:rsidR="00F04BBD">
              <w:tc>
                <w:tcPr>
                  <w:tcW w:w="3276" w:type="dxa"/>
                </w:tcPr>
                <w:p w:rsidR="00F04BBD" w:rsidRDefault="00F04BBD" w:rsidP="00A104C9">
                  <w:pPr>
                    <w:pStyle w:val="TableBody"/>
                  </w:pPr>
                  <w:r>
                    <w:t>Any other interface</w:t>
                  </w:r>
                </w:p>
              </w:tc>
              <w:tc>
                <w:tcPr>
                  <w:tcW w:w="3276" w:type="dxa"/>
                </w:tcPr>
                <w:p w:rsidR="00F04BBD" w:rsidRDefault="00F04BBD" w:rsidP="00F04BBD">
                  <w:pPr>
                    <w:pStyle w:val="TableBody"/>
                  </w:pPr>
                  <w:r>
                    <w:t>"Object"</w:t>
                  </w:r>
                </w:p>
              </w:tc>
            </w:tr>
          </w:tbl>
          <w:p w:rsidR="00A104C9" w:rsidRDefault="00A104C9" w:rsidP="00A104C9">
            <w:pPr>
              <w:pStyle w:val="TableBody"/>
            </w:pPr>
          </w:p>
        </w:tc>
      </w:tr>
      <w:tr w:rsidR="00F04BBD">
        <w:tc>
          <w:tcPr>
            <w:tcW w:w="1008" w:type="dxa"/>
          </w:tcPr>
          <w:p w:rsidR="00F04BBD" w:rsidRDefault="00F04BBD" w:rsidP="00A104C9">
            <w:pPr>
              <w:pStyle w:val="TableBody"/>
            </w:pPr>
            <w:r>
              <w:t>6</w:t>
            </w:r>
          </w:p>
        </w:tc>
        <w:tc>
          <w:tcPr>
            <w:tcW w:w="6768" w:type="dxa"/>
          </w:tcPr>
          <w:p w:rsidR="00F04BBD" w:rsidRDefault="00F04BBD" w:rsidP="00F04BBD">
            <w:pPr>
              <w:pStyle w:val="TableBody"/>
            </w:pPr>
            <w:r>
              <w:t xml:space="preserve">Recursively search the base types, one by one, and search the </w:t>
            </w:r>
            <w:proofErr w:type="spellStart"/>
            <w:r>
              <w:t>Type.Name</w:t>
            </w:r>
            <w:proofErr w:type="spellEnd"/>
            <w:r>
              <w:t xml:space="preserve">.  If the item is an </w:t>
            </w:r>
            <w:proofErr w:type="spellStart"/>
            <w:r>
              <w:t>IEnumerable</w:t>
            </w:r>
            <w:proofErr w:type="spellEnd"/>
            <w:r>
              <w:t>, search the name "Collection", then "Object"</w:t>
            </w:r>
          </w:p>
        </w:tc>
      </w:tr>
    </w:tbl>
    <w:p w:rsidR="00A12DF7" w:rsidRDefault="00A12DF7" w:rsidP="00A12DF7">
      <w:pPr>
        <w:pStyle w:val="Body"/>
      </w:pPr>
      <w:r>
        <w:t xml:space="preserve">For example, we want to display a custom </w:t>
      </w:r>
      <w:commentRangeStart w:id="8"/>
      <w:r>
        <w:t>"</w:t>
      </w:r>
      <w:proofErr w:type="spellStart"/>
      <w:r>
        <w:t>ChangePasswordModel</w:t>
      </w:r>
      <w:proofErr w:type="spellEnd"/>
      <w:r>
        <w:t xml:space="preserve">" </w:t>
      </w:r>
      <w:commentRangeEnd w:id="8"/>
      <w:r w:rsidR="006F1656">
        <w:rPr>
          <w:rStyle w:val="CommentReference"/>
          <w:vanish/>
        </w:rPr>
        <w:commentReference w:id="8"/>
      </w:r>
      <w:r>
        <w:t>template for our model for the change password screen.  We already have a complete model object, so we can define a template matching the name of the model type, "</w:t>
      </w:r>
      <w:proofErr w:type="spellStart"/>
      <w:r>
        <w:t>ChangePasswordModel</w:t>
      </w:r>
      <w:proofErr w:type="spellEnd"/>
      <w:r>
        <w:t xml:space="preserve">".  Since this template is specific to our Account controller, we place the template in an </w:t>
      </w:r>
      <w:proofErr w:type="spellStart"/>
      <w:r>
        <w:t>EditorTemplates</w:t>
      </w:r>
      <w:proofErr w:type="spellEnd"/>
      <w:r>
        <w:t xml:space="preserve">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 xml:space="preserve">Figure 3.3: The </w:t>
      </w:r>
      <w:proofErr w:type="spellStart"/>
      <w:r>
        <w:t>ChangePasswordModel</w:t>
      </w:r>
      <w:proofErr w:type="spellEnd"/>
      <w:r>
        <w:t xml:space="preserve"> template in the </w:t>
      </w:r>
      <w:proofErr w:type="spellStart"/>
      <w:r>
        <w:t>EditorTemplates</w:t>
      </w:r>
      <w:proofErr w:type="spellEnd"/>
      <w:r>
        <w:t xml:space="preserve"> folder</w:t>
      </w:r>
    </w:p>
    <w:p w:rsidR="00A12DF7" w:rsidRDefault="00A12DF7" w:rsidP="00A12DF7">
      <w:pPr>
        <w:pStyle w:val="Body"/>
      </w:pPr>
      <w:r>
        <w:t xml:space="preserve">If we want our template to be visible to all controllers, we would need to place our template in the </w:t>
      </w:r>
      <w:proofErr w:type="spellStart"/>
      <w:r>
        <w:t>EditorTemplates</w:t>
      </w:r>
      <w:proofErr w:type="spellEnd"/>
      <w:r>
        <w:t xml:space="preserve">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 xml:space="preserve">Although we created our templates as </w:t>
      </w:r>
      <w:proofErr w:type="spellStart"/>
      <w:r>
        <w:t>ViewUserControls</w:t>
      </w:r>
      <w:proofErr w:type="spellEnd"/>
      <w:r>
        <w:t xml:space="preserve"> (.</w:t>
      </w:r>
      <w:proofErr w:type="spellStart"/>
      <w:r>
        <w:t>ascx</w:t>
      </w:r>
      <w:proofErr w:type="spellEnd"/>
      <w:r>
        <w:t xml:space="preserve"> files), we can use </w:t>
      </w:r>
      <w:proofErr w:type="spellStart"/>
      <w:r>
        <w:t>ViewPages</w:t>
      </w:r>
      <w:proofErr w:type="spellEnd"/>
      <w:r>
        <w:t xml:space="preserve">, which will allow us to use master pages for another level of </w:t>
      </w:r>
      <w:proofErr w:type="spellStart"/>
      <w:r>
        <w:t>templating</w:t>
      </w:r>
      <w:proofErr w:type="spellEnd"/>
      <w:r>
        <w:t>.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5E394D" w:rsidP="001C6C15">
      <w:pPr>
        <w:pStyle w:val="Body"/>
      </w:pPr>
      <w:r>
        <w:t>T</w:t>
      </w:r>
      <w:r w:rsidR="001C6C15">
        <w:t xml:space="preserve">he template resolution rules first look in the controller-specific view folder, </w:t>
      </w:r>
      <w:r>
        <w:t xml:space="preserve">so </w:t>
      </w:r>
      <w:r w:rsidR="001C6C15">
        <w:t xml:space="preserve">it is perfectly reasonable to first override one of the built-in templates in the Shared folder, </w:t>
      </w:r>
      <w:r w:rsidR="00AC223E">
        <w:t>and then</w:t>
      </w:r>
      <w:r w:rsidR="001C6C15">
        <w:t xml:space="preserve"> </w:t>
      </w:r>
      <w:r w:rsidR="00AC223E">
        <w:t xml:space="preserve">override that template in the controller-specific view folder.  For example, we might have an application-wide template for displaying the Email template, but then provide a specific template in an area or controller template folder.  For the most part, templates are as equivalent to developing a partial for a type.  The template markup for our </w:t>
      </w:r>
      <w:proofErr w:type="spellStart"/>
      <w:r w:rsidR="00AC223E">
        <w:t>ChangePasswordModel</w:t>
      </w:r>
      <w:proofErr w:type="spellEnd"/>
      <w:r w:rsidR="00AC223E">
        <w:t xml:space="preserve"> is shown in Listing 3.15 below.</w:t>
      </w:r>
    </w:p>
    <w:p w:rsidR="00AC223E" w:rsidRDefault="00AC223E" w:rsidP="00AC223E">
      <w:pPr>
        <w:pStyle w:val="CodeListingCaption"/>
      </w:pPr>
      <w:r>
        <w:t xml:space="preserve">Listing 3.15: The template markup for our </w:t>
      </w:r>
      <w:proofErr w:type="spellStart"/>
      <w:r>
        <w:t>ChangePasswordModel</w:t>
      </w:r>
      <w:proofErr w:type="spellEnd"/>
      <w:r>
        <w:t xml:space="preserve">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w:t>
      </w:r>
      <w:proofErr w:type="spellStart"/>
      <w:r w:rsidRPr="00AC223E">
        <w:t>System.Web.Mvc.ViewUserControl</w:t>
      </w:r>
      <w:proofErr w:type="spellEnd"/>
      <w:r w:rsidRPr="00AC223E">
        <w:t>&lt;</w:t>
      </w:r>
      <w:proofErr w:type="spellStart"/>
      <w:r w:rsidRPr="00AC223E">
        <w:t>ChangePasswordModel</w:t>
      </w:r>
      <w:proofErr w:type="spellEnd"/>
      <w:r w:rsidRPr="00AC223E">
        <w:t>&gt;" %&gt;</w:t>
      </w:r>
    </w:p>
    <w:p w:rsidR="00AC223E" w:rsidRPr="00AC223E" w:rsidRDefault="00AC223E" w:rsidP="00AC223E">
      <w:pPr>
        <w:pStyle w:val="Code"/>
      </w:pPr>
      <w:r w:rsidRPr="00AC223E">
        <w:t>&lt;%@ Import Namespace="</w:t>
      </w:r>
      <w:proofErr w:type="spellStart"/>
      <w:r w:rsidRPr="00AC223E">
        <w:t>AccountProfile.Models</w:t>
      </w:r>
      <w:proofErr w:type="spellEnd"/>
      <w:r w:rsidRPr="00AC223E">
        <w:t>" %&gt;</w:t>
      </w:r>
    </w:p>
    <w:p w:rsidR="00AC223E" w:rsidRPr="00AC223E" w:rsidRDefault="00AC223E" w:rsidP="00AC223E">
      <w:pPr>
        <w:pStyle w:val="Code"/>
      </w:pPr>
      <w:r w:rsidRPr="00AC223E">
        <w:t>&lt;</w:t>
      </w:r>
      <w:proofErr w:type="gramStart"/>
      <w:r w:rsidRPr="00AC223E">
        <w:t>p</w:t>
      </w:r>
      <w:proofErr w:type="gramEnd"/>
      <w:r w:rsidRPr="00AC223E">
        <w:t>&gt;</w:t>
      </w:r>
    </w:p>
    <w:p w:rsidR="00AC223E" w:rsidRPr="00AC223E" w:rsidRDefault="00AC223E" w:rsidP="00AC223E">
      <w:pPr>
        <w:pStyle w:val="Code"/>
      </w:pPr>
      <w:r w:rsidRPr="00AC223E">
        <w:t xml:space="preserve">    &lt;%= </w:t>
      </w:r>
      <w:proofErr w:type="spellStart"/>
      <w:proofErr w:type="gramStart"/>
      <w:r w:rsidRPr="00AC223E">
        <w:t>Html.EditorFor</w:t>
      </w:r>
      <w:proofErr w:type="spellEnd"/>
      <w:r w:rsidRPr="00AC223E">
        <w:t>(</w:t>
      </w:r>
      <w:proofErr w:type="gramEnd"/>
      <w:r w:rsidRPr="00AC223E">
        <w:t xml:space="preserve">m =&gt; </w:t>
      </w:r>
      <w:proofErr w:type="spellStart"/>
      <w:r w:rsidRPr="00AC223E">
        <w:t>m.OldPassword</w:t>
      </w:r>
      <w:proofErr w:type="spellEnd"/>
      <w:r w:rsidRPr="00AC223E">
        <w:t>) %&gt;</w:t>
      </w:r>
    </w:p>
    <w:p w:rsidR="00AC223E" w:rsidRPr="00AC223E" w:rsidRDefault="00AC223E" w:rsidP="00AC223E">
      <w:pPr>
        <w:pStyle w:val="Code"/>
      </w:pPr>
      <w:r w:rsidRPr="00AC223E">
        <w:t>&lt;/p&gt;</w:t>
      </w:r>
    </w:p>
    <w:p w:rsidR="00AC223E" w:rsidRPr="00AC223E" w:rsidRDefault="00AC223E" w:rsidP="00AC223E">
      <w:pPr>
        <w:pStyle w:val="Code"/>
      </w:pPr>
      <w:r w:rsidRPr="00AC223E">
        <w:t>&lt;</w:t>
      </w:r>
      <w:proofErr w:type="gramStart"/>
      <w:r w:rsidRPr="00AC223E">
        <w:t>p</w:t>
      </w:r>
      <w:proofErr w:type="gramEnd"/>
      <w:r w:rsidRPr="00AC223E">
        <w:t>&gt;</w:t>
      </w:r>
    </w:p>
    <w:p w:rsidR="00AC223E" w:rsidRPr="00AC223E" w:rsidRDefault="00AC223E" w:rsidP="00AC223E">
      <w:pPr>
        <w:pStyle w:val="Code"/>
      </w:pPr>
      <w:r w:rsidRPr="00AC223E">
        <w:t xml:space="preserve">    &lt;%= </w:t>
      </w:r>
      <w:proofErr w:type="spellStart"/>
      <w:proofErr w:type="gramStart"/>
      <w:r w:rsidRPr="00AC223E">
        <w:t>Html.EditorFor</w:t>
      </w:r>
      <w:proofErr w:type="spellEnd"/>
      <w:r w:rsidRPr="00AC223E">
        <w:t>(</w:t>
      </w:r>
      <w:proofErr w:type="gramEnd"/>
      <w:r w:rsidRPr="00AC223E">
        <w:t xml:space="preserve">m =&gt; </w:t>
      </w:r>
      <w:proofErr w:type="spellStart"/>
      <w:r w:rsidRPr="00AC223E">
        <w:t>m.NewPassword</w:t>
      </w:r>
      <w:proofErr w:type="spellEnd"/>
      <w:r w:rsidRPr="00AC223E">
        <w:t>) %&gt;</w:t>
      </w:r>
    </w:p>
    <w:p w:rsidR="00AC223E" w:rsidRPr="00AC223E" w:rsidRDefault="00AC223E" w:rsidP="00AC223E">
      <w:pPr>
        <w:pStyle w:val="Code"/>
      </w:pPr>
      <w:r w:rsidRPr="00AC223E">
        <w:t>&lt;/p&gt;</w:t>
      </w:r>
    </w:p>
    <w:p w:rsidR="00AC223E" w:rsidRPr="00AC223E" w:rsidRDefault="00AC223E" w:rsidP="00AC223E">
      <w:pPr>
        <w:pStyle w:val="Code"/>
      </w:pPr>
      <w:r w:rsidRPr="00AC223E">
        <w:t>&lt;</w:t>
      </w:r>
      <w:proofErr w:type="gramStart"/>
      <w:r w:rsidRPr="00AC223E">
        <w:t>p</w:t>
      </w:r>
      <w:proofErr w:type="gramEnd"/>
      <w:r w:rsidRPr="00AC223E">
        <w:t>&gt;</w:t>
      </w:r>
    </w:p>
    <w:p w:rsidR="00AC223E" w:rsidRPr="00AC223E" w:rsidRDefault="00AC223E" w:rsidP="00AC223E">
      <w:pPr>
        <w:pStyle w:val="Code"/>
      </w:pPr>
      <w:r w:rsidRPr="00AC223E">
        <w:t xml:space="preserve">    &lt;%= </w:t>
      </w:r>
      <w:proofErr w:type="spellStart"/>
      <w:proofErr w:type="gramStart"/>
      <w:r w:rsidRPr="00AC223E">
        <w:t>Html.EditorFor</w:t>
      </w:r>
      <w:proofErr w:type="spellEnd"/>
      <w:r w:rsidRPr="00AC223E">
        <w:t>(</w:t>
      </w:r>
      <w:proofErr w:type="gramEnd"/>
      <w:r w:rsidRPr="00AC223E">
        <w:t xml:space="preserve">m =&gt; </w:t>
      </w:r>
      <w:proofErr w:type="spellStart"/>
      <w:r w:rsidRPr="00AC223E">
        <w:t>m.ConfirmPassword</w:t>
      </w:r>
      <w:proofErr w:type="spellEnd"/>
      <w:r w:rsidRPr="00AC223E">
        <w:t>) %&gt;</w:t>
      </w:r>
    </w:p>
    <w:p w:rsidR="00AC223E" w:rsidRDefault="00AC223E" w:rsidP="00AC223E">
      <w:pPr>
        <w:pStyle w:val="Code"/>
      </w:pPr>
      <w:r w:rsidRPr="00AC223E">
        <w:t>&lt;/p&gt;</w:t>
      </w:r>
    </w:p>
    <w:p w:rsidR="00AC223E" w:rsidRDefault="00AC223E" w:rsidP="00AC223E">
      <w:pPr>
        <w:pStyle w:val="Body"/>
      </w:pPr>
      <w:r>
        <w:t xml:space="preserve">Our template simply uses the existing </w:t>
      </w:r>
      <w:proofErr w:type="spellStart"/>
      <w:r>
        <w:t>EditorFor</w:t>
      </w:r>
      <w:proofErr w:type="spellEnd"/>
      <w:r>
        <w:t xml:space="preserve"> templates for each member, but wraps each in a paragraph tag.  But what is the advantage of this model over a partial template?  For one, partials need to be selected by name in the view.  Templates are selected from model metadata information, thereby bypassing the need for the view to explicitly specify which template to use.  Additionally, templates are given extra information in the </w:t>
      </w:r>
      <w:proofErr w:type="spellStart"/>
      <w:r>
        <w:t>ViewDataDictionary</w:t>
      </w:r>
      <w:proofErr w:type="spellEnd"/>
      <w:r>
        <w:t xml:space="preserve"> that partials and other pages do not receive, and that information is in the </w:t>
      </w:r>
      <w:proofErr w:type="spellStart"/>
      <w:r>
        <w:t>ViewData.ModelMetadata</w:t>
      </w:r>
      <w:proofErr w:type="spellEnd"/>
      <w:r>
        <w:t xml:space="preserve"> property.  Only templates have the </w:t>
      </w:r>
      <w:proofErr w:type="spellStart"/>
      <w:r>
        <w:t>ModelMetadata</w:t>
      </w:r>
      <w:proofErr w:type="spellEnd"/>
      <w:r>
        <w:t xml:space="preserve"> property populated by ASP.NET MVC, and for partials and </w:t>
      </w:r>
      <w:proofErr w:type="gramStart"/>
      <w:r>
        <w:t>views, this property is</w:t>
      </w:r>
      <w:proofErr w:type="gramEnd"/>
      <w:r>
        <w:t xml:space="preserve"> null.</w:t>
      </w:r>
    </w:p>
    <w:p w:rsidR="00AC223E" w:rsidRDefault="00AC223E" w:rsidP="00AC223E">
      <w:pPr>
        <w:pStyle w:val="Body"/>
      </w:pPr>
      <w:r>
        <w:t xml:space="preserve">With the </w:t>
      </w:r>
      <w:proofErr w:type="spellStart"/>
      <w:r>
        <w:t>ModelMetadata</w:t>
      </w:r>
      <w:proofErr w:type="spellEnd"/>
      <w:r>
        <w:t xml:space="preserve"> property, </w:t>
      </w:r>
      <w:r w:rsidR="00BB0B25">
        <w:t>we are able to get access to all of the metadata information generated from the model metadata provider.  This information includes model type information, properties, and metadata about the model.  Model type information includes:</w:t>
      </w:r>
    </w:p>
    <w:tbl>
      <w:tblPr>
        <w:tblW w:w="0" w:type="auto"/>
        <w:tblLook w:val="0000"/>
      </w:tblPr>
      <w:tblGrid>
        <w:gridCol w:w="3888"/>
        <w:gridCol w:w="3888"/>
      </w:tblGrid>
      <w:tr w:rsidR="00C713B6">
        <w:tc>
          <w:tcPr>
            <w:tcW w:w="3888" w:type="dxa"/>
          </w:tcPr>
          <w:p w:rsidR="00C713B6" w:rsidRDefault="00C713B6" w:rsidP="00C713B6">
            <w:pPr>
              <w:pStyle w:val="TableHead"/>
            </w:pPr>
            <w:proofErr w:type="spellStart"/>
            <w:r>
              <w:t>ModelMetadata</w:t>
            </w:r>
            <w:proofErr w:type="spellEnd"/>
            <w:r>
              <w:t xml:space="preserve"> Property</w:t>
            </w:r>
          </w:p>
        </w:tc>
        <w:tc>
          <w:tcPr>
            <w:tcW w:w="3888" w:type="dxa"/>
          </w:tcPr>
          <w:p w:rsidR="00C713B6" w:rsidRDefault="00C713B6" w:rsidP="00C713B6">
            <w:pPr>
              <w:pStyle w:val="TableHead"/>
            </w:pPr>
            <w:r>
              <w:t>Description</w:t>
            </w:r>
          </w:p>
        </w:tc>
      </w:tr>
      <w:tr w:rsidR="00C713B6">
        <w:tc>
          <w:tcPr>
            <w:tcW w:w="3888" w:type="dxa"/>
          </w:tcPr>
          <w:p w:rsidR="00C713B6" w:rsidRDefault="00C713B6" w:rsidP="00C713B6">
            <w:pPr>
              <w:pStyle w:val="TableBody"/>
            </w:pPr>
            <w:commentRangeStart w:id="9"/>
            <w:r>
              <w:t>Model</w:t>
            </w:r>
            <w:commentRangeEnd w:id="9"/>
            <w:r w:rsidR="006F1656">
              <w:rPr>
                <w:rStyle w:val="CommentReference"/>
                <w:rFonts w:ascii="Verdana" w:hAnsi="Verdana"/>
                <w:bCs w:val="0"/>
                <w:vanish/>
              </w:rPr>
              <w:commentReference w:id="9"/>
            </w:r>
          </w:p>
        </w:tc>
        <w:tc>
          <w:tcPr>
            <w:tcW w:w="3888" w:type="dxa"/>
          </w:tcPr>
          <w:p w:rsidR="00C713B6" w:rsidRDefault="00C713B6" w:rsidP="00C713B6">
            <w:pPr>
              <w:pStyle w:val="TableBody"/>
            </w:pPr>
            <w:r>
              <w:t>T</w:t>
            </w:r>
            <w:r w:rsidRPr="00C713B6">
              <w:t>he value of the model</w:t>
            </w:r>
          </w:p>
        </w:tc>
      </w:tr>
      <w:tr w:rsidR="00C713B6">
        <w:tc>
          <w:tcPr>
            <w:tcW w:w="3888" w:type="dxa"/>
          </w:tcPr>
          <w:p w:rsidR="00C713B6" w:rsidRDefault="00C713B6" w:rsidP="00C713B6">
            <w:pPr>
              <w:pStyle w:val="TableBody"/>
            </w:pPr>
            <w:proofErr w:type="spellStart"/>
            <w:r>
              <w:t>ModelType</w:t>
            </w:r>
            <w:proofErr w:type="spellEnd"/>
          </w:p>
        </w:tc>
        <w:tc>
          <w:tcPr>
            <w:tcW w:w="3888" w:type="dxa"/>
          </w:tcPr>
          <w:p w:rsidR="00C713B6" w:rsidRPr="00C713B6" w:rsidRDefault="00C713B6" w:rsidP="00C713B6">
            <w:pPr>
              <w:pStyle w:val="TableBody"/>
            </w:pPr>
            <w:r>
              <w:t>T</w:t>
            </w:r>
            <w:r w:rsidRPr="00C713B6">
              <w:t>he type of the model</w:t>
            </w:r>
          </w:p>
        </w:tc>
      </w:tr>
      <w:tr w:rsidR="00C713B6">
        <w:tc>
          <w:tcPr>
            <w:tcW w:w="3888" w:type="dxa"/>
          </w:tcPr>
          <w:p w:rsidR="00C713B6" w:rsidRDefault="00C713B6" w:rsidP="00C713B6">
            <w:pPr>
              <w:pStyle w:val="TableBody"/>
            </w:pPr>
            <w:proofErr w:type="spellStart"/>
            <w:r>
              <w:t>ContainerType</w:t>
            </w:r>
            <w:proofErr w:type="spellEnd"/>
          </w:p>
        </w:tc>
        <w:tc>
          <w:tcPr>
            <w:tcW w:w="3888" w:type="dxa"/>
          </w:tcPr>
          <w:p w:rsidR="00C713B6" w:rsidRDefault="00C713B6" w:rsidP="00C713B6">
            <w:pPr>
              <w:pStyle w:val="TableBody"/>
            </w:pPr>
            <w:r>
              <w:t>T</w:t>
            </w:r>
            <w:r w:rsidRPr="00C713B6">
              <w:t>he type of the container for the model</w:t>
            </w:r>
            <w:r>
              <w:t>, if Model is the property of a parent type</w:t>
            </w:r>
          </w:p>
        </w:tc>
      </w:tr>
      <w:tr w:rsidR="00C713B6">
        <w:tc>
          <w:tcPr>
            <w:tcW w:w="3888" w:type="dxa"/>
          </w:tcPr>
          <w:p w:rsidR="00C713B6" w:rsidRDefault="00C713B6" w:rsidP="00C713B6">
            <w:pPr>
              <w:pStyle w:val="TableBody"/>
            </w:pPr>
            <w:proofErr w:type="spellStart"/>
            <w:r>
              <w:t>PropertyName</w:t>
            </w:r>
            <w:proofErr w:type="spellEnd"/>
          </w:p>
        </w:tc>
        <w:tc>
          <w:tcPr>
            <w:tcW w:w="3888" w:type="dxa"/>
          </w:tcPr>
          <w:p w:rsidR="00C713B6" w:rsidRDefault="00C713B6" w:rsidP="00C713B6">
            <w:pPr>
              <w:pStyle w:val="TableBody"/>
            </w:pPr>
            <w:r>
              <w:t>T</w:t>
            </w:r>
            <w:r w:rsidRPr="00C713B6">
              <w:t>he property name</w:t>
            </w:r>
            <w:r>
              <w:t xml:space="preserve"> represented by the model value</w:t>
            </w:r>
          </w:p>
        </w:tc>
      </w:tr>
      <w:tr w:rsidR="00C713B6">
        <w:tc>
          <w:tcPr>
            <w:tcW w:w="3888" w:type="dxa"/>
          </w:tcPr>
          <w:p w:rsidR="00C713B6" w:rsidRDefault="00C713B6" w:rsidP="00C713B6">
            <w:pPr>
              <w:pStyle w:val="TableBody"/>
            </w:pPr>
            <w:r>
              <w:t>Properties</w:t>
            </w:r>
          </w:p>
        </w:tc>
        <w:tc>
          <w:tcPr>
            <w:tcW w:w="3888" w:type="dxa"/>
          </w:tcPr>
          <w:p w:rsidR="00C713B6" w:rsidRDefault="00C713B6" w:rsidP="00C713B6">
            <w:pPr>
              <w:pStyle w:val="TableBody"/>
            </w:pPr>
            <w:r>
              <w:t>C</w:t>
            </w:r>
            <w:r w:rsidRPr="00C713B6">
              <w:t>ollection of model metadata objects that describe the properties of the model</w:t>
            </w:r>
          </w:p>
        </w:tc>
      </w:tr>
      <w:tr w:rsidR="00C713B6">
        <w:tc>
          <w:tcPr>
            <w:tcW w:w="3888" w:type="dxa"/>
          </w:tcPr>
          <w:p w:rsidR="00C713B6" w:rsidRDefault="00C713B6" w:rsidP="00C713B6">
            <w:pPr>
              <w:pStyle w:val="TableBody"/>
            </w:pPr>
            <w:proofErr w:type="spellStart"/>
            <w:r>
              <w:t>IsComplexType</w:t>
            </w:r>
            <w:proofErr w:type="spellEnd"/>
          </w:p>
        </w:tc>
        <w:tc>
          <w:tcPr>
            <w:tcW w:w="3888" w:type="dxa"/>
          </w:tcPr>
          <w:p w:rsidR="00C713B6" w:rsidRDefault="00C713B6" w:rsidP="00C713B6">
            <w:pPr>
              <w:pStyle w:val="TableBody"/>
            </w:pPr>
            <w:r>
              <w:t>V</w:t>
            </w:r>
            <w:r w:rsidRPr="00C713B6">
              <w:t>alue that indicates whether the model is a complex type</w:t>
            </w:r>
          </w:p>
        </w:tc>
      </w:tr>
      <w:tr w:rsidR="00C713B6">
        <w:tc>
          <w:tcPr>
            <w:tcW w:w="3888" w:type="dxa"/>
          </w:tcPr>
          <w:p w:rsidR="00C713B6" w:rsidRDefault="00C713B6" w:rsidP="00C713B6">
            <w:pPr>
              <w:pStyle w:val="TableBody"/>
            </w:pPr>
            <w:proofErr w:type="spellStart"/>
            <w:r>
              <w:t>IsNullableValueType</w:t>
            </w:r>
            <w:proofErr w:type="spellEnd"/>
          </w:p>
        </w:tc>
        <w:tc>
          <w:tcPr>
            <w:tcW w:w="3888" w:type="dxa"/>
          </w:tcPr>
          <w:p w:rsidR="00C713B6" w:rsidRDefault="00C713B6" w:rsidP="00C713B6">
            <w:pPr>
              <w:pStyle w:val="TableBody"/>
            </w:pPr>
            <w:r>
              <w:t>V</w:t>
            </w:r>
            <w:r w:rsidRPr="00C713B6">
              <w:t xml:space="preserve">alue that indicates whether the type is </w:t>
            </w:r>
            <w:proofErr w:type="spellStart"/>
            <w:r w:rsidRPr="00C713B6">
              <w:t>nullable</w:t>
            </w:r>
            <w:proofErr w:type="spellEnd"/>
          </w:p>
        </w:tc>
      </w:tr>
    </w:tbl>
    <w:p w:rsidR="00BB0B25" w:rsidRDefault="00BB0B25" w:rsidP="00C713B6">
      <w:pPr>
        <w:pStyle w:val="Body"/>
      </w:pPr>
      <w:r>
        <w:t xml:space="preserve">In addition to general model type information, the </w:t>
      </w:r>
      <w:proofErr w:type="spellStart"/>
      <w:r>
        <w:t>ModelMetadata</w:t>
      </w:r>
      <w:proofErr w:type="spellEnd"/>
      <w:r>
        <w:t xml:space="preserve"> object contains other metadata information, which by default </w:t>
      </w:r>
      <w:r w:rsidR="00570BA8">
        <w:t>is</w:t>
      </w:r>
      <w:r>
        <w:t xml:space="preserve"> populated from attributes:</w:t>
      </w:r>
    </w:p>
    <w:tbl>
      <w:tblPr>
        <w:tblW w:w="0" w:type="auto"/>
        <w:tblLook w:val="0000"/>
      </w:tblPr>
      <w:tblGrid>
        <w:gridCol w:w="2819"/>
        <w:gridCol w:w="4957"/>
      </w:tblGrid>
      <w:tr w:rsidR="004E3FA5">
        <w:tc>
          <w:tcPr>
            <w:tcW w:w="3888" w:type="dxa"/>
          </w:tcPr>
          <w:p w:rsidR="004E3FA5" w:rsidRDefault="004E3FA5" w:rsidP="004E3FA5">
            <w:pPr>
              <w:pStyle w:val="TableHead"/>
            </w:pPr>
            <w:proofErr w:type="spellStart"/>
            <w:r>
              <w:t>ModelMetadata</w:t>
            </w:r>
            <w:proofErr w:type="spellEnd"/>
            <w:r>
              <w:t xml:space="preserve"> Property</w:t>
            </w:r>
          </w:p>
        </w:tc>
        <w:tc>
          <w:tcPr>
            <w:tcW w:w="3888" w:type="dxa"/>
          </w:tcPr>
          <w:p w:rsidR="004E3FA5" w:rsidRDefault="004E3FA5" w:rsidP="004E3FA5">
            <w:pPr>
              <w:pStyle w:val="TableHead"/>
            </w:pPr>
            <w:r>
              <w:t>Source of value</w:t>
            </w:r>
          </w:p>
        </w:tc>
      </w:tr>
      <w:tr w:rsidR="004E3FA5">
        <w:tc>
          <w:tcPr>
            <w:tcW w:w="3888" w:type="dxa"/>
          </w:tcPr>
          <w:p w:rsidR="004E3FA5" w:rsidRDefault="004E3FA5" w:rsidP="004E3FA5">
            <w:pPr>
              <w:pStyle w:val="TableBody"/>
            </w:pPr>
            <w:commentRangeStart w:id="10"/>
            <w:proofErr w:type="spellStart"/>
            <w:r w:rsidRPr="004E3FA5">
              <w:t>ConvertEmptyStringToNull</w:t>
            </w:r>
            <w:commentRangeEnd w:id="10"/>
            <w:proofErr w:type="spellEnd"/>
            <w:r w:rsidR="006F1656">
              <w:rPr>
                <w:rStyle w:val="CommentReference"/>
                <w:rFonts w:ascii="Verdana" w:hAnsi="Verdana"/>
                <w:bCs w:val="0"/>
                <w:vanish/>
              </w:rPr>
              <w:commentReference w:id="10"/>
            </w:r>
          </w:p>
        </w:tc>
        <w:tc>
          <w:tcPr>
            <w:tcW w:w="3888" w:type="dxa"/>
          </w:tcPr>
          <w:p w:rsidR="004E3FA5" w:rsidRDefault="004E3FA5" w:rsidP="004E3FA5">
            <w:pPr>
              <w:pStyle w:val="TableBody"/>
            </w:pPr>
            <w:proofErr w:type="spellStart"/>
            <w:r w:rsidRPr="004E3FA5">
              <w:t>System.ComponentModel.DataAnnotations.DisplayFormatAttribute</w:t>
            </w:r>
            <w:proofErr w:type="spellEnd"/>
          </w:p>
        </w:tc>
      </w:tr>
      <w:tr w:rsidR="004E3FA5">
        <w:tc>
          <w:tcPr>
            <w:tcW w:w="3888" w:type="dxa"/>
          </w:tcPr>
          <w:p w:rsidR="004E3FA5" w:rsidRPr="004E3FA5" w:rsidRDefault="004E3FA5" w:rsidP="004E3FA5">
            <w:pPr>
              <w:pStyle w:val="TableBody"/>
            </w:pPr>
            <w:proofErr w:type="spellStart"/>
            <w:r w:rsidRPr="004E3FA5">
              <w:t>DataTypeName</w:t>
            </w:r>
            <w:proofErr w:type="spellEnd"/>
          </w:p>
        </w:tc>
        <w:tc>
          <w:tcPr>
            <w:tcW w:w="3888" w:type="dxa"/>
          </w:tcPr>
          <w:p w:rsidR="004E3FA5" w:rsidRPr="004E3FA5" w:rsidRDefault="004E3FA5" w:rsidP="004E3FA5">
            <w:pPr>
              <w:pStyle w:val="TableBody"/>
            </w:pPr>
            <w:proofErr w:type="spellStart"/>
            <w:r w:rsidRPr="004E3FA5">
              <w:t>System.ComponentModel.DataAnnotations.DataTypeAttribute</w:t>
            </w:r>
            <w:proofErr w:type="spellEnd"/>
          </w:p>
        </w:tc>
      </w:tr>
      <w:tr w:rsidR="004E3FA5">
        <w:tc>
          <w:tcPr>
            <w:tcW w:w="3888" w:type="dxa"/>
          </w:tcPr>
          <w:p w:rsidR="004E3FA5" w:rsidRPr="004E3FA5" w:rsidRDefault="004E3FA5" w:rsidP="004E3FA5">
            <w:pPr>
              <w:pStyle w:val="TableBody"/>
            </w:pPr>
            <w:proofErr w:type="spellStart"/>
            <w:r>
              <w:t>DisplayFormatString</w:t>
            </w:r>
            <w:proofErr w:type="spellEnd"/>
          </w:p>
        </w:tc>
        <w:tc>
          <w:tcPr>
            <w:tcW w:w="3888" w:type="dxa"/>
          </w:tcPr>
          <w:p w:rsidR="004E3FA5" w:rsidRPr="004E3FA5" w:rsidRDefault="004E3FA5" w:rsidP="004E3FA5">
            <w:pPr>
              <w:pStyle w:val="TableBody"/>
            </w:pPr>
            <w:proofErr w:type="spellStart"/>
            <w:r w:rsidRPr="004E3FA5">
              <w:t>System.ComponentModel.DataAnnotations.DisplayFormatAttribute</w:t>
            </w:r>
            <w:proofErr w:type="spellEnd"/>
          </w:p>
        </w:tc>
      </w:tr>
      <w:tr w:rsidR="004E3FA5">
        <w:tc>
          <w:tcPr>
            <w:tcW w:w="3888" w:type="dxa"/>
          </w:tcPr>
          <w:p w:rsidR="004E3FA5" w:rsidRDefault="004E3FA5" w:rsidP="004E3FA5">
            <w:pPr>
              <w:pStyle w:val="TableBody"/>
            </w:pPr>
            <w:proofErr w:type="spellStart"/>
            <w:r>
              <w:t>DisplayName</w:t>
            </w:r>
            <w:proofErr w:type="spellEnd"/>
          </w:p>
        </w:tc>
        <w:tc>
          <w:tcPr>
            <w:tcW w:w="3888" w:type="dxa"/>
          </w:tcPr>
          <w:p w:rsidR="004E3FA5" w:rsidRPr="004E3FA5" w:rsidRDefault="004E3FA5" w:rsidP="004E3FA5">
            <w:pPr>
              <w:pStyle w:val="TableBody"/>
            </w:pPr>
            <w:proofErr w:type="spellStart"/>
            <w:r w:rsidRPr="004E3FA5">
              <w:t>System.ComponentModel.DisplayNameAttribute</w:t>
            </w:r>
            <w:proofErr w:type="spellEnd"/>
          </w:p>
        </w:tc>
      </w:tr>
      <w:tr w:rsidR="004E3FA5">
        <w:tc>
          <w:tcPr>
            <w:tcW w:w="3888" w:type="dxa"/>
          </w:tcPr>
          <w:p w:rsidR="004E3FA5" w:rsidRDefault="004E3FA5" w:rsidP="004E3FA5">
            <w:pPr>
              <w:pStyle w:val="TableBody"/>
            </w:pPr>
            <w:proofErr w:type="spellStart"/>
            <w:r>
              <w:t>EditFormatString</w:t>
            </w:r>
            <w:proofErr w:type="spellEnd"/>
          </w:p>
        </w:tc>
        <w:tc>
          <w:tcPr>
            <w:tcW w:w="3888" w:type="dxa"/>
          </w:tcPr>
          <w:p w:rsidR="004E3FA5" w:rsidRPr="004E3FA5" w:rsidRDefault="004E3FA5" w:rsidP="004E3FA5">
            <w:pPr>
              <w:pStyle w:val="TableBody"/>
            </w:pPr>
            <w:proofErr w:type="spellStart"/>
            <w:r w:rsidRPr="004E3FA5">
              <w:t>System.ComponentModel.DataAnnotations.DisplayFormatAttribute</w:t>
            </w:r>
            <w:proofErr w:type="spellEnd"/>
          </w:p>
        </w:tc>
      </w:tr>
      <w:tr w:rsidR="004E3FA5">
        <w:tc>
          <w:tcPr>
            <w:tcW w:w="3888" w:type="dxa"/>
          </w:tcPr>
          <w:p w:rsidR="004E3FA5" w:rsidRDefault="004E3FA5" w:rsidP="004E3FA5">
            <w:pPr>
              <w:pStyle w:val="TableBody"/>
            </w:pPr>
            <w:proofErr w:type="spellStart"/>
            <w:r w:rsidRPr="004E3FA5">
              <w:t>HideSurroundingHtml</w:t>
            </w:r>
            <w:proofErr w:type="spellEnd"/>
          </w:p>
        </w:tc>
        <w:tc>
          <w:tcPr>
            <w:tcW w:w="3888" w:type="dxa"/>
          </w:tcPr>
          <w:p w:rsidR="004E3FA5" w:rsidRPr="004E3FA5" w:rsidRDefault="004E3FA5" w:rsidP="004E3FA5">
            <w:pPr>
              <w:pStyle w:val="TableBody"/>
            </w:pPr>
            <w:proofErr w:type="spellStart"/>
            <w:r w:rsidRPr="004E3FA5">
              <w:t>System.Web.Mvc.HiddenInputAttribute</w:t>
            </w:r>
            <w:proofErr w:type="spellEnd"/>
          </w:p>
        </w:tc>
      </w:tr>
      <w:tr w:rsidR="004E3FA5">
        <w:tc>
          <w:tcPr>
            <w:tcW w:w="3888" w:type="dxa"/>
          </w:tcPr>
          <w:p w:rsidR="004E3FA5" w:rsidRPr="004E3FA5" w:rsidRDefault="004E3FA5" w:rsidP="004E3FA5">
            <w:pPr>
              <w:pStyle w:val="TableBody"/>
            </w:pPr>
            <w:proofErr w:type="spellStart"/>
            <w:r w:rsidRPr="004E3FA5">
              <w:t>ReadOnly</w:t>
            </w:r>
            <w:proofErr w:type="spellEnd"/>
          </w:p>
        </w:tc>
        <w:tc>
          <w:tcPr>
            <w:tcW w:w="3888" w:type="dxa"/>
          </w:tcPr>
          <w:p w:rsidR="004E3FA5" w:rsidRPr="004E3FA5" w:rsidRDefault="004E3FA5" w:rsidP="004E3FA5">
            <w:pPr>
              <w:pStyle w:val="TableBody"/>
            </w:pPr>
            <w:proofErr w:type="spellStart"/>
            <w:r w:rsidRPr="004E3FA5">
              <w:t>System.ComponentModel.ReadOnlyAttribute</w:t>
            </w:r>
            <w:proofErr w:type="spellEnd"/>
          </w:p>
        </w:tc>
      </w:tr>
      <w:tr w:rsidR="004E3FA5">
        <w:tc>
          <w:tcPr>
            <w:tcW w:w="3888" w:type="dxa"/>
          </w:tcPr>
          <w:p w:rsidR="004E3FA5" w:rsidRPr="004E3FA5" w:rsidRDefault="004E3FA5" w:rsidP="004E3FA5">
            <w:pPr>
              <w:pStyle w:val="TableBody"/>
            </w:pPr>
            <w:proofErr w:type="spellStart"/>
            <w:r w:rsidRPr="004E3FA5">
              <w:t>IsRequired</w:t>
            </w:r>
            <w:proofErr w:type="spellEnd"/>
          </w:p>
        </w:tc>
        <w:tc>
          <w:tcPr>
            <w:tcW w:w="3888" w:type="dxa"/>
          </w:tcPr>
          <w:p w:rsidR="004E3FA5" w:rsidRPr="004E3FA5" w:rsidRDefault="004E3FA5" w:rsidP="004E3FA5">
            <w:pPr>
              <w:pStyle w:val="TableBody"/>
            </w:pPr>
            <w:proofErr w:type="spellStart"/>
            <w:r w:rsidRPr="004E3FA5">
              <w:t>System.ComponentModel.DataAnnotations</w:t>
            </w:r>
            <w:r>
              <w:t>.</w:t>
            </w:r>
            <w:r w:rsidRPr="004E3FA5">
              <w:t>RequiredAttribute</w:t>
            </w:r>
            <w:proofErr w:type="spellEnd"/>
          </w:p>
        </w:tc>
      </w:tr>
      <w:tr w:rsidR="004E3FA5">
        <w:tc>
          <w:tcPr>
            <w:tcW w:w="3888" w:type="dxa"/>
          </w:tcPr>
          <w:p w:rsidR="004E3FA5" w:rsidRPr="004E3FA5" w:rsidRDefault="004E3FA5" w:rsidP="004E3FA5">
            <w:pPr>
              <w:pStyle w:val="TableBody"/>
            </w:pPr>
            <w:proofErr w:type="spellStart"/>
            <w:r>
              <w:t>NullDisplayText</w:t>
            </w:r>
            <w:proofErr w:type="spellEnd"/>
          </w:p>
        </w:tc>
        <w:tc>
          <w:tcPr>
            <w:tcW w:w="3888" w:type="dxa"/>
          </w:tcPr>
          <w:p w:rsidR="004E3FA5" w:rsidRPr="004E3FA5" w:rsidRDefault="004E3FA5" w:rsidP="004E3FA5">
            <w:pPr>
              <w:pStyle w:val="TableBody"/>
            </w:pPr>
            <w:proofErr w:type="spellStart"/>
            <w:r>
              <w:t>System.ComponentModel.DataAnnotations.DisplayFormatAttribute</w:t>
            </w:r>
            <w:proofErr w:type="spellEnd"/>
          </w:p>
        </w:tc>
      </w:tr>
    </w:tbl>
    <w:p w:rsidR="003E35C1" w:rsidRDefault="003E35C1" w:rsidP="003E35C1">
      <w:pPr>
        <w:pStyle w:val="Body"/>
      </w:pPr>
      <w:r>
        <w:t xml:space="preserve">In our custom template, we can examine these model metadata properties to customize the HTML rendered.  In addition to the above properties, the </w:t>
      </w:r>
      <w:proofErr w:type="spellStart"/>
      <w:r>
        <w:t>ModelMetadata</w:t>
      </w:r>
      <w:proofErr w:type="spellEnd"/>
      <w:r>
        <w:t xml:space="preserve"> object exposes an </w:t>
      </w:r>
      <w:proofErr w:type="spellStart"/>
      <w:r>
        <w:t>AdditionalValues</w:t>
      </w:r>
      <w:proofErr w:type="spellEnd"/>
      <w:r>
        <w:t xml:space="preserve"> property of type </w:t>
      </w:r>
      <w:proofErr w:type="spellStart"/>
      <w:r>
        <w:t>IDictionary</w:t>
      </w:r>
      <w:proofErr w:type="spellEnd"/>
      <w:r>
        <w:t xml:space="preserve">&lt;string, object&gt; that can contain additional metadata information populated from custom model metadata providers.  For example, if we want to display an asterisk for required fields, we only need to examine the </w:t>
      </w:r>
      <w:proofErr w:type="spellStart"/>
      <w:r>
        <w:t>IsRequired</w:t>
      </w:r>
      <w:proofErr w:type="spellEnd"/>
      <w:r>
        <w:t xml:space="preserve"> property in our custom template.  Or, if we decorate our model with a </w:t>
      </w:r>
      <w:proofErr w:type="spellStart"/>
      <w:r>
        <w:t>DataType</w:t>
      </w:r>
      <w:proofErr w:type="spellEnd"/>
      <w:r>
        <w:t xml:space="preserve"> attribute with a value of </w:t>
      </w:r>
      <w:proofErr w:type="spellStart"/>
      <w:r>
        <w:t>DataType.DateTime</w:t>
      </w:r>
      <w:proofErr w:type="spellEnd"/>
      <w:r>
        <w:t>,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r w:rsidR="00D36D48">
        <w:t>T</w:t>
      </w:r>
      <w:r>
        <w:t xml:space="preserve">he model metadata does not include any styling </w:t>
      </w:r>
      <w:proofErr w:type="gramStart"/>
      <w:r>
        <w:t>information,</w:t>
      </w:r>
      <w:proofErr w:type="gramEnd"/>
      <w:r>
        <w:t xml:space="preserve"> </w:t>
      </w:r>
      <w:r w:rsidR="00D36D48">
        <w:t xml:space="preserve">so </w:t>
      </w:r>
      <w:r>
        <w:t>custom styling or other markup will be accomplished by overriding the built-in templates.  But since many sites tend to standardize on gene</w:t>
      </w:r>
      <w:r w:rsidR="00077ECC">
        <w:t>ral user interface layout, suc</w:t>
      </w:r>
      <w:r w:rsidR="00D36D48">
        <w:t xml:space="preserve">h </w:t>
      </w:r>
      <w:r>
        <w:t>as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w:t>
      </w:r>
      <w:proofErr w:type="spellStart"/>
      <w:r w:rsidRPr="0034239E">
        <w:t>System.Web.Mvc.ViewUserControl</w:t>
      </w:r>
      <w:proofErr w:type="spellEnd"/>
      <w:r w:rsidRPr="0034239E">
        <w:t>" %&gt;</w:t>
      </w:r>
    </w:p>
    <w:p w:rsidR="0034239E" w:rsidRPr="0034239E" w:rsidRDefault="0034239E" w:rsidP="0034239E">
      <w:pPr>
        <w:pStyle w:val="Code"/>
      </w:pPr>
      <w:r w:rsidRPr="0034239E">
        <w:t xml:space="preserve">&lt;% </w:t>
      </w:r>
      <w:proofErr w:type="spellStart"/>
      <w:proofErr w:type="gramStart"/>
      <w:r w:rsidRPr="0034239E">
        <w:t>foreach</w:t>
      </w:r>
      <w:proofErr w:type="spellEnd"/>
      <w:proofErr w:type="gramEnd"/>
      <w:r w:rsidRPr="0034239E">
        <w:t xml:space="preserve"> (</w:t>
      </w:r>
      <w:proofErr w:type="spellStart"/>
      <w:r w:rsidRPr="0034239E">
        <w:t>var</w:t>
      </w:r>
      <w:proofErr w:type="spellEnd"/>
      <w:r w:rsidRPr="0034239E">
        <w:t xml:space="preserve"> prop in </w:t>
      </w:r>
      <w:proofErr w:type="spellStart"/>
      <w:r w:rsidRPr="0034239E">
        <w:t>ViewData.ModelMetadata.Properties</w:t>
      </w:r>
      <w:proofErr w:type="spellEnd"/>
    </w:p>
    <w:p w:rsidR="0034239E" w:rsidRPr="0034239E" w:rsidRDefault="0034239E" w:rsidP="0034239E">
      <w:pPr>
        <w:pStyle w:val="Code"/>
      </w:pPr>
      <w:r w:rsidRPr="0034239E">
        <w:t xml:space="preserve">       </w:t>
      </w:r>
      <w:proofErr w:type="gramStart"/>
      <w:r w:rsidRPr="0034239E">
        <w:t>.Where</w:t>
      </w:r>
      <w:proofErr w:type="gramEnd"/>
      <w:r w:rsidRPr="0034239E">
        <w:t xml:space="preserve">(pm =&gt; </w:t>
      </w:r>
      <w:proofErr w:type="spellStart"/>
      <w:r w:rsidRPr="0034239E">
        <w:t>pm.ShowForEdit</w:t>
      </w:r>
      <w:proofErr w:type="spellEnd"/>
      <w:r w:rsidRPr="0034239E">
        <w:t xml:space="preserve"> &amp;&amp; !</w:t>
      </w:r>
      <w:proofErr w:type="spellStart"/>
      <w:r w:rsidRPr="0034239E">
        <w:t>ViewData.TemplateInfo.Visited</w:t>
      </w:r>
      <w:proofErr w:type="spellEnd"/>
      <w:r w:rsidRPr="0034239E">
        <w:t>(pm))) { %&gt;</w:t>
      </w:r>
    </w:p>
    <w:p w:rsidR="0034239E" w:rsidRPr="0034239E" w:rsidRDefault="0034239E" w:rsidP="0034239E">
      <w:pPr>
        <w:pStyle w:val="Code"/>
      </w:pPr>
      <w:r w:rsidRPr="0034239E">
        <w:t>&lt;</w:t>
      </w:r>
      <w:proofErr w:type="gramStart"/>
      <w:r w:rsidRPr="0034239E">
        <w:t>div</w:t>
      </w:r>
      <w:proofErr w:type="gramEnd"/>
      <w:r w:rsidRPr="0034239E">
        <w:t xml:space="preserve"> class="editor-field-container"&gt;</w:t>
      </w:r>
    </w:p>
    <w:p w:rsidR="0034239E" w:rsidRPr="0034239E" w:rsidRDefault="0034239E" w:rsidP="0034239E">
      <w:pPr>
        <w:pStyle w:val="Code"/>
      </w:pPr>
      <w:r w:rsidRPr="0034239E">
        <w:t xml:space="preserve">    &lt;% </w:t>
      </w:r>
      <w:proofErr w:type="gramStart"/>
      <w:r w:rsidRPr="0034239E">
        <w:t>if</w:t>
      </w:r>
      <w:proofErr w:type="gramEnd"/>
      <w:r w:rsidRPr="0034239E">
        <w:t xml:space="preserve"> (!</w:t>
      </w:r>
      <w:proofErr w:type="spellStart"/>
      <w:r w:rsidRPr="0034239E">
        <w:t>String.IsNullOrEmpty</w:t>
      </w:r>
      <w:proofErr w:type="spellEnd"/>
      <w:r w:rsidRPr="0034239E">
        <w:t>(</w:t>
      </w:r>
      <w:proofErr w:type="spellStart"/>
      <w:r w:rsidRPr="0034239E">
        <w:t>Html.Label</w:t>
      </w:r>
      <w:proofErr w:type="spellEnd"/>
      <w:r w:rsidRPr="0034239E">
        <w:t>(</w:t>
      </w:r>
      <w:proofErr w:type="spellStart"/>
      <w:r w:rsidRPr="0034239E">
        <w:t>prop.PropertyName</w:t>
      </w:r>
      <w:proofErr w:type="spellEnd"/>
      <w:r w:rsidRPr="0034239E">
        <w:t>).</w:t>
      </w:r>
      <w:proofErr w:type="spellStart"/>
      <w:r w:rsidRPr="0034239E">
        <w:t>ToHtmlString</w:t>
      </w:r>
      <w:proofErr w:type="spellEnd"/>
      <w:r w:rsidRPr="0034239E">
        <w:t>())) { %&gt;</w:t>
      </w:r>
    </w:p>
    <w:p w:rsidR="0034239E" w:rsidRPr="0034239E" w:rsidRDefault="0034239E" w:rsidP="0034239E">
      <w:pPr>
        <w:pStyle w:val="Code"/>
      </w:pPr>
      <w:r w:rsidRPr="0034239E">
        <w:t xml:space="preserve">    &lt;</w:t>
      </w:r>
      <w:proofErr w:type="gramStart"/>
      <w:r w:rsidRPr="0034239E">
        <w:t>div</w:t>
      </w:r>
      <w:proofErr w:type="gramEnd"/>
      <w:r w:rsidRPr="0034239E">
        <w:t xml:space="preserve"> class="editor-label"&gt;</w:t>
      </w:r>
    </w:p>
    <w:p w:rsidR="0034239E" w:rsidRPr="0034239E" w:rsidRDefault="0034239E" w:rsidP="0034239E">
      <w:pPr>
        <w:pStyle w:val="Code"/>
      </w:pPr>
      <w:r w:rsidRPr="0034239E">
        <w:t xml:space="preserve">        &lt;%= </w:t>
      </w:r>
      <w:proofErr w:type="spellStart"/>
      <w:proofErr w:type="gramStart"/>
      <w:r w:rsidRPr="0034239E">
        <w:t>Html.Label</w:t>
      </w:r>
      <w:proofErr w:type="spellEnd"/>
      <w:r w:rsidRPr="0034239E">
        <w:t>(</w:t>
      </w:r>
      <w:proofErr w:type="spellStart"/>
      <w:proofErr w:type="gramEnd"/>
      <w:r w:rsidRPr="0034239E">
        <w:t>prop.PropertyName</w:t>
      </w:r>
      <w:proofErr w:type="spellEnd"/>
      <w:r w:rsidRPr="0034239E">
        <w:t>)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w:t>
      </w:r>
      <w:proofErr w:type="gramStart"/>
      <w:r w:rsidRPr="0034239E">
        <w:t>% }</w:t>
      </w:r>
      <w:proofErr w:type="gramEnd"/>
      <w:r w:rsidRPr="0034239E">
        <w:t xml:space="preserve"> %&gt;</w:t>
      </w:r>
    </w:p>
    <w:p w:rsidR="0034239E" w:rsidRPr="0034239E" w:rsidRDefault="0034239E" w:rsidP="0034239E">
      <w:pPr>
        <w:pStyle w:val="Code"/>
      </w:pPr>
      <w:r w:rsidRPr="0034239E">
        <w:t xml:space="preserve">    &lt;</w:t>
      </w:r>
      <w:proofErr w:type="gramStart"/>
      <w:r w:rsidRPr="0034239E">
        <w:t>div</w:t>
      </w:r>
      <w:proofErr w:type="gramEnd"/>
      <w:r w:rsidRPr="0034239E">
        <w:t xml:space="preserve"> class="editor-field"&gt;</w:t>
      </w:r>
    </w:p>
    <w:p w:rsidR="0034239E" w:rsidRPr="0034239E" w:rsidRDefault="0034239E" w:rsidP="0034239E">
      <w:pPr>
        <w:pStyle w:val="Code"/>
      </w:pPr>
      <w:r w:rsidRPr="0034239E">
        <w:t xml:space="preserve">        &lt;%= </w:t>
      </w:r>
      <w:proofErr w:type="spellStart"/>
      <w:proofErr w:type="gramStart"/>
      <w:r w:rsidRPr="0034239E">
        <w:t>Html.Editor</w:t>
      </w:r>
      <w:proofErr w:type="spellEnd"/>
      <w:r w:rsidRPr="0034239E">
        <w:t>(</w:t>
      </w:r>
      <w:proofErr w:type="spellStart"/>
      <w:proofErr w:type="gramEnd"/>
      <w:r w:rsidRPr="0034239E">
        <w:t>prop.PropertyName</w:t>
      </w:r>
      <w:proofErr w:type="spellEnd"/>
      <w:r w:rsidRPr="0034239E">
        <w:t>) %&gt;</w:t>
      </w:r>
    </w:p>
    <w:p w:rsidR="0034239E" w:rsidRPr="0034239E" w:rsidRDefault="0034239E" w:rsidP="0034239E">
      <w:pPr>
        <w:pStyle w:val="Code"/>
      </w:pPr>
      <w:r w:rsidRPr="0034239E">
        <w:t xml:space="preserve">        &lt;%= </w:t>
      </w:r>
      <w:proofErr w:type="spellStart"/>
      <w:proofErr w:type="gramStart"/>
      <w:r w:rsidRPr="0034239E">
        <w:t>Html.ValidationMessage</w:t>
      </w:r>
      <w:proofErr w:type="spellEnd"/>
      <w:r w:rsidRPr="0034239E">
        <w:t>(</w:t>
      </w:r>
      <w:proofErr w:type="spellStart"/>
      <w:proofErr w:type="gramEnd"/>
      <w:r w:rsidRPr="0034239E">
        <w:t>prop.PropertyName</w:t>
      </w:r>
      <w:proofErr w:type="spellEnd"/>
      <w:r w:rsidRPr="0034239E">
        <w:t>,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w:t>
      </w:r>
      <w:proofErr w:type="gramStart"/>
      <w:r w:rsidRPr="0034239E">
        <w:t>div</w:t>
      </w:r>
      <w:proofErr w:type="gramEnd"/>
      <w:r w:rsidRPr="0034239E">
        <w:t xml:space="preserve"> class="cleaner"&gt;&lt;/div&gt;</w:t>
      </w:r>
    </w:p>
    <w:p w:rsidR="0034239E" w:rsidRPr="0034239E" w:rsidRDefault="0034239E" w:rsidP="0034239E">
      <w:pPr>
        <w:pStyle w:val="Code"/>
      </w:pPr>
      <w:r w:rsidRPr="0034239E">
        <w:t>&lt;/div&gt;</w:t>
      </w:r>
    </w:p>
    <w:p w:rsidR="0034239E" w:rsidRDefault="0034239E" w:rsidP="0034239E">
      <w:pPr>
        <w:pStyle w:val="Code"/>
      </w:pPr>
      <w:r w:rsidRPr="0034239E">
        <w:t>&lt;</w:t>
      </w:r>
      <w:proofErr w:type="gramStart"/>
      <w:r w:rsidRPr="0034239E">
        <w:t>% }</w:t>
      </w:r>
      <w:proofErr w:type="gramEnd"/>
      <w:r w:rsidRPr="0034239E">
        <w:t xml:space="preserve"> %&gt;</w:t>
      </w:r>
    </w:p>
    <w:p w:rsidR="0034239E" w:rsidRDefault="0034239E" w:rsidP="0034239E">
      <w:pPr>
        <w:pStyle w:val="Body"/>
      </w:pPr>
      <w:r>
        <w:t xml:space="preserve">We create a for loop to loop all of the </w:t>
      </w:r>
      <w:proofErr w:type="spellStart"/>
      <w:r>
        <w:t>ModelMetadata.Properties</w:t>
      </w:r>
      <w:proofErr w:type="spellEnd"/>
      <w:r>
        <w:t xml:space="preserve">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D36D48" w:rsidP="00747041">
      <w:pPr>
        <w:pStyle w:val="Body1"/>
      </w:pPr>
      <w:r>
        <w:t>The MVC pattern reduces business logic clutter in a view. Unfortunately, views now bring their own complexities that must be handled</w:t>
      </w:r>
      <w:r w:rsidR="00747041">
        <w:t xml:space="preserve">.  To manage that complexity and reduce the frequency of breakage, we examined how we can use </w:t>
      </w:r>
      <w:proofErr w:type="gramStart"/>
      <w:r w:rsidR="00747041">
        <w:t>strongly-typed</w:t>
      </w:r>
      <w:proofErr w:type="gramEnd"/>
      <w:r w:rsidR="00747041">
        <w:t xml:space="preserve"> views and separated view models to increase the cohesion of our views.  With the popularity of separated view models increasing, the concept of using templates to drive content from the metadata on 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Katharine Osborne" w:date="2010-03-15T13:15:00Z" w:initials="KO">
    <w:p w:rsidR="006F1656" w:rsidRDefault="006F1656">
      <w:pPr>
        <w:pStyle w:val="CommentText"/>
      </w:pPr>
      <w:r>
        <w:rPr>
          <w:rStyle w:val="CommentReference"/>
        </w:rPr>
        <w:annotationRef/>
      </w:r>
      <w:r>
        <w:t>Code font?</w:t>
      </w:r>
    </w:p>
  </w:comment>
  <w:comment w:id="0" w:author="Katharine Osborne" w:date="2010-02-03T17:11:00Z" w:initials="KO">
    <w:p w:rsidR="001A777F" w:rsidRDefault="001A777F">
      <w:pPr>
        <w:pStyle w:val="CommentText"/>
      </w:pPr>
      <w:r>
        <w:rPr>
          <w:rStyle w:val="CommentReference"/>
        </w:rPr>
        <w:annotationRef/>
      </w:r>
      <w:r>
        <w:t xml:space="preserve">Have you used </w:t>
      </w:r>
      <w:proofErr w:type="spellStart"/>
      <w:r>
        <w:t>cueballs</w:t>
      </w:r>
      <w:proofErr w:type="spellEnd"/>
      <w:r>
        <w:t xml:space="preserve"> before? </w:t>
      </w:r>
      <w:proofErr w:type="spellStart"/>
      <w:r>
        <w:t>Cueballs</w:t>
      </w:r>
      <w:proofErr w:type="spellEnd"/>
      <w:r>
        <w:t xml:space="preserve"> would be useful here (for instance, where you wanted to point out “</w:t>
      </w:r>
      <w:proofErr w:type="spellStart"/>
      <w:r>
        <w:t>hasPermission</w:t>
      </w:r>
      <w:proofErr w:type="spellEnd"/>
      <w:r>
        <w:t>”).</w:t>
      </w:r>
    </w:p>
  </w:comment>
  <w:comment w:id="2" w:author="Katharine Osborne" w:date="2010-03-15T13:08:00Z" w:initials="KO">
    <w:p w:rsidR="006F1656" w:rsidRDefault="006F1656">
      <w:pPr>
        <w:pStyle w:val="CommentText"/>
      </w:pPr>
      <w:r>
        <w:rPr>
          <w:rStyle w:val="CommentReference"/>
        </w:rPr>
        <w:annotationRef/>
      </w:r>
      <w:r>
        <w:t>These should be code font</w:t>
      </w:r>
    </w:p>
  </w:comment>
  <w:comment w:id="3" w:author="Katharine Osborne" w:date="2010-02-03T16:30:00Z" w:initials="KO">
    <w:p w:rsidR="001A777F" w:rsidRDefault="001A777F">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4" w:author="Jeffrey" w:date="2010-02-08T09:10:00Z" w:initials="J">
    <w:p w:rsidR="001A777F" w:rsidRDefault="001A777F">
      <w:r>
        <w:annotationRef/>
      </w:r>
      <w:r>
        <w:t>Added the rest of the code listing</w:t>
      </w:r>
    </w:p>
  </w:comment>
  <w:comment w:id="5" w:author="Katharine Osborne" w:date="2010-03-15T13:09:00Z" w:initials="KO">
    <w:p w:rsidR="006F1656" w:rsidRDefault="006F1656">
      <w:pPr>
        <w:pStyle w:val="CommentText"/>
      </w:pPr>
      <w:r>
        <w:rPr>
          <w:rStyle w:val="CommentReference"/>
        </w:rPr>
        <w:annotationRef/>
      </w:r>
      <w:r>
        <w:t xml:space="preserve">Okay. It would be useful to have </w:t>
      </w:r>
      <w:proofErr w:type="spellStart"/>
      <w:r>
        <w:t>cueballs</w:t>
      </w:r>
      <w:proofErr w:type="spellEnd"/>
      <w:r>
        <w:t xml:space="preserve"> here.</w:t>
      </w:r>
    </w:p>
  </w:comment>
  <w:comment w:id="6" w:author="Katharine Osborne" w:date="2010-03-15T13:10:00Z" w:initials="KO">
    <w:p w:rsidR="006F1656" w:rsidRDefault="006F1656">
      <w:pPr>
        <w:pStyle w:val="CommentText"/>
      </w:pPr>
      <w:r>
        <w:rPr>
          <w:rStyle w:val="CommentReference"/>
        </w:rPr>
        <w:annotationRef/>
      </w:r>
      <w:r>
        <w:t>All code keywords should be in code font (both in Editor Template and Description columns)</w:t>
      </w:r>
    </w:p>
  </w:comment>
  <w:comment w:id="7" w:author="Katharine Osborne" w:date="2010-03-15T13:11:00Z" w:initials="KO">
    <w:p w:rsidR="006F1656" w:rsidRDefault="006F1656">
      <w:pPr>
        <w:pStyle w:val="CommentText"/>
      </w:pPr>
      <w:r>
        <w:rPr>
          <w:rStyle w:val="CommentReference"/>
        </w:rPr>
        <w:annotationRef/>
      </w:r>
      <w:r>
        <w:t>All code keywords in the table should be in code font.</w:t>
      </w:r>
    </w:p>
  </w:comment>
  <w:comment w:id="8" w:author="Katharine Osborne" w:date="2010-03-15T13:12:00Z" w:initials="KO">
    <w:p w:rsidR="006F1656" w:rsidRDefault="006F1656">
      <w:pPr>
        <w:pStyle w:val="CommentText"/>
      </w:pPr>
      <w:r>
        <w:rPr>
          <w:rStyle w:val="CommentReference"/>
        </w:rPr>
        <w:annotationRef/>
      </w:r>
      <w:r>
        <w:t>Code font for these as well?</w:t>
      </w:r>
    </w:p>
  </w:comment>
  <w:comment w:id="9" w:author="Katharine Osborne" w:date="2010-03-15T13:12:00Z" w:initials="KO">
    <w:p w:rsidR="006F1656" w:rsidRDefault="006F1656">
      <w:pPr>
        <w:pStyle w:val="CommentText"/>
      </w:pPr>
      <w:r>
        <w:rPr>
          <w:rStyle w:val="CommentReference"/>
        </w:rPr>
        <w:annotationRef/>
      </w:r>
      <w:r>
        <w:t>Code font?</w:t>
      </w:r>
    </w:p>
  </w:comment>
  <w:comment w:id="10" w:author="Katharine Osborne" w:date="2010-03-15T13:13:00Z" w:initials="KO">
    <w:p w:rsidR="006F1656" w:rsidRDefault="006F1656">
      <w:pPr>
        <w:pStyle w:val="CommentText"/>
      </w:pPr>
      <w:r>
        <w:rPr>
          <w:rStyle w:val="CommentReference"/>
        </w:rPr>
        <w:annotationRef/>
      </w:r>
      <w:r>
        <w:t>Looks like it should be code font.</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99C" w:rsidRDefault="00CF199C">
      <w:r>
        <w:separator/>
      </w:r>
    </w:p>
    <w:p w:rsidR="00CF199C" w:rsidRDefault="00CF199C"/>
  </w:endnote>
  <w:endnote w:type="continuationSeparator" w:id="0">
    <w:p w:rsidR="00CF199C" w:rsidRDefault="00CF199C">
      <w:r>
        <w:continuationSeparator/>
      </w:r>
    </w:p>
    <w:p w:rsidR="00CF199C" w:rsidRDefault="00CF199C"/>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553572">
    <w:pPr>
      <w:pStyle w:val="Body1"/>
    </w:pPr>
    <w:r>
      <w:t xml:space="preserve">©Manning Publications Co. </w:t>
    </w:r>
    <w:r w:rsidRPr="00553572">
      <w:t>Please post comments or corrections to the Author Online forum:</w:t>
    </w:r>
  </w:p>
  <w:p w:rsidR="001A777F" w:rsidRPr="00DB3E55" w:rsidRDefault="001A777F"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553572">
    <w:pPr>
      <w:pStyle w:val="Body1"/>
    </w:pPr>
    <w:r>
      <w:t xml:space="preserve">©Manning Publications Co. </w:t>
    </w:r>
    <w:r w:rsidRPr="00553572">
      <w:t>Please post comments or corrections to the Author Online forum:</w:t>
    </w:r>
  </w:p>
  <w:p w:rsidR="001A777F" w:rsidRPr="00DB3E55" w:rsidRDefault="001A777F"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Default="001A777F"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99C" w:rsidRDefault="00CF199C">
      <w:r>
        <w:separator/>
      </w:r>
    </w:p>
    <w:p w:rsidR="00CF199C" w:rsidRDefault="00CF199C"/>
  </w:footnote>
  <w:footnote w:type="continuationSeparator" w:id="0">
    <w:p w:rsidR="00CF199C" w:rsidRDefault="00CF199C">
      <w:r>
        <w:continuationSeparator/>
      </w:r>
    </w:p>
    <w:p w:rsidR="00CF199C" w:rsidRDefault="00CF199C"/>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592FB1" w:rsidP="00D97E72">
    <w:pPr>
      <w:pStyle w:val="Body1"/>
      <w:tabs>
        <w:tab w:val="center" w:pos="3600"/>
        <w:tab w:val="right" w:pos="7200"/>
      </w:tabs>
    </w:pPr>
    <w:fldSimple w:instr="PAGE  ">
      <w:r w:rsidR="006F1656">
        <w:rPr>
          <w:noProof/>
        </w:rPr>
        <w:t>2</w:t>
      </w:r>
    </w:fldSimple>
    <w:r w:rsidR="001A777F" w:rsidRPr="00553572">
      <w:tab/>
    </w:r>
    <w:r w:rsidR="001A777F">
      <w:tab/>
    </w:r>
    <w:r w:rsidR="001A777F" w:rsidRPr="00553572">
      <w:rPr>
        <w:rStyle w:val="BoldItalics"/>
      </w:rPr>
      <w:t>Author</w:t>
    </w:r>
    <w:r w:rsidR="001A777F" w:rsidRPr="00553572">
      <w:t xml:space="preserve"> / </w:t>
    </w:r>
    <w:r w:rsidR="001A777F" w:rsidRPr="00553572">
      <w:rPr>
        <w:rStyle w:val="BoldItalics"/>
      </w:rPr>
      <w:t>Title</w:t>
    </w:r>
    <w:r w:rsidR="001A777F" w:rsidRPr="00553572">
      <w:tab/>
      <w:t xml:space="preserve">Last saved: </w:t>
    </w:r>
    <w:fldSimple w:instr=" SAVEDATE  \@ &quot;M/d/yyyy&quot;  \* MERGEFORMAT ">
      <w:r w:rsidR="006F1656">
        <w:rPr>
          <w:noProof/>
        </w:rPr>
        <w:t>3/15/2010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77F" w:rsidRPr="00553572" w:rsidRDefault="001A777F" w:rsidP="00B92776">
    <w:pPr>
      <w:pStyle w:val="Body1"/>
      <w:tabs>
        <w:tab w:val="right" w:pos="360"/>
        <w:tab w:val="center" w:pos="4320"/>
        <w:tab w:val="left" w:pos="7200"/>
      </w:tabs>
    </w:pPr>
    <w:r>
      <w:t xml:space="preserve">Last saved: </w:t>
    </w:r>
    <w:fldSimple w:instr=" SAVEDATE  \@ &quot;M/d/yyyy&quot;  \* MERGEFORMAT ">
      <w:r w:rsidR="006F1656">
        <w:rPr>
          <w:noProof/>
        </w:rPr>
        <w:t>3/15/2010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F1656">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B49C7"/>
    <w:rsid w:val="000D6D93"/>
    <w:rsid w:val="000E63C0"/>
    <w:rsid w:val="000E6D5F"/>
    <w:rsid w:val="000F0DEC"/>
    <w:rsid w:val="00103F76"/>
    <w:rsid w:val="0010772E"/>
    <w:rsid w:val="00111DBC"/>
    <w:rsid w:val="001152FB"/>
    <w:rsid w:val="00116A8C"/>
    <w:rsid w:val="001177C3"/>
    <w:rsid w:val="0012713F"/>
    <w:rsid w:val="001360DB"/>
    <w:rsid w:val="00142662"/>
    <w:rsid w:val="0014456E"/>
    <w:rsid w:val="00144850"/>
    <w:rsid w:val="00145E99"/>
    <w:rsid w:val="001537C4"/>
    <w:rsid w:val="00154EBA"/>
    <w:rsid w:val="00155FBB"/>
    <w:rsid w:val="00157250"/>
    <w:rsid w:val="00160CEF"/>
    <w:rsid w:val="0016350A"/>
    <w:rsid w:val="001666F5"/>
    <w:rsid w:val="001716E6"/>
    <w:rsid w:val="00174A34"/>
    <w:rsid w:val="0018153B"/>
    <w:rsid w:val="00182300"/>
    <w:rsid w:val="0018654A"/>
    <w:rsid w:val="00191023"/>
    <w:rsid w:val="00191A68"/>
    <w:rsid w:val="00194736"/>
    <w:rsid w:val="001A0B2C"/>
    <w:rsid w:val="001A777F"/>
    <w:rsid w:val="001B32A0"/>
    <w:rsid w:val="001B619E"/>
    <w:rsid w:val="001B76AB"/>
    <w:rsid w:val="001C1997"/>
    <w:rsid w:val="001C1B0E"/>
    <w:rsid w:val="001C5C5B"/>
    <w:rsid w:val="001C6896"/>
    <w:rsid w:val="001C6C15"/>
    <w:rsid w:val="001C797E"/>
    <w:rsid w:val="001F53BD"/>
    <w:rsid w:val="0020268D"/>
    <w:rsid w:val="00210213"/>
    <w:rsid w:val="00214673"/>
    <w:rsid w:val="0021551B"/>
    <w:rsid w:val="00215BF2"/>
    <w:rsid w:val="00224060"/>
    <w:rsid w:val="00227CF4"/>
    <w:rsid w:val="00242879"/>
    <w:rsid w:val="0025094B"/>
    <w:rsid w:val="00263F76"/>
    <w:rsid w:val="002749F5"/>
    <w:rsid w:val="00275591"/>
    <w:rsid w:val="002867B1"/>
    <w:rsid w:val="00287AAE"/>
    <w:rsid w:val="00290557"/>
    <w:rsid w:val="00291EEA"/>
    <w:rsid w:val="002B1DA0"/>
    <w:rsid w:val="002B6FE6"/>
    <w:rsid w:val="002C215B"/>
    <w:rsid w:val="002D24E6"/>
    <w:rsid w:val="002D28DB"/>
    <w:rsid w:val="002F1201"/>
    <w:rsid w:val="002F4D34"/>
    <w:rsid w:val="00305BDC"/>
    <w:rsid w:val="0031190B"/>
    <w:rsid w:val="00314981"/>
    <w:rsid w:val="003217CA"/>
    <w:rsid w:val="00326F66"/>
    <w:rsid w:val="00327B8E"/>
    <w:rsid w:val="00331DA7"/>
    <w:rsid w:val="00332F8E"/>
    <w:rsid w:val="00341507"/>
    <w:rsid w:val="0034239E"/>
    <w:rsid w:val="00360455"/>
    <w:rsid w:val="00360E18"/>
    <w:rsid w:val="00363155"/>
    <w:rsid w:val="00376157"/>
    <w:rsid w:val="003848AA"/>
    <w:rsid w:val="003A1EA1"/>
    <w:rsid w:val="003A36BE"/>
    <w:rsid w:val="003A3CE7"/>
    <w:rsid w:val="003B5D3D"/>
    <w:rsid w:val="003C0CAA"/>
    <w:rsid w:val="003C2391"/>
    <w:rsid w:val="003C4FE4"/>
    <w:rsid w:val="003E35C1"/>
    <w:rsid w:val="003E4AE2"/>
    <w:rsid w:val="003E55DC"/>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E3FA5"/>
    <w:rsid w:val="004F0B8F"/>
    <w:rsid w:val="005063F2"/>
    <w:rsid w:val="00511E7A"/>
    <w:rsid w:val="005131A1"/>
    <w:rsid w:val="00516647"/>
    <w:rsid w:val="00517E4D"/>
    <w:rsid w:val="00553572"/>
    <w:rsid w:val="00570BA8"/>
    <w:rsid w:val="00583992"/>
    <w:rsid w:val="00592FB1"/>
    <w:rsid w:val="005A2A40"/>
    <w:rsid w:val="005A5837"/>
    <w:rsid w:val="005B0C95"/>
    <w:rsid w:val="005B1BA2"/>
    <w:rsid w:val="005C65A8"/>
    <w:rsid w:val="005D2F86"/>
    <w:rsid w:val="005D3A9F"/>
    <w:rsid w:val="005D77FB"/>
    <w:rsid w:val="005D7972"/>
    <w:rsid w:val="005E394D"/>
    <w:rsid w:val="005E6E31"/>
    <w:rsid w:val="005F1BFA"/>
    <w:rsid w:val="005F2E54"/>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70A78"/>
    <w:rsid w:val="00683071"/>
    <w:rsid w:val="00693F51"/>
    <w:rsid w:val="006A0F67"/>
    <w:rsid w:val="006A3B75"/>
    <w:rsid w:val="006B2DDA"/>
    <w:rsid w:val="006B719F"/>
    <w:rsid w:val="006C619B"/>
    <w:rsid w:val="006D70D7"/>
    <w:rsid w:val="006D7A63"/>
    <w:rsid w:val="006E1E21"/>
    <w:rsid w:val="006E57C0"/>
    <w:rsid w:val="006E68B5"/>
    <w:rsid w:val="006E6B97"/>
    <w:rsid w:val="006F0BD8"/>
    <w:rsid w:val="006F1656"/>
    <w:rsid w:val="0070096E"/>
    <w:rsid w:val="007024B0"/>
    <w:rsid w:val="00705CBB"/>
    <w:rsid w:val="00707A36"/>
    <w:rsid w:val="00712658"/>
    <w:rsid w:val="00720258"/>
    <w:rsid w:val="00731AE9"/>
    <w:rsid w:val="00741D1C"/>
    <w:rsid w:val="00742644"/>
    <w:rsid w:val="0074588D"/>
    <w:rsid w:val="00747041"/>
    <w:rsid w:val="007537C4"/>
    <w:rsid w:val="00754508"/>
    <w:rsid w:val="007566B2"/>
    <w:rsid w:val="007576EA"/>
    <w:rsid w:val="007602D5"/>
    <w:rsid w:val="00766B65"/>
    <w:rsid w:val="00770EA8"/>
    <w:rsid w:val="00772212"/>
    <w:rsid w:val="0077483B"/>
    <w:rsid w:val="00775A7D"/>
    <w:rsid w:val="00776BAB"/>
    <w:rsid w:val="00786472"/>
    <w:rsid w:val="007906D6"/>
    <w:rsid w:val="007955B0"/>
    <w:rsid w:val="007A1289"/>
    <w:rsid w:val="007A35E6"/>
    <w:rsid w:val="007A72A8"/>
    <w:rsid w:val="007B67BE"/>
    <w:rsid w:val="007C64F8"/>
    <w:rsid w:val="007D26D5"/>
    <w:rsid w:val="007E4440"/>
    <w:rsid w:val="007F4791"/>
    <w:rsid w:val="00802A1A"/>
    <w:rsid w:val="00826AB4"/>
    <w:rsid w:val="0083123A"/>
    <w:rsid w:val="00841630"/>
    <w:rsid w:val="00843E2C"/>
    <w:rsid w:val="0084430D"/>
    <w:rsid w:val="008564E4"/>
    <w:rsid w:val="00856AA5"/>
    <w:rsid w:val="008577DB"/>
    <w:rsid w:val="00857E21"/>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5B4A"/>
    <w:rsid w:val="00987C86"/>
    <w:rsid w:val="00992F78"/>
    <w:rsid w:val="009B146D"/>
    <w:rsid w:val="009C1AA4"/>
    <w:rsid w:val="009C31BD"/>
    <w:rsid w:val="009E0D29"/>
    <w:rsid w:val="009E1DFE"/>
    <w:rsid w:val="009F0DB6"/>
    <w:rsid w:val="009F522C"/>
    <w:rsid w:val="00A07006"/>
    <w:rsid w:val="00A104C9"/>
    <w:rsid w:val="00A12C69"/>
    <w:rsid w:val="00A12DF7"/>
    <w:rsid w:val="00A20662"/>
    <w:rsid w:val="00A24575"/>
    <w:rsid w:val="00A31B4E"/>
    <w:rsid w:val="00A34F3E"/>
    <w:rsid w:val="00A45365"/>
    <w:rsid w:val="00A60A34"/>
    <w:rsid w:val="00A614B0"/>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8B"/>
    <w:rsid w:val="00B25193"/>
    <w:rsid w:val="00B252B7"/>
    <w:rsid w:val="00B33565"/>
    <w:rsid w:val="00B41619"/>
    <w:rsid w:val="00B543A0"/>
    <w:rsid w:val="00B5680B"/>
    <w:rsid w:val="00B5796D"/>
    <w:rsid w:val="00B62E65"/>
    <w:rsid w:val="00B650BD"/>
    <w:rsid w:val="00B819F4"/>
    <w:rsid w:val="00B92776"/>
    <w:rsid w:val="00BA18D7"/>
    <w:rsid w:val="00BA72AD"/>
    <w:rsid w:val="00BB0B25"/>
    <w:rsid w:val="00BB1AF0"/>
    <w:rsid w:val="00BC1DAA"/>
    <w:rsid w:val="00BC232F"/>
    <w:rsid w:val="00BC2459"/>
    <w:rsid w:val="00BC3385"/>
    <w:rsid w:val="00BD3DFF"/>
    <w:rsid w:val="00BE5771"/>
    <w:rsid w:val="00C06310"/>
    <w:rsid w:val="00C33C59"/>
    <w:rsid w:val="00C3434F"/>
    <w:rsid w:val="00C372DF"/>
    <w:rsid w:val="00C37343"/>
    <w:rsid w:val="00C46759"/>
    <w:rsid w:val="00C5147C"/>
    <w:rsid w:val="00C5156B"/>
    <w:rsid w:val="00C516D0"/>
    <w:rsid w:val="00C668F6"/>
    <w:rsid w:val="00C713B6"/>
    <w:rsid w:val="00C813E5"/>
    <w:rsid w:val="00C83812"/>
    <w:rsid w:val="00C91BEB"/>
    <w:rsid w:val="00C962C1"/>
    <w:rsid w:val="00CA1A2B"/>
    <w:rsid w:val="00CA292E"/>
    <w:rsid w:val="00CA3424"/>
    <w:rsid w:val="00CA4769"/>
    <w:rsid w:val="00CA490D"/>
    <w:rsid w:val="00CB4ADA"/>
    <w:rsid w:val="00CD4688"/>
    <w:rsid w:val="00CE0709"/>
    <w:rsid w:val="00CE1BB3"/>
    <w:rsid w:val="00CF199C"/>
    <w:rsid w:val="00CF36AC"/>
    <w:rsid w:val="00D01048"/>
    <w:rsid w:val="00D02910"/>
    <w:rsid w:val="00D1232F"/>
    <w:rsid w:val="00D13B5D"/>
    <w:rsid w:val="00D20429"/>
    <w:rsid w:val="00D2421E"/>
    <w:rsid w:val="00D261F1"/>
    <w:rsid w:val="00D36D48"/>
    <w:rsid w:val="00D434D0"/>
    <w:rsid w:val="00D44D9F"/>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D6A2F"/>
    <w:rsid w:val="00DE4CBF"/>
    <w:rsid w:val="00E01128"/>
    <w:rsid w:val="00E02F46"/>
    <w:rsid w:val="00E04C9C"/>
    <w:rsid w:val="00E161B5"/>
    <w:rsid w:val="00E1667E"/>
    <w:rsid w:val="00E24E18"/>
    <w:rsid w:val="00E267C2"/>
    <w:rsid w:val="00E35BED"/>
    <w:rsid w:val="00E611BA"/>
    <w:rsid w:val="00E66CD8"/>
    <w:rsid w:val="00E67026"/>
    <w:rsid w:val="00E80366"/>
    <w:rsid w:val="00E80F79"/>
    <w:rsid w:val="00E83ABC"/>
    <w:rsid w:val="00E874F5"/>
    <w:rsid w:val="00EA7D43"/>
    <w:rsid w:val="00EC492C"/>
    <w:rsid w:val="00ED2EFF"/>
    <w:rsid w:val="00ED34DE"/>
    <w:rsid w:val="00EE005A"/>
    <w:rsid w:val="00EE0B0B"/>
    <w:rsid w:val="00EE55F1"/>
    <w:rsid w:val="00EE7B2B"/>
    <w:rsid w:val="00EF1CFC"/>
    <w:rsid w:val="00F04BBD"/>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 w:val="00FF7E0A"/>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2481</TotalTime>
  <Pages>20</Pages>
  <Words>4968</Words>
  <Characters>28323</Characters>
  <Application>Microsoft Macintosh Word</Application>
  <DocSecurity>0</DocSecurity>
  <Lines>236</Lines>
  <Paragraphs>56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34782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57</cp:revision>
  <cp:lastPrinted>2001-01-25T15:37:00Z</cp:lastPrinted>
  <dcterms:created xsi:type="dcterms:W3CDTF">2010-01-03T21:25:00Z</dcterms:created>
  <dcterms:modified xsi:type="dcterms:W3CDTF">2010-03-15T23:15:00Z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