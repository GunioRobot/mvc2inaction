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99403A" w:rsidP="00991A05">
      <w:pPr>
        <w:pStyle w:val="COChapterNumber"/>
      </w:pPr>
      <w:r>
        <w:t>15</w:t>
      </w:r>
    </w:p>
    <w:p w:rsidR="000602CA" w:rsidRPr="00BE1870" w:rsidRDefault="00DA7E07" w:rsidP="00991A05">
      <w:pPr>
        <w:pStyle w:val="COChapterTitle"/>
      </w:pPr>
      <w:commentRangeStart w:id="0"/>
      <w:commentRangeStart w:id="1"/>
      <w:r>
        <w:t>V</w:t>
      </w:r>
      <w:r w:rsidR="0099403A" w:rsidRPr="0099403A">
        <w:t>alidation</w:t>
      </w:r>
      <w:commentRangeEnd w:id="0"/>
      <w:r>
        <w:rPr>
          <w:rFonts w:ascii="Verdana" w:hAnsi="Verdana"/>
          <w:i w:val="0"/>
          <w:color w:val="000000"/>
          <w:sz w:val="16"/>
        </w:rPr>
        <w:commentReference w:id="0"/>
      </w:r>
      <w:commentRangeEnd w:id="1"/>
      <w:r w:rsidR="00FD0FCE">
        <w:rPr>
          <w:rFonts w:ascii="Verdana" w:hAnsi="Verdana"/>
          <w:i w:val="0"/>
          <w:color w:val="000000"/>
          <w:sz w:val="16"/>
        </w:rPr>
        <w:commentReference w:id="1"/>
      </w:r>
    </w:p>
    <w:p w:rsidR="000602CA" w:rsidRPr="00C74553" w:rsidRDefault="000602CA" w:rsidP="00991A05">
      <w:pPr>
        <w:pStyle w:val="Body1"/>
      </w:pPr>
      <w:r w:rsidRPr="00C74553">
        <w:t>This chapter covers</w:t>
      </w:r>
    </w:p>
    <w:p w:rsidR="000602CA" w:rsidRDefault="00C62918" w:rsidP="000602CA">
      <w:pPr>
        <w:pStyle w:val="ListBullet"/>
      </w:pPr>
      <w:r>
        <w:t>Implementing Data</w:t>
      </w:r>
      <w:r w:rsidR="0092343B">
        <w:t xml:space="preserve"> </w:t>
      </w:r>
      <w:r>
        <w:t>Annotations</w:t>
      </w:r>
      <w:r w:rsidR="00503E34">
        <w:fldChar w:fldCharType="begin"/>
      </w:r>
      <w:r w:rsidR="00503E34">
        <w:instrText xml:space="preserve"> XE "</w:instrText>
      </w:r>
      <w:r w:rsidR="00503E34" w:rsidRPr="00994889">
        <w:instrText>Data Annotations</w:instrText>
      </w:r>
      <w:r w:rsidR="00503E34">
        <w:instrText xml:space="preserve">" </w:instrText>
      </w:r>
      <w:r w:rsidR="00503E34">
        <w:fldChar w:fldCharType="end"/>
      </w:r>
    </w:p>
    <w:p w:rsidR="00C62918" w:rsidRDefault="00C62918" w:rsidP="000602CA">
      <w:pPr>
        <w:pStyle w:val="ListBullet"/>
      </w:pPr>
      <w:r>
        <w:t xml:space="preserve">Extending the </w:t>
      </w:r>
      <w:r w:rsidR="004C7AC8" w:rsidRPr="004C7AC8">
        <w:rPr>
          <w:rStyle w:val="CodeinText"/>
        </w:rPr>
        <w:t>ModelMetaDataProvider</w:t>
      </w:r>
      <w:r w:rsidR="00503E34">
        <w:rPr>
          <w:rStyle w:val="CodeinText"/>
        </w:rPr>
        <w:fldChar w:fldCharType="begin"/>
      </w:r>
      <w:r w:rsidR="00503E34">
        <w:instrText xml:space="preserve"> XE "</w:instrText>
      </w:r>
      <w:r w:rsidR="00503E34" w:rsidRPr="00A61988">
        <w:rPr>
          <w:rStyle w:val="CodeinText"/>
        </w:rPr>
        <w:instrText>ModelMetaDataProvider</w:instrText>
      </w:r>
      <w:r w:rsidR="00503E34">
        <w:instrText xml:space="preserve">" </w:instrText>
      </w:r>
      <w:r w:rsidR="00503E34">
        <w:rPr>
          <w:rStyle w:val="CodeinText"/>
        </w:rPr>
        <w:fldChar w:fldCharType="end"/>
      </w:r>
    </w:p>
    <w:p w:rsidR="00C62918" w:rsidRDefault="00A4654B" w:rsidP="000602CA">
      <w:pPr>
        <w:pStyle w:val="ListBullet"/>
      </w:pPr>
      <w:r>
        <w:t xml:space="preserve">Enabling </w:t>
      </w:r>
      <w:r w:rsidR="00C62918" w:rsidRPr="00C62918">
        <w:t>ASP.</w:t>
      </w:r>
      <w:r>
        <w:t xml:space="preserve">NET </w:t>
      </w:r>
      <w:commentRangeStart w:id="2"/>
      <w:r w:rsidR="00FD0FCE">
        <w:t>Ajax</w:t>
      </w:r>
      <w:r w:rsidR="00503E34">
        <w:fldChar w:fldCharType="begin"/>
      </w:r>
      <w:r w:rsidR="00503E34">
        <w:instrText xml:space="preserve"> XE "</w:instrText>
      </w:r>
      <w:r w:rsidR="00503E34" w:rsidRPr="00235343">
        <w:instrText>ASP.NET Ajax</w:instrText>
      </w:r>
      <w:r w:rsidR="00503E34">
        <w:instrText xml:space="preserve">" </w:instrText>
      </w:r>
      <w:r w:rsidR="00503E34">
        <w:fldChar w:fldCharType="end"/>
      </w:r>
      <w:r w:rsidR="00FD0FCE">
        <w:t xml:space="preserve"> </w:t>
      </w:r>
      <w:r w:rsidR="002901E9">
        <w:commentReference w:id="3"/>
      </w:r>
      <w:commentRangeEnd w:id="2"/>
      <w:r w:rsidR="00FD0FCE">
        <w:commentReference w:id="2"/>
      </w:r>
      <w:r>
        <w:t>client-side validation</w:t>
      </w:r>
      <w:r w:rsidR="00503E34">
        <w:fldChar w:fldCharType="begin"/>
      </w:r>
      <w:r w:rsidR="00503E34">
        <w:instrText xml:space="preserve"> XE "</w:instrText>
      </w:r>
      <w:r w:rsidR="00503E34" w:rsidRPr="00174FA9">
        <w:instrText>client-side validation</w:instrText>
      </w:r>
      <w:r w:rsidR="00503E34">
        <w:instrText xml:space="preserve">" </w:instrText>
      </w:r>
      <w:r w:rsidR="00503E34">
        <w:fldChar w:fldCharType="end"/>
      </w:r>
    </w:p>
    <w:p w:rsidR="00A82C9B" w:rsidRDefault="00A82C9B" w:rsidP="00A82C9B">
      <w:pPr>
        <w:pStyle w:val="Body"/>
      </w:pPr>
      <w:r>
        <w:t xml:space="preserve">The ASP.NET MVC 1.0 release provided a lot of out-of-the-box functionality, but one common piece was missing: </w:t>
      </w:r>
      <w:r w:rsidR="00DA7E07">
        <w:t xml:space="preserve">user input </w:t>
      </w:r>
      <w:commentRangeStart w:id="4"/>
      <w:commentRangeStart w:id="5"/>
      <w:r>
        <w:t>validation</w:t>
      </w:r>
      <w:commentRangeEnd w:id="4"/>
      <w:r w:rsidR="00503E34">
        <w:fldChar w:fldCharType="begin"/>
      </w:r>
      <w:r w:rsidR="00503E34">
        <w:instrText xml:space="preserve"> XE "</w:instrText>
      </w:r>
      <w:r w:rsidR="00503E34" w:rsidRPr="00037E10">
        <w:instrText>user input validation</w:instrText>
      </w:r>
      <w:r w:rsidR="00503E34">
        <w:instrText xml:space="preserve">" </w:instrText>
      </w:r>
      <w:r w:rsidR="00503E34">
        <w:fldChar w:fldCharType="end"/>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rsidR="00DA7E07">
        <w:commentReference w:id="4"/>
      </w:r>
      <w:r>
        <w:t xml:space="preserve">.  </w:t>
      </w:r>
      <w:commentRangeEnd w:id="5"/>
      <w:r w:rsidR="00991A05">
        <w:rPr>
          <w:rStyle w:val="CommentReference"/>
          <w:vanish/>
        </w:rPr>
        <w:commentReference w:id="5"/>
      </w:r>
      <w:r>
        <w:t>Integrating validation frameworks</w:t>
      </w:r>
      <w:r w:rsidR="00503E34">
        <w:fldChar w:fldCharType="begin"/>
      </w:r>
      <w:r w:rsidR="00503E34">
        <w:instrText xml:space="preserve"> XE "</w:instrText>
      </w:r>
      <w:r w:rsidR="00503E34" w:rsidRPr="00F50315">
        <w:instrText>validation frameworks</w:instrText>
      </w:r>
      <w:r w:rsidR="00503E34">
        <w:instrText xml:space="preserve">" </w:instrText>
      </w:r>
      <w:r w:rsidR="00503E34">
        <w:fldChar w:fldCharType="end"/>
      </w:r>
      <w:r>
        <w:t xml:space="preserve"> with the 1.0 release was quite difficult, as the hooks to put in validation were not fully formed.  With ASP.NET MVC </w:t>
      </w:r>
      <w:commentRangeStart w:id="6"/>
      <w:commentRangeStart w:id="7"/>
      <w:r>
        <w:t>2</w:t>
      </w:r>
      <w:commentRangeEnd w:id="6"/>
      <w:r w:rsidR="00AA14E1">
        <w:commentReference w:id="6"/>
      </w:r>
      <w:commentRangeEnd w:id="7"/>
      <w:r w:rsidR="00977EF3">
        <w:commentReference w:id="7"/>
      </w:r>
      <w:r>
        <w:t xml:space="preserve"> comes full support for validation frameworks, as well as built-in support for </w:t>
      </w:r>
      <w:r w:rsidR="00DA7E07">
        <w:t xml:space="preserve">Microsoft's </w:t>
      </w:r>
      <w:commentRangeStart w:id="8"/>
      <w:r>
        <w:t>Data Annotations</w:t>
      </w:r>
      <w:r w:rsidR="00503E34">
        <w:fldChar w:fldCharType="begin"/>
      </w:r>
      <w:r w:rsidR="00503E34">
        <w:instrText xml:space="preserve"> XE "</w:instrText>
      </w:r>
      <w:r w:rsidR="00503E34" w:rsidRPr="00994889">
        <w:instrText>Data Annotations</w:instrText>
      </w:r>
      <w:r w:rsidR="00503E34">
        <w:instrText xml:space="preserve">" </w:instrText>
      </w:r>
      <w:r w:rsidR="00503E34">
        <w:fldChar w:fldCharType="end"/>
      </w:r>
      <w:r w:rsidR="00DA7E07">
        <w:t xml:space="preserve"> </w:t>
      </w:r>
      <w:commentRangeStart w:id="9"/>
      <w:r w:rsidR="00DA7E07">
        <w:t>library</w:t>
      </w:r>
      <w:commentRangeEnd w:id="9"/>
      <w:r w:rsidR="00DA7E07">
        <w:commentReference w:id="9"/>
      </w:r>
      <w:r>
        <w:t xml:space="preserve">.  </w:t>
      </w:r>
      <w:commentRangeEnd w:id="8"/>
      <w:r w:rsidR="00991A05">
        <w:rPr>
          <w:rStyle w:val="CommentReference"/>
          <w:vanish/>
        </w:rPr>
        <w:commentReference w:id="8"/>
      </w:r>
      <w:r>
        <w:t>From the initial login screen in many web applications, some level of easy validation is needed for productive application development.  In this chapter, we will examine the built-in validators</w:t>
      </w:r>
      <w:r w:rsidR="00503E34">
        <w:fldChar w:fldCharType="begin"/>
      </w:r>
      <w:r w:rsidR="00503E34">
        <w:instrText xml:space="preserve"> XE "</w:instrText>
      </w:r>
      <w:r w:rsidR="00503E34" w:rsidRPr="005020F3">
        <w:instrText>validators</w:instrText>
      </w:r>
      <w:r w:rsidR="00503E34">
        <w:instrText xml:space="preserve">" </w:instrText>
      </w:r>
      <w:r w:rsidR="00503E34">
        <w:fldChar w:fldCharType="end"/>
      </w:r>
      <w:r>
        <w:t xml:space="preserve"> from the Data Annotations library.</w:t>
      </w:r>
      <w:r w:rsidR="00A4654B">
        <w:t xml:space="preserve">  Next, we will look at extending the model metadata providers with richer, more </w:t>
      </w:r>
      <w:r w:rsidR="002901E9">
        <w:t xml:space="preserve">convention-driven </w:t>
      </w:r>
      <w:r w:rsidR="00A4654B">
        <w:t>behavior.  Finally, we will look at enabling client-side validation</w:t>
      </w:r>
      <w:r w:rsidR="00503E34">
        <w:fldChar w:fldCharType="begin"/>
      </w:r>
      <w:r w:rsidR="00503E34">
        <w:instrText xml:space="preserve"> XE "</w:instrText>
      </w:r>
      <w:r w:rsidR="00503E34" w:rsidRPr="005F0529">
        <w:instrText>client-side validation</w:instrText>
      </w:r>
      <w:r w:rsidR="00503E34">
        <w:instrText xml:space="preserve">" </w:instrText>
      </w:r>
      <w:r w:rsidR="00503E34">
        <w:fldChar w:fldCharType="end"/>
      </w:r>
      <w:r w:rsidR="00A4654B">
        <w:t xml:space="preserve"> support.</w:t>
      </w:r>
    </w:p>
    <w:p w:rsidR="002A2E39" w:rsidRDefault="002A2E39" w:rsidP="002A2E39">
      <w:pPr>
        <w:pStyle w:val="Head1"/>
      </w:pPr>
      <w:r>
        <w:t>15.1 Validation with Data</w:t>
      </w:r>
      <w:r w:rsidR="007B27DF">
        <w:t xml:space="preserve"> </w:t>
      </w:r>
      <w:r>
        <w:t>Annotations</w:t>
      </w:r>
      <w:r w:rsidR="00503E34">
        <w:fldChar w:fldCharType="begin"/>
      </w:r>
      <w:r w:rsidR="00503E34">
        <w:instrText xml:space="preserve"> XE "</w:instrText>
      </w:r>
      <w:r w:rsidR="00503E34" w:rsidRPr="00994889">
        <w:instrText>Data Annotations</w:instrText>
      </w:r>
      <w:r w:rsidR="00503E34">
        <w:instrText xml:space="preserve">" </w:instrText>
      </w:r>
      <w:r w:rsidR="00503E34">
        <w:fldChar w:fldCharType="end"/>
      </w:r>
    </w:p>
    <w:p w:rsidR="00A82C9B" w:rsidRDefault="00A82C9B" w:rsidP="00A82C9B">
      <w:pPr>
        <w:pStyle w:val="Body1"/>
      </w:pPr>
      <w:r>
        <w:t>Data Annotations</w:t>
      </w:r>
      <w:r w:rsidR="00503E34">
        <w:fldChar w:fldCharType="begin"/>
      </w:r>
      <w:r w:rsidR="00503E34">
        <w:instrText xml:space="preserve"> XE "</w:instrText>
      </w:r>
      <w:r w:rsidR="00503E34" w:rsidRPr="00994889">
        <w:instrText>Data Annotations</w:instrText>
      </w:r>
      <w:r w:rsidR="00503E34">
        <w:instrText xml:space="preserve">" </w:instrText>
      </w:r>
      <w:r w:rsidR="00503E34">
        <w:fldChar w:fldCharType="end"/>
      </w:r>
      <w:r>
        <w:t xml:space="preserve">, introduced with the .NET 3.5 SP1 release, are a set of attributes and classes </w:t>
      </w:r>
      <w:commentRangeStart w:id="10"/>
      <w:commentRangeStart w:id="11"/>
      <w:r w:rsidR="002901E9">
        <w:t xml:space="preserve">that allow you to decorate your classes with metadata. </w:t>
      </w:r>
      <w:commentRangeEnd w:id="10"/>
      <w:r w:rsidR="002901E9">
        <w:commentReference w:id="10"/>
      </w:r>
      <w:commentRangeEnd w:id="11"/>
      <w:r w:rsidR="00AB5B20">
        <w:commentReference w:id="11"/>
      </w:r>
      <w:commentRangeStart w:id="12"/>
      <w:commentRangeStart w:id="13"/>
      <w:r w:rsidR="0013186E">
        <w:t>While</w:t>
      </w:r>
      <w:r w:rsidR="00AB5B20">
        <w:t xml:space="preserve"> .Net 3.5 SP1 does</w:t>
      </w:r>
      <w:r w:rsidR="0013186E">
        <w:t xml:space="preserve"> not provid</w:t>
      </w:r>
      <w:r w:rsidR="00AB5B20">
        <w:t>e</w:t>
      </w:r>
      <w:r w:rsidR="0013186E">
        <w:t xml:space="preserve">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rsidR="0013186E">
        <w:t xml:space="preserve"> execution</w:t>
      </w:r>
      <w:commentRangeEnd w:id="12"/>
      <w:r w:rsidR="002901E9">
        <w:commentReference w:id="12"/>
      </w:r>
      <w:commentRangeEnd w:id="13"/>
      <w:r w:rsidR="00AB5B20">
        <w:commentReference w:id="13"/>
      </w:r>
      <w:r w:rsidR="00AB5B20">
        <w:t xml:space="preserve">, this support has been added in .Net 4.  The </w:t>
      </w:r>
      <w:r w:rsidR="0013186E">
        <w:t>Data</w:t>
      </w:r>
      <w:r w:rsidR="0092343B">
        <w:t xml:space="preserve"> </w:t>
      </w:r>
      <w:r w:rsidR="0013186E">
        <w:t xml:space="preserve">Annotations attributes, part of the </w:t>
      </w:r>
      <w:r w:rsidR="0013186E" w:rsidRPr="0013186E">
        <w:t>System.ComponentModel.DataAnnotations</w:t>
      </w:r>
      <w:r w:rsidR="00503E34">
        <w:fldChar w:fldCharType="begin"/>
      </w:r>
      <w:r w:rsidR="00503E34">
        <w:instrText xml:space="preserve"> XE "</w:instrText>
      </w:r>
      <w:r w:rsidR="00503E34" w:rsidRPr="00E7026C">
        <w:instrText>System.ComponentModel.DataAnnotations</w:instrText>
      </w:r>
      <w:r w:rsidR="00503E34">
        <w:instrText xml:space="preserve">" </w:instrText>
      </w:r>
      <w:r w:rsidR="00503E34">
        <w:fldChar w:fldCharType="end"/>
      </w:r>
      <w:r w:rsidR="0013186E">
        <w:t xml:space="preserve"> assembly, rely on other libraries to inspect the annotation information.  Since a validation library for thick-client applications will have </w:t>
      </w:r>
      <w:r w:rsidR="002901E9">
        <w:t xml:space="preserve">very </w:t>
      </w:r>
      <w:r w:rsidR="0013186E">
        <w:t>different needs than one for an MVC application, this is not an oversight but rather an explicit design decision.</w:t>
      </w:r>
    </w:p>
    <w:p w:rsidR="0013186E" w:rsidRDefault="0013186E" w:rsidP="0013186E">
      <w:pPr>
        <w:pStyle w:val="Body"/>
      </w:pPr>
      <w:r>
        <w:t>The Data Annotation attributes control more than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w:t>
      </w:r>
      <w:commentRangeStart w:id="14"/>
      <w:r>
        <w:t>Some are used for the new templating features, as we saw in Chapter 3</w:t>
      </w:r>
      <w:r w:rsidR="0092343B">
        <w:t xml:space="preserve"> with the </w:t>
      </w:r>
      <w:r w:rsidR="004C7AC8" w:rsidRPr="004C7AC8">
        <w:rPr>
          <w:rStyle w:val="CodeinText"/>
        </w:rPr>
        <w:t>DisplayName</w:t>
      </w:r>
      <w:r w:rsidR="00503E34">
        <w:rPr>
          <w:rStyle w:val="CodeinText"/>
        </w:rPr>
        <w:fldChar w:fldCharType="begin"/>
      </w:r>
      <w:r w:rsidR="00503E34">
        <w:instrText xml:space="preserve"> XE "</w:instrText>
      </w:r>
      <w:r w:rsidR="00503E34" w:rsidRPr="001071F2">
        <w:rPr>
          <w:rStyle w:val="CodeinText"/>
        </w:rPr>
        <w:instrText>DisplayName</w:instrText>
      </w:r>
      <w:r w:rsidR="00503E34">
        <w:instrText xml:space="preserve">" </w:instrText>
      </w:r>
      <w:r w:rsidR="00503E34">
        <w:rPr>
          <w:rStyle w:val="CodeinText"/>
        </w:rPr>
        <w:fldChar w:fldCharType="end"/>
      </w:r>
      <w:r w:rsidR="0092343B">
        <w:t xml:space="preserve"> and </w:t>
      </w:r>
      <w:r w:rsidR="004C7AC8" w:rsidRPr="004C7AC8">
        <w:rPr>
          <w:rStyle w:val="CodeinText"/>
        </w:rPr>
        <w:t>DataType</w:t>
      </w:r>
      <w:r w:rsidR="00503E34">
        <w:rPr>
          <w:rStyle w:val="CodeinText"/>
        </w:rPr>
        <w:fldChar w:fldCharType="begin"/>
      </w:r>
      <w:r w:rsidR="00503E34">
        <w:instrText xml:space="preserve"> XE "</w:instrText>
      </w:r>
      <w:r w:rsidR="00503E34" w:rsidRPr="00982714">
        <w:rPr>
          <w:rStyle w:val="CodeinText"/>
        </w:rPr>
        <w:instrText>DataType</w:instrText>
      </w:r>
      <w:r w:rsidR="00503E34">
        <w:instrText xml:space="preserve">" </w:instrText>
      </w:r>
      <w:r w:rsidR="00503E34">
        <w:rPr>
          <w:rStyle w:val="CodeinText"/>
        </w:rPr>
        <w:fldChar w:fldCharType="end"/>
      </w:r>
      <w:r w:rsidR="0092343B">
        <w:t xml:space="preserve"> </w:t>
      </w:r>
      <w:commentRangeStart w:id="15"/>
      <w:r w:rsidR="0092343B">
        <w:t>attributes</w:t>
      </w:r>
      <w:commentRangeEnd w:id="15"/>
      <w:r w:rsidR="0092343B">
        <w:commentReference w:id="15"/>
      </w:r>
      <w:r>
        <w:t xml:space="preserve">.  </w:t>
      </w:r>
      <w:commentRangeEnd w:id="14"/>
      <w:r w:rsidR="00991A05">
        <w:rPr>
          <w:rStyle w:val="CommentReference"/>
          <w:vanish/>
        </w:rPr>
        <w:commentReference w:id="14"/>
      </w:r>
      <w:r>
        <w:t>The attributes controlling specifically validation are listed in table</w:t>
      </w:r>
      <w:r w:rsidR="00CC64FF">
        <w:t xml:space="preserve"> 1.1</w:t>
      </w:r>
      <w:r>
        <w:t xml:space="preserve"> below.</w:t>
      </w:r>
    </w:p>
    <w:p w:rsidR="004E0739" w:rsidRDefault="00CC64FF">
      <w:pPr>
        <w:pStyle w:val="TableCaption"/>
      </w:pPr>
      <w:r>
        <w:lastRenderedPageBreak/>
        <w:t>Table 1.1 The Data Annotations</w:t>
      </w:r>
      <w:r w:rsidR="00503E34">
        <w:fldChar w:fldCharType="begin"/>
      </w:r>
      <w:r w:rsidR="00503E34">
        <w:instrText xml:space="preserve"> XE "</w:instrText>
      </w:r>
      <w:r w:rsidR="00503E34" w:rsidRPr="00994889">
        <w:instrText>Data Annotations</w:instrText>
      </w:r>
      <w:r w:rsidR="00503E34">
        <w:instrText xml:space="preserve">" </w:instrText>
      </w:r>
      <w:r w:rsidR="00503E34">
        <w:fldChar w:fldCharType="end"/>
      </w:r>
      <w:r>
        <w:t xml:space="preserve"> attributes used for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p>
    <w:tbl>
      <w:tblPr>
        <w:tblW w:w="0" w:type="auto"/>
        <w:tblLook w:val="0000"/>
      </w:tblPr>
      <w:tblGrid>
        <w:gridCol w:w="3888"/>
        <w:gridCol w:w="3888"/>
      </w:tblGrid>
      <w:tr w:rsidR="0013186E">
        <w:tc>
          <w:tcPr>
            <w:tcW w:w="3888" w:type="dxa"/>
          </w:tcPr>
          <w:p w:rsidR="0013186E" w:rsidRPr="0013186E" w:rsidRDefault="0013186E" w:rsidP="0013186E">
            <w:pPr>
              <w:pStyle w:val="TableHead"/>
            </w:pPr>
            <w:r>
              <w:t>Attribute</w:t>
            </w:r>
          </w:p>
        </w:tc>
        <w:tc>
          <w:tcPr>
            <w:tcW w:w="3888" w:type="dxa"/>
          </w:tcPr>
          <w:p w:rsidR="0013186E" w:rsidRPr="0013186E" w:rsidRDefault="0013186E" w:rsidP="0013186E">
            <w:pPr>
              <w:pStyle w:val="TableHead"/>
            </w:pPr>
            <w:r>
              <w:t>Description</w:t>
            </w:r>
          </w:p>
        </w:tc>
      </w:tr>
      <w:tr w:rsidR="0013186E">
        <w:tc>
          <w:tcPr>
            <w:tcW w:w="3888" w:type="dxa"/>
          </w:tcPr>
          <w:p w:rsidR="0013186E" w:rsidRPr="0092343B" w:rsidRDefault="004C7AC8" w:rsidP="0013186E">
            <w:pPr>
              <w:pStyle w:val="TableBody"/>
              <w:rPr>
                <w:rStyle w:val="CodeinText"/>
              </w:rPr>
            </w:pPr>
            <w:r w:rsidRPr="004C7AC8">
              <w:rPr>
                <w:rStyle w:val="CodeinText"/>
              </w:rPr>
              <w:t>RequiredAttribute</w:t>
            </w:r>
            <w:r w:rsidR="00503E34">
              <w:rPr>
                <w:rStyle w:val="CodeinText"/>
              </w:rPr>
              <w:fldChar w:fldCharType="begin"/>
            </w:r>
            <w:r w:rsidR="00503E34">
              <w:instrText xml:space="preserve"> XE "</w:instrText>
            </w:r>
            <w:r w:rsidR="00503E34" w:rsidRPr="006064AA">
              <w:rPr>
                <w:rStyle w:val="CodeinText"/>
              </w:rPr>
              <w:instrText>RequiredAttribute</w:instrText>
            </w:r>
            <w:r w:rsidR="00503E34">
              <w:instrText xml:space="preserve">" </w:instrText>
            </w:r>
            <w:r w:rsidR="00503E34">
              <w:rPr>
                <w:rStyle w:val="CodeinText"/>
              </w:rPr>
              <w:fldChar w:fldCharType="end"/>
            </w:r>
          </w:p>
        </w:tc>
        <w:tc>
          <w:tcPr>
            <w:tcW w:w="3888" w:type="dxa"/>
          </w:tcPr>
          <w:p w:rsidR="0013186E" w:rsidRDefault="0013186E" w:rsidP="0013186E">
            <w:r w:rsidRPr="0013186E">
              <w:t xml:space="preserve">Specifies that a data field value is required. </w:t>
            </w:r>
          </w:p>
        </w:tc>
      </w:tr>
      <w:tr w:rsidR="0013186E">
        <w:tc>
          <w:tcPr>
            <w:tcW w:w="3888" w:type="dxa"/>
          </w:tcPr>
          <w:p w:rsidR="0013186E" w:rsidRPr="0092343B" w:rsidRDefault="004C7AC8" w:rsidP="0013186E">
            <w:pPr>
              <w:pStyle w:val="TableBody"/>
              <w:rPr>
                <w:rStyle w:val="CodeinText"/>
              </w:rPr>
            </w:pPr>
            <w:r w:rsidRPr="004C7AC8">
              <w:rPr>
                <w:rStyle w:val="CodeinText"/>
              </w:rPr>
              <w:t>RangeAttribute</w:t>
            </w:r>
            <w:r w:rsidR="00503E34">
              <w:rPr>
                <w:rStyle w:val="CodeinText"/>
              </w:rPr>
              <w:fldChar w:fldCharType="begin"/>
            </w:r>
            <w:r w:rsidR="00503E34">
              <w:instrText xml:space="preserve"> XE "</w:instrText>
            </w:r>
            <w:r w:rsidR="00503E34" w:rsidRPr="00D6264D">
              <w:rPr>
                <w:rStyle w:val="CodeinText"/>
              </w:rPr>
              <w:instrText>RangeAttribute</w:instrText>
            </w:r>
            <w:r w:rsidR="00503E34">
              <w:instrText xml:space="preserve">" </w:instrText>
            </w:r>
            <w:r w:rsidR="00503E34">
              <w:rPr>
                <w:rStyle w:val="CodeinText"/>
              </w:rPr>
              <w:fldChar w:fldCharType="end"/>
            </w:r>
          </w:p>
        </w:tc>
        <w:tc>
          <w:tcPr>
            <w:tcW w:w="3888" w:type="dxa"/>
          </w:tcPr>
          <w:p w:rsidR="0013186E" w:rsidRPr="0013186E" w:rsidRDefault="0013186E" w:rsidP="0013186E">
            <w:r w:rsidRPr="0013186E">
              <w:t>Specifies the numeric range constrain</w:t>
            </w:r>
            <w:r>
              <w:t>ts for the value of a data field</w:t>
            </w:r>
            <w:r w:rsidRPr="0013186E">
              <w:t xml:space="preserve">. </w:t>
            </w:r>
          </w:p>
        </w:tc>
      </w:tr>
      <w:tr w:rsidR="0013186E">
        <w:tc>
          <w:tcPr>
            <w:tcW w:w="3888" w:type="dxa"/>
          </w:tcPr>
          <w:p w:rsidR="0013186E" w:rsidRPr="0092343B" w:rsidRDefault="004C7AC8" w:rsidP="0013186E">
            <w:pPr>
              <w:pStyle w:val="TableBody"/>
              <w:rPr>
                <w:rStyle w:val="CodeinText"/>
              </w:rPr>
            </w:pPr>
            <w:r w:rsidRPr="004C7AC8">
              <w:rPr>
                <w:rStyle w:val="CodeinText"/>
              </w:rPr>
              <w:t>RegularExpressionAttribute</w:t>
            </w:r>
            <w:r w:rsidR="00503E34">
              <w:rPr>
                <w:rStyle w:val="CodeinText"/>
              </w:rPr>
              <w:fldChar w:fldCharType="begin"/>
            </w:r>
            <w:r w:rsidR="00503E34">
              <w:instrText xml:space="preserve"> XE "</w:instrText>
            </w:r>
            <w:r w:rsidR="00503E34" w:rsidRPr="008351EB">
              <w:rPr>
                <w:rStyle w:val="CodeinText"/>
              </w:rPr>
              <w:instrText>RegularExpressionAttribute</w:instrText>
            </w:r>
            <w:r w:rsidR="00503E34">
              <w:instrText xml:space="preserve">" </w:instrText>
            </w:r>
            <w:r w:rsidR="00503E34">
              <w:rPr>
                <w:rStyle w:val="CodeinText"/>
              </w:rPr>
              <w:fldChar w:fldCharType="end"/>
            </w:r>
          </w:p>
        </w:tc>
        <w:tc>
          <w:tcPr>
            <w:tcW w:w="3888" w:type="dxa"/>
          </w:tcPr>
          <w:p w:rsidR="0013186E" w:rsidRPr="0013186E" w:rsidRDefault="006D5F7F" w:rsidP="006D5F7F">
            <w:r w:rsidRPr="006D5F7F">
              <w:t xml:space="preserve">Specifies that a data field value must match the specified regular expression. </w:t>
            </w:r>
          </w:p>
        </w:tc>
      </w:tr>
      <w:tr w:rsidR="006D5F7F">
        <w:tc>
          <w:tcPr>
            <w:tcW w:w="3888" w:type="dxa"/>
          </w:tcPr>
          <w:p w:rsidR="006D5F7F" w:rsidRPr="0092343B" w:rsidRDefault="004C7AC8" w:rsidP="0013186E">
            <w:pPr>
              <w:pStyle w:val="TableBody"/>
              <w:rPr>
                <w:rStyle w:val="CodeinText"/>
              </w:rPr>
            </w:pPr>
            <w:commentRangeStart w:id="16"/>
            <w:commentRangeStart w:id="17"/>
            <w:r w:rsidRPr="004C7AC8">
              <w:rPr>
                <w:rStyle w:val="CodeinText"/>
              </w:rPr>
              <w:t>StringLengthAttribute</w:t>
            </w:r>
            <w:commentRangeEnd w:id="16"/>
            <w:r w:rsidRPr="004C7AC8">
              <w:rPr>
                <w:rStyle w:val="CodeinText"/>
              </w:rPr>
              <w:commentReference w:id="16"/>
            </w:r>
            <w:commentRangeEnd w:id="17"/>
            <w:r w:rsidR="00503E34">
              <w:rPr>
                <w:rStyle w:val="CodeinText"/>
              </w:rPr>
              <w:fldChar w:fldCharType="begin"/>
            </w:r>
            <w:r w:rsidR="00503E34">
              <w:instrText xml:space="preserve"> XE "</w:instrText>
            </w:r>
            <w:r w:rsidR="00503E34" w:rsidRPr="006B6651">
              <w:rPr>
                <w:rStyle w:val="CodeinText"/>
              </w:rPr>
              <w:instrText>StringLengthAttribute</w:instrText>
            </w:r>
            <w:r w:rsidR="00503E34">
              <w:instrText xml:space="preserve">" </w:instrText>
            </w:r>
            <w:r w:rsidR="00503E34">
              <w:rPr>
                <w:rStyle w:val="CodeinText"/>
              </w:rPr>
              <w:fldChar w:fldCharType="end"/>
            </w:r>
            <w:r w:rsidR="00CC64FF">
              <w:rPr>
                <w:rFonts w:ascii="Verdana" w:hAnsi="Verdana"/>
                <w:bCs w:val="0"/>
              </w:rPr>
              <w:commentReference w:id="17"/>
            </w:r>
          </w:p>
        </w:tc>
        <w:tc>
          <w:tcPr>
            <w:tcW w:w="3888" w:type="dxa"/>
          </w:tcPr>
          <w:p w:rsidR="006D5F7F" w:rsidRPr="006D5F7F" w:rsidRDefault="006D5F7F" w:rsidP="006D5F7F">
            <w:r w:rsidRPr="006D5F7F">
              <w:t xml:space="preserve">Specifies the maximum length of characters that allowed in a data field. </w:t>
            </w:r>
          </w:p>
        </w:tc>
      </w:tr>
    </w:tbl>
    <w:p w:rsidR="006D5F7F" w:rsidRDefault="006D5F7F" w:rsidP="006D5F7F">
      <w:pPr>
        <w:pStyle w:val="Body"/>
      </w:pPr>
      <w:r>
        <w:t>As part of ASP.NET MVC 2 are a set of backing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classes to provide validation for the metadata indicated.  To demonstrate the validation attributes</w:t>
      </w:r>
      <w:r w:rsidR="00503E34">
        <w:fldChar w:fldCharType="begin"/>
      </w:r>
      <w:r w:rsidR="00503E34">
        <w:instrText xml:space="preserve"> XE "</w:instrText>
      </w:r>
      <w:r w:rsidR="00503E34" w:rsidRPr="000618E6">
        <w:instrText>validation attributes</w:instrText>
      </w:r>
      <w:r w:rsidR="00503E34">
        <w:instrText xml:space="preserve">" </w:instrText>
      </w:r>
      <w:r w:rsidR="00503E34">
        <w:fldChar w:fldCharType="end"/>
      </w:r>
      <w:r>
        <w:t>, let's first look at a screen that might need some validation.  In figure 15.1 below, we see an edit screen that includes a company name and email address.</w:t>
      </w:r>
    </w:p>
    <w:p w:rsidR="006D5F7F" w:rsidRDefault="007240BE" w:rsidP="007240BE">
      <w:pPr>
        <w:pStyle w:val="Figure"/>
      </w:pPr>
      <w:r>
        <w:commentReference w:id="18"/>
      </w:r>
      <w:r w:rsidR="00B446D6">
        <w:rPr>
          <w:noProof/>
        </w:rPr>
        <w:drawing>
          <wp:inline distT="0" distB="0" distL="0" distR="0">
            <wp:extent cx="4800600" cy="232410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800600" cy="2324100"/>
                    </a:xfrm>
                    <a:prstGeom prst="rect">
                      <a:avLst/>
                    </a:prstGeom>
                  </pic:spPr>
                </pic:pic>
              </a:graphicData>
            </a:graphic>
          </wp:inline>
        </w:drawing>
      </w:r>
      <w:r w:rsidRPr="007240BE">
        <w:t xml:space="preserve"> </w:t>
      </w:r>
      <w:r w:rsidR="00991A05">
        <w:rPr>
          <w:rStyle w:val="CommentReference"/>
          <w:vanish/>
        </w:rPr>
        <w:commentReference w:id="19"/>
      </w:r>
    </w:p>
    <w:p w:rsidR="006D5F7F" w:rsidRDefault="006D5F7F" w:rsidP="006D5F7F">
      <w:pPr>
        <w:pStyle w:val="FigureCaption"/>
      </w:pPr>
      <w:r>
        <w:t>Figure 15.1 An edit screen with a required field</w:t>
      </w:r>
    </w:p>
    <w:p w:rsidR="006D5F7F" w:rsidRDefault="006D5F7F" w:rsidP="006D5F7F">
      <w:pPr>
        <w:pStyle w:val="Body"/>
      </w:pPr>
      <w:r>
        <w:t>In our application, Company Name is a required field</w:t>
      </w:r>
      <w:r w:rsidR="00016288">
        <w:t xml:space="preserve"> and email address is optional.  To indicate that the Company Name field is required, we use the </w:t>
      </w:r>
      <w:commentRangeStart w:id="20"/>
      <w:commentRangeStart w:id="21"/>
      <w:r w:rsidR="004C7AC8" w:rsidRPr="004C7AC8">
        <w:rPr>
          <w:rStyle w:val="CodeinText"/>
        </w:rPr>
        <w:t>RequiredAttribute</w:t>
      </w:r>
      <w:commentRangeEnd w:id="20"/>
      <w:r w:rsidR="00503E34">
        <w:rPr>
          <w:rStyle w:val="CodeinText"/>
        </w:rPr>
        <w:fldChar w:fldCharType="begin"/>
      </w:r>
      <w:r w:rsidR="00503E34">
        <w:instrText xml:space="preserve"> XE "</w:instrText>
      </w:r>
      <w:r w:rsidR="00503E34" w:rsidRPr="006064AA">
        <w:rPr>
          <w:rStyle w:val="CodeinText"/>
        </w:rPr>
        <w:instrText>RequiredAttribute</w:instrText>
      </w:r>
      <w:r w:rsidR="00503E34">
        <w:instrText xml:space="preserve">" </w:instrText>
      </w:r>
      <w:r w:rsidR="00503E34">
        <w:rPr>
          <w:rStyle w:val="CodeinText"/>
        </w:rPr>
        <w:fldChar w:fldCharType="end"/>
      </w:r>
      <w:r w:rsidR="004C7AC8" w:rsidRPr="004C7AC8">
        <w:rPr>
          <w:rStyle w:val="CodeinText"/>
        </w:rPr>
        <w:commentReference w:id="20"/>
      </w:r>
      <w:r w:rsidR="00016288">
        <w:t xml:space="preserve"> </w:t>
      </w:r>
      <w:commentRangeEnd w:id="21"/>
      <w:r w:rsidR="007B27DF">
        <w:commentReference w:id="21"/>
      </w:r>
      <w:r w:rsidR="00016288">
        <w:t>as shown in listing 15.1 below.</w:t>
      </w:r>
    </w:p>
    <w:p w:rsidR="00016288" w:rsidRDefault="00016288" w:rsidP="00016288">
      <w:pPr>
        <w:pStyle w:val="CodeListingCaption"/>
      </w:pPr>
      <w:r>
        <w:t>Listing 15.1 Decorating our model with data annotation attributes</w:t>
      </w:r>
    </w:p>
    <w:p w:rsidR="00016288" w:rsidRPr="00016288" w:rsidRDefault="00016288" w:rsidP="00016288">
      <w:pPr>
        <w:pStyle w:val="Code"/>
      </w:pPr>
      <w:r w:rsidRPr="00016288">
        <w:t>public class CompanyInput</w:t>
      </w:r>
    </w:p>
    <w:p w:rsidR="00016288" w:rsidRPr="00016288" w:rsidRDefault="00016288" w:rsidP="00016288">
      <w:pPr>
        <w:pStyle w:val="Code"/>
      </w:pPr>
      <w:r w:rsidRPr="00016288">
        <w:t>{</w:t>
      </w:r>
    </w:p>
    <w:p w:rsidR="00016288" w:rsidRPr="00016288" w:rsidRDefault="00016288" w:rsidP="00016288">
      <w:pPr>
        <w:pStyle w:val="Code"/>
      </w:pPr>
      <w:r w:rsidRPr="00016288">
        <w:t xml:space="preserve">    [Required]</w:t>
      </w:r>
      <w:r>
        <w:t xml:space="preserve">                                                       #1</w:t>
      </w:r>
    </w:p>
    <w:p w:rsidR="00016288" w:rsidRPr="00016288" w:rsidRDefault="00016288" w:rsidP="00016288">
      <w:pPr>
        <w:pStyle w:val="Code"/>
      </w:pPr>
      <w:r w:rsidRPr="00016288">
        <w:t xml:space="preserve">    public string CompanyName { get; set; }</w:t>
      </w:r>
    </w:p>
    <w:p w:rsidR="00016288" w:rsidRPr="00016288" w:rsidRDefault="00016288" w:rsidP="00016288">
      <w:pPr>
        <w:pStyle w:val="Code"/>
      </w:pPr>
    </w:p>
    <w:p w:rsidR="00016288" w:rsidRPr="00016288" w:rsidRDefault="00016288" w:rsidP="00016288">
      <w:pPr>
        <w:pStyle w:val="Code"/>
      </w:pPr>
      <w:r w:rsidRPr="00016288">
        <w:lastRenderedPageBreak/>
        <w:t xml:space="preserve">    [DataType</w:t>
      </w:r>
      <w:r w:rsidR="00503E34">
        <w:fldChar w:fldCharType="begin"/>
      </w:r>
      <w:r w:rsidR="00503E34">
        <w:instrText xml:space="preserve"> XE "</w:instrText>
      </w:r>
      <w:r w:rsidR="00503E34" w:rsidRPr="00982714">
        <w:rPr>
          <w:rStyle w:val="CodeinText"/>
        </w:rPr>
        <w:instrText>DataType</w:instrText>
      </w:r>
      <w:r w:rsidR="00503E34">
        <w:instrText xml:space="preserve">" </w:instrText>
      </w:r>
      <w:r w:rsidR="00503E34">
        <w:fldChar w:fldCharType="end"/>
      </w:r>
      <w:r w:rsidRPr="00016288">
        <w:t>(DataType.EmailAddress)]</w:t>
      </w:r>
      <w:r>
        <w:t xml:space="preserve">                                #2</w:t>
      </w:r>
    </w:p>
    <w:p w:rsidR="00016288" w:rsidRPr="00016288" w:rsidRDefault="00016288" w:rsidP="00016288">
      <w:pPr>
        <w:pStyle w:val="Code"/>
      </w:pPr>
      <w:r w:rsidRPr="00016288">
        <w:t xml:space="preserve">    public string EmailAddress { get; set; }</w:t>
      </w:r>
    </w:p>
    <w:p w:rsidR="00016288" w:rsidRDefault="00016288" w:rsidP="00016288">
      <w:pPr>
        <w:pStyle w:val="Code"/>
      </w:pPr>
      <w:r w:rsidRPr="00016288">
        <w:t>}</w:t>
      </w:r>
    </w:p>
    <w:p w:rsidR="00016288" w:rsidRDefault="00016288" w:rsidP="00016288">
      <w:pPr>
        <w:pStyle w:val="Body"/>
      </w:pPr>
      <w:r>
        <w:t xml:space="preserve">We decorate the </w:t>
      </w:r>
      <w:r w:rsidR="004C7AC8" w:rsidRPr="004C7AC8">
        <w:rPr>
          <w:rStyle w:val="CodeinText"/>
        </w:rPr>
        <w:t>CompanyName</w:t>
      </w:r>
      <w:r>
        <w:t xml:space="preserve"> property with the </w:t>
      </w:r>
      <w:r w:rsidR="004C7AC8" w:rsidRPr="004C7AC8">
        <w:rPr>
          <w:rStyle w:val="CodeinText"/>
        </w:rPr>
        <w:t>RequiredAttribute</w:t>
      </w:r>
      <w:r w:rsidR="00503E34">
        <w:rPr>
          <w:rStyle w:val="CodeinText"/>
        </w:rPr>
        <w:fldChar w:fldCharType="begin"/>
      </w:r>
      <w:r w:rsidR="00503E34">
        <w:instrText xml:space="preserve"> XE "</w:instrText>
      </w:r>
      <w:r w:rsidR="00503E34" w:rsidRPr="006064AA">
        <w:rPr>
          <w:rStyle w:val="CodeinText"/>
        </w:rPr>
        <w:instrText>RequiredAttribute</w:instrText>
      </w:r>
      <w:r w:rsidR="00503E34">
        <w:instrText xml:space="preserve">" </w:instrText>
      </w:r>
      <w:r w:rsidR="00503E34">
        <w:rPr>
          <w:rStyle w:val="CodeinText"/>
        </w:rPr>
        <w:fldChar w:fldCharType="end"/>
      </w:r>
      <w:r>
        <w:t xml:space="preserve"> (1).  Additionally, we can also decorate the </w:t>
      </w:r>
      <w:r w:rsidR="004C7AC8" w:rsidRPr="004C7AC8">
        <w:rPr>
          <w:rStyle w:val="CodeinText"/>
        </w:rPr>
        <w:t>EmailAddress</w:t>
      </w:r>
      <w:r>
        <w:t xml:space="preserve"> attribute with the </w:t>
      </w:r>
      <w:r w:rsidR="004C7AC8" w:rsidRPr="004C7AC8">
        <w:rPr>
          <w:rStyle w:val="CodeinText"/>
        </w:rPr>
        <w:t>DataTypeAttribute</w:t>
      </w:r>
      <w:r w:rsidR="00503E34">
        <w:rPr>
          <w:rStyle w:val="CodeinText"/>
        </w:rPr>
        <w:fldChar w:fldCharType="begin"/>
      </w:r>
      <w:r w:rsidR="00503E34">
        <w:instrText xml:space="preserve"> XE "</w:instrText>
      </w:r>
      <w:r w:rsidR="00503E34" w:rsidRPr="003C14E3">
        <w:rPr>
          <w:rStyle w:val="CodeinText"/>
        </w:rPr>
        <w:instrText>DataTypeAttribute</w:instrText>
      </w:r>
      <w:r w:rsidR="00503E34">
        <w:instrText xml:space="preserve">" </w:instrText>
      </w:r>
      <w:r w:rsidR="00503E34">
        <w:rPr>
          <w:rStyle w:val="CodeinText"/>
        </w:rPr>
        <w:fldChar w:fldCharType="end"/>
      </w:r>
      <w:r>
        <w:t xml:space="preserve"> if we want to take advantage of custom email address templates.  In our view, we need to display potential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error messages</w:t>
      </w:r>
      <w:r w:rsidR="00503E34">
        <w:fldChar w:fldCharType="begin"/>
      </w:r>
      <w:r w:rsidR="00503E34">
        <w:instrText xml:space="preserve"> XE "</w:instrText>
      </w:r>
      <w:r w:rsidR="00503E34" w:rsidRPr="00A5695D">
        <w:instrText>error messages</w:instrText>
      </w:r>
      <w:r w:rsidR="00503E34">
        <w:instrText xml:space="preserve">" </w:instrText>
      </w:r>
      <w:r w:rsidR="00503E34">
        <w:fldChar w:fldCharType="end"/>
      </w:r>
      <w:r>
        <w:t>.  We can accomplish this in several ways.  If we are using the model templates</w:t>
      </w:r>
      <w:r w:rsidR="00503E34">
        <w:fldChar w:fldCharType="begin"/>
      </w:r>
      <w:r w:rsidR="00503E34">
        <w:instrText xml:space="preserve"> XE "</w:instrText>
      </w:r>
      <w:r w:rsidR="00503E34" w:rsidRPr="008A207A">
        <w:instrText>model templates</w:instrText>
      </w:r>
      <w:r w:rsidR="00503E34">
        <w:instrText xml:space="preserve">" </w:instrText>
      </w:r>
      <w:r w:rsidR="00503E34">
        <w:fldChar w:fldCharType="end"/>
      </w:r>
      <w:r>
        <w:t>, the validation messages</w:t>
      </w:r>
      <w:r w:rsidR="00503E34">
        <w:fldChar w:fldCharType="begin"/>
      </w:r>
      <w:r w:rsidR="00503E34">
        <w:instrText xml:space="preserve"> XE "</w:instrText>
      </w:r>
      <w:r w:rsidR="00503E34" w:rsidRPr="00E63D0D">
        <w:instrText>validation messages</w:instrText>
      </w:r>
      <w:r w:rsidR="00503E34">
        <w:instrText xml:space="preserve">" </w:instrText>
      </w:r>
      <w:r w:rsidR="00503E34">
        <w:fldChar w:fldCharType="end"/>
      </w:r>
      <w:r>
        <w:t xml:space="preserve"> are already included in the template, as shown in listing 15.2.</w:t>
      </w:r>
    </w:p>
    <w:p w:rsidR="00016288" w:rsidRDefault="00016288" w:rsidP="00016288">
      <w:pPr>
        <w:pStyle w:val="CodeListingCaption"/>
      </w:pPr>
      <w:r>
        <w:t>Listing 15.2 The edit view using editor templates for displaying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messages</w:t>
      </w:r>
    </w:p>
    <w:p w:rsidR="00016288" w:rsidRPr="00016288" w:rsidRDefault="00016288" w:rsidP="00016288">
      <w:pPr>
        <w:pStyle w:val="Code"/>
      </w:pPr>
      <w:r w:rsidRPr="00016288">
        <w:t>&lt;h2&gt;Edit&lt;/h2&gt;</w:t>
      </w:r>
    </w:p>
    <w:p w:rsidR="00016288" w:rsidRPr="00016288" w:rsidRDefault="00016288" w:rsidP="00016288">
      <w:pPr>
        <w:pStyle w:val="Code"/>
      </w:pPr>
      <w:r w:rsidRPr="00016288">
        <w:t>&lt;% using (Html.BeginForm()) { %&gt;</w:t>
      </w:r>
    </w:p>
    <w:p w:rsidR="00016288" w:rsidRPr="00016288" w:rsidRDefault="00016288" w:rsidP="00016288">
      <w:pPr>
        <w:pStyle w:val="Code"/>
      </w:pPr>
      <w:r w:rsidRPr="00016288">
        <w:t xml:space="preserve">    &lt;%= Html.EditorForModel() %&gt;</w:t>
      </w:r>
      <w:r>
        <w:t xml:space="preserve">                                       #1</w:t>
      </w:r>
    </w:p>
    <w:p w:rsidR="00016288" w:rsidRPr="00016288" w:rsidRDefault="00016288" w:rsidP="00016288">
      <w:pPr>
        <w:pStyle w:val="Code"/>
      </w:pPr>
      <w:r w:rsidRPr="00016288">
        <w:t xml:space="preserve">    &lt;button type="submit"&gt;Submit&lt;/button&gt;</w:t>
      </w:r>
    </w:p>
    <w:p w:rsidR="00016288" w:rsidRDefault="00016288" w:rsidP="00016288">
      <w:pPr>
        <w:pStyle w:val="Code"/>
      </w:pPr>
      <w:r w:rsidRPr="00016288">
        <w:t>&lt;% } %&gt;</w:t>
      </w:r>
    </w:p>
    <w:p w:rsidR="00016288" w:rsidRDefault="00016288" w:rsidP="00016288">
      <w:pPr>
        <w:pStyle w:val="Body"/>
      </w:pPr>
      <w:r>
        <w:t>The default editor model templates</w:t>
      </w:r>
      <w:r w:rsidR="00503E34">
        <w:fldChar w:fldCharType="begin"/>
      </w:r>
      <w:r w:rsidR="00503E34">
        <w:instrText xml:space="preserve"> XE "</w:instrText>
      </w:r>
      <w:r w:rsidR="00503E34" w:rsidRPr="008A207A">
        <w:instrText>model templates</w:instrText>
      </w:r>
      <w:r w:rsidR="00503E34">
        <w:instrText xml:space="preserve">" </w:instrText>
      </w:r>
      <w:r w:rsidR="00503E34">
        <w:fldChar w:fldCharType="end"/>
      </w:r>
      <w:r>
        <w:t xml:space="preserve"> (1) include side-by-side input elements and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messages.  For finer-grain control of output, we can use the </w:t>
      </w:r>
      <w:commentRangeStart w:id="22"/>
      <w:commentRangeStart w:id="23"/>
      <w:r w:rsidR="004C7AC8" w:rsidRPr="004C7AC8">
        <w:rPr>
          <w:rStyle w:val="CodeinText"/>
        </w:rPr>
        <w:t>HtmlHelper</w:t>
      </w:r>
      <w:r w:rsidR="00503E34">
        <w:rPr>
          <w:rStyle w:val="CodeinText"/>
        </w:rPr>
        <w:fldChar w:fldCharType="begin"/>
      </w:r>
      <w:r w:rsidR="00503E34">
        <w:instrText xml:space="preserve"> XE "</w:instrText>
      </w:r>
      <w:r w:rsidR="00503E34" w:rsidRPr="00A408E1">
        <w:rPr>
          <w:rStyle w:val="CodeinText"/>
        </w:rPr>
        <w:instrText>HtmlHelper</w:instrText>
      </w:r>
      <w:r w:rsidR="00503E34">
        <w:instrText xml:space="preserve">" </w:instrText>
      </w:r>
      <w:r w:rsidR="00503E34">
        <w:rPr>
          <w:rStyle w:val="CodeinText"/>
        </w:rPr>
        <w:fldChar w:fldCharType="end"/>
      </w:r>
      <w:r>
        <w:t xml:space="preserve"> </w:t>
      </w:r>
      <w:commentRangeEnd w:id="22"/>
      <w:r w:rsidR="00991A05">
        <w:rPr>
          <w:rStyle w:val="CommentReference"/>
          <w:vanish/>
        </w:rPr>
        <w:commentReference w:id="22"/>
      </w:r>
      <w:commentRangeEnd w:id="23"/>
      <w:r w:rsidR="00973585">
        <w:commentReference w:id="23"/>
      </w:r>
      <w:r>
        <w:t xml:space="preserve">extension methods for validation.  The </w:t>
      </w:r>
      <w:r w:rsidR="004C7AC8" w:rsidRPr="004C7AC8">
        <w:rPr>
          <w:rStyle w:val="CodeinText"/>
        </w:rPr>
        <w:t>ValidationSummary</w:t>
      </w:r>
      <w:r w:rsidR="00503E34">
        <w:rPr>
          <w:rStyle w:val="CodeinText"/>
        </w:rPr>
        <w:fldChar w:fldCharType="begin"/>
      </w:r>
      <w:r w:rsidR="00503E34">
        <w:instrText xml:space="preserve"> XE "</w:instrText>
      </w:r>
      <w:r w:rsidR="00503E34" w:rsidRPr="007C1476">
        <w:rPr>
          <w:rStyle w:val="CodeinText"/>
        </w:rPr>
        <w:instrText>ValidationSummary</w:instrText>
      </w:r>
      <w:r w:rsidR="00503E34">
        <w:instrText xml:space="preserve">" </w:instrText>
      </w:r>
      <w:r w:rsidR="00503E34">
        <w:rPr>
          <w:rStyle w:val="CodeinText"/>
        </w:rPr>
        <w:fldChar w:fldCharType="end"/>
      </w:r>
      <w:r>
        <w:t xml:space="preserve"> extension provides a summary list of validation errors</w:t>
      </w:r>
      <w:r w:rsidR="00503E34">
        <w:fldChar w:fldCharType="begin"/>
      </w:r>
      <w:r w:rsidR="00503E34">
        <w:instrText xml:space="preserve"> XE "</w:instrText>
      </w:r>
      <w:r w:rsidR="00503E34" w:rsidRPr="00142FEC">
        <w:instrText>validation errors</w:instrText>
      </w:r>
      <w:r w:rsidR="00503E34">
        <w:instrText xml:space="preserve">" </w:instrText>
      </w:r>
      <w:r w:rsidR="00503E34">
        <w:fldChar w:fldCharType="end"/>
      </w:r>
      <w:r>
        <w:t xml:space="preserve">, usually displayed at the top of the form.  For validation errors for specific model properties, we can use the </w:t>
      </w:r>
      <w:r w:rsidR="004C7AC8" w:rsidRPr="004C7AC8">
        <w:rPr>
          <w:rStyle w:val="CodeinText"/>
        </w:rPr>
        <w:t>ValidationMessage</w:t>
      </w:r>
      <w:r w:rsidR="00503E34">
        <w:rPr>
          <w:rStyle w:val="CodeinText"/>
        </w:rPr>
        <w:fldChar w:fldCharType="begin"/>
      </w:r>
      <w:r w:rsidR="00503E34">
        <w:instrText xml:space="preserve"> XE "</w:instrText>
      </w:r>
      <w:r w:rsidR="00503E34" w:rsidRPr="007F7032">
        <w:rPr>
          <w:rStyle w:val="CodeinText"/>
        </w:rPr>
        <w:instrText>ValidationMessage</w:instrText>
      </w:r>
      <w:r w:rsidR="00503E34">
        <w:instrText xml:space="preserve">" </w:instrText>
      </w:r>
      <w:r w:rsidR="00503E34">
        <w:rPr>
          <w:rStyle w:val="CodeinText"/>
        </w:rPr>
        <w:fldChar w:fldCharType="end"/>
      </w:r>
      <w:r w:rsidR="003B00B1">
        <w:t xml:space="preserve"> and expression-based </w:t>
      </w:r>
      <w:r w:rsidR="004C7AC8" w:rsidRPr="004C7AC8">
        <w:rPr>
          <w:rStyle w:val="CodeinText"/>
        </w:rPr>
        <w:t>ValidationMessageFor</w:t>
      </w:r>
      <w:r w:rsidR="00503E34">
        <w:rPr>
          <w:rStyle w:val="CodeinText"/>
        </w:rPr>
        <w:fldChar w:fldCharType="begin"/>
      </w:r>
      <w:r w:rsidR="00503E34">
        <w:instrText xml:space="preserve"> XE "</w:instrText>
      </w:r>
      <w:r w:rsidR="00503E34" w:rsidRPr="002B3653">
        <w:rPr>
          <w:rStyle w:val="CodeinText"/>
        </w:rPr>
        <w:instrText>ValidationMessageFor</w:instrText>
      </w:r>
      <w:r w:rsidR="00503E34">
        <w:instrText xml:space="preserve">" </w:instrText>
      </w:r>
      <w:r w:rsidR="00503E34">
        <w:rPr>
          <w:rStyle w:val="CodeinText"/>
        </w:rPr>
        <w:fldChar w:fldCharType="end"/>
      </w:r>
      <w:r w:rsidR="003B00B1">
        <w:t xml:space="preserve"> methods.</w:t>
      </w:r>
    </w:p>
    <w:p w:rsidR="00AC2C31" w:rsidRDefault="00AC2C31" w:rsidP="00016288">
      <w:pPr>
        <w:pStyle w:val="Body"/>
      </w:pPr>
      <w:r>
        <w:t>With our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messages in place, we need to actually check that our model is valid in the resultant POST action in our controller.  We can decorate our model with validation attributes</w:t>
      </w:r>
      <w:r w:rsidR="00503E34">
        <w:fldChar w:fldCharType="begin"/>
      </w:r>
      <w:r w:rsidR="00503E34">
        <w:instrText xml:space="preserve"> XE "</w:instrText>
      </w:r>
      <w:r w:rsidR="00503E34" w:rsidRPr="000618E6">
        <w:instrText>validation attributes</w:instrText>
      </w:r>
      <w:r w:rsidR="00503E34">
        <w:instrText xml:space="preserve">" </w:instrText>
      </w:r>
      <w:r w:rsidR="00503E34">
        <w:fldChar w:fldCharType="end"/>
      </w:r>
      <w:r>
        <w:t xml:space="preserve"> all we like, but it is still up to us to handle validation errors</w:t>
      </w:r>
      <w:r w:rsidR="00503E34">
        <w:fldChar w:fldCharType="begin"/>
      </w:r>
      <w:r w:rsidR="00503E34">
        <w:instrText xml:space="preserve"> XE "</w:instrText>
      </w:r>
      <w:r w:rsidR="00503E34" w:rsidRPr="00142FEC">
        <w:instrText>validation errors</w:instrText>
      </w:r>
      <w:r w:rsidR="00503E34">
        <w:instrText xml:space="preserve">" </w:instrText>
      </w:r>
      <w:r w:rsidR="00503E34">
        <w:fldChar w:fldCharType="end"/>
      </w:r>
      <w:r>
        <w:t xml:space="preserve"> in our controller action, shown in listing 15.3.</w:t>
      </w:r>
    </w:p>
    <w:p w:rsidR="00AC2C31" w:rsidRDefault="00AC2C31" w:rsidP="00AC2C31">
      <w:pPr>
        <w:pStyle w:val="CodeListingCaption"/>
      </w:pPr>
      <w:r>
        <w:t>Listing 15.3 Handling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errors in our controller action</w:t>
      </w:r>
    </w:p>
    <w:p w:rsidR="00AC2C31" w:rsidRPr="00AC2C31" w:rsidRDefault="00AC2C31" w:rsidP="00AC2C31">
      <w:pPr>
        <w:pStyle w:val="Code"/>
      </w:pPr>
      <w:r w:rsidRPr="00AC2C31">
        <w:t>[HttpPost]</w:t>
      </w:r>
    </w:p>
    <w:p w:rsidR="00AC2C31" w:rsidRPr="00AC2C31" w:rsidRDefault="00AC2C31" w:rsidP="00AC2C31">
      <w:pPr>
        <w:pStyle w:val="Code"/>
      </w:pPr>
      <w:r w:rsidRPr="00AC2C31">
        <w:t>public ActionResult Edit(CompanyInput input)</w:t>
      </w:r>
    </w:p>
    <w:p w:rsidR="00AC2C31" w:rsidRPr="00AC2C31" w:rsidRDefault="00AC2C31" w:rsidP="00AC2C31">
      <w:pPr>
        <w:pStyle w:val="Code"/>
      </w:pPr>
      <w:r w:rsidRPr="00AC2C31">
        <w:t>{</w:t>
      </w:r>
    </w:p>
    <w:p w:rsidR="00AC2C31" w:rsidRPr="00AC2C31" w:rsidRDefault="00AC2C31" w:rsidP="00AC2C31">
      <w:pPr>
        <w:pStyle w:val="Code"/>
      </w:pPr>
      <w:r w:rsidRPr="00AC2C31">
        <w:t xml:space="preserve">    if (ModelState.IsValid</w:t>
      </w:r>
      <w:r w:rsidR="00503E34">
        <w:fldChar w:fldCharType="begin"/>
      </w:r>
      <w:r w:rsidR="00503E34">
        <w:instrText xml:space="preserve"> XE "</w:instrText>
      </w:r>
      <w:r w:rsidR="00503E34" w:rsidRPr="000E1F05">
        <w:rPr>
          <w:rStyle w:val="CodeinText"/>
        </w:rPr>
        <w:instrText>IsValid</w:instrText>
      </w:r>
      <w:r w:rsidR="00503E34">
        <w:instrText xml:space="preserve">" </w:instrText>
      </w:r>
      <w:r w:rsidR="00503E34">
        <w:fldChar w:fldCharType="end"/>
      </w:r>
      <w:r w:rsidRPr="00AC2C31">
        <w:t>)</w:t>
      </w:r>
      <w:r w:rsidR="006973DB">
        <w:t xml:space="preserve">                                          #1</w:t>
      </w:r>
    </w:p>
    <w:p w:rsidR="00AC2C31" w:rsidRPr="00AC2C31" w:rsidRDefault="00AC2C31" w:rsidP="00AC2C31">
      <w:pPr>
        <w:pStyle w:val="Code"/>
      </w:pPr>
      <w:r w:rsidRPr="00AC2C31">
        <w:t xml:space="preserve">    {</w:t>
      </w:r>
    </w:p>
    <w:p w:rsidR="00AC2C31" w:rsidRPr="00AC2C31" w:rsidRDefault="00AC2C31" w:rsidP="00AC2C31">
      <w:pPr>
        <w:pStyle w:val="Code"/>
      </w:pPr>
      <w:r w:rsidRPr="00AC2C31">
        <w:t xml:space="preserve">        return View("Success");</w:t>
      </w:r>
      <w:r w:rsidR="006973DB">
        <w:t xml:space="preserve">                                      #2</w:t>
      </w:r>
    </w:p>
    <w:p w:rsidR="00AC2C31" w:rsidRPr="00AC2C31" w:rsidRDefault="00AC2C31" w:rsidP="00AC2C31">
      <w:pPr>
        <w:pStyle w:val="Code"/>
      </w:pPr>
      <w:r w:rsidRPr="00AC2C31">
        <w:t xml:space="preserve">    }</w:t>
      </w:r>
    </w:p>
    <w:p w:rsidR="00AC2C31" w:rsidRPr="00AC2C31" w:rsidRDefault="00AC2C31" w:rsidP="00AC2C31">
      <w:pPr>
        <w:pStyle w:val="Code"/>
      </w:pPr>
      <w:r w:rsidRPr="00AC2C31">
        <w:t xml:space="preserve">    return View(new CompanyInput());</w:t>
      </w:r>
      <w:r w:rsidR="006973DB">
        <w:t xml:space="preserve">                                 #3</w:t>
      </w:r>
    </w:p>
    <w:p w:rsidR="00AC2C31" w:rsidRDefault="00AC2C31" w:rsidP="00AC2C31">
      <w:pPr>
        <w:pStyle w:val="Code"/>
      </w:pPr>
      <w:r w:rsidRPr="00AC2C31">
        <w:t>}</w:t>
      </w:r>
    </w:p>
    <w:p w:rsidR="00AC2C31" w:rsidRDefault="006973DB" w:rsidP="00AC2C31">
      <w:pPr>
        <w:pStyle w:val="Body"/>
      </w:pPr>
      <w:r>
        <w:t xml:space="preserve">In our Edit </w:t>
      </w:r>
      <w:commentRangeStart w:id="24"/>
      <w:commentRangeStart w:id="25"/>
      <w:r>
        <w:t xml:space="preserve">POST </w:t>
      </w:r>
      <w:commentRangeEnd w:id="24"/>
      <w:r w:rsidR="005E1FA3">
        <w:commentReference w:id="24"/>
      </w:r>
      <w:commentRangeEnd w:id="25"/>
      <w:r w:rsidR="004F2DC4">
        <w:commentReference w:id="25"/>
      </w:r>
      <w:r>
        <w:t xml:space="preserve">action, we first check to see if there are any </w:t>
      </w:r>
      <w:r w:rsidR="004C7AC8" w:rsidRPr="004C7AC8">
        <w:rPr>
          <w:rStyle w:val="CodeinText"/>
        </w:rPr>
        <w:t>ModelState</w:t>
      </w:r>
      <w:r>
        <w:t xml:space="preserve"> errors (1).  The MVC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engine places validation errors</w:t>
      </w:r>
      <w:r w:rsidR="00503E34">
        <w:fldChar w:fldCharType="begin"/>
      </w:r>
      <w:r w:rsidR="00503E34">
        <w:instrText xml:space="preserve"> XE "</w:instrText>
      </w:r>
      <w:r w:rsidR="00503E34" w:rsidRPr="00142FEC">
        <w:instrText>validation errors</w:instrText>
      </w:r>
      <w:r w:rsidR="00503E34">
        <w:instrText xml:space="preserve">" </w:instrText>
      </w:r>
      <w:r w:rsidR="00503E34">
        <w:fldChar w:fldCharType="end"/>
      </w:r>
      <w:r>
        <w:t xml:space="preserve"> in </w:t>
      </w:r>
      <w:r w:rsidR="004C7AC8" w:rsidRPr="004C7AC8">
        <w:rPr>
          <w:rStyle w:val="CodeinText"/>
        </w:rPr>
        <w:t>ModelState</w:t>
      </w:r>
      <w:r>
        <w:t xml:space="preserve">, aggregating the existence of any errors into the </w:t>
      </w:r>
      <w:r w:rsidR="004C7AC8" w:rsidRPr="004C7AC8">
        <w:rPr>
          <w:rStyle w:val="CodeinText"/>
        </w:rPr>
        <w:t>IsValid</w:t>
      </w:r>
      <w:r w:rsidR="00503E34">
        <w:rPr>
          <w:rStyle w:val="CodeinText"/>
        </w:rPr>
        <w:fldChar w:fldCharType="begin"/>
      </w:r>
      <w:r w:rsidR="00503E34">
        <w:instrText xml:space="preserve"> XE "</w:instrText>
      </w:r>
      <w:r w:rsidR="00503E34" w:rsidRPr="000E1F05">
        <w:rPr>
          <w:rStyle w:val="CodeinText"/>
        </w:rPr>
        <w:instrText>IsValid</w:instrText>
      </w:r>
      <w:r w:rsidR="00503E34">
        <w:instrText xml:space="preserve">" </w:instrText>
      </w:r>
      <w:r w:rsidR="00503E34">
        <w:rPr>
          <w:rStyle w:val="CodeinText"/>
        </w:rPr>
        <w:fldChar w:fldCharType="end"/>
      </w:r>
      <w:r>
        <w:t xml:space="preserve"> property.</w:t>
      </w:r>
      <w:r w:rsidR="004440ED">
        <w:t xml:space="preserve">  If there are no errors, we show the Success view (2).  Otherwise, we display the original Edit view, now with validation errors inline (3).  To display our validation errors, we simply need to post our form without the company name filled out.  The resulting page is shown in figure 15.2 below.</w:t>
      </w:r>
    </w:p>
    <w:p w:rsidR="004440ED" w:rsidRDefault="004440ED" w:rsidP="004440ED">
      <w:pPr>
        <w:pStyle w:val="Figure"/>
      </w:pPr>
      <w:r w:rsidRPr="004440ED">
        <w:rPr>
          <w:noProof/>
        </w:rPr>
        <w:lastRenderedPageBreak/>
        <w:drawing>
          <wp:inline distT="0" distB="0" distL="0" distR="0">
            <wp:extent cx="4800600" cy="316831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800600" cy="3168315"/>
                    </a:xfrm>
                    <a:prstGeom prst="rect">
                      <a:avLst/>
                    </a:prstGeom>
                    <a:noFill/>
                    <a:ln w="9525">
                      <a:noFill/>
                      <a:miter lim="800000"/>
                      <a:headEnd/>
                      <a:tailEnd/>
                    </a:ln>
                  </pic:spPr>
                </pic:pic>
              </a:graphicData>
            </a:graphic>
          </wp:inline>
        </w:drawing>
      </w:r>
    </w:p>
    <w:p w:rsidR="004440ED" w:rsidRDefault="00DA05A8" w:rsidP="004440ED">
      <w:pPr>
        <w:pStyle w:val="FigureCaption"/>
      </w:pPr>
      <w:r>
        <w:t>Figure 15.2 Validation error from the missing company name field</w:t>
      </w:r>
    </w:p>
    <w:p w:rsidR="00DA05A8" w:rsidRPr="00DA05A8" w:rsidRDefault="00DA05A8" w:rsidP="00DA05A8">
      <w:pPr>
        <w:pStyle w:val="Body"/>
      </w:pPr>
      <w:r>
        <w:t>By submitting a form with the missing company name field, our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message showed up correctly.  To display the validation message, we needed to first decorate our model with the Data Annotations</w:t>
      </w:r>
      <w:r w:rsidR="00503E34">
        <w:fldChar w:fldCharType="begin"/>
      </w:r>
      <w:r w:rsidR="00503E34">
        <w:instrText xml:space="preserve"> XE "</w:instrText>
      </w:r>
      <w:r w:rsidR="00503E34" w:rsidRPr="00994889">
        <w:instrText>Data Annotations</w:instrText>
      </w:r>
      <w:r w:rsidR="00503E34">
        <w:instrText xml:space="preserve">" </w:instrText>
      </w:r>
      <w:r w:rsidR="00503E34">
        <w:fldChar w:fldCharType="end"/>
      </w:r>
      <w:r>
        <w:t xml:space="preserve"> validation attribute.  Next, we added code in our controller action to handle validation errors</w:t>
      </w:r>
      <w:r w:rsidR="00503E34">
        <w:fldChar w:fldCharType="begin"/>
      </w:r>
      <w:r w:rsidR="00503E34">
        <w:instrText xml:space="preserve"> XE "</w:instrText>
      </w:r>
      <w:r w:rsidR="00503E34" w:rsidRPr="00142FEC">
        <w:instrText>validation errors</w:instrText>
      </w:r>
      <w:r w:rsidR="00503E34">
        <w:instrText xml:space="preserve">" </w:instrText>
      </w:r>
      <w:r w:rsidR="00503E34">
        <w:fldChar w:fldCharType="end"/>
      </w:r>
      <w:r>
        <w:t xml:space="preserve">.  Finally, we used the appropriate </w:t>
      </w:r>
      <w:r w:rsidR="004C7AC8" w:rsidRPr="004C7AC8">
        <w:rPr>
          <w:rStyle w:val="CodeinText"/>
        </w:rPr>
        <w:t>HtmlHelper</w:t>
      </w:r>
      <w:r w:rsidR="00503E34">
        <w:rPr>
          <w:rStyle w:val="CodeinText"/>
        </w:rPr>
        <w:fldChar w:fldCharType="begin"/>
      </w:r>
      <w:r w:rsidR="00503E34">
        <w:instrText xml:space="preserve"> XE "</w:instrText>
      </w:r>
      <w:r w:rsidR="00503E34" w:rsidRPr="00A408E1">
        <w:rPr>
          <w:rStyle w:val="CodeinText"/>
        </w:rPr>
        <w:instrText>HtmlHelper</w:instrText>
      </w:r>
      <w:r w:rsidR="00503E34">
        <w:instrText xml:space="preserve">" </w:instrText>
      </w:r>
      <w:r w:rsidR="00503E34">
        <w:rPr>
          <w:rStyle w:val="CodeinText"/>
        </w:rPr>
        <w:fldChar w:fldCharType="end"/>
      </w:r>
      <w:r>
        <w:t xml:space="preserve"> extensions to display our validation errors.  In the figure above, there is still a problem with our screen and the validation error message.  Both the validation error message and input label are displayed as "CompanyName" with no space.  However, we would like to always include spaces between words in our labels.  One way of fixing the label would be to include a </w:t>
      </w:r>
      <w:r w:rsidR="004C7AC8" w:rsidRPr="004C7AC8">
        <w:rPr>
          <w:rStyle w:val="CodeinText"/>
        </w:rPr>
        <w:t>DisplayNameAttribute</w:t>
      </w:r>
      <w:r w:rsidR="00503E34">
        <w:rPr>
          <w:rStyle w:val="CodeinText"/>
        </w:rPr>
        <w:fldChar w:fldCharType="begin"/>
      </w:r>
      <w:r w:rsidR="00503E34">
        <w:instrText xml:space="preserve"> XE "</w:instrText>
      </w:r>
      <w:r w:rsidR="00503E34" w:rsidRPr="00D82104">
        <w:rPr>
          <w:rStyle w:val="CodeinText"/>
        </w:rPr>
        <w:instrText>DisplayNameAttribute</w:instrText>
      </w:r>
      <w:r w:rsidR="00503E34">
        <w:instrText xml:space="preserve">" </w:instrText>
      </w:r>
      <w:r w:rsidR="00503E34">
        <w:rPr>
          <w:rStyle w:val="CodeinText"/>
        </w:rPr>
        <w:fldChar w:fldCharType="end"/>
      </w:r>
      <w:r>
        <w:t xml:space="preserve"> (part of the System.ComponentModel namespace</w:t>
      </w:r>
      <w:r w:rsidR="00503E34">
        <w:fldChar w:fldCharType="begin"/>
      </w:r>
      <w:r w:rsidR="00503E34">
        <w:instrText xml:space="preserve"> XE "</w:instrText>
      </w:r>
      <w:r w:rsidR="00503E34" w:rsidRPr="00666691">
        <w:instrText>System.ComponentModel namespace</w:instrText>
      </w:r>
      <w:r w:rsidR="00503E34">
        <w:instrText xml:space="preserve">" </w:instrText>
      </w:r>
      <w:r w:rsidR="00503E34">
        <w:fldChar w:fldCharType="end"/>
      </w:r>
      <w:r>
        <w:t xml:space="preserve">).  Since it is a common occurrence to simply display the property name with spaces between words, we will examine extending the built-in </w:t>
      </w:r>
      <w:r w:rsidR="004C7AC8" w:rsidRPr="004C7AC8">
        <w:rPr>
          <w:rStyle w:val="CodeinText"/>
        </w:rPr>
        <w:t>ModelMeta</w:t>
      </w:r>
      <w:r w:rsidR="005E1FA3">
        <w:rPr>
          <w:rStyle w:val="CodeinText"/>
        </w:rPr>
        <w:t>d</w:t>
      </w:r>
      <w:r w:rsidR="004C7AC8" w:rsidRPr="004C7AC8">
        <w:rPr>
          <w:rStyle w:val="CodeinText"/>
        </w:rPr>
        <w:t>ataProvider</w:t>
      </w:r>
      <w:r w:rsidR="00503E34">
        <w:rPr>
          <w:rStyle w:val="CodeinText"/>
        </w:rPr>
        <w:fldChar w:fldCharType="begin"/>
      </w:r>
      <w:r w:rsidR="00503E34">
        <w:instrText xml:space="preserve"> XE "</w:instrText>
      </w:r>
      <w:r w:rsidR="00503E34" w:rsidRPr="00AA3FFA">
        <w:rPr>
          <w:rStyle w:val="CodeinText"/>
        </w:rPr>
        <w:instrText>ModelMetadataProvider</w:instrText>
      </w:r>
      <w:r w:rsidR="00503E34">
        <w:instrText xml:space="preserve">" </w:instrText>
      </w:r>
      <w:r w:rsidR="00503E34">
        <w:rPr>
          <w:rStyle w:val="CodeinText"/>
        </w:rPr>
        <w:fldChar w:fldCharType="end"/>
      </w:r>
      <w:r w:rsidR="005E1FA3">
        <w:t xml:space="preserve"> </w:t>
      </w:r>
      <w:r>
        <w:t>class to autom</w:t>
      </w:r>
      <w:r w:rsidR="00F02794">
        <w:t>atically include spaces.</w:t>
      </w:r>
    </w:p>
    <w:p w:rsidR="002A2E39" w:rsidRDefault="002A2E39" w:rsidP="002A2E39">
      <w:pPr>
        <w:pStyle w:val="Head1"/>
      </w:pPr>
      <w:r>
        <w:t xml:space="preserve">15.2 Extending the </w:t>
      </w:r>
      <w:r w:rsidR="005E1FA3">
        <w:t>ModelMetadataProvider</w:t>
      </w:r>
      <w:r w:rsidR="00503E34">
        <w:fldChar w:fldCharType="begin"/>
      </w:r>
      <w:r w:rsidR="00503E34">
        <w:instrText xml:space="preserve"> XE "</w:instrText>
      </w:r>
      <w:r w:rsidR="00503E34" w:rsidRPr="00AA3FFA">
        <w:rPr>
          <w:rStyle w:val="CodeinText"/>
        </w:rPr>
        <w:instrText>ModelMetadataProvider</w:instrText>
      </w:r>
      <w:r w:rsidR="00503E34">
        <w:instrText xml:space="preserve">" </w:instrText>
      </w:r>
      <w:r w:rsidR="00503E34">
        <w:fldChar w:fldCharType="end"/>
      </w:r>
    </w:p>
    <w:p w:rsidR="00F02794" w:rsidRDefault="00675EE9" w:rsidP="00F02794">
      <w:pPr>
        <w:pStyle w:val="Body1"/>
      </w:pPr>
      <w:r>
        <w:t xml:space="preserve">As we saw in </w:t>
      </w:r>
      <w:commentRangeStart w:id="26"/>
      <w:commentRangeStart w:id="27"/>
      <w:r>
        <w:t xml:space="preserve">the previous section, </w:t>
      </w:r>
      <w:commentRangeEnd w:id="26"/>
      <w:r w:rsidR="00991A05">
        <w:rPr>
          <w:rStyle w:val="CommentReference"/>
          <w:vanish/>
        </w:rPr>
        <w:commentReference w:id="26"/>
      </w:r>
      <w:commentRangeEnd w:id="27"/>
      <w:r w:rsidR="00973585">
        <w:commentReference w:id="27"/>
      </w:r>
      <w:r>
        <w:t>many new features in ASP.NET MVC 2 use model metadata.  Templates use model metadata to display input elements and display text, and the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providers use model metadata to execute validation.  The model metadata is </w:t>
      </w:r>
      <w:r>
        <w:lastRenderedPageBreak/>
        <w:t xml:space="preserve">populated from an implementation of a </w:t>
      </w:r>
      <w:r w:rsidR="004C7AC8" w:rsidRPr="004C7AC8">
        <w:rPr>
          <w:rStyle w:val="CodeinText"/>
        </w:rPr>
        <w:t>ModelMetadataProvider</w:t>
      </w:r>
      <w:r w:rsidR="00503E34">
        <w:rPr>
          <w:rStyle w:val="CodeinText"/>
        </w:rPr>
        <w:fldChar w:fldCharType="begin"/>
      </w:r>
      <w:r w:rsidR="00503E34">
        <w:instrText xml:space="preserve"> XE "</w:instrText>
      </w:r>
      <w:r w:rsidR="00503E34" w:rsidRPr="00AA3FFA">
        <w:rPr>
          <w:rStyle w:val="CodeinText"/>
        </w:rPr>
        <w:instrText>ModelMetadataProvider</w:instrText>
      </w:r>
      <w:r w:rsidR="00503E34">
        <w:instrText xml:space="preserve">" </w:instrText>
      </w:r>
      <w:r w:rsidR="00503E34">
        <w:rPr>
          <w:rStyle w:val="CodeinText"/>
        </w:rPr>
        <w:fldChar w:fldCharType="end"/>
      </w:r>
      <w:r w:rsidR="009C3D3D">
        <w:t xml:space="preserve"> class, which by default is the </w:t>
      </w:r>
      <w:r w:rsidR="004C7AC8" w:rsidRPr="004C7AC8">
        <w:rPr>
          <w:rStyle w:val="CodeinText"/>
        </w:rPr>
        <w:t>DataAnnotationsModelMetadataProvider</w:t>
      </w:r>
      <w:r w:rsidR="00503E34">
        <w:rPr>
          <w:rStyle w:val="CodeinText"/>
        </w:rPr>
        <w:fldChar w:fldCharType="begin"/>
      </w:r>
      <w:r w:rsidR="00503E34">
        <w:instrText xml:space="preserve"> XE "</w:instrText>
      </w:r>
      <w:r w:rsidR="00503E34" w:rsidRPr="00546495">
        <w:rPr>
          <w:rStyle w:val="CodeinText"/>
        </w:rPr>
        <w:instrText>DataAnnotationsModelMetadataProvider</w:instrText>
      </w:r>
      <w:r w:rsidR="00503E34">
        <w:instrText xml:space="preserve">" </w:instrText>
      </w:r>
      <w:r w:rsidR="00503E34">
        <w:rPr>
          <w:rStyle w:val="CodeinText"/>
        </w:rPr>
        <w:fldChar w:fldCharType="end"/>
      </w:r>
      <w:r w:rsidR="009C3D3D">
        <w:t xml:space="preserve"> class.</w:t>
      </w:r>
    </w:p>
    <w:p w:rsidR="009C3D3D" w:rsidRDefault="00C84410" w:rsidP="009C3D3D">
      <w:pPr>
        <w:pStyle w:val="Body"/>
      </w:pPr>
      <w:r>
        <w:t>If we want our model metadata to be populated from sources other than Data Annotations</w:t>
      </w:r>
      <w:r w:rsidR="00503E34">
        <w:fldChar w:fldCharType="begin"/>
      </w:r>
      <w:r w:rsidR="00503E34">
        <w:instrText xml:space="preserve"> XE "</w:instrText>
      </w:r>
      <w:r w:rsidR="00503E34" w:rsidRPr="00994889">
        <w:instrText>Data Annotations</w:instrText>
      </w:r>
      <w:r w:rsidR="00503E34">
        <w:instrText xml:space="preserve">" </w:instrText>
      </w:r>
      <w:r w:rsidR="00503E34">
        <w:fldChar w:fldCharType="end"/>
      </w:r>
      <w:r>
        <w:t xml:space="preserve">, we would need to create a </w:t>
      </w:r>
      <w:r w:rsidR="004C7AC8" w:rsidRPr="004C7AC8">
        <w:rPr>
          <w:rStyle w:val="CodeinText"/>
        </w:rPr>
        <w:t>ModelMetadataProvider</w:t>
      </w:r>
      <w:r w:rsidR="00503E34">
        <w:rPr>
          <w:rStyle w:val="CodeinText"/>
        </w:rPr>
        <w:fldChar w:fldCharType="begin"/>
      </w:r>
      <w:r w:rsidR="00503E34">
        <w:instrText xml:space="preserve"> XE "</w:instrText>
      </w:r>
      <w:r w:rsidR="00503E34" w:rsidRPr="00AA3FFA">
        <w:rPr>
          <w:rStyle w:val="CodeinText"/>
        </w:rPr>
        <w:instrText>ModelMetadataProvider</w:instrText>
      </w:r>
      <w:r w:rsidR="00503E34">
        <w:instrText xml:space="preserve">" </w:instrText>
      </w:r>
      <w:r w:rsidR="00503E34">
        <w:rPr>
          <w:rStyle w:val="CodeinText"/>
        </w:rPr>
        <w:fldChar w:fldCharType="end"/>
      </w:r>
      <w:r>
        <w:t xml:space="preserve"> implementation, shown in listing 15.4 below.</w:t>
      </w:r>
    </w:p>
    <w:p w:rsidR="00C84410" w:rsidRDefault="00C84410" w:rsidP="00C84410">
      <w:pPr>
        <w:pStyle w:val="CodeListingCaption"/>
      </w:pPr>
      <w:r>
        <w:t>Listing 15.4 The abstract ModelMetadataProvider</w:t>
      </w:r>
      <w:r w:rsidR="00503E34">
        <w:fldChar w:fldCharType="begin"/>
      </w:r>
      <w:r w:rsidR="00503E34">
        <w:instrText xml:space="preserve"> XE "</w:instrText>
      </w:r>
      <w:r w:rsidR="00503E34" w:rsidRPr="00AA3FFA">
        <w:rPr>
          <w:rStyle w:val="CodeinText"/>
        </w:rPr>
        <w:instrText>ModelMetadataProvider</w:instrText>
      </w:r>
      <w:r w:rsidR="00503E34">
        <w:instrText xml:space="preserve">" </w:instrText>
      </w:r>
      <w:r w:rsidR="00503E34">
        <w:fldChar w:fldCharType="end"/>
      </w:r>
      <w:r>
        <w:t xml:space="preserve"> class</w:t>
      </w:r>
    </w:p>
    <w:p w:rsidR="00C84410" w:rsidRPr="00C84410" w:rsidRDefault="00C84410" w:rsidP="00C84410">
      <w:pPr>
        <w:pStyle w:val="Code"/>
      </w:pPr>
      <w:commentRangeStart w:id="28"/>
      <w:r w:rsidRPr="00C84410">
        <w:t>public abstract class ModelMetadataProvider</w:t>
      </w:r>
      <w:r w:rsidR="00503E34">
        <w:fldChar w:fldCharType="begin"/>
      </w:r>
      <w:r w:rsidR="00503E34">
        <w:instrText xml:space="preserve"> XE "</w:instrText>
      </w:r>
      <w:r w:rsidR="00503E34" w:rsidRPr="00AA3FFA">
        <w:rPr>
          <w:rStyle w:val="CodeinText"/>
        </w:rPr>
        <w:instrText>ModelMetadataProvider</w:instrText>
      </w:r>
      <w:r w:rsidR="00503E34">
        <w:instrText xml:space="preserve">" </w:instrText>
      </w:r>
      <w:r w:rsidR="00503E34">
        <w:fldChar w:fldCharType="end"/>
      </w:r>
      <w:r w:rsidRPr="00C84410">
        <w:t xml:space="preserve"> {</w:t>
      </w:r>
    </w:p>
    <w:p w:rsidR="00C84410" w:rsidRPr="00C84410" w:rsidRDefault="00C84410" w:rsidP="00C84410">
      <w:pPr>
        <w:pStyle w:val="Code"/>
      </w:pPr>
      <w:r w:rsidRPr="00C84410">
        <w:t xml:space="preserve">    public abstract IEnumerable&lt;ModelMetadata</w:t>
      </w:r>
      <w:r w:rsidR="00503E34">
        <w:fldChar w:fldCharType="begin"/>
      </w:r>
      <w:r w:rsidR="00503E34">
        <w:instrText xml:space="preserve"> XE "</w:instrText>
      </w:r>
      <w:r w:rsidR="00503E34" w:rsidRPr="00F0564C">
        <w:rPr>
          <w:rStyle w:val="CodeinText"/>
        </w:rPr>
        <w:instrText>ModelMetadata</w:instrText>
      </w:r>
      <w:r w:rsidR="00503E34">
        <w:instrText xml:space="preserve">" </w:instrText>
      </w:r>
      <w:r w:rsidR="00503E34">
        <w:fldChar w:fldCharType="end"/>
      </w:r>
      <w:r w:rsidRPr="00C84410">
        <w:t xml:space="preserve">&gt; </w:t>
      </w:r>
      <w:r w:rsidR="005E1FA3">
        <w:t xml:space="preserve">                    |#1</w:t>
      </w:r>
    </w:p>
    <w:p w:rsidR="005E1FA3" w:rsidRDefault="00C84410" w:rsidP="00C84410">
      <w:pPr>
        <w:pStyle w:val="Code"/>
      </w:pPr>
      <w:r w:rsidRPr="00C84410">
        <w:t xml:space="preserve">        GetMetadataForProperties(object container, </w:t>
      </w:r>
      <w:r w:rsidR="005E1FA3">
        <w:t xml:space="preserve">                |#1</w:t>
      </w:r>
    </w:p>
    <w:p w:rsidR="00C84410" w:rsidRPr="00C84410" w:rsidRDefault="005E1FA3" w:rsidP="00C84410">
      <w:pPr>
        <w:pStyle w:val="Code"/>
      </w:pPr>
      <w:r>
        <w:t xml:space="preserve">                    </w:t>
      </w:r>
      <w:r w:rsidR="00C84410" w:rsidRPr="00C84410">
        <w:t>Type containerType);</w:t>
      </w:r>
      <w:r w:rsidR="00973585">
        <w:t xml:space="preserve"> </w:t>
      </w:r>
      <w:r>
        <w:t xml:space="preserve">                         </w:t>
      </w:r>
      <w:r w:rsidR="00973585">
        <w:t xml:space="preserve"> </w:t>
      </w:r>
      <w:r>
        <w:t>|</w:t>
      </w:r>
      <w:r w:rsidR="00973585">
        <w:t>#1</w:t>
      </w:r>
    </w:p>
    <w:p w:rsidR="00C84410" w:rsidRPr="00C84410" w:rsidRDefault="00C84410" w:rsidP="00C84410">
      <w:pPr>
        <w:pStyle w:val="Code"/>
      </w:pPr>
    </w:p>
    <w:p w:rsidR="00C84410" w:rsidRPr="00C84410" w:rsidRDefault="00C84410" w:rsidP="00C84410">
      <w:pPr>
        <w:pStyle w:val="Code"/>
      </w:pPr>
      <w:r w:rsidRPr="00C84410">
        <w:t xml:space="preserve">    public abstract ModelMetadata</w:t>
      </w:r>
      <w:r w:rsidR="00503E34">
        <w:fldChar w:fldCharType="begin"/>
      </w:r>
      <w:r w:rsidR="00503E34">
        <w:instrText xml:space="preserve"> XE "</w:instrText>
      </w:r>
      <w:r w:rsidR="00503E34" w:rsidRPr="00F0564C">
        <w:rPr>
          <w:rStyle w:val="CodeinText"/>
        </w:rPr>
        <w:instrText>ModelMetadata</w:instrText>
      </w:r>
      <w:r w:rsidR="00503E34">
        <w:instrText xml:space="preserve">" </w:instrText>
      </w:r>
      <w:r w:rsidR="00503E34">
        <w:fldChar w:fldCharType="end"/>
      </w:r>
      <w:r w:rsidRPr="00C84410">
        <w:t xml:space="preserve"> </w:t>
      </w:r>
      <w:r w:rsidR="005E1FA3">
        <w:t xml:space="preserve">                                 |#2</w:t>
      </w:r>
    </w:p>
    <w:p w:rsidR="005E1FA3" w:rsidRDefault="00C84410" w:rsidP="00C84410">
      <w:pPr>
        <w:pStyle w:val="Code"/>
      </w:pPr>
      <w:r w:rsidRPr="00C84410">
        <w:t xml:space="preserve">        GetMetadataForProperty(Func&lt;object&gt; modelAccessor, </w:t>
      </w:r>
      <w:r w:rsidR="005E1FA3">
        <w:t xml:space="preserve">        |#2</w:t>
      </w:r>
    </w:p>
    <w:p w:rsidR="00C84410" w:rsidRPr="00C84410" w:rsidRDefault="005E1FA3" w:rsidP="00C84410">
      <w:pPr>
        <w:pStyle w:val="Code"/>
      </w:pPr>
      <w:r>
        <w:t xml:space="preserve">           </w:t>
      </w:r>
      <w:r w:rsidR="00C84410" w:rsidRPr="00C84410">
        <w:t>Type containerType, string propertyName);</w:t>
      </w:r>
      <w:r>
        <w:t xml:space="preserve">               |</w:t>
      </w:r>
      <w:r w:rsidR="00973585">
        <w:t>#2</w:t>
      </w:r>
    </w:p>
    <w:p w:rsidR="00C84410" w:rsidRPr="00C84410" w:rsidRDefault="00C84410" w:rsidP="00C84410">
      <w:pPr>
        <w:pStyle w:val="Code"/>
      </w:pPr>
    </w:p>
    <w:p w:rsidR="00C84410" w:rsidRPr="00C84410" w:rsidRDefault="00C84410" w:rsidP="00C84410">
      <w:pPr>
        <w:pStyle w:val="Code"/>
      </w:pPr>
      <w:r w:rsidRPr="00C84410">
        <w:t xml:space="preserve">    public abstract ModelMetadata</w:t>
      </w:r>
      <w:r w:rsidR="00503E34">
        <w:fldChar w:fldCharType="begin"/>
      </w:r>
      <w:r w:rsidR="00503E34">
        <w:instrText xml:space="preserve"> XE "</w:instrText>
      </w:r>
      <w:r w:rsidR="00503E34" w:rsidRPr="00F0564C">
        <w:rPr>
          <w:rStyle w:val="CodeinText"/>
        </w:rPr>
        <w:instrText>ModelMetadata</w:instrText>
      </w:r>
      <w:r w:rsidR="00503E34">
        <w:instrText xml:space="preserve">" </w:instrText>
      </w:r>
      <w:r w:rsidR="00503E34">
        <w:fldChar w:fldCharType="end"/>
      </w:r>
      <w:r w:rsidRPr="00C84410">
        <w:t xml:space="preserve"> </w:t>
      </w:r>
      <w:r w:rsidR="005E1FA3">
        <w:t xml:space="preserve">                                 |#3</w:t>
      </w:r>
    </w:p>
    <w:p w:rsidR="005E1FA3" w:rsidRDefault="00C84410" w:rsidP="00C84410">
      <w:pPr>
        <w:pStyle w:val="Code"/>
      </w:pPr>
      <w:r w:rsidRPr="00C84410">
        <w:t xml:space="preserve">        GetMetadataForType(Func&lt;object&gt; modelAccessor, </w:t>
      </w:r>
      <w:r w:rsidR="005E1FA3">
        <w:t xml:space="preserve">            |#3</w:t>
      </w:r>
    </w:p>
    <w:p w:rsidR="00C84410" w:rsidRPr="00C84410" w:rsidRDefault="005E1FA3" w:rsidP="00C84410">
      <w:pPr>
        <w:pStyle w:val="Code"/>
      </w:pPr>
      <w:r>
        <w:t xml:space="preserve">            </w:t>
      </w:r>
      <w:r w:rsidR="00C84410" w:rsidRPr="00C84410">
        <w:t>Type modelType);</w:t>
      </w:r>
      <w:r w:rsidR="00973585">
        <w:t xml:space="preserve">  </w:t>
      </w:r>
      <w:r>
        <w:t xml:space="preserve">                                     |</w:t>
      </w:r>
      <w:r w:rsidR="00973585">
        <w:t>#3</w:t>
      </w:r>
    </w:p>
    <w:p w:rsidR="00C84410" w:rsidRDefault="00C84410" w:rsidP="00C84410">
      <w:pPr>
        <w:pStyle w:val="Code"/>
      </w:pPr>
      <w:r w:rsidRPr="00C84410">
        <w:t>}</w:t>
      </w:r>
    </w:p>
    <w:commentRangeEnd w:id="28"/>
    <w:p w:rsidR="00973585" w:rsidRDefault="00991A05" w:rsidP="00C84410">
      <w:pPr>
        <w:pStyle w:val="Body"/>
      </w:pPr>
      <w:r>
        <w:rPr>
          <w:rStyle w:val="CommentReference"/>
          <w:vanish/>
        </w:rPr>
        <w:commentReference w:id="28"/>
      </w:r>
      <w:commentRangeStart w:id="29"/>
      <w:r w:rsidR="00973585">
        <w:t xml:space="preserve">The </w:t>
      </w:r>
      <w:r w:rsidR="004C7AC8" w:rsidRPr="004C7AC8">
        <w:rPr>
          <w:rStyle w:val="CodeinText"/>
        </w:rPr>
        <w:t>ModelMetadataProvider</w:t>
      </w:r>
      <w:r w:rsidR="00503E34">
        <w:rPr>
          <w:rStyle w:val="CodeinText"/>
        </w:rPr>
        <w:fldChar w:fldCharType="begin"/>
      </w:r>
      <w:r w:rsidR="00503E34">
        <w:instrText xml:space="preserve"> XE "</w:instrText>
      </w:r>
      <w:r w:rsidR="00503E34" w:rsidRPr="00AA3FFA">
        <w:rPr>
          <w:rStyle w:val="CodeinText"/>
        </w:rPr>
        <w:instrText>ModelMetadataProvider</w:instrText>
      </w:r>
      <w:r w:rsidR="00503E34">
        <w:instrText xml:space="preserve">" </w:instrText>
      </w:r>
      <w:r w:rsidR="00503E34">
        <w:rPr>
          <w:rStyle w:val="CodeinText"/>
        </w:rPr>
        <w:fldChar w:fldCharType="end"/>
      </w:r>
      <w:r w:rsidR="00973585">
        <w:t xml:space="preserve"> class includes methods to get </w:t>
      </w:r>
      <w:r w:rsidR="004C7AC8" w:rsidRPr="004C7AC8">
        <w:rPr>
          <w:rStyle w:val="CodeinText"/>
        </w:rPr>
        <w:t>ModelMetadata</w:t>
      </w:r>
      <w:r w:rsidR="00503E34">
        <w:rPr>
          <w:rStyle w:val="CodeinText"/>
        </w:rPr>
        <w:fldChar w:fldCharType="begin"/>
      </w:r>
      <w:r w:rsidR="00503E34">
        <w:instrText xml:space="preserve"> XE "</w:instrText>
      </w:r>
      <w:r w:rsidR="00503E34" w:rsidRPr="00F0564C">
        <w:rPr>
          <w:rStyle w:val="CodeinText"/>
        </w:rPr>
        <w:instrText>ModelMetadata</w:instrText>
      </w:r>
      <w:r w:rsidR="00503E34">
        <w:instrText xml:space="preserve">" </w:instrText>
      </w:r>
      <w:r w:rsidR="00503E34">
        <w:rPr>
          <w:rStyle w:val="CodeinText"/>
        </w:rPr>
        <w:fldChar w:fldCharType="end"/>
      </w:r>
      <w:r w:rsidR="00973585">
        <w:t xml:space="preserve"> for each member in the type (1), </w:t>
      </w:r>
      <w:r w:rsidR="004C7AC8" w:rsidRPr="004C7AC8">
        <w:rPr>
          <w:rStyle w:val="CodeinText"/>
        </w:rPr>
        <w:t>ModelMetadata</w:t>
      </w:r>
      <w:r w:rsidR="00973585">
        <w:t xml:space="preserve"> for a specific property (2), and </w:t>
      </w:r>
      <w:r w:rsidR="004C7AC8" w:rsidRPr="004C7AC8">
        <w:rPr>
          <w:rStyle w:val="CodeinText"/>
        </w:rPr>
        <w:t>ModelMetadata</w:t>
      </w:r>
      <w:r w:rsidR="00973585">
        <w:t xml:space="preserve"> for </w:t>
      </w:r>
      <w:r w:rsidR="00F4036C">
        <w:t xml:space="preserve">a particular type </w:t>
      </w:r>
      <w:r w:rsidR="00973585">
        <w:t xml:space="preserve">(3).  </w:t>
      </w:r>
      <w:commentRangeEnd w:id="29"/>
      <w:r w:rsidR="00973585">
        <w:commentReference w:id="29"/>
      </w:r>
      <w:r w:rsidR="00C84410">
        <w:t xml:space="preserve">However, we only need to override specific behavior of the existing </w:t>
      </w:r>
      <w:r w:rsidR="004C7AC8" w:rsidRPr="004C7AC8">
        <w:rPr>
          <w:rStyle w:val="CodeinText"/>
        </w:rPr>
        <w:t>DataAnnotationsModelMetadataProvider</w:t>
      </w:r>
      <w:r w:rsidR="00503E34">
        <w:rPr>
          <w:rStyle w:val="CodeinText"/>
        </w:rPr>
        <w:fldChar w:fldCharType="begin"/>
      </w:r>
      <w:r w:rsidR="00503E34">
        <w:instrText xml:space="preserve"> XE "</w:instrText>
      </w:r>
      <w:r w:rsidR="00503E34" w:rsidRPr="00546495">
        <w:rPr>
          <w:rStyle w:val="CodeinText"/>
        </w:rPr>
        <w:instrText>DataAnnotationsModelMetadataProvider</w:instrText>
      </w:r>
      <w:r w:rsidR="00503E34">
        <w:instrText xml:space="preserve">" </w:instrText>
      </w:r>
      <w:r w:rsidR="00503E34">
        <w:rPr>
          <w:rStyle w:val="CodeinText"/>
        </w:rPr>
        <w:fldChar w:fldCharType="end"/>
      </w:r>
      <w:r w:rsidR="00C84410">
        <w:t xml:space="preserve"> class.  </w:t>
      </w:r>
      <w:r w:rsidR="0065096B">
        <w:t xml:space="preserve">To assist in model metadata scenarios where the metadata is pulled from traditional classes, properties and attributes, the </w:t>
      </w:r>
      <w:r w:rsidR="004C7AC8" w:rsidRPr="004C7AC8">
        <w:rPr>
          <w:rStyle w:val="CodeinText"/>
        </w:rPr>
        <w:t>AssociatedMetadataProvider</w:t>
      </w:r>
      <w:r w:rsidR="00503E34">
        <w:rPr>
          <w:rStyle w:val="CodeinText"/>
        </w:rPr>
        <w:fldChar w:fldCharType="begin"/>
      </w:r>
      <w:r w:rsidR="00503E34">
        <w:instrText xml:space="preserve"> XE "</w:instrText>
      </w:r>
      <w:r w:rsidR="00503E34" w:rsidRPr="00BB6F84">
        <w:rPr>
          <w:rStyle w:val="CodeinText"/>
        </w:rPr>
        <w:instrText>AssociatedMetadataProvider</w:instrText>
      </w:r>
      <w:r w:rsidR="00503E34">
        <w:instrText xml:space="preserve">" </w:instrText>
      </w:r>
      <w:r w:rsidR="00503E34">
        <w:rPr>
          <w:rStyle w:val="CodeinText"/>
        </w:rPr>
        <w:fldChar w:fldCharType="end"/>
      </w:r>
      <w:r w:rsidR="0065096B">
        <w:t xml:space="preserve"> class provides some common functionality.  Derived classes, such as the </w:t>
      </w:r>
      <w:r w:rsidR="004C7AC8" w:rsidRPr="004C7AC8">
        <w:rPr>
          <w:rStyle w:val="CodeinText"/>
        </w:rPr>
        <w:t>DataAnnotationsModelMetadataProvider</w:t>
      </w:r>
      <w:r w:rsidR="0065096B">
        <w:t xml:space="preserve"> class, only need to build </w:t>
      </w:r>
      <w:r w:rsidR="004C7AC8" w:rsidRPr="004C7AC8">
        <w:rPr>
          <w:rStyle w:val="CodeinText"/>
        </w:rPr>
        <w:t>ModelMetadata</w:t>
      </w:r>
      <w:r w:rsidR="00503E34">
        <w:rPr>
          <w:rStyle w:val="CodeinText"/>
        </w:rPr>
        <w:fldChar w:fldCharType="begin"/>
      </w:r>
      <w:r w:rsidR="00503E34">
        <w:instrText xml:space="preserve"> XE "</w:instrText>
      </w:r>
      <w:r w:rsidR="00503E34" w:rsidRPr="00FE090D">
        <w:rPr>
          <w:rStyle w:val="CodeinText"/>
        </w:rPr>
        <w:instrText>ModelMetadata</w:instrText>
      </w:r>
      <w:r w:rsidR="00503E34">
        <w:instrText xml:space="preserve">" </w:instrText>
      </w:r>
      <w:r w:rsidR="00503E34">
        <w:rPr>
          <w:rStyle w:val="CodeinText"/>
        </w:rPr>
        <w:fldChar w:fldCharType="end"/>
      </w:r>
      <w:r w:rsidR="0065096B">
        <w:t xml:space="preserve"> from already-discovered attributes.  In our case, we want to modify the behavior of the </w:t>
      </w:r>
      <w:r w:rsidR="004C7AC8" w:rsidRPr="004C7AC8">
        <w:rPr>
          <w:rStyle w:val="CodeinText"/>
        </w:rPr>
        <w:t>DisplayName</w:t>
      </w:r>
      <w:r w:rsidR="00503E34">
        <w:rPr>
          <w:rStyle w:val="CodeinText"/>
        </w:rPr>
        <w:fldChar w:fldCharType="begin"/>
      </w:r>
      <w:r w:rsidR="00503E34">
        <w:instrText xml:space="preserve"> XE "</w:instrText>
      </w:r>
      <w:r w:rsidR="00503E34" w:rsidRPr="001071F2">
        <w:rPr>
          <w:rStyle w:val="CodeinText"/>
        </w:rPr>
        <w:instrText>DisplayName</w:instrText>
      </w:r>
      <w:r w:rsidR="00503E34">
        <w:instrText xml:space="preserve">" </w:instrText>
      </w:r>
      <w:r w:rsidR="00503E34">
        <w:rPr>
          <w:rStyle w:val="CodeinText"/>
        </w:rPr>
        <w:fldChar w:fldCharType="end"/>
      </w:r>
      <w:r w:rsidR="0065096B">
        <w:t xml:space="preserve"> model metadata.  In the built-in case, the </w:t>
      </w:r>
      <w:r w:rsidR="004C7AC8" w:rsidRPr="004C7AC8">
        <w:rPr>
          <w:rStyle w:val="CodeinText"/>
        </w:rPr>
        <w:t>ModelMetadata</w:t>
      </w:r>
      <w:r w:rsidR="0065096B">
        <w:t xml:space="preserve">'s </w:t>
      </w:r>
      <w:r w:rsidR="004C7AC8" w:rsidRPr="004C7AC8">
        <w:rPr>
          <w:rStyle w:val="CodeinText"/>
        </w:rPr>
        <w:t>DisplayName</w:t>
      </w:r>
      <w:r w:rsidR="0065096B">
        <w:t xml:space="preserve"> property comes from the </w:t>
      </w:r>
      <w:r w:rsidR="004C7AC8" w:rsidRPr="004C7AC8">
        <w:rPr>
          <w:rStyle w:val="CodeinText"/>
        </w:rPr>
        <w:t>DisplayNameAttribute</w:t>
      </w:r>
      <w:r w:rsidR="00503E34">
        <w:rPr>
          <w:rStyle w:val="CodeinText"/>
        </w:rPr>
        <w:fldChar w:fldCharType="begin"/>
      </w:r>
      <w:r w:rsidR="00503E34">
        <w:instrText xml:space="preserve"> XE "</w:instrText>
      </w:r>
      <w:r w:rsidR="00503E34" w:rsidRPr="00D82104">
        <w:rPr>
          <w:rStyle w:val="CodeinText"/>
        </w:rPr>
        <w:instrText>DisplayNameAttribute</w:instrText>
      </w:r>
      <w:r w:rsidR="00503E34">
        <w:instrText xml:space="preserve">" </w:instrText>
      </w:r>
      <w:r w:rsidR="00503E34">
        <w:rPr>
          <w:rStyle w:val="CodeinText"/>
        </w:rPr>
        <w:fldChar w:fldCharType="end"/>
      </w:r>
      <w:r w:rsidR="00D47A09">
        <w:t xml:space="preserve"> if supplied</w:t>
      </w:r>
      <w:r w:rsidR="0065096B">
        <w:t>.</w:t>
      </w:r>
      <w:r w:rsidR="00D47A09">
        <w:t xml:space="preserve">  We may want to still supply the </w:t>
      </w:r>
      <w:r w:rsidR="004C7AC8" w:rsidRPr="004C7AC8">
        <w:rPr>
          <w:rStyle w:val="CodeinText"/>
        </w:rPr>
        <w:t>DisplayName</w:t>
      </w:r>
      <w:r w:rsidR="00D47A09">
        <w:t xml:space="preserve"> value through an attribute.</w:t>
      </w:r>
    </w:p>
    <w:p w:rsidR="00C84410" w:rsidRDefault="00D47A09" w:rsidP="00C84410">
      <w:pPr>
        <w:pStyle w:val="Body"/>
      </w:pPr>
      <w:commentRangeStart w:id="30"/>
      <w:commentRangeStart w:id="31"/>
      <w:commentRangeStart w:id="32"/>
      <w:r>
        <w:t>In</w:t>
      </w:r>
      <w:commentRangeEnd w:id="30"/>
      <w:commentRangeEnd w:id="31"/>
      <w:r w:rsidR="00EF1B47">
        <w:commentReference w:id="30"/>
      </w:r>
      <w:r w:rsidR="00991A05">
        <w:rPr>
          <w:rStyle w:val="CommentReference"/>
          <w:vanish/>
        </w:rPr>
        <w:commentReference w:id="31"/>
      </w:r>
      <w:commentRangeEnd w:id="32"/>
      <w:r w:rsidR="0009125B">
        <w:commentReference w:id="32"/>
      </w:r>
      <w:r>
        <w:t xml:space="preserve"> listing 15.5 below, we extend the built-in </w:t>
      </w:r>
      <w:r w:rsidR="004C7AC8" w:rsidRPr="004C7AC8">
        <w:rPr>
          <w:rStyle w:val="CodeinText"/>
        </w:rPr>
        <w:t>DataAnnotationsModelMetadataProvider</w:t>
      </w:r>
      <w:r w:rsidR="00503E34">
        <w:rPr>
          <w:rStyle w:val="CodeinText"/>
        </w:rPr>
        <w:fldChar w:fldCharType="begin"/>
      </w:r>
      <w:r w:rsidR="00503E34">
        <w:instrText xml:space="preserve"> XE "</w:instrText>
      </w:r>
      <w:r w:rsidR="00503E34" w:rsidRPr="00546495">
        <w:rPr>
          <w:rStyle w:val="CodeinText"/>
        </w:rPr>
        <w:instrText>DataAnnotationsModelMetadataProvider</w:instrText>
      </w:r>
      <w:r w:rsidR="00503E34">
        <w:instrText xml:space="preserve">" </w:instrText>
      </w:r>
      <w:r w:rsidR="00503E34">
        <w:rPr>
          <w:rStyle w:val="CodeinText"/>
        </w:rPr>
        <w:fldChar w:fldCharType="end"/>
      </w:r>
      <w:r>
        <w:t xml:space="preserve"> </w:t>
      </w:r>
      <w:r w:rsidR="00F4036C">
        <w:t xml:space="preserve">with </w:t>
      </w:r>
      <w:r>
        <w:t>this more useful display name behavior.</w:t>
      </w:r>
    </w:p>
    <w:p w:rsidR="00D47A09" w:rsidRDefault="00D47A09" w:rsidP="00D47A09">
      <w:pPr>
        <w:pStyle w:val="CodeListingCaption"/>
      </w:pPr>
      <w:r>
        <w:t>Listing 15.5 Our custom, conventions-based model metadata provider</w:t>
      </w:r>
    </w:p>
    <w:p w:rsidR="00D47A09" w:rsidRPr="00D47A09" w:rsidRDefault="00D47A09" w:rsidP="00D47A09">
      <w:pPr>
        <w:pStyle w:val="Code"/>
      </w:pPr>
      <w:r w:rsidRPr="00D47A09">
        <w:t xml:space="preserve">public class ConventionProvider : </w:t>
      </w:r>
    </w:p>
    <w:p w:rsidR="00D47A09" w:rsidRPr="00D47A09" w:rsidRDefault="00D47A09" w:rsidP="00D47A09">
      <w:pPr>
        <w:pStyle w:val="Code"/>
      </w:pPr>
      <w:r w:rsidRPr="00D47A09">
        <w:t xml:space="preserve">    DataAnnotationsModelMetadataProvider</w:t>
      </w:r>
      <w:r w:rsidR="00503E34">
        <w:fldChar w:fldCharType="begin"/>
      </w:r>
      <w:r w:rsidR="00503E34">
        <w:instrText xml:space="preserve"> XE "</w:instrText>
      </w:r>
      <w:r w:rsidR="00503E34" w:rsidRPr="00546495">
        <w:rPr>
          <w:rStyle w:val="CodeinText"/>
        </w:rPr>
        <w:instrText>DataAnnotationsModelMetadataProvider</w:instrText>
      </w:r>
      <w:r w:rsidR="00503E34">
        <w:instrText xml:space="preserve">" </w:instrText>
      </w:r>
      <w:r w:rsidR="00503E34">
        <w:fldChar w:fldCharType="end"/>
      </w:r>
      <w:r>
        <w:t xml:space="preserve">                               #1</w:t>
      </w:r>
    </w:p>
    <w:p w:rsidR="00D47A09" w:rsidRPr="00D47A09" w:rsidRDefault="00D47A09" w:rsidP="00D47A09">
      <w:pPr>
        <w:pStyle w:val="Code"/>
      </w:pPr>
      <w:r w:rsidRPr="00D47A09">
        <w:t>{</w:t>
      </w:r>
    </w:p>
    <w:p w:rsidR="00D47A09" w:rsidRPr="00D47A09" w:rsidRDefault="00D47A09" w:rsidP="00D47A09">
      <w:pPr>
        <w:pStyle w:val="Code"/>
      </w:pPr>
      <w:r w:rsidRPr="00D47A09">
        <w:t xml:space="preserve">    protected override ModelMetadata</w:t>
      </w:r>
      <w:r w:rsidR="00503E34">
        <w:fldChar w:fldCharType="begin"/>
      </w:r>
      <w:r w:rsidR="00503E34">
        <w:instrText xml:space="preserve"> XE "</w:instrText>
      </w:r>
      <w:r w:rsidR="00503E34" w:rsidRPr="00F0564C">
        <w:rPr>
          <w:rStyle w:val="CodeinText"/>
        </w:rPr>
        <w:instrText>ModelMetadata</w:instrText>
      </w:r>
      <w:r w:rsidR="00503E34">
        <w:instrText xml:space="preserve">" </w:instrText>
      </w:r>
      <w:r w:rsidR="00503E34">
        <w:fldChar w:fldCharType="end"/>
      </w:r>
      <w:r w:rsidRPr="00D47A09">
        <w:t xml:space="preserve"> CreateMetadata</w:t>
      </w:r>
      <w:r w:rsidR="00503E34">
        <w:fldChar w:fldCharType="begin"/>
      </w:r>
      <w:r w:rsidR="00503E34">
        <w:instrText xml:space="preserve"> XE "</w:instrText>
      </w:r>
      <w:r w:rsidR="00503E34" w:rsidRPr="00332103">
        <w:rPr>
          <w:rStyle w:val="CodeinText"/>
        </w:rPr>
        <w:instrText>CreateMetadata</w:instrText>
      </w:r>
      <w:r w:rsidR="00503E34">
        <w:instrText xml:space="preserve">" </w:instrText>
      </w:r>
      <w:r w:rsidR="00503E34">
        <w:fldChar w:fldCharType="end"/>
      </w:r>
      <w:r w:rsidRPr="00D47A09">
        <w:t>(</w:t>
      </w:r>
      <w:r>
        <w:t xml:space="preserve">                   #2</w:t>
      </w:r>
    </w:p>
    <w:p w:rsidR="00D47A09" w:rsidRPr="00D47A09" w:rsidRDefault="00D47A09" w:rsidP="00D47A09">
      <w:pPr>
        <w:pStyle w:val="Code"/>
      </w:pPr>
      <w:r w:rsidRPr="00D47A09">
        <w:t xml:space="preserve">        IEnumerable&lt;Attribute&gt; attributes, </w:t>
      </w:r>
    </w:p>
    <w:p w:rsidR="00D47A09" w:rsidRPr="00D47A09" w:rsidRDefault="00D47A09" w:rsidP="00D47A09">
      <w:pPr>
        <w:pStyle w:val="Code"/>
      </w:pPr>
      <w:r w:rsidRPr="00D47A09">
        <w:t xml:space="preserve">        Type containerType, </w:t>
      </w:r>
    </w:p>
    <w:p w:rsidR="00D47A09" w:rsidRPr="00D47A09" w:rsidRDefault="00D47A09" w:rsidP="00D47A09">
      <w:pPr>
        <w:pStyle w:val="Code"/>
      </w:pPr>
      <w:r w:rsidRPr="00D47A09">
        <w:t xml:space="preserve">        Func&lt;object&gt; modelAccessor, </w:t>
      </w:r>
    </w:p>
    <w:p w:rsidR="00D47A09" w:rsidRPr="00D47A09" w:rsidRDefault="00D47A09" w:rsidP="00D47A09">
      <w:pPr>
        <w:pStyle w:val="Code"/>
      </w:pPr>
      <w:r w:rsidRPr="00D47A09">
        <w:t xml:space="preserve">        Type modelType, </w:t>
      </w:r>
    </w:p>
    <w:p w:rsidR="00D47A09" w:rsidRPr="00D47A09" w:rsidRDefault="00D47A09" w:rsidP="00D47A09">
      <w:pPr>
        <w:pStyle w:val="Code"/>
      </w:pPr>
      <w:r w:rsidRPr="00D47A09">
        <w:t xml:space="preserve">        string propertyName)</w:t>
      </w:r>
    </w:p>
    <w:p w:rsidR="00D47A09" w:rsidRPr="00D47A09" w:rsidRDefault="00D47A09" w:rsidP="00D47A09">
      <w:pPr>
        <w:pStyle w:val="Code"/>
      </w:pPr>
      <w:r w:rsidRPr="00D47A09">
        <w:t xml:space="preserve">    {</w:t>
      </w:r>
    </w:p>
    <w:p w:rsidR="00D47A09" w:rsidRPr="00D47A09" w:rsidRDefault="00D47A09" w:rsidP="00D47A09">
      <w:pPr>
        <w:pStyle w:val="Code"/>
      </w:pPr>
      <w:r w:rsidRPr="00D47A09">
        <w:t xml:space="preserve">        var meta = base.CreateMetadata</w:t>
      </w:r>
      <w:r w:rsidR="00503E34">
        <w:fldChar w:fldCharType="begin"/>
      </w:r>
      <w:r w:rsidR="00503E34">
        <w:instrText xml:space="preserve"> XE "</w:instrText>
      </w:r>
      <w:r w:rsidR="00503E34" w:rsidRPr="00332103">
        <w:rPr>
          <w:rStyle w:val="CodeinText"/>
        </w:rPr>
        <w:instrText>CreateMetadata</w:instrText>
      </w:r>
      <w:r w:rsidR="00503E34">
        <w:instrText xml:space="preserve">" </w:instrText>
      </w:r>
      <w:r w:rsidR="00503E34">
        <w:fldChar w:fldCharType="end"/>
      </w:r>
      <w:r w:rsidRPr="00D47A09">
        <w:t>(attributes, containerType, modelAccessor, modelType, propertyName);</w:t>
      </w:r>
      <w:r>
        <w:t xml:space="preserve">                               #3</w:t>
      </w:r>
    </w:p>
    <w:p w:rsidR="00D47A09" w:rsidRPr="00D47A09" w:rsidRDefault="00D47A09" w:rsidP="00D47A09">
      <w:pPr>
        <w:pStyle w:val="Code"/>
      </w:pPr>
      <w:r w:rsidRPr="00D47A09">
        <w:lastRenderedPageBreak/>
        <w:t xml:space="preserve">        if (meta.DisplayName</w:t>
      </w:r>
      <w:r w:rsidR="00503E34">
        <w:fldChar w:fldCharType="begin"/>
      </w:r>
      <w:r w:rsidR="00503E34">
        <w:instrText xml:space="preserve"> XE "</w:instrText>
      </w:r>
      <w:r w:rsidR="00503E34" w:rsidRPr="001071F2">
        <w:rPr>
          <w:rStyle w:val="CodeinText"/>
        </w:rPr>
        <w:instrText>DisplayName</w:instrText>
      </w:r>
      <w:r w:rsidR="00503E34">
        <w:instrText xml:space="preserve">" </w:instrText>
      </w:r>
      <w:r w:rsidR="00503E34">
        <w:fldChar w:fldCharType="end"/>
      </w:r>
      <w:r w:rsidRPr="00D47A09">
        <w:t xml:space="preserve"> == null)</w:t>
      </w:r>
      <w:r>
        <w:t xml:space="preserve">                                  #4</w:t>
      </w:r>
    </w:p>
    <w:p w:rsidR="00D47A09" w:rsidRPr="00D47A09" w:rsidRDefault="00D47A09" w:rsidP="00D47A09">
      <w:pPr>
        <w:pStyle w:val="Code"/>
      </w:pPr>
      <w:r w:rsidRPr="00D47A09">
        <w:t xml:space="preserve">            meta.DisplayName</w:t>
      </w:r>
      <w:r w:rsidR="00503E34">
        <w:fldChar w:fldCharType="begin"/>
      </w:r>
      <w:r w:rsidR="00503E34">
        <w:instrText xml:space="preserve"> XE "</w:instrText>
      </w:r>
      <w:r w:rsidR="00503E34" w:rsidRPr="001071F2">
        <w:rPr>
          <w:rStyle w:val="CodeinText"/>
        </w:rPr>
        <w:instrText>DisplayName</w:instrText>
      </w:r>
      <w:r w:rsidR="00503E34">
        <w:instrText xml:space="preserve">" </w:instrText>
      </w:r>
      <w:r w:rsidR="00503E34">
        <w:fldChar w:fldCharType="end"/>
      </w:r>
      <w:r w:rsidRPr="00D47A09">
        <w:t xml:space="preserve"> = meta.PropertyName.ToSeparatedWords</w:t>
      </w:r>
      <w:r w:rsidR="00503E34">
        <w:fldChar w:fldCharType="begin"/>
      </w:r>
      <w:r w:rsidR="00503E34">
        <w:instrText xml:space="preserve"> XE "</w:instrText>
      </w:r>
      <w:r w:rsidR="00503E34" w:rsidRPr="00FB7BC3">
        <w:rPr>
          <w:rStyle w:val="CodeinText"/>
        </w:rPr>
        <w:instrText>ToSeparatedWords</w:instrText>
      </w:r>
      <w:r w:rsidR="00503E34">
        <w:instrText xml:space="preserve">" </w:instrText>
      </w:r>
      <w:r w:rsidR="00503E34">
        <w:fldChar w:fldCharType="end"/>
      </w:r>
      <w:r w:rsidRPr="00D47A09">
        <w:t>()</w:t>
      </w:r>
      <w:r w:rsidR="004E00DF">
        <w:t xml:space="preserve">;  </w:t>
      </w:r>
      <w:r>
        <w:t xml:space="preserve"> #5</w:t>
      </w:r>
    </w:p>
    <w:p w:rsidR="00D47A09" w:rsidRPr="00D47A09" w:rsidRDefault="00D47A09" w:rsidP="00D47A09">
      <w:pPr>
        <w:pStyle w:val="Code"/>
      </w:pPr>
      <w:r w:rsidRPr="00D47A09">
        <w:t xml:space="preserve">        return meta;</w:t>
      </w:r>
      <w:r>
        <w:t xml:space="preserve">                                                   #6</w:t>
      </w:r>
    </w:p>
    <w:p w:rsidR="00D47A09" w:rsidRPr="00D47A09" w:rsidRDefault="00D47A09" w:rsidP="00D47A09">
      <w:pPr>
        <w:pStyle w:val="Code"/>
      </w:pPr>
      <w:r w:rsidRPr="00D47A09">
        <w:t xml:space="preserve">    }</w:t>
      </w:r>
    </w:p>
    <w:p w:rsidR="00D47A09" w:rsidRDefault="00D47A09" w:rsidP="00D47A09">
      <w:pPr>
        <w:pStyle w:val="Code"/>
      </w:pPr>
      <w:r w:rsidRPr="00D47A09">
        <w:t>}</w:t>
      </w:r>
    </w:p>
    <w:p w:rsidR="00EF1B47" w:rsidRDefault="00D47A09" w:rsidP="00D47A09">
      <w:pPr>
        <w:pStyle w:val="Body"/>
      </w:pPr>
      <w:r>
        <w:t xml:space="preserve">To build our convention-based display name scheme, we first create a class that inherits from the </w:t>
      </w:r>
      <w:r w:rsidR="004C7AC8" w:rsidRPr="004C7AC8">
        <w:rPr>
          <w:rStyle w:val="CodeinText"/>
        </w:rPr>
        <w:t>DataAnnotationsModelMetadataProvider</w:t>
      </w:r>
      <w:r w:rsidR="00503E34">
        <w:rPr>
          <w:rStyle w:val="CodeinText"/>
        </w:rPr>
        <w:fldChar w:fldCharType="begin"/>
      </w:r>
      <w:r w:rsidR="00503E34">
        <w:instrText xml:space="preserve"> XE "</w:instrText>
      </w:r>
      <w:r w:rsidR="00503E34" w:rsidRPr="00546495">
        <w:rPr>
          <w:rStyle w:val="CodeinText"/>
        </w:rPr>
        <w:instrText>DataAnnotationsModelMetadataProvider</w:instrText>
      </w:r>
      <w:r w:rsidR="00503E34">
        <w:instrText xml:space="preserve">" </w:instrText>
      </w:r>
      <w:r w:rsidR="00503E34">
        <w:rPr>
          <w:rStyle w:val="CodeinText"/>
        </w:rPr>
        <w:fldChar w:fldCharType="end"/>
      </w:r>
      <w:r>
        <w:t xml:space="preserve"> class</w:t>
      </w:r>
      <w:r w:rsidR="007575F6">
        <w:t xml:space="preserve"> (1)</w:t>
      </w:r>
      <w:r>
        <w:t xml:space="preserve">.  This class provides quite a lot of functionality out of the box, but we only need to override the </w:t>
      </w:r>
      <w:r w:rsidR="004C7AC8" w:rsidRPr="004C7AC8">
        <w:rPr>
          <w:rStyle w:val="CodeinText"/>
        </w:rPr>
        <w:t>CreateMetadata</w:t>
      </w:r>
      <w:r w:rsidR="00503E34">
        <w:rPr>
          <w:rStyle w:val="CodeinText"/>
        </w:rPr>
        <w:fldChar w:fldCharType="begin"/>
      </w:r>
      <w:r w:rsidR="00503E34">
        <w:instrText xml:space="preserve"> XE "</w:instrText>
      </w:r>
      <w:r w:rsidR="00503E34" w:rsidRPr="00332103">
        <w:rPr>
          <w:rStyle w:val="CodeinText"/>
        </w:rPr>
        <w:instrText>CreateMetadata</w:instrText>
      </w:r>
      <w:r w:rsidR="00503E34">
        <w:instrText xml:space="preserve">" </w:instrText>
      </w:r>
      <w:r w:rsidR="00503E34">
        <w:rPr>
          <w:rStyle w:val="CodeinText"/>
        </w:rPr>
        <w:fldChar w:fldCharType="end"/>
      </w:r>
      <w:r>
        <w:t xml:space="preserve"> method (2).</w:t>
      </w:r>
      <w:r w:rsidR="004E00DF">
        <w:t xml:space="preserve">  Since the base class provides a lot of behavior we want to keep, we first call the base class method (3) and store its results in a local variable.  Since we might override the display name with an attribute, we only want to modify its behavior if the display name was not already set (4).  If that value was not set, we want to separate the property name into individual words</w:t>
      </w:r>
      <w:r w:rsidR="0060758A">
        <w:t xml:space="preserve">, with the </w:t>
      </w:r>
      <w:r w:rsidR="004C7AC8" w:rsidRPr="004C7AC8">
        <w:rPr>
          <w:rStyle w:val="CodeinText"/>
        </w:rPr>
        <w:t>ToSeparatedWords</w:t>
      </w:r>
      <w:r w:rsidR="00503E34">
        <w:rPr>
          <w:rStyle w:val="CodeinText"/>
        </w:rPr>
        <w:fldChar w:fldCharType="begin"/>
      </w:r>
      <w:r w:rsidR="00503E34">
        <w:instrText xml:space="preserve"> XE "</w:instrText>
      </w:r>
      <w:r w:rsidR="00503E34" w:rsidRPr="00FB7BC3">
        <w:rPr>
          <w:rStyle w:val="CodeinText"/>
        </w:rPr>
        <w:instrText>ToSeparatedWords</w:instrText>
      </w:r>
      <w:r w:rsidR="00503E34">
        <w:instrText xml:space="preserve">" </w:instrText>
      </w:r>
      <w:r w:rsidR="00503E34">
        <w:rPr>
          <w:rStyle w:val="CodeinText"/>
        </w:rPr>
        <w:fldChar w:fldCharType="end"/>
      </w:r>
      <w:r w:rsidR="0060758A">
        <w:t xml:space="preserve"> extension method (5).  Finally, we return the </w:t>
      </w:r>
      <w:r w:rsidR="004C7AC8" w:rsidRPr="004C7AC8">
        <w:rPr>
          <w:rStyle w:val="CodeinText"/>
        </w:rPr>
        <w:t>ModelMetadata</w:t>
      </w:r>
      <w:r w:rsidR="00503E34">
        <w:rPr>
          <w:rStyle w:val="CodeinText"/>
        </w:rPr>
        <w:fldChar w:fldCharType="begin"/>
      </w:r>
      <w:r w:rsidR="00503E34">
        <w:instrText xml:space="preserve"> XE "</w:instrText>
      </w:r>
      <w:r w:rsidR="00503E34" w:rsidRPr="00F0564C">
        <w:rPr>
          <w:rStyle w:val="CodeinText"/>
        </w:rPr>
        <w:instrText>ModelMetadata</w:instrText>
      </w:r>
      <w:r w:rsidR="00503E34">
        <w:instrText xml:space="preserve">" </w:instrText>
      </w:r>
      <w:r w:rsidR="00503E34">
        <w:rPr>
          <w:rStyle w:val="CodeinText"/>
        </w:rPr>
        <w:fldChar w:fldCharType="end"/>
      </w:r>
      <w:r w:rsidR="0060758A">
        <w:t xml:space="preserve"> object containing the modified display name (6).  </w:t>
      </w:r>
    </w:p>
    <w:p w:rsidR="00D47A09" w:rsidRDefault="0060758A" w:rsidP="00D47A09">
      <w:pPr>
        <w:pStyle w:val="Body"/>
      </w:pPr>
      <w:commentRangeStart w:id="33"/>
      <w:commentRangeStart w:id="34"/>
      <w:r>
        <w:t>The</w:t>
      </w:r>
      <w:commentRangeEnd w:id="33"/>
      <w:r w:rsidR="00991A05">
        <w:rPr>
          <w:rStyle w:val="CommentReference"/>
          <w:vanish/>
        </w:rPr>
        <w:commentReference w:id="33"/>
      </w:r>
      <w:r>
        <w:t xml:space="preserve"> </w:t>
      </w:r>
      <w:commentRangeEnd w:id="34"/>
      <w:r w:rsidR="00EF1B47">
        <w:commentReference w:id="34"/>
      </w:r>
      <w:r w:rsidR="004C7AC8" w:rsidRPr="004C7AC8">
        <w:rPr>
          <w:rStyle w:val="CodeinText"/>
        </w:rPr>
        <w:t>ToSeparatedWords</w:t>
      </w:r>
      <w:r w:rsidR="00503E34">
        <w:rPr>
          <w:rStyle w:val="CodeinText"/>
        </w:rPr>
        <w:fldChar w:fldCharType="begin"/>
      </w:r>
      <w:r w:rsidR="00503E34">
        <w:instrText xml:space="preserve"> XE "</w:instrText>
      </w:r>
      <w:r w:rsidR="00503E34" w:rsidRPr="00FB7BC3">
        <w:rPr>
          <w:rStyle w:val="CodeinText"/>
        </w:rPr>
        <w:instrText>ToSeparatedWords</w:instrText>
      </w:r>
      <w:r w:rsidR="00503E34">
        <w:instrText xml:space="preserve">" </w:instrText>
      </w:r>
      <w:r w:rsidR="00503E34">
        <w:rPr>
          <w:rStyle w:val="CodeinText"/>
        </w:rPr>
        <w:fldChar w:fldCharType="end"/>
      </w:r>
      <w:r>
        <w:t xml:space="preserve"> extension method, shown in listing 15.6 below, is a rather naïve regular expression separating out Pascal cased identifiers into individual words.</w:t>
      </w:r>
    </w:p>
    <w:p w:rsidR="0060758A" w:rsidRDefault="0060758A" w:rsidP="0060758A">
      <w:pPr>
        <w:pStyle w:val="CodeListingCaption"/>
      </w:pPr>
      <w:r>
        <w:t>Listing 15.6 The ToSeparatedWords</w:t>
      </w:r>
      <w:r w:rsidR="00503E34">
        <w:fldChar w:fldCharType="begin"/>
      </w:r>
      <w:r w:rsidR="00503E34">
        <w:instrText xml:space="preserve"> XE "</w:instrText>
      </w:r>
      <w:r w:rsidR="00503E34" w:rsidRPr="00FB7BC3">
        <w:rPr>
          <w:rStyle w:val="CodeinText"/>
        </w:rPr>
        <w:instrText>ToSeparatedWords</w:instrText>
      </w:r>
      <w:r w:rsidR="00503E34">
        <w:instrText xml:space="preserve">" </w:instrText>
      </w:r>
      <w:r w:rsidR="00503E34">
        <w:fldChar w:fldCharType="end"/>
      </w:r>
      <w:r>
        <w:t xml:space="preserve"> extension method</w:t>
      </w:r>
    </w:p>
    <w:p w:rsidR="0060758A" w:rsidRPr="0060758A" w:rsidRDefault="0060758A" w:rsidP="0060758A">
      <w:pPr>
        <w:pStyle w:val="Code"/>
      </w:pPr>
      <w:r w:rsidRPr="0060758A">
        <w:t>public static class StringExtensions</w:t>
      </w:r>
    </w:p>
    <w:p w:rsidR="0060758A" w:rsidRPr="0060758A" w:rsidRDefault="0060758A" w:rsidP="0060758A">
      <w:pPr>
        <w:pStyle w:val="Code"/>
      </w:pPr>
      <w:r w:rsidRPr="0060758A">
        <w:t>{</w:t>
      </w:r>
    </w:p>
    <w:p w:rsidR="0060758A" w:rsidRPr="0060758A" w:rsidRDefault="0060758A" w:rsidP="0060758A">
      <w:pPr>
        <w:pStyle w:val="Code"/>
      </w:pPr>
      <w:r w:rsidRPr="0060758A">
        <w:t xml:space="preserve">    public static string ToSeparatedWords</w:t>
      </w:r>
      <w:r w:rsidR="00503E34">
        <w:fldChar w:fldCharType="begin"/>
      </w:r>
      <w:r w:rsidR="00503E34">
        <w:instrText xml:space="preserve"> XE "</w:instrText>
      </w:r>
      <w:r w:rsidR="00503E34" w:rsidRPr="00FB7BC3">
        <w:rPr>
          <w:rStyle w:val="CodeinText"/>
        </w:rPr>
        <w:instrText>ToSeparatedWords</w:instrText>
      </w:r>
      <w:r w:rsidR="00503E34">
        <w:instrText xml:space="preserve">" </w:instrText>
      </w:r>
      <w:r w:rsidR="00503E34">
        <w:fldChar w:fldCharType="end"/>
      </w:r>
      <w:r w:rsidRPr="0060758A">
        <w:t>(this string value)</w:t>
      </w:r>
    </w:p>
    <w:p w:rsidR="0060758A" w:rsidRPr="0060758A" w:rsidRDefault="0060758A" w:rsidP="0060758A">
      <w:pPr>
        <w:pStyle w:val="Code"/>
      </w:pPr>
      <w:r w:rsidRPr="0060758A">
        <w:t xml:space="preserve">    {</w:t>
      </w:r>
    </w:p>
    <w:p w:rsidR="0060758A" w:rsidRPr="0060758A" w:rsidRDefault="0060758A" w:rsidP="0060758A">
      <w:pPr>
        <w:pStyle w:val="Code"/>
      </w:pPr>
      <w:r w:rsidRPr="0060758A">
        <w:t xml:space="preserve">        if (value != null)</w:t>
      </w:r>
    </w:p>
    <w:p w:rsidR="0060758A" w:rsidRPr="0060758A" w:rsidRDefault="0060758A" w:rsidP="0060758A">
      <w:pPr>
        <w:pStyle w:val="Code"/>
      </w:pPr>
      <w:r w:rsidRPr="0060758A">
        <w:t xml:space="preserve">            return Regex.Replace(value, "([A-Z][a-z]?)", " $1").Trim();</w:t>
      </w:r>
    </w:p>
    <w:p w:rsidR="0060758A" w:rsidRPr="0060758A" w:rsidRDefault="0060758A" w:rsidP="0060758A">
      <w:pPr>
        <w:pStyle w:val="Code"/>
      </w:pPr>
      <w:r w:rsidRPr="0060758A">
        <w:t xml:space="preserve">        return value;</w:t>
      </w:r>
    </w:p>
    <w:p w:rsidR="0060758A" w:rsidRPr="0060758A" w:rsidRDefault="0060758A" w:rsidP="0060758A">
      <w:pPr>
        <w:pStyle w:val="Code"/>
      </w:pPr>
      <w:r w:rsidRPr="0060758A">
        <w:t xml:space="preserve">    }</w:t>
      </w:r>
    </w:p>
    <w:p w:rsidR="0060758A" w:rsidRDefault="0060758A" w:rsidP="0060758A">
      <w:pPr>
        <w:pStyle w:val="Code"/>
      </w:pPr>
      <w:r w:rsidRPr="0060758A">
        <w:t>}</w:t>
      </w:r>
    </w:p>
    <w:p w:rsidR="0060758A" w:rsidRDefault="0060758A" w:rsidP="0060758A">
      <w:pPr>
        <w:pStyle w:val="Body"/>
      </w:pPr>
      <w:r>
        <w:t xml:space="preserve">With our custom </w:t>
      </w:r>
      <w:r w:rsidR="004C7AC8" w:rsidRPr="004C7AC8">
        <w:rPr>
          <w:rStyle w:val="CodeinText"/>
        </w:rPr>
        <w:t>ModelMetadataProvider</w:t>
      </w:r>
      <w:r w:rsidR="00503E34">
        <w:rPr>
          <w:rStyle w:val="CodeinText"/>
        </w:rPr>
        <w:fldChar w:fldCharType="begin"/>
      </w:r>
      <w:r w:rsidR="00503E34">
        <w:instrText xml:space="preserve"> XE "</w:instrText>
      </w:r>
      <w:r w:rsidR="00503E34" w:rsidRPr="00AA3FFA">
        <w:rPr>
          <w:rStyle w:val="CodeinText"/>
        </w:rPr>
        <w:instrText>ModelMetadataProvider</w:instrText>
      </w:r>
      <w:r w:rsidR="00503E34">
        <w:instrText xml:space="preserve">" </w:instrText>
      </w:r>
      <w:r w:rsidR="00503E34">
        <w:rPr>
          <w:rStyle w:val="CodeinText"/>
        </w:rPr>
        <w:fldChar w:fldCharType="end"/>
      </w:r>
      <w:r>
        <w:t xml:space="preserve"> built, we need to configure ASP.NET MVC to use our new provider.  The typical location for this customization is in the Global.asax</w:t>
      </w:r>
      <w:r w:rsidR="00503E34">
        <w:fldChar w:fldCharType="begin"/>
      </w:r>
      <w:r w:rsidR="00503E34">
        <w:instrText xml:space="preserve"> XE "</w:instrText>
      </w:r>
      <w:r w:rsidR="00503E34" w:rsidRPr="000E09D7">
        <w:instrText>Global.asax</w:instrText>
      </w:r>
      <w:r w:rsidR="00503E34">
        <w:instrText xml:space="preserve">" </w:instrText>
      </w:r>
      <w:r w:rsidR="00503E34">
        <w:fldChar w:fldCharType="end"/>
      </w:r>
      <w:r>
        <w:t xml:space="preserve"> file, shown in listing 15.7 below.</w:t>
      </w:r>
    </w:p>
    <w:p w:rsidR="0060758A" w:rsidRDefault="0060758A" w:rsidP="0060758A">
      <w:pPr>
        <w:pStyle w:val="CodeListingCaption"/>
      </w:pPr>
      <w:r>
        <w:t>Listing 15.7 Configuring the new ModelMetadataProvider</w:t>
      </w:r>
      <w:r w:rsidR="00503E34">
        <w:fldChar w:fldCharType="begin"/>
      </w:r>
      <w:r w:rsidR="00503E34">
        <w:instrText xml:space="preserve"> XE "</w:instrText>
      </w:r>
      <w:r w:rsidR="00503E34" w:rsidRPr="00AA3FFA">
        <w:rPr>
          <w:rStyle w:val="CodeinText"/>
        </w:rPr>
        <w:instrText>ModelMetadataProvider</w:instrText>
      </w:r>
      <w:r w:rsidR="00503E34">
        <w:instrText xml:space="preserve">" </w:instrText>
      </w:r>
      <w:r w:rsidR="00503E34">
        <w:fldChar w:fldCharType="end"/>
      </w:r>
    </w:p>
    <w:p w:rsidR="0060758A" w:rsidRPr="0060758A" w:rsidRDefault="0060758A" w:rsidP="0060758A">
      <w:pPr>
        <w:pStyle w:val="Code"/>
      </w:pPr>
      <w:r w:rsidRPr="0060758A">
        <w:t>protected void Application_Start</w:t>
      </w:r>
      <w:r w:rsidR="00503E34">
        <w:fldChar w:fldCharType="begin"/>
      </w:r>
      <w:r w:rsidR="00503E34">
        <w:instrText xml:space="preserve"> XE "</w:instrText>
      </w:r>
      <w:r w:rsidR="00503E34" w:rsidRPr="00DB3AFB">
        <w:instrText>Application_Start</w:instrText>
      </w:r>
      <w:r w:rsidR="00503E34">
        <w:instrText xml:space="preserve">" </w:instrText>
      </w:r>
      <w:r w:rsidR="00503E34">
        <w:fldChar w:fldCharType="end"/>
      </w:r>
      <w:r w:rsidRPr="0060758A">
        <w:t>()</w:t>
      </w:r>
    </w:p>
    <w:p w:rsidR="0060758A" w:rsidRPr="0060758A" w:rsidRDefault="0060758A" w:rsidP="0060758A">
      <w:pPr>
        <w:pStyle w:val="Code"/>
      </w:pPr>
      <w:r w:rsidRPr="0060758A">
        <w:t>{</w:t>
      </w:r>
    </w:p>
    <w:p w:rsidR="0060758A" w:rsidRPr="0060758A" w:rsidRDefault="0060758A" w:rsidP="0060758A">
      <w:pPr>
        <w:pStyle w:val="Code"/>
      </w:pPr>
      <w:r w:rsidRPr="0060758A">
        <w:t xml:space="preserve">    RegisterRoutes(RouteTable.Routes);</w:t>
      </w:r>
    </w:p>
    <w:p w:rsidR="0060758A" w:rsidRPr="0060758A" w:rsidRDefault="0060758A" w:rsidP="0060758A">
      <w:pPr>
        <w:pStyle w:val="Code"/>
      </w:pPr>
    </w:p>
    <w:p w:rsidR="0060758A" w:rsidRPr="0060758A" w:rsidRDefault="0060758A" w:rsidP="0060758A">
      <w:pPr>
        <w:pStyle w:val="Code"/>
      </w:pPr>
      <w:r w:rsidRPr="0060758A">
        <w:t xml:space="preserve">    ModelMetadataProviders.Current</w:t>
      </w:r>
      <w:r w:rsidR="00503E34">
        <w:fldChar w:fldCharType="begin"/>
      </w:r>
      <w:r w:rsidR="00503E34">
        <w:instrText xml:space="preserve"> XE "</w:instrText>
      </w:r>
      <w:r w:rsidR="00503E34" w:rsidRPr="00304895">
        <w:rPr>
          <w:rStyle w:val="CodeinText"/>
        </w:rPr>
        <w:instrText>ModelMetadataProviders.Current</w:instrText>
      </w:r>
      <w:r w:rsidR="00503E34">
        <w:instrText xml:space="preserve">" </w:instrText>
      </w:r>
      <w:r w:rsidR="00503E34">
        <w:fldChar w:fldCharType="end"/>
      </w:r>
      <w:r w:rsidRPr="0060758A">
        <w:t xml:space="preserve"> = new ConventionProvider();</w:t>
      </w:r>
      <w:r>
        <w:t xml:space="preserve">          #1</w:t>
      </w:r>
    </w:p>
    <w:p w:rsidR="0060758A" w:rsidRDefault="0060758A" w:rsidP="0060758A">
      <w:pPr>
        <w:pStyle w:val="Code"/>
      </w:pPr>
      <w:r w:rsidRPr="0060758A">
        <w:t>}</w:t>
      </w:r>
    </w:p>
    <w:p w:rsidR="0060758A" w:rsidRDefault="0060758A" w:rsidP="0060758A">
      <w:pPr>
        <w:pStyle w:val="Body"/>
      </w:pPr>
      <w:r>
        <w:t xml:space="preserve">To override the model metadata provider used, we set the </w:t>
      </w:r>
      <w:r w:rsidR="004C7AC8" w:rsidRPr="004C7AC8">
        <w:rPr>
          <w:rStyle w:val="CodeinText"/>
        </w:rPr>
        <w:t>ModelMetadataProviders.Current</w:t>
      </w:r>
      <w:r w:rsidR="00503E34">
        <w:rPr>
          <w:rStyle w:val="CodeinText"/>
        </w:rPr>
        <w:fldChar w:fldCharType="begin"/>
      </w:r>
      <w:r w:rsidR="00503E34">
        <w:instrText xml:space="preserve"> XE "</w:instrText>
      </w:r>
      <w:r w:rsidR="00503E34" w:rsidRPr="00304895">
        <w:rPr>
          <w:rStyle w:val="CodeinText"/>
        </w:rPr>
        <w:instrText>ModelMetadataProviders.Current</w:instrText>
      </w:r>
      <w:r w:rsidR="00503E34">
        <w:instrText xml:space="preserve">" </w:instrText>
      </w:r>
      <w:r w:rsidR="00503E34">
        <w:rPr>
          <w:rStyle w:val="CodeinText"/>
        </w:rPr>
        <w:fldChar w:fldCharType="end"/>
      </w:r>
      <w:r>
        <w:t xml:space="preserve"> property and supply our custom provider.  With our custom provider in place, the labels displayed on both the input and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messages have a much friendlier look, shown in figure 15.3.</w:t>
      </w:r>
    </w:p>
    <w:p w:rsidR="0060758A" w:rsidRDefault="00B446D6" w:rsidP="0060758A">
      <w:pPr>
        <w:pStyle w:val="Figure"/>
      </w:pPr>
      <w:commentRangeStart w:id="35"/>
      <w:r>
        <w:rPr>
          <w:noProof/>
        </w:rPr>
        <w:lastRenderedPageBreak/>
        <w:drawing>
          <wp:inline distT="0" distB="0" distL="0" distR="0">
            <wp:extent cx="4371429" cy="1771429"/>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371429" cy="1771429"/>
                    </a:xfrm>
                    <a:prstGeom prst="rect">
                      <a:avLst/>
                    </a:prstGeom>
                  </pic:spPr>
                </pic:pic>
              </a:graphicData>
            </a:graphic>
          </wp:inline>
        </w:drawing>
      </w:r>
      <w:commentRangeEnd w:id="35"/>
      <w:r w:rsidR="005060E4">
        <w:commentReference w:id="35"/>
      </w:r>
      <w:r w:rsidR="00991A05">
        <w:rPr>
          <w:rStyle w:val="CommentReference"/>
          <w:vanish/>
        </w:rPr>
        <w:commentReference w:id="36"/>
      </w:r>
    </w:p>
    <w:p w:rsidR="0060758A" w:rsidRDefault="0060758A" w:rsidP="0060758A">
      <w:pPr>
        <w:pStyle w:val="FigureCaption"/>
      </w:pPr>
      <w:r>
        <w:t>Figure 15.3 The edit screen with friendlier input labels and error messages</w:t>
      </w:r>
      <w:r w:rsidR="00503E34">
        <w:fldChar w:fldCharType="begin"/>
      </w:r>
      <w:r w:rsidR="00503E34">
        <w:instrText xml:space="preserve"> XE "</w:instrText>
      </w:r>
      <w:r w:rsidR="00503E34" w:rsidRPr="00A5695D">
        <w:instrText>error messages</w:instrText>
      </w:r>
      <w:r w:rsidR="00503E34">
        <w:instrText xml:space="preserve">" </w:instrText>
      </w:r>
      <w:r w:rsidR="00503E34">
        <w:fldChar w:fldCharType="end"/>
      </w:r>
    </w:p>
    <w:p w:rsidR="0060758A" w:rsidRPr="0060758A" w:rsidRDefault="00F038E9" w:rsidP="0060758A">
      <w:pPr>
        <w:pStyle w:val="Body"/>
      </w:pPr>
      <w:r>
        <w:t xml:space="preserve">With our convention-based modification to the built-in </w:t>
      </w:r>
      <w:r w:rsidR="004C7AC8" w:rsidRPr="004C7AC8">
        <w:rPr>
          <w:rStyle w:val="CodeinText"/>
        </w:rPr>
        <w:t>DataAnnotationsModelMetadataProvider</w:t>
      </w:r>
      <w:r w:rsidR="00503E34">
        <w:rPr>
          <w:rStyle w:val="CodeinText"/>
        </w:rPr>
        <w:fldChar w:fldCharType="begin"/>
      </w:r>
      <w:r w:rsidR="00503E34">
        <w:instrText xml:space="preserve"> XE "</w:instrText>
      </w:r>
      <w:r w:rsidR="00503E34" w:rsidRPr="00546495">
        <w:rPr>
          <w:rStyle w:val="CodeinText"/>
        </w:rPr>
        <w:instrText>DataAnnotationsModelMetadataProvider</w:instrText>
      </w:r>
      <w:r w:rsidR="00503E34">
        <w:instrText xml:space="preserve">" </w:instrText>
      </w:r>
      <w:r w:rsidR="00503E34">
        <w:rPr>
          <w:rStyle w:val="CodeinText"/>
        </w:rPr>
        <w:fldChar w:fldCharType="end"/>
      </w:r>
      <w:r>
        <w:t>, we can rely on our property names more for displaying labels and error messages</w:t>
      </w:r>
      <w:r w:rsidR="00503E34">
        <w:fldChar w:fldCharType="begin"/>
      </w:r>
      <w:r w:rsidR="00503E34">
        <w:instrText xml:space="preserve"> XE "</w:instrText>
      </w:r>
      <w:r w:rsidR="00503E34" w:rsidRPr="00A5695D">
        <w:instrText>error messages</w:instrText>
      </w:r>
      <w:r w:rsidR="00503E34">
        <w:instrText xml:space="preserve">" </w:instrText>
      </w:r>
      <w:r w:rsidR="00503E34">
        <w:fldChar w:fldCharType="end"/>
      </w:r>
      <w:r>
        <w:t>.  Otherwise, we would either need to avoid using the editor and display templates, or supply the display name in attribute form in many, many more places.  In the examples so far, we have used strictly server side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However, ASP.NET MVC 2 includes support for dual client and server side validation also, as we will see in the next section.</w:t>
      </w:r>
    </w:p>
    <w:p w:rsidR="002A2E39" w:rsidRPr="002A2E39" w:rsidRDefault="002A2E39" w:rsidP="002A2E39">
      <w:pPr>
        <w:pStyle w:val="Head1"/>
      </w:pPr>
      <w:r>
        <w:t>15.3 Client-side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with ASP.NET </w:t>
      </w:r>
      <w:r w:rsidR="00AA14E1">
        <w:t>Ajax</w:t>
      </w:r>
      <w:r w:rsidR="00503E34">
        <w:fldChar w:fldCharType="begin"/>
      </w:r>
      <w:r w:rsidR="00503E34">
        <w:instrText xml:space="preserve"> XE "</w:instrText>
      </w:r>
      <w:r w:rsidR="00503E34" w:rsidRPr="00235343">
        <w:instrText>ASP.NET Ajax</w:instrText>
      </w:r>
      <w:r w:rsidR="00503E34">
        <w:instrText xml:space="preserve">" </w:instrText>
      </w:r>
      <w:r w:rsidR="00503E34">
        <w:fldChar w:fldCharType="end"/>
      </w:r>
    </w:p>
    <w:p w:rsidR="00FE3F85" w:rsidRDefault="00211A8F" w:rsidP="00211A8F">
      <w:pPr>
        <w:pStyle w:val="Body1"/>
      </w:pPr>
      <w:r>
        <w:t>With the advent of modern browsers and rich client behavior, client-side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in the form of JavaScript has become more popular.  The feedback from a client-side validation</w:t>
      </w:r>
      <w:r w:rsidR="00503E34">
        <w:fldChar w:fldCharType="begin"/>
      </w:r>
      <w:r w:rsidR="00503E34">
        <w:instrText xml:space="preserve"> XE "</w:instrText>
      </w:r>
      <w:r w:rsidR="00503E34" w:rsidRPr="005F0529">
        <w:instrText>client-side validation</w:instrText>
      </w:r>
      <w:r w:rsidR="00503E34">
        <w:instrText xml:space="preserve">" </w:instrText>
      </w:r>
      <w:r w:rsidR="00503E34">
        <w:fldChar w:fldCharType="end"/>
      </w:r>
      <w:r>
        <w:t xml:space="preserve"> is much quicker than server side validation as the round-trip from client to server is avoided.  </w:t>
      </w:r>
      <w:r w:rsidR="00AF1BB4">
        <w:t>Many client-side validation frameworks</w:t>
      </w:r>
      <w:r w:rsidR="00503E34">
        <w:fldChar w:fldCharType="begin"/>
      </w:r>
      <w:r w:rsidR="00503E34">
        <w:instrText xml:space="preserve"> XE "</w:instrText>
      </w:r>
      <w:r w:rsidR="00503E34" w:rsidRPr="00F50315">
        <w:instrText>validation frameworks</w:instrText>
      </w:r>
      <w:r w:rsidR="00503E34">
        <w:instrText xml:space="preserve">" </w:instrText>
      </w:r>
      <w:r w:rsidR="00503E34">
        <w:fldChar w:fldCharType="end"/>
      </w:r>
      <w:r w:rsidR="00AF1BB4">
        <w:t xml:space="preserve"> also include advanced functionality such as executing validation when input element focus is lost, so that a user tabbing through form elements gets dynamic validation messages</w:t>
      </w:r>
      <w:r w:rsidR="00503E34">
        <w:fldChar w:fldCharType="begin"/>
      </w:r>
      <w:r w:rsidR="00503E34">
        <w:instrText xml:space="preserve"> XE "</w:instrText>
      </w:r>
      <w:r w:rsidR="00503E34" w:rsidRPr="00E63D0D">
        <w:instrText>validation messages</w:instrText>
      </w:r>
      <w:r w:rsidR="00503E34">
        <w:instrText xml:space="preserve">" </w:instrText>
      </w:r>
      <w:r w:rsidR="00503E34">
        <w:fldChar w:fldCharType="end"/>
      </w:r>
      <w:r w:rsidR="00AF1BB4">
        <w:t>.</w:t>
      </w:r>
    </w:p>
    <w:p w:rsidR="00AF1BB4" w:rsidRDefault="00AF1BB4" w:rsidP="00AF1BB4">
      <w:pPr>
        <w:pStyle w:val="Body"/>
      </w:pPr>
      <w:r>
        <w:t>Building this behavior from scratch is most often cost-prohibitive and wasteful, as many client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frameworks have been under development and in production for years.  However, the real trick with integrating client-side validation</w:t>
      </w:r>
      <w:r w:rsidR="00503E34">
        <w:fldChar w:fldCharType="begin"/>
      </w:r>
      <w:r w:rsidR="00503E34">
        <w:instrText xml:space="preserve"> XE "</w:instrText>
      </w:r>
      <w:r w:rsidR="00503E34" w:rsidRPr="005F0529">
        <w:instrText>client-side validation</w:instrText>
      </w:r>
      <w:r w:rsidR="00503E34">
        <w:instrText xml:space="preserve">" </w:instrText>
      </w:r>
      <w:r w:rsidR="00503E34">
        <w:fldChar w:fldCharType="end"/>
      </w:r>
      <w:r>
        <w:t xml:space="preserve"> has been linking client and server-side validation, without repeating a lot of code.  With ASP.NET MVC 2, the potential duplication is greatly reduced.  </w:t>
      </w:r>
      <w:commentRangeStart w:id="37"/>
      <w:commentRangeStart w:id="38"/>
      <w:r w:rsidR="00AA14E1">
        <w:t>ASP.NET MVC 2 ships with support for using the Microsoft ASP.NET Ajax</w:t>
      </w:r>
      <w:r w:rsidR="00503E34">
        <w:fldChar w:fldCharType="begin"/>
      </w:r>
      <w:r w:rsidR="00503E34">
        <w:instrText xml:space="preserve"> XE "</w:instrText>
      </w:r>
      <w:r w:rsidR="00503E34" w:rsidRPr="00235343">
        <w:instrText>ASP.NET Ajax</w:instrText>
      </w:r>
      <w:r w:rsidR="00503E34">
        <w:instrText xml:space="preserve">" </w:instrText>
      </w:r>
      <w:r w:rsidR="00503E34">
        <w:fldChar w:fldCharType="end"/>
      </w:r>
      <w:r w:rsidR="00AA14E1">
        <w:t xml:space="preserve"> library for performing client-side validation. There is also integration with jQuery</w:t>
      </w:r>
      <w:r w:rsidR="00503E34">
        <w:fldChar w:fldCharType="begin"/>
      </w:r>
      <w:r w:rsidR="00503E34">
        <w:instrText xml:space="preserve"> XE "</w:instrText>
      </w:r>
      <w:r w:rsidR="00503E34" w:rsidRPr="00C341D3">
        <w:instrText>jQuery</w:instrText>
      </w:r>
      <w:r w:rsidR="00503E34">
        <w:instrText xml:space="preserve">" </w:instrText>
      </w:r>
      <w:r w:rsidR="00503E34">
        <w:fldChar w:fldCharType="end"/>
      </w:r>
      <w:r w:rsidR="00AA14E1">
        <w:t xml:space="preserve"> available as part of the MvcFutures</w:t>
      </w:r>
      <w:r w:rsidR="00503E34">
        <w:fldChar w:fldCharType="begin"/>
      </w:r>
      <w:r w:rsidR="00503E34">
        <w:instrText xml:space="preserve"> XE "</w:instrText>
      </w:r>
      <w:r w:rsidR="00503E34" w:rsidRPr="005F2E79">
        <w:instrText>MvcFutures</w:instrText>
      </w:r>
      <w:r w:rsidR="00503E34">
        <w:instrText xml:space="preserve">" </w:instrText>
      </w:r>
      <w:r w:rsidR="00503E34">
        <w:fldChar w:fldCharType="end"/>
      </w:r>
      <w:r w:rsidR="00AA14E1">
        <w:t xml:space="preserve"> project which can be found at http://aspnet.codeplex.com. </w:t>
      </w:r>
      <w:commentRangeEnd w:id="37"/>
      <w:r w:rsidR="00AA14E1">
        <w:commentReference w:id="37"/>
      </w:r>
      <w:commentRangeEnd w:id="38"/>
      <w:r w:rsidR="002F1ABB">
        <w:commentReference w:id="38"/>
      </w:r>
    </w:p>
    <w:p w:rsidR="00E2610C" w:rsidRDefault="00E2610C" w:rsidP="00AF1BB4">
      <w:pPr>
        <w:pStyle w:val="Body"/>
      </w:pPr>
      <w:r>
        <w:t xml:space="preserve">First, we need to make sure that our application includes both the ASP.NET </w:t>
      </w:r>
      <w:r w:rsidR="00AA14E1">
        <w:t>Ajax</w:t>
      </w:r>
      <w:r w:rsidR="00503E34">
        <w:fldChar w:fldCharType="begin"/>
      </w:r>
      <w:r w:rsidR="00503E34">
        <w:instrText xml:space="preserve"> XE "</w:instrText>
      </w:r>
      <w:r w:rsidR="00503E34" w:rsidRPr="00235343">
        <w:instrText>ASP.NET Ajax</w:instrText>
      </w:r>
      <w:r w:rsidR="00503E34">
        <w:instrText xml:space="preserve">" </w:instrText>
      </w:r>
      <w:r w:rsidR="00503E34">
        <w:fldChar w:fldCharType="end"/>
      </w:r>
      <w:r w:rsidR="00AA14E1">
        <w:t xml:space="preserve"> </w:t>
      </w:r>
      <w:r>
        <w:t xml:space="preserve">script library as well as the MVC </w:t>
      </w:r>
      <w:r>
        <w:tab/>
        <w:t>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support library, shown in figure 15.4.</w:t>
      </w:r>
    </w:p>
    <w:p w:rsidR="00E2610C" w:rsidRDefault="00E2610C" w:rsidP="00E2610C">
      <w:pPr>
        <w:pStyle w:val="Figure"/>
      </w:pPr>
      <w:r w:rsidRPr="00E2610C">
        <w:rPr>
          <w:noProof/>
        </w:rPr>
        <w:lastRenderedPageBreak/>
        <w:drawing>
          <wp:inline distT="0" distB="0" distL="0" distR="0">
            <wp:extent cx="2786380" cy="41236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2786380" cy="4123690"/>
                    </a:xfrm>
                    <a:prstGeom prst="rect">
                      <a:avLst/>
                    </a:prstGeom>
                    <a:noFill/>
                    <a:ln w="9525">
                      <a:noFill/>
                      <a:miter lim="800000"/>
                      <a:headEnd/>
                      <a:tailEnd/>
                    </a:ln>
                  </pic:spPr>
                </pic:pic>
              </a:graphicData>
            </a:graphic>
          </wp:inline>
        </w:drawing>
      </w:r>
    </w:p>
    <w:p w:rsidR="00E2610C" w:rsidRDefault="00E2610C" w:rsidP="00E2610C">
      <w:pPr>
        <w:pStyle w:val="FigureCaption"/>
      </w:pPr>
      <w:r>
        <w:t>Figure 15.4 The ASP.NET AJAX client libraries and supporting debug files</w:t>
      </w:r>
    </w:p>
    <w:p w:rsidR="00E2610C" w:rsidRDefault="00E2610C" w:rsidP="00E2610C">
      <w:pPr>
        <w:pStyle w:val="Body"/>
      </w:pPr>
      <w:r>
        <w:t>With our JavaScript libraries included in the project, we now need to include them in our pages.  This can be done in the master page, shown in listing 15.8.</w:t>
      </w:r>
    </w:p>
    <w:p w:rsidR="00E2610C" w:rsidRDefault="00E2610C" w:rsidP="00E2610C">
      <w:pPr>
        <w:pStyle w:val="CodeListingCaption"/>
      </w:pPr>
      <w:r>
        <w:t>Listing 15.8 The master page with script files included</w:t>
      </w:r>
    </w:p>
    <w:p w:rsidR="00E2610C" w:rsidRPr="00E2610C" w:rsidRDefault="00E2610C" w:rsidP="00E2610C">
      <w:pPr>
        <w:pStyle w:val="Code"/>
      </w:pPr>
      <w:r w:rsidRPr="00E2610C">
        <w:t>&lt;head runat="server"&gt;</w:t>
      </w:r>
    </w:p>
    <w:p w:rsidR="00E2610C" w:rsidRPr="00E2610C" w:rsidRDefault="00E2610C" w:rsidP="00E2610C">
      <w:pPr>
        <w:pStyle w:val="Code"/>
      </w:pPr>
      <w:r w:rsidRPr="00E2610C">
        <w:t xml:space="preserve">    &lt;title&gt;&lt;asp:ContentPlaceHolder ID="TitleContent" runat="server" /&gt;&lt;/title&gt;</w:t>
      </w:r>
    </w:p>
    <w:p w:rsidR="00E2610C" w:rsidRPr="00E2610C" w:rsidRDefault="00E2610C" w:rsidP="00E2610C">
      <w:pPr>
        <w:pStyle w:val="Code"/>
      </w:pPr>
      <w:r w:rsidRPr="00E2610C">
        <w:t xml:space="preserve">    &lt;link href="../../Content/Site.css" rel="stylesheet" type="text/css" /&gt;</w:t>
      </w:r>
    </w:p>
    <w:p w:rsidR="00E2610C" w:rsidRPr="00E2610C" w:rsidRDefault="00E2610C" w:rsidP="00E2610C">
      <w:pPr>
        <w:pStyle w:val="Code"/>
      </w:pPr>
    </w:p>
    <w:p w:rsidR="00E2610C" w:rsidRPr="00E2610C" w:rsidRDefault="00E2610C" w:rsidP="00E2610C">
      <w:pPr>
        <w:pStyle w:val="Code"/>
      </w:pPr>
      <w:r w:rsidRPr="00E2610C">
        <w:t xml:space="preserve">    &lt;script src="../../Scripts/MicrosoftAjax.js" type="text/javascript"&gt;&lt;/script&gt;</w:t>
      </w:r>
      <w:r>
        <w:t xml:space="preserve">                                    #1</w:t>
      </w:r>
    </w:p>
    <w:p w:rsidR="00E2610C" w:rsidRPr="00E2610C" w:rsidRDefault="00E2610C" w:rsidP="00E2610C">
      <w:pPr>
        <w:pStyle w:val="Code"/>
      </w:pPr>
      <w:r w:rsidRPr="00E2610C">
        <w:t xml:space="preserve">    &lt;script src="../../Scripts/MicrosoftMvcAjax.js" type="text/javascript"&gt;&lt;/script&gt;</w:t>
      </w:r>
    </w:p>
    <w:p w:rsidR="00E2610C" w:rsidRPr="00E2610C" w:rsidRDefault="00E2610C" w:rsidP="00E2610C">
      <w:pPr>
        <w:pStyle w:val="Code"/>
      </w:pPr>
      <w:r w:rsidRPr="00E2610C">
        <w:t xml:space="preserve">    &lt;script src="../../Scripts/MicrosoftMvcValidation.js" type="text/javascript"&gt;&lt;/script&gt;</w:t>
      </w:r>
      <w:r>
        <w:t xml:space="preserve">                                    #2</w:t>
      </w:r>
    </w:p>
    <w:p w:rsidR="00E2610C" w:rsidRDefault="00E2610C" w:rsidP="00E2610C">
      <w:pPr>
        <w:pStyle w:val="Code"/>
      </w:pPr>
      <w:r w:rsidRPr="00E2610C">
        <w:lastRenderedPageBreak/>
        <w:t>&lt;/head&gt;</w:t>
      </w:r>
    </w:p>
    <w:p w:rsidR="00E2610C" w:rsidRDefault="00E2610C" w:rsidP="00E2610C">
      <w:pPr>
        <w:pStyle w:val="Body"/>
      </w:pPr>
      <w:r>
        <w:t>Since each JavaScript library</w:t>
      </w:r>
      <w:r w:rsidR="00503E34">
        <w:fldChar w:fldCharType="begin"/>
      </w:r>
      <w:r w:rsidR="00503E34">
        <w:instrText xml:space="preserve"> XE "</w:instrText>
      </w:r>
      <w:r w:rsidR="00503E34" w:rsidRPr="00DF061B">
        <w:instrText>JavaScript library</w:instrText>
      </w:r>
      <w:r w:rsidR="00503E34">
        <w:instrText xml:space="preserve">" </w:instrText>
      </w:r>
      <w:r w:rsidR="00503E34">
        <w:fldChar w:fldCharType="end"/>
      </w:r>
      <w:r>
        <w:t xml:space="preserve"> build off others, it is important that the above files are included in the correct order.  We first register the ASP.NET </w:t>
      </w:r>
      <w:r w:rsidR="00AA14E1">
        <w:t>Ajax</w:t>
      </w:r>
      <w:r w:rsidR="00503E34">
        <w:fldChar w:fldCharType="begin"/>
      </w:r>
      <w:r w:rsidR="00503E34">
        <w:instrText xml:space="preserve"> XE "</w:instrText>
      </w:r>
      <w:r w:rsidR="00503E34" w:rsidRPr="00235343">
        <w:instrText>ASP.NET Ajax</w:instrText>
      </w:r>
      <w:r w:rsidR="00503E34">
        <w:instrText xml:space="preserve">" </w:instrText>
      </w:r>
      <w:r w:rsidR="00503E34">
        <w:fldChar w:fldCharType="end"/>
      </w:r>
      <w:r w:rsidR="00AA14E1">
        <w:t xml:space="preserve"> </w:t>
      </w:r>
      <w:r>
        <w:t>library (1) and later register the MVC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support library (2).  If we are using jQuery</w:t>
      </w:r>
      <w:r w:rsidR="00503E34">
        <w:fldChar w:fldCharType="begin"/>
      </w:r>
      <w:r w:rsidR="00503E34">
        <w:instrText xml:space="preserve"> XE "</w:instrText>
      </w:r>
      <w:r w:rsidR="00503E34" w:rsidRPr="00C341D3">
        <w:instrText>jQuery</w:instrText>
      </w:r>
      <w:r w:rsidR="00503E34">
        <w:instrText xml:space="preserve">" </w:instrText>
      </w:r>
      <w:r w:rsidR="00503E34">
        <w:fldChar w:fldCharType="end"/>
      </w:r>
      <w:r>
        <w:t xml:space="preserve"> as our validation framework, we will include the </w:t>
      </w:r>
      <w:r w:rsidRPr="00E2610C">
        <w:t>MicrosoftMvcJQueryValidation</w:t>
      </w:r>
      <w:r>
        <w:t xml:space="preserve"> file instead</w:t>
      </w:r>
      <w:r w:rsidR="00AA14E1">
        <w:t xml:space="preserve"> (included with MvcFutures</w:t>
      </w:r>
      <w:r w:rsidR="00503E34">
        <w:fldChar w:fldCharType="begin"/>
      </w:r>
      <w:r w:rsidR="00503E34">
        <w:instrText xml:space="preserve"> XE "</w:instrText>
      </w:r>
      <w:r w:rsidR="00503E34" w:rsidRPr="005F2E79">
        <w:instrText>MvcFutures</w:instrText>
      </w:r>
      <w:r w:rsidR="00503E34">
        <w:instrText xml:space="preserve">" </w:instrText>
      </w:r>
      <w:r w:rsidR="00503E34">
        <w:fldChar w:fldCharType="end"/>
      </w:r>
      <w:r w:rsidR="00AA14E1">
        <w:t>)</w:t>
      </w:r>
      <w:r>
        <w:t xml:space="preserve">.  With our client libraries included in the master page, we can selectively opt-in to validation on individual pages.  This is as simple as the </w:t>
      </w:r>
      <w:r w:rsidR="004C7AC8" w:rsidRPr="004C7AC8">
        <w:rPr>
          <w:rStyle w:val="CodeinText"/>
        </w:rPr>
        <w:t>EnableClientValidation</w:t>
      </w:r>
      <w:r w:rsidR="00503E34">
        <w:rPr>
          <w:rStyle w:val="CodeinText"/>
        </w:rPr>
        <w:fldChar w:fldCharType="begin"/>
      </w:r>
      <w:r w:rsidR="00503E34">
        <w:instrText xml:space="preserve"> XE "</w:instrText>
      </w:r>
      <w:r w:rsidR="00503E34" w:rsidRPr="00AA08E3">
        <w:rPr>
          <w:rStyle w:val="CodeinText"/>
        </w:rPr>
        <w:instrText>EnableClientValidation</w:instrText>
      </w:r>
      <w:r w:rsidR="00503E34">
        <w:instrText xml:space="preserve">" </w:instrText>
      </w:r>
      <w:r w:rsidR="00503E34">
        <w:rPr>
          <w:rStyle w:val="CodeinText"/>
        </w:rPr>
        <w:fldChar w:fldCharType="end"/>
      </w:r>
      <w:r>
        <w:t xml:space="preserve"> </w:t>
      </w:r>
      <w:r w:rsidR="004C7AC8" w:rsidRPr="004C7AC8">
        <w:rPr>
          <w:rStyle w:val="CodeinText"/>
        </w:rPr>
        <w:t>HtmlHelper</w:t>
      </w:r>
      <w:r w:rsidR="00503E34">
        <w:rPr>
          <w:rStyle w:val="CodeinText"/>
        </w:rPr>
        <w:fldChar w:fldCharType="begin"/>
      </w:r>
      <w:r w:rsidR="00503E34">
        <w:instrText xml:space="preserve"> XE "</w:instrText>
      </w:r>
      <w:r w:rsidR="00503E34" w:rsidRPr="00A408E1">
        <w:rPr>
          <w:rStyle w:val="CodeinText"/>
        </w:rPr>
        <w:instrText>HtmlHelper</w:instrText>
      </w:r>
      <w:r w:rsidR="00503E34">
        <w:instrText xml:space="preserve">" </w:instrText>
      </w:r>
      <w:r w:rsidR="00503E34">
        <w:rPr>
          <w:rStyle w:val="CodeinText"/>
        </w:rPr>
        <w:fldChar w:fldCharType="end"/>
      </w:r>
      <w:r>
        <w:t xml:space="preserve"> extension method, shown in listing 15.9 below.</w:t>
      </w:r>
    </w:p>
    <w:p w:rsidR="00E2610C" w:rsidRDefault="00E2610C" w:rsidP="00E2610C">
      <w:pPr>
        <w:pStyle w:val="CodeListingCaption"/>
      </w:pPr>
      <w:r>
        <w:t>Listing 15.9 Enabling client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in our view</w:t>
      </w:r>
    </w:p>
    <w:p w:rsidR="00E2610C" w:rsidRPr="00E2610C" w:rsidRDefault="00E2610C" w:rsidP="00E2610C">
      <w:pPr>
        <w:pStyle w:val="Code"/>
      </w:pPr>
      <w:r w:rsidRPr="00E2610C">
        <w:t>&lt;h2&gt;Client Validation&lt;/h2&gt;</w:t>
      </w:r>
    </w:p>
    <w:p w:rsidR="00E2610C" w:rsidRPr="00E2610C" w:rsidRDefault="00E2610C" w:rsidP="00E2610C">
      <w:pPr>
        <w:pStyle w:val="Code"/>
      </w:pPr>
      <w:r w:rsidRPr="00E2610C">
        <w:t>&lt;% Html.EnableClientValidation</w:t>
      </w:r>
      <w:r w:rsidR="00503E34">
        <w:fldChar w:fldCharType="begin"/>
      </w:r>
      <w:r w:rsidR="00503E34">
        <w:instrText xml:space="preserve"> XE "</w:instrText>
      </w:r>
      <w:r w:rsidR="00503E34" w:rsidRPr="00AA08E3">
        <w:rPr>
          <w:rStyle w:val="CodeinText"/>
        </w:rPr>
        <w:instrText>EnableClientValidation</w:instrText>
      </w:r>
      <w:r w:rsidR="00503E34">
        <w:instrText xml:space="preserve">" </w:instrText>
      </w:r>
      <w:r w:rsidR="00503E34">
        <w:fldChar w:fldCharType="end"/>
      </w:r>
      <w:r w:rsidRPr="00E2610C">
        <w:t>(); %&gt;</w:t>
      </w:r>
      <w:r w:rsidR="00590305">
        <w:t xml:space="preserve">                                #1</w:t>
      </w:r>
    </w:p>
    <w:p w:rsidR="00E2610C" w:rsidRPr="00E2610C" w:rsidRDefault="00E2610C" w:rsidP="00E2610C">
      <w:pPr>
        <w:pStyle w:val="Code"/>
      </w:pPr>
      <w:r w:rsidRPr="00E2610C">
        <w:t>&lt;% using (Html.BeginForm("Edit", "Home")) { %&gt;</w:t>
      </w:r>
      <w:r w:rsidR="00590305">
        <w:t xml:space="preserve">                      #2</w:t>
      </w:r>
    </w:p>
    <w:p w:rsidR="00E2610C" w:rsidRPr="00E2610C" w:rsidRDefault="00E2610C" w:rsidP="00E2610C">
      <w:pPr>
        <w:pStyle w:val="Code"/>
      </w:pPr>
      <w:r w:rsidRPr="00E2610C">
        <w:t xml:space="preserve">    &lt;%= Html.EditorForModel() %&gt;</w:t>
      </w:r>
    </w:p>
    <w:p w:rsidR="00E2610C" w:rsidRPr="00E2610C" w:rsidRDefault="00E2610C" w:rsidP="00E2610C">
      <w:pPr>
        <w:pStyle w:val="Code"/>
      </w:pPr>
      <w:r w:rsidRPr="00E2610C">
        <w:t xml:space="preserve">    &lt;button type="submit"&gt;Submit&lt;/button&gt;</w:t>
      </w:r>
    </w:p>
    <w:p w:rsidR="00E2610C" w:rsidRDefault="00E2610C" w:rsidP="00E2610C">
      <w:pPr>
        <w:pStyle w:val="Code"/>
      </w:pPr>
      <w:r w:rsidRPr="00E2610C">
        <w:t>&lt;% } %&gt;</w:t>
      </w:r>
    </w:p>
    <w:p w:rsidR="00E2610C" w:rsidRDefault="00590305" w:rsidP="00E2610C">
      <w:pPr>
        <w:pStyle w:val="Body"/>
      </w:pPr>
      <w:r>
        <w:t xml:space="preserve">The </w:t>
      </w:r>
      <w:r w:rsidR="004C7AC8" w:rsidRPr="004C7AC8">
        <w:rPr>
          <w:rStyle w:val="CodeinText"/>
        </w:rPr>
        <w:t>EnableClientValidation</w:t>
      </w:r>
      <w:r w:rsidR="00503E34">
        <w:rPr>
          <w:rStyle w:val="CodeinText"/>
        </w:rPr>
        <w:fldChar w:fldCharType="begin"/>
      </w:r>
      <w:r w:rsidR="00503E34">
        <w:instrText xml:space="preserve"> XE "</w:instrText>
      </w:r>
      <w:r w:rsidR="00503E34" w:rsidRPr="00AA08E3">
        <w:rPr>
          <w:rStyle w:val="CodeinText"/>
        </w:rPr>
        <w:instrText>EnableClientValidation</w:instrText>
      </w:r>
      <w:r w:rsidR="00503E34">
        <w:instrText xml:space="preserve">" </w:instrText>
      </w:r>
      <w:r w:rsidR="00503E34">
        <w:rPr>
          <w:rStyle w:val="CodeinText"/>
        </w:rPr>
        <w:fldChar w:fldCharType="end"/>
      </w:r>
      <w:r>
        <w:t xml:space="preserve"> method (1) merely turns on a flag in </w:t>
      </w:r>
      <w:r w:rsidR="004C7AC8" w:rsidRPr="004C7AC8">
        <w:rPr>
          <w:rStyle w:val="CodeinText"/>
        </w:rPr>
        <w:t>ViewContext</w:t>
      </w:r>
      <w:r w:rsidR="00503E34">
        <w:rPr>
          <w:rStyle w:val="CodeinText"/>
        </w:rPr>
        <w:fldChar w:fldCharType="begin"/>
      </w:r>
      <w:r w:rsidR="00503E34">
        <w:instrText xml:space="preserve"> XE "</w:instrText>
      </w:r>
      <w:r w:rsidR="00503E34" w:rsidRPr="009A5997">
        <w:rPr>
          <w:rStyle w:val="CodeinText"/>
        </w:rPr>
        <w:instrText>ViewContext</w:instrText>
      </w:r>
      <w:r w:rsidR="00503E34">
        <w:instrText xml:space="preserve">" </w:instrText>
      </w:r>
      <w:r w:rsidR="00503E34">
        <w:rPr>
          <w:rStyle w:val="CodeinText"/>
        </w:rPr>
        <w:fldChar w:fldCharType="end"/>
      </w:r>
      <w:r>
        <w:t xml:space="preserve">.  It is the form helper method </w:t>
      </w:r>
      <w:r w:rsidR="004C7AC8" w:rsidRPr="004C7AC8">
        <w:rPr>
          <w:rStyle w:val="CodeinText"/>
        </w:rPr>
        <w:t>BeginForm</w:t>
      </w:r>
      <w:r>
        <w:t xml:space="preserve"> (2) that emits the pertinent client-side scripts to enable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The </w:t>
      </w:r>
      <w:r w:rsidR="004C7AC8" w:rsidRPr="004C7AC8">
        <w:rPr>
          <w:rStyle w:val="CodeinText"/>
        </w:rPr>
        <w:t>EnableClientValidation</w:t>
      </w:r>
      <w:r>
        <w:t xml:space="preserve"> needs to be placed before the </w:t>
      </w:r>
      <w:r w:rsidR="004C7AC8" w:rsidRPr="004C7AC8">
        <w:rPr>
          <w:rStyle w:val="CodeinText"/>
        </w:rPr>
        <w:t>BeginForm</w:t>
      </w:r>
      <w:r>
        <w:t xml:space="preserve"> method in your view to correctly enable scripts.  In our original screen with company name and email address, the model metadata is emitted as a set of JSON</w:t>
      </w:r>
      <w:r w:rsidR="00503E34">
        <w:fldChar w:fldCharType="begin"/>
      </w:r>
      <w:r w:rsidR="00503E34">
        <w:instrText xml:space="preserve"> XE "</w:instrText>
      </w:r>
      <w:r w:rsidR="00503E34" w:rsidRPr="00FC3DC7">
        <w:instrText>JSON</w:instrText>
      </w:r>
      <w:r w:rsidR="00503E34">
        <w:instrText xml:space="preserve">" </w:instrText>
      </w:r>
      <w:r w:rsidR="00503E34">
        <w:fldChar w:fldCharType="end"/>
      </w:r>
      <w:r>
        <w:t xml:space="preserve"> objects.  This JSON, shown in figure 15.5 below, includes the model metadata information, validation information and model information in the form a well-structured JSON object.</w:t>
      </w:r>
    </w:p>
    <w:p w:rsidR="00590305" w:rsidRDefault="00590305" w:rsidP="00590305">
      <w:pPr>
        <w:pStyle w:val="Figure"/>
      </w:pPr>
      <w:r w:rsidRPr="00590305">
        <w:rPr>
          <w:noProof/>
        </w:rPr>
        <w:lastRenderedPageBreak/>
        <w:drawing>
          <wp:inline distT="0" distB="0" distL="0" distR="0">
            <wp:extent cx="4800600" cy="348661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800600" cy="3486615"/>
                    </a:xfrm>
                    <a:prstGeom prst="rect">
                      <a:avLst/>
                    </a:prstGeom>
                    <a:noFill/>
                    <a:ln w="9525">
                      <a:noFill/>
                      <a:miter lim="800000"/>
                      <a:headEnd/>
                      <a:tailEnd/>
                    </a:ln>
                  </pic:spPr>
                </pic:pic>
              </a:graphicData>
            </a:graphic>
          </wp:inline>
        </w:drawing>
      </w:r>
    </w:p>
    <w:p w:rsidR="00590305" w:rsidRDefault="00590305" w:rsidP="00590305">
      <w:pPr>
        <w:pStyle w:val="FigureCaption"/>
      </w:pPr>
      <w:r>
        <w:t xml:space="preserve">Figure 15.4 The </w:t>
      </w:r>
      <w:commentRangeStart w:id="39"/>
      <w:r w:rsidR="00DA7E07">
        <w:t>generated</w:t>
      </w:r>
      <w:r w:rsidR="00991A05">
        <w:rPr>
          <w:rStyle w:val="CommentReference"/>
          <w:rFonts w:ascii="Verdana" w:hAnsi="Verdana"/>
          <w:vanish/>
          <w:color w:val="000000"/>
        </w:rPr>
        <w:commentReference w:id="40"/>
      </w:r>
      <w:r>
        <w:t xml:space="preserve"> </w:t>
      </w:r>
      <w:commentRangeEnd w:id="39"/>
      <w:r w:rsidR="00DA7E07">
        <w:rPr>
          <w:rFonts w:ascii="Verdana" w:hAnsi="Verdana"/>
          <w:color w:val="000000"/>
        </w:rPr>
        <w:commentReference w:id="39"/>
      </w:r>
      <w:r>
        <w:t>metadata and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information.</w:t>
      </w:r>
    </w:p>
    <w:p w:rsidR="00590305" w:rsidRDefault="00590305" w:rsidP="00590305">
      <w:pPr>
        <w:pStyle w:val="Body"/>
      </w:pPr>
      <w:r>
        <w:t xml:space="preserve">The </w:t>
      </w:r>
      <w:r w:rsidR="00DA7E07">
        <w:t xml:space="preserve">generated </w:t>
      </w:r>
      <w:r>
        <w:t>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information combines with the MVC validation library to act as a bridge between the client-side validation</w:t>
      </w:r>
      <w:r w:rsidR="00503E34">
        <w:fldChar w:fldCharType="begin"/>
      </w:r>
      <w:r w:rsidR="00503E34">
        <w:instrText xml:space="preserve"> XE "</w:instrText>
      </w:r>
      <w:r w:rsidR="00503E34" w:rsidRPr="005F0529">
        <w:instrText>client-side validation</w:instrText>
      </w:r>
      <w:r w:rsidR="00503E34">
        <w:instrText xml:space="preserve">" </w:instrText>
      </w:r>
      <w:r w:rsidR="00503E34">
        <w:fldChar w:fldCharType="end"/>
      </w:r>
      <w:r>
        <w:t xml:space="preserve"> framework and the server-side model metadata emitted as JSON</w:t>
      </w:r>
      <w:r w:rsidR="00503E34">
        <w:fldChar w:fldCharType="begin"/>
      </w:r>
      <w:r w:rsidR="00503E34">
        <w:instrText xml:space="preserve"> XE "</w:instrText>
      </w:r>
      <w:r w:rsidR="00503E34" w:rsidRPr="00FC3DC7">
        <w:instrText>JSON</w:instrText>
      </w:r>
      <w:r w:rsidR="00503E34">
        <w:instrText xml:space="preserve">" </w:instrText>
      </w:r>
      <w:r w:rsidR="00503E34">
        <w:fldChar w:fldCharType="end"/>
      </w:r>
      <w:r>
        <w:t xml:space="preserve">.  For example, we can see above that there seems to be some information about the </w:t>
      </w:r>
      <w:r w:rsidR="004C7AC8" w:rsidRPr="004C7AC8">
        <w:rPr>
          <w:rStyle w:val="CodeinText"/>
        </w:rPr>
        <w:t>CompanyName</w:t>
      </w:r>
      <w:r>
        <w:t xml:space="preserve"> field, as well as a validation message for the required field validation.  With our custom validators</w:t>
      </w:r>
      <w:r w:rsidR="00503E34">
        <w:fldChar w:fldCharType="begin"/>
      </w:r>
      <w:r w:rsidR="00503E34">
        <w:instrText xml:space="preserve"> XE "</w:instrText>
      </w:r>
      <w:r w:rsidR="00503E34" w:rsidRPr="005020F3">
        <w:instrText>validators</w:instrText>
      </w:r>
      <w:r w:rsidR="00503E34">
        <w:instrText xml:space="preserve">" </w:instrText>
      </w:r>
      <w:r w:rsidR="00503E34">
        <w:fldChar w:fldCharType="end"/>
      </w:r>
      <w:r>
        <w:t xml:space="preserve"> in place, </w:t>
      </w:r>
      <w:r w:rsidR="00EB542A">
        <w:t>we can now exercise client-side validation by submitting our form with missing company name information.  The result does not post back, as shown in figure 15.5.</w:t>
      </w:r>
    </w:p>
    <w:p w:rsidR="00EB542A" w:rsidRDefault="00EB542A" w:rsidP="00EB542A">
      <w:pPr>
        <w:pStyle w:val="Figure"/>
      </w:pPr>
      <w:r w:rsidRPr="00EB542A">
        <w:rPr>
          <w:noProof/>
        </w:rPr>
        <w:lastRenderedPageBreak/>
        <w:drawing>
          <wp:inline distT="0" distB="0" distL="0" distR="0">
            <wp:extent cx="4800600" cy="268865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4800600" cy="2688657"/>
                    </a:xfrm>
                    <a:prstGeom prst="rect">
                      <a:avLst/>
                    </a:prstGeom>
                    <a:noFill/>
                    <a:ln w="9525">
                      <a:noFill/>
                      <a:miter lim="800000"/>
                      <a:headEnd/>
                      <a:tailEnd/>
                    </a:ln>
                  </pic:spPr>
                </pic:pic>
              </a:graphicData>
            </a:graphic>
          </wp:inline>
        </w:drawing>
      </w:r>
    </w:p>
    <w:p w:rsidR="00EB542A" w:rsidRDefault="00EB542A" w:rsidP="00EB542A">
      <w:pPr>
        <w:pStyle w:val="FigureCaption"/>
      </w:pPr>
      <w:r>
        <w:t>Figure 15.5 The client side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in action</w:t>
      </w:r>
    </w:p>
    <w:p w:rsidR="00EB542A" w:rsidRPr="00EB542A" w:rsidRDefault="00EB542A" w:rsidP="00EB542A">
      <w:pPr>
        <w:pStyle w:val="Body"/>
      </w:pPr>
      <w:r>
        <w:t>Because our server-side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xml:space="preserve"> is still in place, </w:t>
      </w:r>
      <w:r w:rsidR="00D72EDF">
        <w:t>we can be confident that even browsers without JavaScript available or enabled will still have validation executed.  ASP.NET MVC 2 also supports custom validators</w:t>
      </w:r>
      <w:r w:rsidR="00503E34">
        <w:fldChar w:fldCharType="begin"/>
      </w:r>
      <w:r w:rsidR="00503E34">
        <w:instrText xml:space="preserve"> XE "</w:instrText>
      </w:r>
      <w:r w:rsidR="00503E34" w:rsidRPr="005020F3">
        <w:instrText>validators</w:instrText>
      </w:r>
      <w:r w:rsidR="00503E34">
        <w:instrText xml:space="preserve">" </w:instrText>
      </w:r>
      <w:r w:rsidR="00503E34">
        <w:fldChar w:fldCharType="end"/>
      </w:r>
      <w:r w:rsidR="00D72EDF">
        <w:t>, with plugins for both server and client-side behavior</w:t>
      </w:r>
      <w:r w:rsidR="00503E34">
        <w:fldChar w:fldCharType="begin"/>
      </w:r>
      <w:r w:rsidR="00503E34">
        <w:instrText xml:space="preserve"> XE "</w:instrText>
      </w:r>
      <w:r w:rsidR="00503E34" w:rsidRPr="00D45793">
        <w:instrText>client-side behavior</w:instrText>
      </w:r>
      <w:r w:rsidR="00503E34">
        <w:instrText xml:space="preserve">" </w:instrText>
      </w:r>
      <w:r w:rsidR="00503E34">
        <w:fldChar w:fldCharType="end"/>
      </w:r>
      <w:r w:rsidR="00D72EDF">
        <w:t>.  It is just up to the developers to decide how much richness is needed in the client-side behavior.</w:t>
      </w:r>
    </w:p>
    <w:p w:rsidR="00FE3F85" w:rsidRPr="00FE3F85" w:rsidRDefault="00211A8F" w:rsidP="00211A8F">
      <w:pPr>
        <w:pStyle w:val="Head1"/>
      </w:pPr>
      <w:r>
        <w:t>15.4 Summary</w:t>
      </w:r>
    </w:p>
    <w:p w:rsidR="000602CA" w:rsidRPr="00FE3F85" w:rsidRDefault="00D72EDF" w:rsidP="00D72EDF">
      <w:pPr>
        <w:pStyle w:val="Body1"/>
      </w:pPr>
      <w:r>
        <w:t>With the release of ASP.NET MVC 2, a large gap was closed in much needed functionality for validation</w:t>
      </w:r>
      <w:r w:rsidR="00503E34">
        <w:fldChar w:fldCharType="begin"/>
      </w:r>
      <w:r w:rsidR="00503E34">
        <w:instrText xml:space="preserve"> XE "</w:instrText>
      </w:r>
      <w:r w:rsidR="00503E34" w:rsidRPr="00F331E7">
        <w:instrText>validation</w:instrText>
      </w:r>
      <w:r w:rsidR="00503E34">
        <w:instrText xml:space="preserve">" </w:instrText>
      </w:r>
      <w:r w:rsidR="00503E34">
        <w:fldChar w:fldCharType="end"/>
      </w:r>
      <w:r>
        <w:t>.  Rich, extensible server-side validation in the form of Data</w:t>
      </w:r>
      <w:r w:rsidR="007B27DF">
        <w:t xml:space="preserve"> </w:t>
      </w:r>
      <w:r>
        <w:t>Annotations</w:t>
      </w:r>
      <w:r w:rsidR="00503E34">
        <w:fldChar w:fldCharType="begin"/>
      </w:r>
      <w:r w:rsidR="00503E34">
        <w:instrText xml:space="preserve"> XE "</w:instrText>
      </w:r>
      <w:r w:rsidR="00503E34" w:rsidRPr="00994889">
        <w:instrText>Data Annotations</w:instrText>
      </w:r>
      <w:r w:rsidR="00503E34">
        <w:instrText xml:space="preserve">" </w:instrText>
      </w:r>
      <w:r w:rsidR="00503E34">
        <w:fldChar w:fldCharType="end"/>
      </w:r>
      <w:r>
        <w:t xml:space="preserve"> and support for popular client-side validation</w:t>
      </w:r>
      <w:r w:rsidR="00503E34">
        <w:fldChar w:fldCharType="begin"/>
      </w:r>
      <w:r w:rsidR="00503E34">
        <w:instrText xml:space="preserve"> XE "</w:instrText>
      </w:r>
      <w:r w:rsidR="00503E34" w:rsidRPr="005F0529">
        <w:instrText>client-side validation</w:instrText>
      </w:r>
      <w:r w:rsidR="00503E34">
        <w:instrText xml:space="preserve">" </w:instrText>
      </w:r>
      <w:r w:rsidR="00503E34">
        <w:fldChar w:fldCharType="end"/>
      </w:r>
      <w:r>
        <w:t xml:space="preserve"> helps remove much of the custom-built validation solutions prevalent in MVC 1.0 applications.  The integration of a metadata model allowed validation and HTML generation tools to share metadata information for displaying labels, generating input elements, and executing and displaying validation errors</w:t>
      </w:r>
      <w:r w:rsidR="00503E34">
        <w:fldChar w:fldCharType="begin"/>
      </w:r>
      <w:r w:rsidR="00503E34">
        <w:instrText xml:space="preserve"> XE "</w:instrText>
      </w:r>
      <w:r w:rsidR="00503E34" w:rsidRPr="00142FEC">
        <w:instrText>validation errors</w:instrText>
      </w:r>
      <w:r w:rsidR="00503E34">
        <w:instrText xml:space="preserve">" </w:instrText>
      </w:r>
      <w:r w:rsidR="00503E34">
        <w:fldChar w:fldCharType="end"/>
      </w:r>
      <w:r>
        <w:t>.</w:t>
      </w:r>
      <w:r w:rsidR="00EB409E">
        <w:t xml:space="preserve">  Since many applications demand a rich client-side experience, MVC 2 also </w:t>
      </w:r>
      <w:commentRangeStart w:id="41"/>
      <w:r w:rsidR="00EB409E">
        <w:t>includes support for two popular client-side validation libraries, jQuery</w:t>
      </w:r>
      <w:r w:rsidR="00503E34">
        <w:fldChar w:fldCharType="begin"/>
      </w:r>
      <w:r w:rsidR="00503E34">
        <w:instrText xml:space="preserve"> XE "</w:instrText>
      </w:r>
      <w:r w:rsidR="00503E34" w:rsidRPr="00C341D3">
        <w:instrText>jQuery</w:instrText>
      </w:r>
      <w:r w:rsidR="00503E34">
        <w:instrText xml:space="preserve">" </w:instrText>
      </w:r>
      <w:r w:rsidR="00503E34">
        <w:fldChar w:fldCharType="end"/>
      </w:r>
      <w:r w:rsidR="00EB409E">
        <w:t xml:space="preserve"> </w:t>
      </w:r>
      <w:commentRangeEnd w:id="41"/>
      <w:r w:rsidR="001246CC">
        <w:commentReference w:id="41"/>
      </w:r>
      <w:r w:rsidR="00EB409E">
        <w:t xml:space="preserve">and ASP.NET </w:t>
      </w:r>
      <w:r w:rsidR="001246CC">
        <w:t>Ajax</w:t>
      </w:r>
      <w:r w:rsidR="00503E34">
        <w:fldChar w:fldCharType="begin"/>
      </w:r>
      <w:r w:rsidR="00503E34">
        <w:instrText xml:space="preserve"> XE "</w:instrText>
      </w:r>
      <w:r w:rsidR="00503E34" w:rsidRPr="00235343">
        <w:instrText>ASP.NET Ajax</w:instrText>
      </w:r>
      <w:r w:rsidR="00503E34">
        <w:instrText xml:space="preserve">" </w:instrText>
      </w:r>
      <w:r w:rsidR="00503E34">
        <w:fldChar w:fldCharType="end"/>
      </w:r>
      <w:r w:rsidR="00EB409E">
        <w:t xml:space="preserve">.  Validation is now as simple as decorating our models with </w:t>
      </w:r>
      <w:commentRangeStart w:id="42"/>
      <w:r w:rsidR="00EB409E">
        <w:t>attributes</w:t>
      </w:r>
      <w:commentRangeEnd w:id="42"/>
      <w:r w:rsidR="004E70CF">
        <w:rPr>
          <w:rStyle w:val="CommentReference"/>
          <w:vanish/>
        </w:rPr>
        <w:commentReference w:id="42"/>
      </w:r>
      <w:r w:rsidR="00EB409E">
        <w:t>.</w:t>
      </w:r>
      <w:r w:rsidR="00297190">
        <w:t xml:space="preserve">  </w:t>
      </w:r>
      <w:commentRangeStart w:id="43"/>
      <w:r w:rsidR="00297190">
        <w:t>In the next chapter, we move into the advanced ASP.NET MVC topics, starting with routing.</w:t>
      </w:r>
      <w:commentRangeEnd w:id="43"/>
      <w:r w:rsidR="008164A5">
        <w:commentReference w:id="43"/>
      </w:r>
    </w:p>
    <w:sectPr w:rsidR="000602CA" w:rsidRPr="00FE3F85" w:rsidSect="00B92776">
      <w:headerReference w:type="even" r:id="rId15"/>
      <w:headerReference w:type="default" r:id="rId16"/>
      <w:footerReference w:type="even" r:id="rId17"/>
      <w:footerReference w:type="first" r:id="rId18"/>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immy Bogard" w:date="2010-03-22T19:36:00Z" w:initials="JB">
    <w:p w:rsidR="00AA14E1" w:rsidRDefault="00AA14E1">
      <w:r>
        <w:annotationRef/>
      </w:r>
      <w:r>
        <w:t>Just plain Validation is a better title. ModelState is a minor detail.</w:t>
      </w:r>
    </w:p>
  </w:comment>
  <w:comment w:id="1" w:author="Jeffrey" w:date="2010-04-02T09:44:00Z" w:initials="J">
    <w:p w:rsidR="00FD0FCE" w:rsidRDefault="00FD0FCE">
      <w:r>
        <w:annotationRef/>
      </w:r>
      <w:r>
        <w:t>agreed</w:t>
      </w:r>
    </w:p>
  </w:comment>
  <w:comment w:id="3" w:author="JSkinner" w:date="2010-03-22T19:36:00Z" w:initials="JS">
    <w:p w:rsidR="00AA14E1" w:rsidRDefault="00AA14E1">
      <w:r>
        <w:annotationRef/>
      </w:r>
      <w:r>
        <w:t>Should this be "Ajax" to be consistent with other chapters?</w:t>
      </w:r>
    </w:p>
  </w:comment>
  <w:comment w:id="2" w:author="Jeffrey" w:date="2010-04-02T09:45:00Z" w:initials="J">
    <w:p w:rsidR="00FD0FCE" w:rsidRDefault="00FD0FCE">
      <w:r>
        <w:annotationRef/>
      </w:r>
      <w:r>
        <w:t xml:space="preserve">Sure.  </w:t>
      </w:r>
    </w:p>
  </w:comment>
  <w:comment w:id="4" w:author="Jimmy Bogard" w:date="2010-03-22T19:36:00Z" w:initials="JB">
    <w:p w:rsidR="00AA14E1" w:rsidRDefault="00AA14E1">
      <w:r>
        <w:annotationRef/>
      </w:r>
      <w:r>
        <w:t>Clarified</w:t>
      </w:r>
    </w:p>
  </w:comment>
  <w:comment w:id="5" w:author="Katharine Osborne" w:date="2010-03-22T19:36:00Z" w:initials="KO">
    <w:p w:rsidR="00AA14E1" w:rsidRDefault="00AA14E1">
      <w:pPr>
        <w:pStyle w:val="CommentText"/>
      </w:pPr>
      <w:r>
        <w:rPr>
          <w:rStyle w:val="CommentReference"/>
        </w:rPr>
        <w:annotationRef/>
      </w:r>
      <w:r>
        <w:t>What exactly does validationmean in this context? Will the average developer understand what you mean here without a definition?</w:t>
      </w:r>
    </w:p>
  </w:comment>
  <w:comment w:id="6" w:author="JSkinner" w:date="2010-03-27T17:53:00Z" w:initials="JS">
    <w:p w:rsidR="00AA14E1" w:rsidRDefault="00AA14E1">
      <w:r>
        <w:annotationRef/>
      </w:r>
      <w:r>
        <w:t>The official name is "ASP.NET MVC 2" not "ASP.NET MVC 2.0"</w:t>
      </w:r>
    </w:p>
  </w:comment>
  <w:comment w:id="7" w:author="Jeffrey" w:date="2010-04-02T09:45:00Z" w:initials="J">
    <w:p w:rsidR="00977EF3" w:rsidRDefault="00977EF3">
      <w:r>
        <w:annotationRef/>
      </w:r>
      <w:r>
        <w:t>thanks</w:t>
      </w:r>
    </w:p>
  </w:comment>
  <w:comment w:id="9" w:author="Jimmy Bogard" w:date="2010-03-22T19:36:00Z" w:initials="JB">
    <w:p w:rsidR="00AA14E1" w:rsidRDefault="00AA14E1">
      <w:r>
        <w:annotationRef/>
      </w:r>
      <w:r>
        <w:t>Clarified</w:t>
      </w:r>
    </w:p>
  </w:comment>
  <w:comment w:id="8" w:author="Katharine Osborne" w:date="2010-03-22T19:36:00Z" w:initials="KO">
    <w:p w:rsidR="00AA14E1" w:rsidRDefault="00AA14E1">
      <w:pPr>
        <w:pStyle w:val="CommentText"/>
      </w:pPr>
      <w:r>
        <w:rPr>
          <w:rStyle w:val="CommentReference"/>
        </w:rPr>
        <w:annotationRef/>
      </w:r>
      <w:r>
        <w:t>Why is this capped? What is it specifically, and how does it relate to validation?</w:t>
      </w:r>
    </w:p>
  </w:comment>
  <w:comment w:id="10" w:author="JSkinner" w:date="2010-03-22T19:36:00Z" w:initials="JS">
    <w:p w:rsidR="00AA14E1" w:rsidRDefault="00AA14E1">
      <w:r>
        <w:annotationRef/>
      </w:r>
      <w:r>
        <w:t>This sentence didn't read very well. Is this change OK?</w:t>
      </w:r>
    </w:p>
  </w:comment>
  <w:comment w:id="11" w:author="Jeffrey" w:date="2010-04-02T09:45:00Z" w:initials="J">
    <w:p w:rsidR="00AB5B20" w:rsidRDefault="00AB5B20">
      <w:r>
        <w:annotationRef/>
      </w:r>
      <w:r>
        <w:t>Yes.</w:t>
      </w:r>
    </w:p>
  </w:comment>
  <w:comment w:id="12" w:author="JSkinner" w:date="2010-03-27T17:27:00Z" w:initials="JS">
    <w:p w:rsidR="00AA14E1" w:rsidRDefault="00AA14E1">
      <w:r>
        <w:annotationRef/>
      </w:r>
      <w:r>
        <w:t xml:space="preserve">Not true as of .NET 4. </w:t>
      </w:r>
    </w:p>
    <w:p w:rsidR="00AA14E1" w:rsidRDefault="00AA14E1"/>
    <w:p w:rsidR="00AA14E1" w:rsidRDefault="00AA14E1">
      <w:r>
        <w:t>The 4.0 version of System.ComponentModel.DataAnnotations contain the appropriate classes to actually execute validation too.</w:t>
      </w:r>
    </w:p>
  </w:comment>
  <w:comment w:id="13" w:author="Jeffrey" w:date="2010-04-02T09:47:00Z" w:initials="J">
    <w:p w:rsidR="00AB5B20" w:rsidRDefault="00AB5B20">
      <w:r>
        <w:annotationRef/>
      </w:r>
      <w:r>
        <w:t>Modified.  thanks</w:t>
      </w:r>
    </w:p>
  </w:comment>
  <w:comment w:id="15" w:author="Jimmy Bogard" w:date="2010-03-22T19:36:00Z" w:initials="JB">
    <w:p w:rsidR="00AA14E1" w:rsidRDefault="00AA14E1">
      <w:r>
        <w:annotationRef/>
      </w:r>
      <w:r>
        <w:t>Added a couple samples, the full list is in ch 3</w:t>
      </w:r>
    </w:p>
  </w:comment>
  <w:comment w:id="14" w:author="Katharine Osborne" w:date="2010-03-22T19:36:00Z" w:initials="KO">
    <w:p w:rsidR="00AA14E1" w:rsidRDefault="00AA14E1">
      <w:pPr>
        <w:pStyle w:val="CommentText"/>
      </w:pPr>
      <w:r>
        <w:rPr>
          <w:rStyle w:val="CommentReference"/>
        </w:rPr>
        <w:annotationRef/>
      </w:r>
      <w:r>
        <w:t>What are the others?</w:t>
      </w:r>
    </w:p>
  </w:comment>
  <w:comment w:id="16" w:author="Katharine Osborne" w:date="2010-03-22T19:36:00Z" w:initials="KO">
    <w:p w:rsidR="00AA14E1" w:rsidRDefault="00AA14E1">
      <w:pPr>
        <w:pStyle w:val="CommentText"/>
      </w:pPr>
      <w:r>
        <w:rPr>
          <w:rStyle w:val="CommentReference"/>
        </w:rPr>
        <w:annotationRef/>
      </w:r>
      <w:r>
        <w:t>This table needs a caption and a number.</w:t>
      </w:r>
    </w:p>
  </w:comment>
  <w:comment w:id="17" w:author="Jimmy Bogard" w:date="2010-03-22T19:36:00Z" w:initials="JB">
    <w:p w:rsidR="00AA14E1" w:rsidRDefault="00AA14E1">
      <w:r>
        <w:annotationRef/>
      </w:r>
      <w:r>
        <w:t>Added caption/number</w:t>
      </w:r>
    </w:p>
  </w:comment>
  <w:comment w:id="18" w:author="Jimmy Bogard" w:date="2010-03-22T19:36:00Z" w:initials="JB">
    <w:p w:rsidR="00AA14E1" w:rsidRDefault="00AA14E1">
      <w:r>
        <w:annotationRef/>
      </w:r>
      <w:r>
        <w:t>Fixed screenshot.</w:t>
      </w:r>
    </w:p>
  </w:comment>
  <w:comment w:id="19" w:author="Katharine Osborne" w:date="2010-03-22T19:36:00Z" w:initials="KO">
    <w:p w:rsidR="00AA14E1" w:rsidRDefault="00AA14E1">
      <w:pPr>
        <w:pStyle w:val="CommentText"/>
      </w:pPr>
      <w:r>
        <w:rPr>
          <w:rStyle w:val="CommentReference"/>
        </w:rPr>
        <w:annotationRef/>
      </w:r>
      <w:r>
        <w:t>Does the screen shot need to be this long? There’s a lot of whitespace (well, blue).</w:t>
      </w:r>
    </w:p>
  </w:comment>
  <w:comment w:id="20" w:author="Katharine Osborne" w:date="2010-03-22T19:36:00Z" w:initials="KO">
    <w:p w:rsidR="00AA14E1" w:rsidRDefault="00AA14E1">
      <w:pPr>
        <w:pStyle w:val="CommentText"/>
      </w:pPr>
      <w:r>
        <w:rPr>
          <w:rStyle w:val="CommentReference"/>
        </w:rPr>
        <w:annotationRef/>
      </w:r>
      <w:r>
        <w:t>Code font?</w:t>
      </w:r>
    </w:p>
  </w:comment>
  <w:comment w:id="21" w:author="Jimmy Bogard" w:date="2010-03-22T19:36:00Z" w:initials="JB">
    <w:p w:rsidR="00AA14E1" w:rsidRDefault="00AA14E1">
      <w:r>
        <w:annotationRef/>
      </w:r>
      <w:r>
        <w:t>Done</w:t>
      </w:r>
    </w:p>
  </w:comment>
  <w:comment w:id="22" w:author="Katharine Osborne" w:date="2010-03-22T19:36:00Z" w:initials="KO">
    <w:p w:rsidR="00AA14E1" w:rsidRDefault="00AA14E1">
      <w:pPr>
        <w:pStyle w:val="CommentText"/>
      </w:pPr>
      <w:r>
        <w:rPr>
          <w:rStyle w:val="CommentReference"/>
        </w:rPr>
        <w:annotationRef/>
      </w:r>
      <w:r>
        <w:t>Code font for these.</w:t>
      </w:r>
    </w:p>
  </w:comment>
  <w:comment w:id="23" w:author="Jimmy Bogard" w:date="2010-03-22T19:36:00Z" w:initials="JB">
    <w:p w:rsidR="00AA14E1" w:rsidRDefault="00AA14E1">
      <w:r>
        <w:annotationRef/>
      </w:r>
      <w:r>
        <w:t>Fixed</w:t>
      </w:r>
    </w:p>
  </w:comment>
  <w:comment w:id="24" w:author="JSkinner" w:date="2010-03-27T17:40:00Z" w:initials="JS">
    <w:p w:rsidR="00AA14E1" w:rsidRDefault="00AA14E1">
      <w:r>
        <w:annotationRef/>
      </w:r>
      <w:r>
        <w:t xml:space="preserve">Should this be in all caps? It was lowercase in other chapters. </w:t>
      </w:r>
    </w:p>
  </w:comment>
  <w:comment w:id="25" w:author="Jeffrey" w:date="2010-04-02T09:48:00Z" w:initials="J">
    <w:p w:rsidR="004F2DC4" w:rsidRDefault="004F2DC4">
      <w:r>
        <w:annotationRef/>
      </w:r>
      <w:r>
        <w:t>All caps</w:t>
      </w:r>
    </w:p>
  </w:comment>
  <w:comment w:id="26" w:author="Katharine Osborne" w:date="2010-03-22T19:36:00Z" w:initials="KO">
    <w:p w:rsidR="00AA14E1" w:rsidRDefault="00AA14E1">
      <w:pPr>
        <w:pStyle w:val="CommentText"/>
      </w:pPr>
      <w:r>
        <w:rPr>
          <w:rStyle w:val="CommentReference"/>
        </w:rPr>
        <w:annotationRef/>
      </w:r>
      <w:r>
        <w:t>“…and in the previous section…”</w:t>
      </w:r>
    </w:p>
    <w:p w:rsidR="00AA14E1" w:rsidRDefault="00AA14E1">
      <w:pPr>
        <w:pStyle w:val="CommentText"/>
      </w:pPr>
    </w:p>
    <w:p w:rsidR="00AA14E1" w:rsidRDefault="00AA14E1">
      <w:pPr>
        <w:pStyle w:val="CommentText"/>
      </w:pPr>
      <w:r>
        <w:t>When using conjuctions, make sure the items in the list are parallel.</w:t>
      </w:r>
    </w:p>
  </w:comment>
  <w:comment w:id="27" w:author="Jimmy Bogard" w:date="2010-03-22T19:36:00Z" w:initials="JB">
    <w:p w:rsidR="00AA14E1" w:rsidRDefault="00AA14E1">
      <w:r>
        <w:annotationRef/>
      </w:r>
      <w:r>
        <w:t>Just removed the confusing part</w:t>
      </w:r>
    </w:p>
  </w:comment>
  <w:comment w:id="28" w:author="Katharine Osborne" w:date="2010-03-22T19:36:00Z" w:initials="KO">
    <w:p w:rsidR="00AA14E1" w:rsidRDefault="00AA14E1">
      <w:pPr>
        <w:pStyle w:val="CommentText"/>
      </w:pPr>
      <w:r>
        <w:rPr>
          <w:rStyle w:val="CommentReference"/>
        </w:rPr>
        <w:annotationRef/>
      </w:r>
      <w:r>
        <w:t>Cueballs? This one is fairly long.</w:t>
      </w:r>
    </w:p>
  </w:comment>
  <w:comment w:id="29" w:author="Jimmy Bogard" w:date="2010-03-22T19:36:00Z" w:initials="JB">
    <w:p w:rsidR="00AA14E1" w:rsidRDefault="00AA14E1">
      <w:r>
        <w:annotationRef/>
      </w:r>
      <w:r>
        <w:t>Added cueballs</w:t>
      </w:r>
    </w:p>
  </w:comment>
  <w:comment w:id="30" w:author="Jimmy Bogard" w:date="2010-03-22T19:36:00Z" w:initials="JB">
    <w:p w:rsidR="00AA14E1" w:rsidRDefault="00AA14E1">
      <w:r>
        <w:annotationRef/>
      </w:r>
      <w:r>
        <w:t>New paragraph</w:t>
      </w:r>
    </w:p>
  </w:comment>
  <w:comment w:id="31" w:author="Katharine Osborne" w:date="2010-03-22T19:36:00Z" w:initials="KO">
    <w:p w:rsidR="00AA14E1" w:rsidRDefault="00AA14E1">
      <w:pPr>
        <w:pStyle w:val="CommentText"/>
      </w:pPr>
      <w:r>
        <w:rPr>
          <w:rStyle w:val="CommentReference"/>
        </w:rPr>
        <w:annotationRef/>
      </w:r>
      <w:r>
        <w:t>This should be a new paragraph</w:t>
      </w:r>
    </w:p>
  </w:comment>
  <w:comment w:id="32" w:author="Jeffrey" w:date="2010-04-02T09:48:00Z" w:initials="J">
    <w:p w:rsidR="0009125B" w:rsidRDefault="0009125B">
      <w:r>
        <w:annotationRef/>
      </w:r>
      <w:r>
        <w:t>good</w:t>
      </w:r>
    </w:p>
  </w:comment>
  <w:comment w:id="33" w:author="Katharine Osborne" w:date="2010-03-22T19:36:00Z" w:initials="KO">
    <w:p w:rsidR="00AA14E1" w:rsidRDefault="00AA14E1">
      <w:pPr>
        <w:pStyle w:val="CommentText"/>
      </w:pPr>
      <w:r>
        <w:rPr>
          <w:rStyle w:val="CommentReference"/>
        </w:rPr>
        <w:annotationRef/>
      </w:r>
      <w:r>
        <w:t>New paragraph.</w:t>
      </w:r>
    </w:p>
  </w:comment>
  <w:comment w:id="34" w:author="Jimmy Bogard" w:date="2010-03-22T19:36:00Z" w:initials="JB">
    <w:p w:rsidR="00AA14E1" w:rsidRDefault="00AA14E1">
      <w:r>
        <w:annotationRef/>
      </w:r>
      <w:r>
        <w:t>Added</w:t>
      </w:r>
    </w:p>
  </w:comment>
  <w:comment w:id="35" w:author="Jimmy Bogard" w:date="2010-03-22T19:36:00Z" w:initials="JB">
    <w:p w:rsidR="00AA14E1" w:rsidRDefault="00AA14E1">
      <w:r>
        <w:annotationRef/>
      </w:r>
      <w:r>
        <w:t>Cropped and enlarged</w:t>
      </w:r>
    </w:p>
  </w:comment>
  <w:comment w:id="36" w:author="Katharine Osborne" w:date="2010-03-22T19:36:00Z" w:initials="KO">
    <w:p w:rsidR="00AA14E1" w:rsidRDefault="00AA14E1">
      <w:pPr>
        <w:pStyle w:val="CommentText"/>
      </w:pPr>
      <w:r>
        <w:rPr>
          <w:rStyle w:val="CommentReference"/>
        </w:rPr>
        <w:annotationRef/>
      </w:r>
      <w:r>
        <w:t>The words are hard to read. This would be better cropped and enlarged.</w:t>
      </w:r>
    </w:p>
  </w:comment>
  <w:comment w:id="37" w:author="JSkinner" w:date="2010-03-27T17:55:00Z" w:initials="JS">
    <w:p w:rsidR="00AA14E1" w:rsidRDefault="00AA14E1">
      <w:r>
        <w:annotationRef/>
      </w:r>
      <w:r>
        <w:t xml:space="preserve">Integration with jQuery is not available out of the box - this is only included as part of MvcFutures. </w:t>
      </w:r>
    </w:p>
  </w:comment>
  <w:comment w:id="38" w:author="Jeffrey" w:date="2010-04-02T09:49:00Z" w:initials="J">
    <w:p w:rsidR="002F1ABB" w:rsidRDefault="002F1ABB">
      <w:r>
        <w:annotationRef/>
      </w:r>
      <w:r>
        <w:t>thanks</w:t>
      </w:r>
    </w:p>
  </w:comment>
  <w:comment w:id="40" w:author="Katharine Osborne" w:date="2010-03-22T19:36:00Z" w:initials="KO">
    <w:p w:rsidR="00AA14E1" w:rsidRDefault="00AA14E1">
      <w:pPr>
        <w:pStyle w:val="CommentText"/>
      </w:pPr>
      <w:r>
        <w:rPr>
          <w:rStyle w:val="CommentReference"/>
        </w:rPr>
        <w:annotationRef/>
      </w:r>
      <w:r>
        <w:t>“resulting”</w:t>
      </w:r>
    </w:p>
  </w:comment>
  <w:comment w:id="39" w:author="Jimmy Bogard" w:date="2010-03-22T19:36:00Z" w:initials="JB">
    <w:p w:rsidR="00AA14E1" w:rsidRDefault="00AA14E1">
      <w:r>
        <w:annotationRef/>
      </w:r>
      <w:r>
        <w:t>Generated is more descriptive of the underlying operation</w:t>
      </w:r>
    </w:p>
  </w:comment>
  <w:comment w:id="41" w:author="JSkinner" w:date="2010-03-27T18:00:00Z" w:initials="JS">
    <w:p w:rsidR="001246CC" w:rsidRDefault="001246CC">
      <w:r>
        <w:annotationRef/>
      </w:r>
      <w:r>
        <w:t>Again, jQuery integration is not provided out of the box. This is in MvcFutures.</w:t>
      </w:r>
    </w:p>
  </w:comment>
  <w:comment w:id="42" w:author="Katharine Osborne" w:date="2010-03-22T19:36:00Z" w:initials="KO">
    <w:p w:rsidR="00AA14E1" w:rsidRDefault="00AA14E1">
      <w:pPr>
        <w:pStyle w:val="CommentText"/>
      </w:pPr>
      <w:r>
        <w:rPr>
          <w:rStyle w:val="CommentReference"/>
        </w:rPr>
        <w:annotationRef/>
      </w:r>
      <w:r>
        <w:t>Can you provide a brief segue to the next chapter? You want the reader to keep turning pages.</w:t>
      </w:r>
    </w:p>
  </w:comment>
  <w:comment w:id="43" w:author="Jimmy Bogard" w:date="2010-03-22T19:36:00Z" w:initials="JB">
    <w:p w:rsidR="00AA14E1" w:rsidRDefault="00AA14E1">
      <w:r>
        <w:annotationRef/>
      </w:r>
      <w:r>
        <w:t>Segue added</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1EC" w:rsidRDefault="008631EC">
      <w:r>
        <w:separator/>
      </w:r>
    </w:p>
    <w:p w:rsidR="008631EC" w:rsidRDefault="008631EC"/>
  </w:endnote>
  <w:endnote w:type="continuationSeparator" w:id="0">
    <w:p w:rsidR="008631EC" w:rsidRDefault="008631EC">
      <w:r>
        <w:continuationSeparator/>
      </w:r>
    </w:p>
    <w:p w:rsidR="008631EC" w:rsidRDefault="008631E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4E1" w:rsidRPr="00553572" w:rsidRDefault="00AA14E1" w:rsidP="00553572">
    <w:pPr>
      <w:pStyle w:val="Body1"/>
    </w:pPr>
    <w:r>
      <w:t xml:space="preserve">©Manning Publications Co. </w:t>
    </w:r>
    <w:r w:rsidRPr="00553572">
      <w:t>Please post comments or corrections to the Author Online forum:</w:t>
    </w:r>
  </w:p>
  <w:p w:rsidR="00AA14E1" w:rsidRPr="00DB3E55" w:rsidRDefault="00AA14E1"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4E1" w:rsidRDefault="00AA14E1"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1EC" w:rsidRDefault="008631EC">
      <w:r>
        <w:separator/>
      </w:r>
    </w:p>
    <w:p w:rsidR="008631EC" w:rsidRDefault="008631EC"/>
  </w:footnote>
  <w:footnote w:type="continuationSeparator" w:id="0">
    <w:p w:rsidR="008631EC" w:rsidRDefault="008631EC">
      <w:r>
        <w:continuationSeparator/>
      </w:r>
    </w:p>
    <w:p w:rsidR="008631EC" w:rsidRDefault="008631E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4E1" w:rsidRPr="00553572" w:rsidRDefault="004E0739" w:rsidP="00D97E72">
    <w:pPr>
      <w:pStyle w:val="Body1"/>
      <w:tabs>
        <w:tab w:val="center" w:pos="3600"/>
        <w:tab w:val="right" w:pos="7200"/>
      </w:tabs>
    </w:pPr>
    <w:fldSimple w:instr="PAGE  ">
      <w:r w:rsidR="00460D2B">
        <w:rPr>
          <w:noProof/>
        </w:rPr>
        <w:t>10</w:t>
      </w:r>
    </w:fldSimple>
    <w:r w:rsidR="00AA14E1" w:rsidRPr="00553572">
      <w:tab/>
    </w:r>
    <w:r w:rsidR="00AA14E1">
      <w:tab/>
    </w:r>
    <w:r w:rsidR="00AA14E1" w:rsidRPr="00553572">
      <w:rPr>
        <w:rStyle w:val="BoldItalics"/>
      </w:rPr>
      <w:t>Author</w:t>
    </w:r>
    <w:r w:rsidR="00AA14E1" w:rsidRPr="00553572">
      <w:t xml:space="preserve"> / </w:t>
    </w:r>
    <w:r w:rsidR="00AA14E1" w:rsidRPr="00553572">
      <w:rPr>
        <w:rStyle w:val="BoldItalics"/>
      </w:rPr>
      <w:t>Title</w:t>
    </w:r>
    <w:r w:rsidR="00AA14E1" w:rsidRPr="00553572">
      <w:tab/>
      <w:t xml:space="preserve">Last saved: </w:t>
    </w:r>
    <w:fldSimple w:instr=" SAVEDATE  \@ &quot;M/d/yyyy&quot;  \* MERGEFORMAT ">
      <w:r w:rsidR="00503E34">
        <w:rPr>
          <w:noProof/>
        </w:rPr>
        <w:t>4/2/2010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14E1" w:rsidRPr="00553572" w:rsidRDefault="00AA14E1" w:rsidP="00B92776">
    <w:pPr>
      <w:pStyle w:val="Body1"/>
      <w:tabs>
        <w:tab w:val="right" w:pos="360"/>
        <w:tab w:val="center" w:pos="4320"/>
        <w:tab w:val="left" w:pos="7200"/>
      </w:tabs>
    </w:pPr>
    <w:r>
      <w:t xml:space="preserve">Last saved: </w:t>
    </w:r>
    <w:fldSimple w:instr=" SAVEDATE  \@ &quot;M/d/yyyy&quot;  \* MERGEFORMAT ">
      <w:r w:rsidR="00503E34">
        <w:rPr>
          <w:noProof/>
        </w:rPr>
        <w:t>4/2/2010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460D2B">
        <w:rPr>
          <w:noProof/>
        </w:rPr>
        <w:t>11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mirrorMargins/>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7410"/>
  </w:hdrShapeDefaults>
  <w:footnotePr>
    <w:numRestart w:val="eachSect"/>
    <w:footnote w:id="-1"/>
    <w:footnote w:id="0"/>
  </w:footnotePr>
  <w:endnotePr>
    <w:endnote w:id="-1"/>
    <w:endnote w:id="0"/>
  </w:endnotePr>
  <w:compat/>
  <w:rsids>
    <w:rsidRoot w:val="009F0DB6"/>
    <w:rsid w:val="00011EF3"/>
    <w:rsid w:val="00016288"/>
    <w:rsid w:val="0001713C"/>
    <w:rsid w:val="0003082E"/>
    <w:rsid w:val="00042567"/>
    <w:rsid w:val="00051CCD"/>
    <w:rsid w:val="000602CA"/>
    <w:rsid w:val="000616FF"/>
    <w:rsid w:val="00062749"/>
    <w:rsid w:val="00064A72"/>
    <w:rsid w:val="00066200"/>
    <w:rsid w:val="00070A29"/>
    <w:rsid w:val="000812E7"/>
    <w:rsid w:val="00085C8C"/>
    <w:rsid w:val="0009125B"/>
    <w:rsid w:val="00092916"/>
    <w:rsid w:val="00093DF4"/>
    <w:rsid w:val="000A091E"/>
    <w:rsid w:val="000E63C0"/>
    <w:rsid w:val="000E6D5F"/>
    <w:rsid w:val="000F0DEC"/>
    <w:rsid w:val="00103F76"/>
    <w:rsid w:val="0010772E"/>
    <w:rsid w:val="001152FB"/>
    <w:rsid w:val="00116A8C"/>
    <w:rsid w:val="001177C3"/>
    <w:rsid w:val="001246CC"/>
    <w:rsid w:val="0012713F"/>
    <w:rsid w:val="0013186E"/>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F53BD"/>
    <w:rsid w:val="00210213"/>
    <w:rsid w:val="00211A8F"/>
    <w:rsid w:val="00214673"/>
    <w:rsid w:val="0021551B"/>
    <w:rsid w:val="00215BF2"/>
    <w:rsid w:val="00224060"/>
    <w:rsid w:val="00227CF4"/>
    <w:rsid w:val="00242879"/>
    <w:rsid w:val="0025094B"/>
    <w:rsid w:val="00263F76"/>
    <w:rsid w:val="00275591"/>
    <w:rsid w:val="002867B1"/>
    <w:rsid w:val="002901E9"/>
    <w:rsid w:val="00290557"/>
    <w:rsid w:val="00291EEA"/>
    <w:rsid w:val="00297190"/>
    <w:rsid w:val="002A2E39"/>
    <w:rsid w:val="002B6FE6"/>
    <w:rsid w:val="002D24E6"/>
    <w:rsid w:val="002D28DB"/>
    <w:rsid w:val="002E5E94"/>
    <w:rsid w:val="002E75E5"/>
    <w:rsid w:val="002F1201"/>
    <w:rsid w:val="002F1ABB"/>
    <w:rsid w:val="002F4D34"/>
    <w:rsid w:val="00305BDC"/>
    <w:rsid w:val="0031190B"/>
    <w:rsid w:val="003217CA"/>
    <w:rsid w:val="00326F66"/>
    <w:rsid w:val="00327B8E"/>
    <w:rsid w:val="00331DA7"/>
    <w:rsid w:val="00334902"/>
    <w:rsid w:val="00360455"/>
    <w:rsid w:val="00363155"/>
    <w:rsid w:val="00376157"/>
    <w:rsid w:val="003848AA"/>
    <w:rsid w:val="003A1EA1"/>
    <w:rsid w:val="003A36BE"/>
    <w:rsid w:val="003A3CE7"/>
    <w:rsid w:val="003B00B1"/>
    <w:rsid w:val="003C2391"/>
    <w:rsid w:val="003C4FE4"/>
    <w:rsid w:val="003E4AE2"/>
    <w:rsid w:val="003F3294"/>
    <w:rsid w:val="004216EF"/>
    <w:rsid w:val="004440ED"/>
    <w:rsid w:val="00453B8A"/>
    <w:rsid w:val="00460D2B"/>
    <w:rsid w:val="00471E42"/>
    <w:rsid w:val="00472589"/>
    <w:rsid w:val="0048007C"/>
    <w:rsid w:val="00491BFB"/>
    <w:rsid w:val="00495AD7"/>
    <w:rsid w:val="00496FD1"/>
    <w:rsid w:val="004A44C7"/>
    <w:rsid w:val="004B394E"/>
    <w:rsid w:val="004C330F"/>
    <w:rsid w:val="004C7AC8"/>
    <w:rsid w:val="004E00DF"/>
    <w:rsid w:val="004E0739"/>
    <w:rsid w:val="004E282C"/>
    <w:rsid w:val="004E70CF"/>
    <w:rsid w:val="004F2DC4"/>
    <w:rsid w:val="004F7BEC"/>
    <w:rsid w:val="00503E34"/>
    <w:rsid w:val="005060E4"/>
    <w:rsid w:val="005063F2"/>
    <w:rsid w:val="00511E7A"/>
    <w:rsid w:val="00516647"/>
    <w:rsid w:val="00517E4D"/>
    <w:rsid w:val="00553572"/>
    <w:rsid w:val="005766F6"/>
    <w:rsid w:val="00583CA3"/>
    <w:rsid w:val="00590305"/>
    <w:rsid w:val="005A2A40"/>
    <w:rsid w:val="005A5837"/>
    <w:rsid w:val="005B1BA2"/>
    <w:rsid w:val="005C65A8"/>
    <w:rsid w:val="005D2F86"/>
    <w:rsid w:val="005D3A9F"/>
    <w:rsid w:val="005D7972"/>
    <w:rsid w:val="005E1FA3"/>
    <w:rsid w:val="005F1BFA"/>
    <w:rsid w:val="006024A5"/>
    <w:rsid w:val="0060758A"/>
    <w:rsid w:val="006150B4"/>
    <w:rsid w:val="006155CC"/>
    <w:rsid w:val="006305BF"/>
    <w:rsid w:val="0064126F"/>
    <w:rsid w:val="00644D70"/>
    <w:rsid w:val="0065096B"/>
    <w:rsid w:val="00652905"/>
    <w:rsid w:val="00656211"/>
    <w:rsid w:val="00662D11"/>
    <w:rsid w:val="006664F9"/>
    <w:rsid w:val="00675EE9"/>
    <w:rsid w:val="00683071"/>
    <w:rsid w:val="00693F51"/>
    <w:rsid w:val="006973DB"/>
    <w:rsid w:val="006A3B75"/>
    <w:rsid w:val="006B719F"/>
    <w:rsid w:val="006C619B"/>
    <w:rsid w:val="006D5F7F"/>
    <w:rsid w:val="006D70D7"/>
    <w:rsid w:val="006D7A63"/>
    <w:rsid w:val="006E1E21"/>
    <w:rsid w:val="006E57C0"/>
    <w:rsid w:val="006E6B97"/>
    <w:rsid w:val="0070096E"/>
    <w:rsid w:val="00705CBB"/>
    <w:rsid w:val="00712658"/>
    <w:rsid w:val="007240BE"/>
    <w:rsid w:val="00741D1C"/>
    <w:rsid w:val="00742644"/>
    <w:rsid w:val="0074588D"/>
    <w:rsid w:val="007537C4"/>
    <w:rsid w:val="00754508"/>
    <w:rsid w:val="007566B2"/>
    <w:rsid w:val="007575F6"/>
    <w:rsid w:val="00766B65"/>
    <w:rsid w:val="00770EA8"/>
    <w:rsid w:val="00772212"/>
    <w:rsid w:val="0077483B"/>
    <w:rsid w:val="00776BAB"/>
    <w:rsid w:val="00777E59"/>
    <w:rsid w:val="00786472"/>
    <w:rsid w:val="007955B0"/>
    <w:rsid w:val="007A35E6"/>
    <w:rsid w:val="007A72A8"/>
    <w:rsid w:val="007B27DF"/>
    <w:rsid w:val="007B67BE"/>
    <w:rsid w:val="007C64F8"/>
    <w:rsid w:val="007D26D5"/>
    <w:rsid w:val="007F185A"/>
    <w:rsid w:val="007F4791"/>
    <w:rsid w:val="00802A1A"/>
    <w:rsid w:val="008164A5"/>
    <w:rsid w:val="00826AB4"/>
    <w:rsid w:val="0083123A"/>
    <w:rsid w:val="0084430D"/>
    <w:rsid w:val="008564E4"/>
    <w:rsid w:val="008577DB"/>
    <w:rsid w:val="00860DFF"/>
    <w:rsid w:val="00861E69"/>
    <w:rsid w:val="0086249A"/>
    <w:rsid w:val="008631EC"/>
    <w:rsid w:val="00866DF5"/>
    <w:rsid w:val="008819F2"/>
    <w:rsid w:val="008A2F65"/>
    <w:rsid w:val="008B36B6"/>
    <w:rsid w:val="008B7248"/>
    <w:rsid w:val="008C5570"/>
    <w:rsid w:val="008E447F"/>
    <w:rsid w:val="008E63C5"/>
    <w:rsid w:val="008E6F3E"/>
    <w:rsid w:val="0090208D"/>
    <w:rsid w:val="0092343B"/>
    <w:rsid w:val="0092458C"/>
    <w:rsid w:val="0093415A"/>
    <w:rsid w:val="0093450D"/>
    <w:rsid w:val="009354C8"/>
    <w:rsid w:val="009378B5"/>
    <w:rsid w:val="00957AA4"/>
    <w:rsid w:val="00970301"/>
    <w:rsid w:val="00973585"/>
    <w:rsid w:val="00975964"/>
    <w:rsid w:val="00976212"/>
    <w:rsid w:val="00977424"/>
    <w:rsid w:val="00977EF3"/>
    <w:rsid w:val="00991A05"/>
    <w:rsid w:val="00992F78"/>
    <w:rsid w:val="0099403A"/>
    <w:rsid w:val="00994EC5"/>
    <w:rsid w:val="009C1AA4"/>
    <w:rsid w:val="009C31BD"/>
    <w:rsid w:val="009C3D3D"/>
    <w:rsid w:val="009C5497"/>
    <w:rsid w:val="009E0D29"/>
    <w:rsid w:val="009E1DFE"/>
    <w:rsid w:val="009F0DB6"/>
    <w:rsid w:val="009F522C"/>
    <w:rsid w:val="00A31B4E"/>
    <w:rsid w:val="00A34F3E"/>
    <w:rsid w:val="00A45365"/>
    <w:rsid w:val="00A4654B"/>
    <w:rsid w:val="00A60A34"/>
    <w:rsid w:val="00A74BA3"/>
    <w:rsid w:val="00A82C9B"/>
    <w:rsid w:val="00A91949"/>
    <w:rsid w:val="00A94B75"/>
    <w:rsid w:val="00A951A5"/>
    <w:rsid w:val="00AA14E1"/>
    <w:rsid w:val="00AA4ED3"/>
    <w:rsid w:val="00AB0005"/>
    <w:rsid w:val="00AB5B20"/>
    <w:rsid w:val="00AB5D6D"/>
    <w:rsid w:val="00AB690F"/>
    <w:rsid w:val="00AC2C31"/>
    <w:rsid w:val="00AD0BF4"/>
    <w:rsid w:val="00AF1BB4"/>
    <w:rsid w:val="00AF3376"/>
    <w:rsid w:val="00B07495"/>
    <w:rsid w:val="00B1107D"/>
    <w:rsid w:val="00B12E60"/>
    <w:rsid w:val="00B15E16"/>
    <w:rsid w:val="00B177F2"/>
    <w:rsid w:val="00B25193"/>
    <w:rsid w:val="00B252B7"/>
    <w:rsid w:val="00B41619"/>
    <w:rsid w:val="00B446D6"/>
    <w:rsid w:val="00B5680B"/>
    <w:rsid w:val="00B62E65"/>
    <w:rsid w:val="00B80A62"/>
    <w:rsid w:val="00B819F4"/>
    <w:rsid w:val="00B92776"/>
    <w:rsid w:val="00BA72AD"/>
    <w:rsid w:val="00BB1AF0"/>
    <w:rsid w:val="00BC232F"/>
    <w:rsid w:val="00BC3385"/>
    <w:rsid w:val="00BD3DFF"/>
    <w:rsid w:val="00BE5771"/>
    <w:rsid w:val="00C06310"/>
    <w:rsid w:val="00C339CB"/>
    <w:rsid w:val="00C3434F"/>
    <w:rsid w:val="00C37343"/>
    <w:rsid w:val="00C46759"/>
    <w:rsid w:val="00C516D0"/>
    <w:rsid w:val="00C62918"/>
    <w:rsid w:val="00C813E5"/>
    <w:rsid w:val="00C83812"/>
    <w:rsid w:val="00C84410"/>
    <w:rsid w:val="00C86DC3"/>
    <w:rsid w:val="00C91BEB"/>
    <w:rsid w:val="00C962C1"/>
    <w:rsid w:val="00CA1A2B"/>
    <w:rsid w:val="00CA292E"/>
    <w:rsid w:val="00CA3424"/>
    <w:rsid w:val="00CA4769"/>
    <w:rsid w:val="00CA490D"/>
    <w:rsid w:val="00CB4ADA"/>
    <w:rsid w:val="00CC64FF"/>
    <w:rsid w:val="00CD4688"/>
    <w:rsid w:val="00CF36AC"/>
    <w:rsid w:val="00D01048"/>
    <w:rsid w:val="00D02910"/>
    <w:rsid w:val="00D1232F"/>
    <w:rsid w:val="00D20429"/>
    <w:rsid w:val="00D2421E"/>
    <w:rsid w:val="00D261F1"/>
    <w:rsid w:val="00D434D0"/>
    <w:rsid w:val="00D45E94"/>
    <w:rsid w:val="00D47A09"/>
    <w:rsid w:val="00D55113"/>
    <w:rsid w:val="00D6346A"/>
    <w:rsid w:val="00D70240"/>
    <w:rsid w:val="00D72EDF"/>
    <w:rsid w:val="00D745A3"/>
    <w:rsid w:val="00D7730B"/>
    <w:rsid w:val="00D77F68"/>
    <w:rsid w:val="00D833E0"/>
    <w:rsid w:val="00D854CB"/>
    <w:rsid w:val="00D917E3"/>
    <w:rsid w:val="00D93464"/>
    <w:rsid w:val="00D94802"/>
    <w:rsid w:val="00D97E72"/>
    <w:rsid w:val="00DA05A8"/>
    <w:rsid w:val="00DA7E07"/>
    <w:rsid w:val="00DB3E55"/>
    <w:rsid w:val="00DB58B9"/>
    <w:rsid w:val="00DB760A"/>
    <w:rsid w:val="00DC3E18"/>
    <w:rsid w:val="00DC50C1"/>
    <w:rsid w:val="00DD2791"/>
    <w:rsid w:val="00DD521A"/>
    <w:rsid w:val="00DE4CBF"/>
    <w:rsid w:val="00DF6302"/>
    <w:rsid w:val="00E02F46"/>
    <w:rsid w:val="00E161B5"/>
    <w:rsid w:val="00E1667E"/>
    <w:rsid w:val="00E2610C"/>
    <w:rsid w:val="00E26CD6"/>
    <w:rsid w:val="00E32459"/>
    <w:rsid w:val="00E35BED"/>
    <w:rsid w:val="00E611BA"/>
    <w:rsid w:val="00E66CD8"/>
    <w:rsid w:val="00E80F79"/>
    <w:rsid w:val="00E83ABC"/>
    <w:rsid w:val="00E874F5"/>
    <w:rsid w:val="00EA41D9"/>
    <w:rsid w:val="00EA7D43"/>
    <w:rsid w:val="00EB409E"/>
    <w:rsid w:val="00EB542A"/>
    <w:rsid w:val="00EE005A"/>
    <w:rsid w:val="00EE55F1"/>
    <w:rsid w:val="00EE7B2B"/>
    <w:rsid w:val="00EF1B47"/>
    <w:rsid w:val="00EF1CFC"/>
    <w:rsid w:val="00F01CE6"/>
    <w:rsid w:val="00F02794"/>
    <w:rsid w:val="00F038E9"/>
    <w:rsid w:val="00F07E30"/>
    <w:rsid w:val="00F133BA"/>
    <w:rsid w:val="00F153CD"/>
    <w:rsid w:val="00F160C2"/>
    <w:rsid w:val="00F209DA"/>
    <w:rsid w:val="00F33DBC"/>
    <w:rsid w:val="00F4036C"/>
    <w:rsid w:val="00F41D8D"/>
    <w:rsid w:val="00F46E62"/>
    <w:rsid w:val="00F51636"/>
    <w:rsid w:val="00F9142D"/>
    <w:rsid w:val="00F94AEA"/>
    <w:rsid w:val="00F950B5"/>
    <w:rsid w:val="00F95804"/>
    <w:rsid w:val="00FA5B73"/>
    <w:rsid w:val="00FA73BB"/>
    <w:rsid w:val="00FB7944"/>
    <w:rsid w:val="00FC09B8"/>
    <w:rsid w:val="00FD0FCE"/>
    <w:rsid w:val="00FE3F85"/>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Revision">
    <w:name w:val="Revision"/>
    <w:hidden/>
    <w:uiPriority w:val="99"/>
    <w:semiHidden/>
    <w:rsid w:val="005E1FA3"/>
    <w:rPr>
      <w:color w:val="000000"/>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73804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11</Pages>
  <Words>3196</Words>
  <Characters>18218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40</cp:revision>
  <cp:lastPrinted>2001-01-25T15:37:00Z</cp:lastPrinted>
  <dcterms:created xsi:type="dcterms:W3CDTF">2010-01-01T13:01:00Z</dcterms:created>
  <dcterms:modified xsi:type="dcterms:W3CDTF">2010-04-02T14:56:00Z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