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3E0A0F" w:rsidP="001747B1">
      <w:pPr>
        <w:pStyle w:val="COChapterNumber"/>
      </w:pPr>
      <w:r>
        <w:t>9</w:t>
      </w:r>
    </w:p>
    <w:p w:rsidR="000602CA" w:rsidRPr="00BE1870" w:rsidRDefault="0033365E" w:rsidP="001747B1">
      <w:pPr>
        <w:pStyle w:val="COChapterTitle"/>
      </w:pPr>
      <w:r>
        <w:t>Extending the Controller</w:t>
      </w:r>
      <w:commentRangeStart w:id="0"/>
      <w:r w:rsidR="005D2577">
        <w:rPr>
          <w:rStyle w:val="CommentReference"/>
          <w:rFonts w:ascii="Verdana" w:hAnsi="Verdana"/>
          <w:i w:val="0"/>
          <w:vanish/>
          <w:color w:val="000000"/>
        </w:rPr>
        <w:commentReference w:id="1"/>
      </w:r>
      <w:commentRangeEnd w:id="0"/>
      <w:r w:rsidR="00A22F58">
        <w:rPr>
          <w:rFonts w:ascii="Verdana" w:hAnsi="Verdana"/>
          <w:i w:val="0"/>
          <w:color w:val="000000"/>
          <w:sz w:val="16"/>
        </w:rPr>
        <w:commentReference w:id="0"/>
      </w:r>
    </w:p>
    <w:p w:rsidR="000602CA" w:rsidRPr="00C74553" w:rsidRDefault="000602CA" w:rsidP="001747B1">
      <w:pPr>
        <w:pStyle w:val="Body1"/>
      </w:pPr>
      <w:r w:rsidRPr="00C74553">
        <w:t>This chapter covers</w:t>
      </w:r>
    </w:p>
    <w:p w:rsidR="00FD79A8" w:rsidRDefault="001F7F30" w:rsidP="00FD79A8">
      <w:pPr>
        <w:pStyle w:val="ListBullet"/>
      </w:pPr>
      <w:r>
        <w:t>Understanding the Controller extensibility points</w:t>
      </w:r>
    </w:p>
    <w:p w:rsidR="001F7F30" w:rsidRDefault="001F7F30" w:rsidP="00FD79A8">
      <w:pPr>
        <w:pStyle w:val="ListBullet"/>
      </w:pPr>
      <w:commentRangeStart w:id="2"/>
      <w:commentRangeStart w:id="3"/>
      <w:r>
        <w:t>Discover</w:t>
      </w:r>
      <w:r w:rsidR="00A22F58">
        <w:t>ing</w:t>
      </w:r>
      <w:r>
        <w:t xml:space="preserve"> the </w:t>
      </w:r>
      <w:commentRangeEnd w:id="2"/>
      <w:r w:rsidR="001747B1">
        <w:rPr>
          <w:rStyle w:val="CommentReference"/>
          <w:vanish/>
        </w:rPr>
        <w:commentReference w:id="2"/>
      </w:r>
      <w:commentRangeEnd w:id="3"/>
      <w:r w:rsidR="00A22F58">
        <w:commentReference w:id="3"/>
      </w:r>
      <w:r>
        <w:t>requirements for an Action</w:t>
      </w:r>
    </w:p>
    <w:p w:rsidR="00FD79A8" w:rsidRDefault="001F7F30" w:rsidP="00FD79A8">
      <w:pPr>
        <w:pStyle w:val="ListBullet"/>
      </w:pPr>
      <w:r>
        <w:t>Using Action Selectors</w:t>
      </w:r>
    </w:p>
    <w:p w:rsidR="00FD79A8" w:rsidRDefault="001F7F30" w:rsidP="00FD79A8">
      <w:pPr>
        <w:pStyle w:val="ListBullet"/>
      </w:pPr>
      <w:r>
        <w:t>Creating custom ActionResults</w:t>
      </w:r>
    </w:p>
    <w:p w:rsidR="001F7F30" w:rsidRDefault="001F7F30" w:rsidP="001F7F30">
      <w:pPr>
        <w:pStyle w:val="ListBullet"/>
      </w:pPr>
      <w:r>
        <w:t>Reducing Controller complexity with ActionResults</w:t>
      </w:r>
    </w:p>
    <w:p w:rsidR="001F7F30" w:rsidRDefault="001F7F30" w:rsidP="001F7F30">
      <w:pPr>
        <w:pStyle w:val="ListBullet"/>
        <w:numPr>
          <w:ilvl w:val="0"/>
          <w:numId w:val="0"/>
        </w:numPr>
        <w:ind w:left="540" w:hanging="270"/>
      </w:pPr>
    </w:p>
    <w:p w:rsidR="001F7F30" w:rsidRPr="001F7F30" w:rsidRDefault="001F7F30" w:rsidP="001F7F30">
      <w:pPr>
        <w:pStyle w:val="Body1"/>
      </w:pPr>
      <w:r>
        <w:t>The ASP.Net MVC framework has a number of extensibility points built in</w:t>
      </w:r>
      <w:r w:rsidR="00207FBF">
        <w:t>to the</w:t>
      </w:r>
      <w:r>
        <w:t xml:space="preserve"> </w:t>
      </w:r>
      <w:r w:rsidRPr="00267965">
        <w:rPr>
          <w:rStyle w:val="CodeinText"/>
        </w:rPr>
        <w:t>ControllerBase</w:t>
      </w:r>
      <w:r>
        <w:t xml:space="preserve"> class.  This chapter will review the </w:t>
      </w:r>
      <w:r w:rsidR="00207FBF">
        <w:t xml:space="preserve">out of the box </w:t>
      </w:r>
      <w:r>
        <w:t xml:space="preserve">functionality that </w:t>
      </w:r>
      <w:r w:rsidR="00207FBF">
        <w:t>uses these extensibility points</w:t>
      </w:r>
      <w:r>
        <w:t xml:space="preserve">.  Additionally, </w:t>
      </w:r>
      <w:r w:rsidR="00207FBF">
        <w:t xml:space="preserve">we will demonstrate how to use the </w:t>
      </w:r>
      <w:r>
        <w:t>extensibility point</w:t>
      </w:r>
      <w:r w:rsidR="00747A35">
        <w:t>s to reduce complexity in your c</w:t>
      </w:r>
      <w:r>
        <w:t xml:space="preserve">ontrollers.  The </w:t>
      </w:r>
      <w:r w:rsidR="00267965">
        <w:t>action result</w:t>
      </w:r>
      <w:r w:rsidR="0009773F">
        <w:t xml:space="preserve"> is one of those extensibili</w:t>
      </w:r>
      <w:r w:rsidR="0002688B">
        <w:t>ty points, which can reduce an a</w:t>
      </w:r>
      <w:r w:rsidR="0009773F">
        <w:t>ction</w:t>
      </w:r>
      <w:r w:rsidR="0002688B">
        <w:t>'</w:t>
      </w:r>
      <w:r w:rsidR="0009773F">
        <w:t>s complexity.  We will cover how attributes placed on a Action method are used to modi</w:t>
      </w:r>
      <w:r w:rsidR="00747A35">
        <w:t>fy its behavior. This includes a</w:t>
      </w:r>
      <w:r w:rsidR="0009773F">
        <w:t xml:space="preserve">ction </w:t>
      </w:r>
      <w:r w:rsidR="00747A35">
        <w:t>s</w:t>
      </w:r>
      <w:r w:rsidR="0009773F">
        <w:t>electors whi</w:t>
      </w:r>
      <w:r w:rsidR="00747A35">
        <w:t>ch are used to determine which action should be executed, a</w:t>
      </w:r>
      <w:r w:rsidR="0009773F">
        <w:t xml:space="preserve">ction </w:t>
      </w:r>
      <w:r w:rsidR="00747A35">
        <w:t>filters which can modify the model which is returned from an a</w:t>
      </w:r>
      <w:r w:rsidR="0009773F">
        <w:t>ction. Before covering the extensib</w:t>
      </w:r>
      <w:r w:rsidR="00207FBF">
        <w:t xml:space="preserve">ility points of the </w:t>
      </w:r>
      <w:r w:rsidR="00207FBF" w:rsidRPr="00747A35">
        <w:rPr>
          <w:rStyle w:val="CodeinText"/>
        </w:rPr>
        <w:t>Controller</w:t>
      </w:r>
      <w:r w:rsidR="00207FBF">
        <w:t xml:space="preserve"> b</w:t>
      </w:r>
      <w:r w:rsidR="0009773F">
        <w:t xml:space="preserve">ase class, it </w:t>
      </w:r>
      <w:r w:rsidR="00747A35">
        <w:t>is important to learn that the c</w:t>
      </w:r>
      <w:r w:rsidR="0009773F">
        <w:t>ontroller concept is an extensibility point of its own. If your project needed some concept that just c</w:t>
      </w:r>
      <w:r w:rsidR="00747A35">
        <w:t>ould not fit into the existing a</w:t>
      </w:r>
      <w:r w:rsidR="0009773F">
        <w:t>ction extensibility points yo</w:t>
      </w:r>
      <w:r w:rsidR="00207FBF">
        <w:t>u are not out of luck, the MVC F</w:t>
      </w:r>
      <w:r w:rsidR="0009773F">
        <w:t>ramework gives you the fu</w:t>
      </w:r>
      <w:r w:rsidR="00207FBF">
        <w:t>ll control to implement your own</w:t>
      </w:r>
      <w:r w:rsidR="00747A35">
        <w:t xml:space="preserve"> c</w:t>
      </w:r>
      <w:r w:rsidR="0009773F">
        <w:t>ontroller which could act radically different than the one provided in the framework.</w:t>
      </w:r>
    </w:p>
    <w:p w:rsidR="001F7F30" w:rsidRPr="001F7F30" w:rsidRDefault="001F7F30" w:rsidP="001F7F30">
      <w:pPr>
        <w:pStyle w:val="Body"/>
      </w:pPr>
    </w:p>
    <w:p w:rsidR="0009773F" w:rsidRDefault="0009773F" w:rsidP="00A40CDD">
      <w:pPr>
        <w:pStyle w:val="Head1"/>
      </w:pPr>
      <w:r>
        <w:lastRenderedPageBreak/>
        <w:t>9.1</w:t>
      </w:r>
      <w:r w:rsidR="000F0EB2">
        <w:t xml:space="preserve"> The c</w:t>
      </w:r>
      <w:r w:rsidR="00A40CDD">
        <w:t>ontroller extensibility</w:t>
      </w:r>
    </w:p>
    <w:p w:rsidR="00BD1466" w:rsidRDefault="000F0EB2" w:rsidP="00BD1466">
      <w:pPr>
        <w:pStyle w:val="Body1"/>
      </w:pPr>
      <w:r>
        <w:t>The concept of the c</w:t>
      </w:r>
      <w:r w:rsidR="00A40CDD">
        <w:t>ontroller comes with some</w:t>
      </w:r>
      <w:r>
        <w:t xml:space="preserve"> specific ideas of how a</w:t>
      </w:r>
      <w:r w:rsidR="00A40CDD">
        <w:t>ctions are selected, executed and extended.  This functiona</w:t>
      </w:r>
      <w:r>
        <w:t xml:space="preserve">lity comes from the </w:t>
      </w:r>
      <w:r w:rsidRPr="000F0EB2">
        <w:rPr>
          <w:rStyle w:val="CodeinText"/>
        </w:rPr>
        <w:t>C</w:t>
      </w:r>
      <w:r w:rsidR="00207FBF" w:rsidRPr="000F0EB2">
        <w:rPr>
          <w:rStyle w:val="CodeinText"/>
        </w:rPr>
        <w:t>ontroller</w:t>
      </w:r>
      <w:r w:rsidR="00207FBF">
        <w:t xml:space="preserve"> b</w:t>
      </w:r>
      <w:r w:rsidR="00A40CDD">
        <w:t>as</w:t>
      </w:r>
      <w:r w:rsidR="00207FBF">
        <w:t>e class in the framework.  The f</w:t>
      </w:r>
      <w:r w:rsidR="00A40CDD">
        <w:t>ramework does allow for an extensibility point t</w:t>
      </w:r>
      <w:r w:rsidR="00207FBF">
        <w:t xml:space="preserve">hat sits in front of the </w:t>
      </w:r>
      <w:r w:rsidR="00207FBF" w:rsidRPr="000F0EB2">
        <w:rPr>
          <w:rStyle w:val="CodeinText"/>
        </w:rPr>
        <w:t>ControllerB</w:t>
      </w:r>
      <w:r w:rsidR="00A40CDD" w:rsidRPr="000F0EB2">
        <w:rPr>
          <w:rStyle w:val="CodeinText"/>
        </w:rPr>
        <w:t>ase</w:t>
      </w:r>
      <w:r w:rsidR="00A40CDD">
        <w:t xml:space="preserve"> class.  This is the </w:t>
      </w:r>
      <w:r w:rsidR="00A40CDD" w:rsidRPr="000F0EB2">
        <w:rPr>
          <w:rStyle w:val="CodeinTable"/>
        </w:rPr>
        <w:t>IController</w:t>
      </w:r>
      <w:r w:rsidR="00A40CDD">
        <w:t xml:space="preserve"> interface. This is a very simple interface which provides a single method, </w:t>
      </w:r>
      <w:r w:rsidR="00A40CDD" w:rsidRPr="000F0EB2">
        <w:rPr>
          <w:rStyle w:val="CodeinText"/>
        </w:rPr>
        <w:t>Execute</w:t>
      </w:r>
      <w:r w:rsidRPr="000F0EB2">
        <w:rPr>
          <w:rStyle w:val="CodeinText"/>
        </w:rPr>
        <w:t>()</w:t>
      </w:r>
      <w:r w:rsidR="00A40CDD">
        <w:t>.  By implementing this i</w:t>
      </w:r>
      <w:r w:rsidR="001E54E0">
        <w:t>nterface you can still use the routing and controller factory functionality of the f</w:t>
      </w:r>
      <w:r w:rsidR="00A40CDD">
        <w:t xml:space="preserve">ramework and </w:t>
      </w:r>
      <w:r w:rsidR="00207FBF">
        <w:t>push</w:t>
      </w:r>
      <w:r w:rsidR="001E54E0">
        <w:t xml:space="preserve"> the rest of a</w:t>
      </w:r>
      <w:r w:rsidR="00A40CDD">
        <w:t>ramewo</w:t>
      </w:r>
      <w:r w:rsidR="00207FBF">
        <w:t>rk to the side.</w:t>
      </w:r>
      <w:r w:rsidR="0078689F">
        <w:t xml:space="preserve">  You can see the </w:t>
      </w:r>
      <w:r w:rsidR="0078689F" w:rsidRPr="001E54E0">
        <w:rPr>
          <w:rStyle w:val="CodeinText"/>
        </w:rPr>
        <w:t>IController</w:t>
      </w:r>
      <w:r w:rsidR="0078689F">
        <w:t xml:space="preserve"> interface definition in </w:t>
      </w:r>
      <w:commentRangeStart w:id="4"/>
      <w:commentRangeStart w:id="5"/>
      <w:r w:rsidR="0078689F">
        <w:t>figure 9</w:t>
      </w:r>
      <w:r w:rsidR="00DC747E">
        <w:t>.</w:t>
      </w:r>
      <w:r w:rsidR="0078689F">
        <w:t>1.</w:t>
      </w:r>
      <w:commentRangeEnd w:id="4"/>
      <w:r w:rsidR="001747B1">
        <w:rPr>
          <w:rStyle w:val="CommentReference"/>
          <w:vanish/>
        </w:rPr>
        <w:commentReference w:id="4"/>
      </w:r>
      <w:commentRangeEnd w:id="5"/>
      <w:r w:rsidR="00DC747E">
        <w:commentReference w:id="5"/>
      </w:r>
    </w:p>
    <w:p w:rsidR="00BD1466" w:rsidRDefault="00BD1466" w:rsidP="00BD1466">
      <w:pPr>
        <w:pStyle w:val="Body"/>
      </w:pPr>
      <w:r>
        <w:rPr>
          <w:noProof/>
        </w:rPr>
        <w:drawing>
          <wp:anchor distT="0" distB="0" distL="114300" distR="114300" simplePos="0" relativeHeight="251659264" behindDoc="0" locked="0" layoutInCell="1" allowOverlap="1">
            <wp:simplePos x="0" y="0"/>
            <wp:positionH relativeFrom="column">
              <wp:posOffset>157480</wp:posOffset>
            </wp:positionH>
            <wp:positionV relativeFrom="paragraph">
              <wp:posOffset>288290</wp:posOffset>
            </wp:positionV>
            <wp:extent cx="4462780" cy="1987550"/>
            <wp:effectExtent l="19050" t="19050" r="13970" b="127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7781" t="10607" r="59704" b="72652"/>
                    <a:stretch>
                      <a:fillRect/>
                    </a:stretch>
                  </pic:blipFill>
                  <pic:spPr bwMode="auto">
                    <a:xfrm>
                      <a:off x="0" y="0"/>
                      <a:ext cx="4462780" cy="1987550"/>
                    </a:xfrm>
                    <a:prstGeom prst="rect">
                      <a:avLst/>
                    </a:prstGeom>
                    <a:noFill/>
                    <a:ln w="9525">
                      <a:solidFill>
                        <a:schemeClr val="accent1"/>
                      </a:solidFill>
                      <a:miter lim="800000"/>
                      <a:headEnd/>
                      <a:tailEnd/>
                    </a:ln>
                  </pic:spPr>
                </pic:pic>
              </a:graphicData>
            </a:graphic>
          </wp:anchor>
        </w:drawing>
      </w:r>
    </w:p>
    <w:p w:rsidR="00BD1466" w:rsidRDefault="00BD1466" w:rsidP="00BD1466">
      <w:pPr>
        <w:pStyle w:val="FigureCaption"/>
      </w:pPr>
      <w:commentRangeStart w:id="6"/>
      <w:commentRangeStart w:id="7"/>
      <w:r w:rsidRPr="00BD1466">
        <w:t xml:space="preserve">Figure 9.1 The </w:t>
      </w:r>
      <w:r w:rsidRPr="00FD6480">
        <w:rPr>
          <w:rStyle w:val="CodeinText"/>
        </w:rPr>
        <w:t>IController</w:t>
      </w:r>
      <w:r w:rsidRPr="00BD1466">
        <w:t xml:space="preserve"> interface</w:t>
      </w:r>
      <w:commentRangeEnd w:id="6"/>
      <w:r w:rsidR="001747B1">
        <w:rPr>
          <w:rStyle w:val="CommentReference"/>
          <w:rFonts w:ascii="Verdana" w:hAnsi="Verdana"/>
          <w:vanish/>
          <w:color w:val="000000"/>
        </w:rPr>
        <w:commentReference w:id="6"/>
      </w:r>
      <w:commentRangeEnd w:id="7"/>
      <w:r w:rsidR="006A17EF">
        <w:rPr>
          <w:rFonts w:ascii="Verdana" w:hAnsi="Verdana"/>
          <w:color w:val="000000"/>
        </w:rPr>
        <w:commentReference w:id="7"/>
      </w:r>
      <w:r w:rsidR="00DC747E">
        <w:t xml:space="preserve"> exposes a single method, </w:t>
      </w:r>
      <w:r w:rsidR="00DC747E" w:rsidRPr="00DC747E">
        <w:rPr>
          <w:rStyle w:val="CodeinText"/>
        </w:rPr>
        <w:t>Execute</w:t>
      </w:r>
      <w:r w:rsidR="00DC747E">
        <w:t>.</w:t>
      </w:r>
    </w:p>
    <w:p w:rsidR="00BD1466" w:rsidRDefault="00BD1466" w:rsidP="00BD1466">
      <w:pPr>
        <w:pStyle w:val="Body"/>
      </w:pPr>
      <w:r>
        <w:t xml:space="preserve">There is a second option that is </w:t>
      </w:r>
      <w:r w:rsidR="00101922">
        <w:t>available</w:t>
      </w:r>
      <w:r>
        <w:t xml:space="preserve"> for extensibility that is not as lean as implementing </w:t>
      </w:r>
      <w:r w:rsidRPr="00FD6480">
        <w:rPr>
          <w:rStyle w:val="CodeinText"/>
        </w:rPr>
        <w:t>IController</w:t>
      </w:r>
      <w:r w:rsidR="00FD6480">
        <w:t>. The f</w:t>
      </w:r>
      <w:r>
        <w:t xml:space="preserve">ramework contains a </w:t>
      </w:r>
      <w:r w:rsidRPr="00FD6480">
        <w:rPr>
          <w:rStyle w:val="CodeinText"/>
        </w:rPr>
        <w:t>ControllerBase</w:t>
      </w:r>
      <w:r>
        <w:t xml:space="preserve"> which provides the most basic properties to manage </w:t>
      </w:r>
      <w:r w:rsidRPr="00FD6480">
        <w:rPr>
          <w:rStyle w:val="CodeinText"/>
        </w:rPr>
        <w:t>ViewData</w:t>
      </w:r>
      <w:r w:rsidR="00207FBF">
        <w:t xml:space="preserve"> and </w:t>
      </w:r>
      <w:r w:rsidR="00207FBF" w:rsidRPr="00FD6480">
        <w:rPr>
          <w:rStyle w:val="CodeinText"/>
        </w:rPr>
        <w:t>TempData</w:t>
      </w:r>
      <w:r w:rsidR="00207FBF">
        <w:t xml:space="preserve">.   The </w:t>
      </w:r>
      <w:r w:rsidR="00207FBF" w:rsidRPr="00FD6480">
        <w:rPr>
          <w:rStyle w:val="CodeinText"/>
        </w:rPr>
        <w:t>Controller</w:t>
      </w:r>
      <w:r w:rsidRPr="00FD6480">
        <w:rPr>
          <w:rStyle w:val="CodeinText"/>
        </w:rPr>
        <w:t>Base</w:t>
      </w:r>
      <w:r>
        <w:t xml:space="preserve"> is listed in Figure 9.2.  This is a pretty </w:t>
      </w:r>
      <w:r w:rsidR="00C97850">
        <w:t xml:space="preserve">minimalistic class which still lets you take advantage of some concepts that are shared with the View.  Although the interface and base class extensibility points exist in the </w:t>
      </w:r>
      <w:r w:rsidR="00FD6480">
        <w:t>f</w:t>
      </w:r>
      <w:r w:rsidR="00C97850">
        <w:t>ramework, most developers and projects do not trade t</w:t>
      </w:r>
      <w:r w:rsidR="00FD6480">
        <w:t>he productivity built into the frameworks c</w:t>
      </w:r>
      <w:r w:rsidR="00C97850">
        <w:t xml:space="preserve">ontroller class for the power and extra work that is needed to implement your own </w:t>
      </w:r>
      <w:r w:rsidR="00C97850" w:rsidRPr="007F4AEB">
        <w:rPr>
          <w:rStyle w:val="CodeinText"/>
        </w:rPr>
        <w:t>IController</w:t>
      </w:r>
      <w:r w:rsidR="00C97850">
        <w:t xml:space="preserve"> implementation. The same goes for using the </w:t>
      </w:r>
      <w:r w:rsidR="00C97850" w:rsidRPr="007F4AEB">
        <w:rPr>
          <w:rStyle w:val="CodeinText"/>
        </w:rPr>
        <w:t>ControllerBase</w:t>
      </w:r>
      <w:r w:rsidR="00C97850">
        <w:t xml:space="preserve"> class</w:t>
      </w:r>
      <w:r w:rsidR="006A17EF">
        <w:t>.  We need not sacrifice</w:t>
      </w:r>
      <w:commentRangeStart w:id="8"/>
      <w:commentRangeStart w:id="9"/>
      <w:r w:rsidR="00C97850">
        <w:t xml:space="preserve"> productivity when there are a numb</w:t>
      </w:r>
      <w:r w:rsidR="00207FBF">
        <w:t>er of extensibility points built</w:t>
      </w:r>
      <w:r w:rsidR="007F4AEB">
        <w:t xml:space="preserve"> into the c</w:t>
      </w:r>
      <w:r w:rsidR="00C97850">
        <w:t>ontroller class</w:t>
      </w:r>
      <w:r w:rsidR="006A17EF">
        <w:t>.  These are what</w:t>
      </w:r>
      <w:r w:rsidR="00C97850">
        <w:t xml:space="preserve"> we will cover next.</w:t>
      </w:r>
      <w:commentRangeEnd w:id="8"/>
      <w:r w:rsidR="001747B1">
        <w:rPr>
          <w:rStyle w:val="CommentReference"/>
          <w:vanish/>
        </w:rPr>
        <w:commentReference w:id="8"/>
      </w:r>
      <w:commentRangeEnd w:id="9"/>
      <w:r w:rsidR="006A17EF">
        <w:commentReference w:id="9"/>
      </w:r>
    </w:p>
    <w:p w:rsidR="00C97850" w:rsidRDefault="00C97850" w:rsidP="00BD1466">
      <w:pPr>
        <w:pStyle w:val="Body"/>
      </w:pPr>
    </w:p>
    <w:p w:rsidR="00C97850" w:rsidRDefault="00C97850">
      <w:pPr>
        <w:rPr>
          <w:rFonts w:ascii="Arial" w:hAnsi="Arial"/>
          <w:b/>
          <w:i/>
          <w:color w:val="960000"/>
          <w:sz w:val="24"/>
        </w:rPr>
      </w:pPr>
      <w:r>
        <w:br w:type="page"/>
      </w:r>
    </w:p>
    <w:p w:rsidR="00C97850" w:rsidRDefault="00C97850" w:rsidP="00C97850">
      <w:pPr>
        <w:pStyle w:val="FigureCaption"/>
      </w:pPr>
      <w:commentRangeStart w:id="10"/>
      <w:commentRangeStart w:id="11"/>
      <w:r w:rsidRPr="00C97850">
        <w:rPr>
          <w:noProof/>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-152400</wp:posOffset>
            </wp:positionV>
            <wp:extent cx="4573270" cy="4260215"/>
            <wp:effectExtent l="19050" t="19050" r="17780" b="2603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17771" t="10442" r="62179" b="58355"/>
                    <a:stretch>
                      <a:fillRect/>
                    </a:stretch>
                  </pic:blipFill>
                  <pic:spPr bwMode="auto">
                    <a:xfrm>
                      <a:off x="0" y="0"/>
                      <a:ext cx="4573270" cy="4260215"/>
                    </a:xfrm>
                    <a:prstGeom prst="rect">
                      <a:avLst/>
                    </a:prstGeom>
                    <a:noFill/>
                    <a:ln w="9525">
                      <a:solidFill>
                        <a:schemeClr val="accent1"/>
                      </a:solidFill>
                      <a:miter lim="800000"/>
                      <a:headEnd/>
                      <a:tailEnd/>
                    </a:ln>
                  </pic:spPr>
                </pic:pic>
              </a:graphicData>
            </a:graphic>
          </wp:anchor>
        </w:drawing>
      </w:r>
      <w:r>
        <w:t>Figure 9.2 The ControllerBase class</w:t>
      </w:r>
      <w:commentRangeEnd w:id="10"/>
      <w:r w:rsidR="001747B1">
        <w:rPr>
          <w:rStyle w:val="CommentReference"/>
          <w:rFonts w:ascii="Verdana" w:hAnsi="Verdana"/>
          <w:vanish/>
          <w:color w:val="000000"/>
        </w:rPr>
        <w:commentReference w:id="10"/>
      </w:r>
      <w:commentRangeEnd w:id="11"/>
      <w:r w:rsidR="006A17EF">
        <w:rPr>
          <w:rFonts w:ascii="Verdana" w:hAnsi="Verdana"/>
          <w:color w:val="000000"/>
        </w:rPr>
        <w:commentReference w:id="11"/>
      </w:r>
      <w:r w:rsidR="006A17EF">
        <w:t xml:space="preserve"> provides integration with routing as well as </w:t>
      </w:r>
      <w:r w:rsidR="006A17EF" w:rsidRPr="006A17EF">
        <w:rPr>
          <w:rStyle w:val="CodeinText"/>
        </w:rPr>
        <w:t>HttpContext</w:t>
      </w:r>
      <w:r w:rsidR="006A17EF">
        <w:t>.</w:t>
      </w:r>
    </w:p>
    <w:p w:rsidR="00C97850" w:rsidRDefault="001D2A16" w:rsidP="00C97850">
      <w:pPr>
        <w:pStyle w:val="Head1"/>
      </w:pPr>
      <w:r>
        <w:t>9.2 Controller a</w:t>
      </w:r>
      <w:r w:rsidR="00C97850">
        <w:t>ctions</w:t>
      </w:r>
    </w:p>
    <w:p w:rsidR="00172C87" w:rsidRDefault="006A17EF" w:rsidP="006A17EF">
      <w:pPr>
        <w:pStyle w:val="Body"/>
      </w:pPr>
      <w:r>
        <w:t>A</w:t>
      </w:r>
      <w:r w:rsidR="00C97850">
        <w:t xml:space="preserve">ctions are the place where your code lives to control the main logic of each server request.  </w:t>
      </w:r>
      <w:r>
        <w:t>Not all methods of controller classes qualify to be an action.</w:t>
      </w:r>
      <w:commentRangeStart w:id="12"/>
      <w:commentRangeStart w:id="13"/>
      <w:r>
        <w:t xml:space="preserve">  </w:t>
      </w:r>
      <w:r w:rsidR="00172C87">
        <w:t xml:space="preserve">The requirements for a method to be web-callable as an action method are well documented </w:t>
      </w:r>
      <w:commentRangeEnd w:id="12"/>
      <w:r w:rsidR="005D2577">
        <w:rPr>
          <w:rStyle w:val="CommentReference"/>
          <w:vanish/>
        </w:rPr>
        <w:commentReference w:id="12"/>
      </w:r>
      <w:commentRangeEnd w:id="13"/>
      <w:r>
        <w:commentReference w:id="13"/>
      </w:r>
      <w:r w:rsidR="00172C87">
        <w:t xml:space="preserve">on </w:t>
      </w:r>
      <w:hyperlink r:id="rId12" w:history="1">
        <w:r w:rsidR="00172C87" w:rsidRPr="00BE114D">
          <w:rPr>
            <w:rStyle w:val="Hyperlink"/>
          </w:rPr>
          <w:t>http://www.asp.net/mvc</w:t>
        </w:r>
      </w:hyperlink>
      <w:r w:rsidR="00776BF3">
        <w:t>. In order to be an a</w:t>
      </w:r>
      <w:r w:rsidR="00207FBF">
        <w:t xml:space="preserve">ction </w:t>
      </w:r>
      <w:r w:rsidR="00172C87">
        <w:t>method:</w:t>
      </w:r>
    </w:p>
    <w:p w:rsidR="00172C87" w:rsidRPr="00172C87" w:rsidRDefault="00172C87" w:rsidP="00172C87">
      <w:pPr>
        <w:pStyle w:val="ListBullet"/>
      </w:pPr>
      <w:r>
        <w:t>M</w:t>
      </w:r>
      <w:r w:rsidRPr="00172C87">
        <w:t>ust be public</w:t>
      </w:r>
    </w:p>
    <w:p w:rsidR="00172C87" w:rsidRPr="00172C87" w:rsidRDefault="00172C87" w:rsidP="00172C87">
      <w:pPr>
        <w:pStyle w:val="ListBullet"/>
      </w:pPr>
      <w:r>
        <w:t>C</w:t>
      </w:r>
      <w:r w:rsidRPr="00172C87">
        <w:t>annot be a static method</w:t>
      </w:r>
    </w:p>
    <w:p w:rsidR="00172C87" w:rsidRPr="00172C87" w:rsidRDefault="00172C87" w:rsidP="00172C87">
      <w:pPr>
        <w:pStyle w:val="ListBullet"/>
      </w:pPr>
      <w:r>
        <w:t>C</w:t>
      </w:r>
      <w:r w:rsidRPr="00172C87">
        <w:t xml:space="preserve">annot be an extension method </w:t>
      </w:r>
    </w:p>
    <w:p w:rsidR="00172C87" w:rsidRPr="00172C87" w:rsidRDefault="00172C87" w:rsidP="00172C87">
      <w:pPr>
        <w:pStyle w:val="ListBullet"/>
      </w:pPr>
      <w:r>
        <w:t>C</w:t>
      </w:r>
      <w:r w:rsidRPr="00172C87">
        <w:t>annot be a constructor, getter, or setter</w:t>
      </w:r>
    </w:p>
    <w:p w:rsidR="00172C87" w:rsidRPr="00172C87" w:rsidRDefault="00172C87" w:rsidP="00172C87">
      <w:pPr>
        <w:pStyle w:val="ListBullet"/>
      </w:pPr>
      <w:r>
        <w:t>C</w:t>
      </w:r>
      <w:r w:rsidRPr="00172C87">
        <w:t>annot have open generic types</w:t>
      </w:r>
    </w:p>
    <w:p w:rsidR="00172C87" w:rsidRPr="00172C87" w:rsidRDefault="00172C87" w:rsidP="00172C87">
      <w:pPr>
        <w:pStyle w:val="ListBullet"/>
      </w:pPr>
      <w:r>
        <w:lastRenderedPageBreak/>
        <w:t>I</w:t>
      </w:r>
      <w:r w:rsidRPr="00172C87">
        <w:t xml:space="preserve">s not a method of the </w:t>
      </w:r>
      <w:r w:rsidRPr="00172C87">
        <w:rPr>
          <w:rStyle w:val="CodeinText"/>
        </w:rPr>
        <w:t>Controller</w:t>
      </w:r>
      <w:r w:rsidRPr="00172C87">
        <w:t xml:space="preserve"> base class</w:t>
      </w:r>
    </w:p>
    <w:p w:rsidR="00172C87" w:rsidRPr="00172C87" w:rsidRDefault="00172C87" w:rsidP="00172C87">
      <w:pPr>
        <w:pStyle w:val="ListBullet"/>
      </w:pPr>
      <w:r>
        <w:t>I</w:t>
      </w:r>
      <w:r w:rsidRPr="00172C87">
        <w:t xml:space="preserve">s not a method of the </w:t>
      </w:r>
      <w:r w:rsidRPr="00172C87">
        <w:rPr>
          <w:rStyle w:val="CodeinText"/>
        </w:rPr>
        <w:t>ControllerBase</w:t>
      </w:r>
      <w:r w:rsidRPr="00172C87">
        <w:t xml:space="preserve"> base class</w:t>
      </w:r>
    </w:p>
    <w:p w:rsidR="00172C87" w:rsidRPr="00172C87" w:rsidRDefault="00172C87" w:rsidP="00172C87">
      <w:pPr>
        <w:pStyle w:val="ListBullet"/>
      </w:pPr>
      <w:r>
        <w:t>C</w:t>
      </w:r>
      <w:r w:rsidRPr="00172C87">
        <w:t xml:space="preserve">annot contain </w:t>
      </w:r>
      <w:r w:rsidRPr="00172C87">
        <w:rPr>
          <w:rStyle w:val="CodeinText"/>
        </w:rPr>
        <w:t>ref</w:t>
      </w:r>
      <w:r w:rsidRPr="00172C87">
        <w:t xml:space="preserve"> or </w:t>
      </w:r>
      <w:r w:rsidRPr="00172C87">
        <w:rPr>
          <w:rStyle w:val="CodeinText"/>
        </w:rPr>
        <w:t>out</w:t>
      </w:r>
      <w:r w:rsidRPr="00172C87">
        <w:t xml:space="preserve"> </w:t>
      </w:r>
      <w:commentRangeStart w:id="14"/>
      <w:commentRangeStart w:id="15"/>
      <w:r w:rsidRPr="00172C87">
        <w:t>parameters</w:t>
      </w:r>
      <w:commentRangeEnd w:id="14"/>
      <w:r w:rsidR="005D2577">
        <w:rPr>
          <w:rStyle w:val="CommentReference"/>
          <w:vanish/>
        </w:rPr>
        <w:commentReference w:id="14"/>
      </w:r>
      <w:commentRangeEnd w:id="15"/>
      <w:r w:rsidR="004A295B">
        <w:commentReference w:id="15"/>
      </w:r>
    </w:p>
    <w:p w:rsidR="00172C87" w:rsidRDefault="006A17EF" w:rsidP="006A17EF">
      <w:pPr>
        <w:pStyle w:val="ListBullet"/>
        <w:numPr>
          <w:ilvl w:val="0"/>
          <w:numId w:val="0"/>
        </w:numPr>
      </w:pPr>
      <w:r>
        <w:t>If a method does not meet all of these requirements, it is not an action method.  It is not enough to meet one or some of the re</w:t>
      </w:r>
      <w:r w:rsidR="004A295B">
        <w:t>quirements.  It must satisfy every requirement.  Now that you can create and identify action methods, we will discuss how to modify their behavior.</w:t>
      </w:r>
    </w:p>
    <w:p w:rsidR="00A44656" w:rsidRDefault="00A44656" w:rsidP="00A44656">
      <w:pPr>
        <w:pStyle w:val="Head1"/>
      </w:pPr>
      <w:r>
        <w:t xml:space="preserve">9.3 </w:t>
      </w:r>
      <w:r w:rsidR="00DD7310">
        <w:t>Action, Authorization, &amp; Result Filters</w:t>
      </w:r>
    </w:p>
    <w:p w:rsidR="00172C87" w:rsidRDefault="00B62A3B" w:rsidP="00210296">
      <w:pPr>
        <w:pStyle w:val="Body1"/>
      </w:pPr>
      <w:r>
        <w:rPr>
          <w:noProof/>
        </w:rPr>
        <w:drawing>
          <wp:anchor distT="0" distB="0" distL="114300" distR="114300" simplePos="0" relativeHeight="251663360" behindDoc="0" locked="0" layoutInCell="1" allowOverlap="1">
            <wp:simplePos x="0" y="0"/>
            <wp:positionH relativeFrom="column">
              <wp:posOffset>177800</wp:posOffset>
            </wp:positionH>
            <wp:positionV relativeFrom="paragraph">
              <wp:posOffset>1517015</wp:posOffset>
            </wp:positionV>
            <wp:extent cx="4656455" cy="2133600"/>
            <wp:effectExtent l="19050" t="19050" r="10795" b="1905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7893" t="10548" r="50003" b="64904"/>
                    <a:stretch>
                      <a:fillRect/>
                    </a:stretch>
                  </pic:blipFill>
                  <pic:spPr bwMode="auto">
                    <a:xfrm>
                      <a:off x="0" y="0"/>
                      <a:ext cx="4656455" cy="2133600"/>
                    </a:xfrm>
                    <a:prstGeom prst="rect">
                      <a:avLst/>
                    </a:prstGeom>
                    <a:noFill/>
                    <a:ln w="9525">
                      <a:solidFill>
                        <a:schemeClr val="accent1"/>
                      </a:solidFill>
                      <a:miter lim="800000"/>
                      <a:headEnd/>
                      <a:tailEnd/>
                    </a:ln>
                  </pic:spPr>
                </pic:pic>
              </a:graphicData>
            </a:graphic>
          </wp:anchor>
        </w:drawing>
      </w:r>
      <w:r w:rsidR="002212AF">
        <w:t xml:space="preserve">The first extensibility </w:t>
      </w:r>
      <w:r w:rsidR="00207FBF">
        <w:t xml:space="preserve">point </w:t>
      </w:r>
      <w:r w:rsidR="003F2EB2">
        <w:t>of a</w:t>
      </w:r>
      <w:r w:rsidR="002212AF">
        <w:t xml:space="preserve">ctions </w:t>
      </w:r>
      <w:r w:rsidR="00207FBF">
        <w:t xml:space="preserve">is </w:t>
      </w:r>
      <w:r w:rsidR="002212AF">
        <w:t>through a</w:t>
      </w:r>
      <w:r w:rsidR="00207FBF">
        <w:t>n</w:t>
      </w:r>
      <w:r w:rsidR="002212AF">
        <w:t xml:space="preserve"> </w:t>
      </w:r>
      <w:r w:rsidR="002212AF" w:rsidRPr="003F2EB2">
        <w:rPr>
          <w:rStyle w:val="CodeinText"/>
        </w:rPr>
        <w:t>ActionFilter</w:t>
      </w:r>
      <w:r w:rsidR="002212AF">
        <w:t xml:space="preserve">. This extensibility point allows you to </w:t>
      </w:r>
      <w:r>
        <w:t xml:space="preserve">intercept the execution of an </w:t>
      </w:r>
      <w:r w:rsidR="003F2EB2">
        <w:t>a</w:t>
      </w:r>
      <w:r>
        <w:t xml:space="preserve">ction and inject behavior before or after the execution </w:t>
      </w:r>
      <w:r w:rsidR="00207FBF">
        <w:t xml:space="preserve">of the </w:t>
      </w:r>
      <w:r w:rsidR="003F2EB2">
        <w:t>a</w:t>
      </w:r>
      <w:r w:rsidR="00207FBF">
        <w:t>ction</w:t>
      </w:r>
      <w:r>
        <w:t xml:space="preserve">. This is very similar to </w:t>
      </w:r>
      <w:r w:rsidR="003F2EB2">
        <w:t>aspect-o</w:t>
      </w:r>
      <w:r w:rsidR="00207FBF">
        <w:t>riented</w:t>
      </w:r>
      <w:r>
        <w:t xml:space="preserve"> </w:t>
      </w:r>
      <w:r w:rsidR="003F2EB2">
        <w:t>p</w:t>
      </w:r>
      <w:r w:rsidR="00207FBF">
        <w:t>rogramming</w:t>
      </w:r>
      <w:r>
        <w:t xml:space="preserve">, which is a </w:t>
      </w:r>
      <w:r w:rsidR="00207FBF">
        <w:t>technique</w:t>
      </w:r>
      <w:r>
        <w:t xml:space="preserve"> to apply cross cutting concerns across a code base without having lots of duplicate code to maintain.  </w:t>
      </w:r>
      <w:r w:rsidR="003B1A17">
        <w:t xml:space="preserve">The </w:t>
      </w:r>
      <w:r w:rsidR="00A44656">
        <w:t>easiest way to implement a</w:t>
      </w:r>
      <w:r w:rsidR="00207FBF">
        <w:t>n</w:t>
      </w:r>
      <w:r w:rsidR="00A44656">
        <w:t xml:space="preserve"> </w:t>
      </w:r>
      <w:r w:rsidR="003F2EB2">
        <w:t xml:space="preserve">action filter </w:t>
      </w:r>
      <w:r w:rsidR="00A44656">
        <w:t xml:space="preserve">is to inherit from the </w:t>
      </w:r>
      <w:r w:rsidR="00A44656" w:rsidRPr="003F2EB2">
        <w:rPr>
          <w:rStyle w:val="CodeinText"/>
        </w:rPr>
        <w:t>ActionFilterAttribute</w:t>
      </w:r>
      <w:r w:rsidR="00A44656">
        <w:t xml:space="preserve">.  Figure 9.3 shows the methods that can be implemented to modify an action.  This attribute actually implements the </w:t>
      </w:r>
      <w:r w:rsidR="00A44656" w:rsidRPr="00093581">
        <w:rPr>
          <w:rStyle w:val="CodeinText"/>
        </w:rPr>
        <w:t>IActionFilter</w:t>
      </w:r>
      <w:r w:rsidR="00A44656">
        <w:t xml:space="preserve"> and </w:t>
      </w:r>
      <w:r w:rsidR="00A44656" w:rsidRPr="00093581">
        <w:rPr>
          <w:rStyle w:val="CodeinText"/>
        </w:rPr>
        <w:t>IResultFilter</w:t>
      </w:r>
      <w:r w:rsidR="00A44656">
        <w:t xml:space="preserve"> interfaces, each allow for a different entry point</w:t>
      </w:r>
      <w:r w:rsidR="00207FBF">
        <w:t>s</w:t>
      </w:r>
      <w:r w:rsidR="00A44656">
        <w:t xml:space="preserve"> for your extension.</w:t>
      </w:r>
    </w:p>
    <w:p w:rsidR="00B62A3B" w:rsidRDefault="00B62A3B" w:rsidP="00B62A3B">
      <w:pPr>
        <w:pStyle w:val="FigureCaption"/>
      </w:pPr>
      <w:commentRangeStart w:id="16"/>
      <w:commentRangeStart w:id="17"/>
      <w:r>
        <w:t xml:space="preserve">Figure 9.3 The </w:t>
      </w:r>
      <w:r w:rsidR="004A295B">
        <w:t>a</w:t>
      </w:r>
      <w:r>
        <w:t xml:space="preserve">ction </w:t>
      </w:r>
      <w:r w:rsidR="004A295B">
        <w:t>f</w:t>
      </w:r>
      <w:r>
        <w:t>ilter extensibility</w:t>
      </w:r>
      <w:commentRangeEnd w:id="16"/>
      <w:r w:rsidR="005D2577">
        <w:rPr>
          <w:rStyle w:val="CommentReference"/>
          <w:rFonts w:ascii="Verdana" w:hAnsi="Verdana"/>
          <w:vanish/>
          <w:color w:val="000000"/>
        </w:rPr>
        <w:commentReference w:id="16"/>
      </w:r>
      <w:commentRangeEnd w:id="17"/>
      <w:r w:rsidR="00F702E0">
        <w:rPr>
          <w:rFonts w:ascii="Verdana" w:hAnsi="Verdana"/>
          <w:color w:val="000000"/>
        </w:rPr>
        <w:commentReference w:id="17"/>
      </w:r>
      <w:r w:rsidR="004A295B">
        <w:t xml:space="preserve"> point allows hooking several stages in the execution of the action and action result.</w:t>
      </w:r>
    </w:p>
    <w:p w:rsidR="000C3860" w:rsidRDefault="000C3860" w:rsidP="000C3860">
      <w:pPr>
        <w:pStyle w:val="Body"/>
      </w:pPr>
      <w:r>
        <w:t xml:space="preserve">A new </w:t>
      </w:r>
      <w:r w:rsidR="0074533D">
        <w:t xml:space="preserve">action </w:t>
      </w:r>
      <w:r w:rsidR="005D2577">
        <w:t>filter that shipped with MVC 2</w:t>
      </w:r>
      <w:r>
        <w:t xml:space="preserve"> is the </w:t>
      </w:r>
      <w:r w:rsidRPr="007E4DBC">
        <w:rPr>
          <w:rStyle w:val="CodeinText"/>
        </w:rPr>
        <w:t>ChildActionOnlyAttribute</w:t>
      </w:r>
      <w:r>
        <w:t xml:space="preserve">.  This filter implements the </w:t>
      </w:r>
      <w:r w:rsidRPr="007E4DBC">
        <w:rPr>
          <w:rStyle w:val="CodeinText"/>
        </w:rPr>
        <w:t>IAuthorizationFilter</w:t>
      </w:r>
      <w:r>
        <w:t xml:space="preserve"> interface and is used by the </w:t>
      </w:r>
      <w:r w:rsidR="007E4DBC">
        <w:t>f</w:t>
      </w:r>
      <w:r>
        <w:t>ramework to ensure that a</w:t>
      </w:r>
      <w:r w:rsidR="007E4DBC">
        <w:t>n a</w:t>
      </w:r>
      <w:r>
        <w:t xml:space="preserve">ction is only called from the </w:t>
      </w:r>
      <w:r w:rsidRPr="007E4DBC">
        <w:rPr>
          <w:rStyle w:val="CodeinText"/>
        </w:rPr>
        <w:t>RenderAction</w:t>
      </w:r>
      <w:r w:rsidR="007E4DBC" w:rsidRPr="007E4DBC">
        <w:rPr>
          <w:rStyle w:val="CodeinText"/>
        </w:rPr>
        <w:t>()</w:t>
      </w:r>
      <w:r>
        <w:t xml:space="preserve"> method </w:t>
      </w:r>
      <w:r w:rsidR="007E4DBC">
        <w:t>within a v</w:t>
      </w:r>
      <w:r>
        <w:t xml:space="preserve">iew.  An </w:t>
      </w:r>
      <w:r w:rsidR="007E4DBC">
        <w:lastRenderedPageBreak/>
        <w:t>a</w:t>
      </w:r>
      <w:r>
        <w:t xml:space="preserve">ction that has this attribute cannot be called through a </w:t>
      </w:r>
      <w:r w:rsidR="007E4DBC">
        <w:t xml:space="preserve">top-level </w:t>
      </w:r>
      <w:r>
        <w:t>route and is not web callable.</w:t>
      </w:r>
    </w:p>
    <w:p w:rsidR="0054513F" w:rsidRDefault="00CA2E57" w:rsidP="00CA2E57">
      <w:pPr>
        <w:pStyle w:val="CodeListingCaption"/>
        <w:rPr>
          <w:rStyle w:val="CodeinText"/>
          <w:b w:val="0"/>
        </w:rPr>
      </w:pPr>
      <w:r>
        <w:rPr>
          <w:rStyle w:val="CodeinText"/>
        </w:rPr>
        <w:t xml:space="preserve">Listing 9.1 Using the ChildActionOnlyAttribute </w:t>
      </w:r>
    </w:p>
    <w:p w:rsidR="0054513F" w:rsidRPr="0054513F" w:rsidRDefault="0054513F" w:rsidP="0054513F">
      <w:pPr>
        <w:rPr>
          <w:rStyle w:val="CodeinText"/>
          <w:b/>
        </w:rPr>
      </w:pPr>
      <w:r w:rsidRPr="0054513F">
        <w:rPr>
          <w:rStyle w:val="CodeinText"/>
        </w:rPr>
        <w:t xml:space="preserve">    public class HomeController : Controller</w:t>
      </w:r>
      <w:r w:rsidR="001B41D9">
        <w:rPr>
          <w:rStyle w:val="CodeinText"/>
        </w:rPr>
        <w:t xml:space="preserve">  </w:t>
      </w:r>
      <w:r w:rsidR="001B41D9">
        <w:rPr>
          <w:rStyle w:val="CodeinText"/>
        </w:rPr>
        <w:tab/>
      </w:r>
      <w:r w:rsidR="001B41D9">
        <w:rPr>
          <w:rStyle w:val="CodeinText"/>
        </w:rPr>
        <w:tab/>
        <w:t xml:space="preserve">       |A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public ActionResult Index()</w:t>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|A</w:t>
      </w:r>
    </w:p>
    <w:p w:rsidR="0054513F" w:rsidRPr="0054513F" w:rsidRDefault="0054513F" w:rsidP="0054513F">
      <w:pPr>
        <w:rPr>
          <w:rStyle w:val="CodeinText"/>
        </w:rPr>
      </w:pPr>
    </w:p>
    <w:p w:rsidR="0054513F" w:rsidRPr="0054513F" w:rsidRDefault="0054513F" w:rsidP="0054513F">
      <w:pPr>
        <w:rPr>
          <w:rStyle w:val="CodeinText"/>
        </w:rPr>
      </w:pPr>
      <w:r w:rsidRPr="0054513F">
        <w:rPr>
          <w:rStyle w:val="CodeinText"/>
        </w:rPr>
        <w:t xml:space="preserve">        [ChildActionOnly]</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|B</w:t>
      </w:r>
    </w:p>
    <w:p w:rsidR="0054513F" w:rsidRPr="0054513F" w:rsidRDefault="0054513F" w:rsidP="0054513F">
      <w:pPr>
        <w:rPr>
          <w:rStyle w:val="CodeinText"/>
        </w:rPr>
      </w:pPr>
      <w:r w:rsidRPr="0054513F">
        <w:rPr>
          <w:rStyle w:val="CodeinText"/>
        </w:rPr>
        <w:t xml:space="preserve">        public ActionResult ChildAction()</w:t>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return View();</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r>
      <w:r w:rsidR="001B41D9">
        <w:rPr>
          <w:rStyle w:val="CodeinText"/>
        </w:rPr>
        <w:tab/>
        <w:t>|C</w:t>
      </w:r>
    </w:p>
    <w:p w:rsidR="0054513F" w:rsidRPr="0054513F" w:rsidRDefault="0054513F" w:rsidP="0054513F">
      <w:pPr>
        <w:rPr>
          <w:rStyle w:val="CodeinText"/>
        </w:rPr>
      </w:pPr>
      <w:r w:rsidRPr="0054513F">
        <w:rPr>
          <w:rStyle w:val="CodeinText"/>
        </w:rPr>
        <w:t xml:space="preserve">    }</w:t>
      </w:r>
    </w:p>
    <w:p w:rsidR="0054513F" w:rsidRDefault="0054513F" w:rsidP="000C3860">
      <w:pPr>
        <w:pStyle w:val="Body"/>
      </w:pPr>
    </w:p>
    <w:p w:rsidR="001B41D9" w:rsidRDefault="001B41D9" w:rsidP="000C3860">
      <w:pPr>
        <w:pStyle w:val="Body"/>
      </w:pPr>
      <w:r>
        <w:t xml:space="preserve">A- The HomeController has the default Action called Index.  </w:t>
      </w:r>
    </w:p>
    <w:p w:rsidR="001B41D9" w:rsidRDefault="00F702E0" w:rsidP="000C3860">
      <w:pPr>
        <w:pStyle w:val="Body"/>
      </w:pPr>
      <w:r>
        <w:t>B- The a</w:t>
      </w:r>
      <w:r w:rsidR="001B41D9">
        <w:t xml:space="preserve">ction </w:t>
      </w:r>
      <w:r>
        <w:t>f</w:t>
      </w:r>
      <w:r w:rsidR="001B41D9">
        <w:t>ilter is applied.</w:t>
      </w:r>
    </w:p>
    <w:p w:rsidR="001B41D9" w:rsidRDefault="001B41D9" w:rsidP="000C3860">
      <w:pPr>
        <w:pStyle w:val="Body"/>
      </w:pPr>
      <w:r>
        <w:t xml:space="preserve">c- This </w:t>
      </w:r>
      <w:r w:rsidR="00F702E0">
        <w:t>a</w:t>
      </w:r>
      <w:r>
        <w:t>ction is not protected from being called directly from the web.</w:t>
      </w:r>
    </w:p>
    <w:p w:rsidR="001B41D9" w:rsidRDefault="001B41D9" w:rsidP="000C3860">
      <w:pPr>
        <w:pStyle w:val="Body"/>
      </w:pPr>
    </w:p>
    <w:p w:rsidR="001B41D9" w:rsidRDefault="001B41D9" w:rsidP="001B41D9">
      <w:pPr>
        <w:pStyle w:val="Body1"/>
      </w:pPr>
      <w:r>
        <w:t xml:space="preserve">The code in listing 9.1 shows the </w:t>
      </w:r>
      <w:r w:rsidRPr="00F702E0">
        <w:rPr>
          <w:rStyle w:val="CodeinText"/>
        </w:rPr>
        <w:t>ChildActionOnlyAttribute</w:t>
      </w:r>
      <w:r>
        <w:t xml:space="preserve"> applied to the ChildAction method.  </w:t>
      </w:r>
    </w:p>
    <w:p w:rsidR="00CA2E57" w:rsidRDefault="00CA2E57" w:rsidP="00CA2E57">
      <w:pPr>
        <w:pStyle w:val="CodeListingCaption"/>
      </w:pPr>
      <w:r>
        <w:t>Listing 9.2 Calling a ChildAction from a View</w:t>
      </w:r>
      <w:r w:rsidRPr="00CA2E57">
        <w:t xml:space="preserve">    </w:t>
      </w:r>
    </w:p>
    <w:p w:rsidR="00CA2E57" w:rsidRPr="00CA2E57" w:rsidRDefault="00F702E0" w:rsidP="00F702E0">
      <w:pPr>
        <w:pStyle w:val="Code"/>
        <w:rPr>
          <w:rStyle w:val="CodeinText"/>
          <w:b/>
          <w:highlight w:val="yellow"/>
        </w:rPr>
      </w:pPr>
      <w:r w:rsidRPr="00F702E0">
        <w:rPr>
          <w:rStyle w:val="CodeinText"/>
        </w:rPr>
        <w:t>&lt;%</w:t>
      </w:r>
      <w:r w:rsidR="00CA2E57" w:rsidRPr="00CA2E57">
        <w:rPr>
          <w:rStyle w:val="CodeinText"/>
        </w:rPr>
        <w:t xml:space="preserve">Html.RenderAction("ChildAction"); </w:t>
      </w:r>
      <w:r w:rsidRPr="00F702E0">
        <w:rPr>
          <w:rStyle w:val="CodeinText"/>
        </w:rPr>
        <w:t xml:space="preserve">%&gt; </w:t>
      </w:r>
      <w:r w:rsidRPr="00F702E0">
        <w:rPr>
          <w:rStyle w:val="CodeinText"/>
        </w:rPr>
        <w:tab/>
      </w:r>
      <w:r w:rsidRPr="00F702E0">
        <w:rPr>
          <w:rStyle w:val="CodeinText"/>
        </w:rPr>
        <w:tab/>
      </w:r>
      <w:r w:rsidRPr="00F702E0">
        <w:rPr>
          <w:rStyle w:val="CodeinText"/>
        </w:rPr>
        <w:tab/>
      </w:r>
      <w:commentRangeStart w:id="18"/>
      <w:commentRangeStart w:id="19"/>
      <w:r w:rsidR="00896B37">
        <w:rPr>
          <w:rStyle w:val="CodeinText"/>
          <w:highlight w:val="yellow"/>
        </w:rPr>
        <w:t>|A</w:t>
      </w:r>
      <w:r w:rsidR="00896B37" w:rsidRPr="00896B37">
        <w:rPr>
          <w:rStyle w:val="CodeinText"/>
          <w:highlight w:val="yellow"/>
        </w:rPr>
        <w:tab/>
      </w:r>
      <w:commentRangeEnd w:id="18"/>
      <w:r w:rsidR="005D2577">
        <w:rPr>
          <w:rStyle w:val="CommentReference"/>
          <w:vanish/>
        </w:rPr>
        <w:commentReference w:id="18"/>
      </w:r>
      <w:commentRangeEnd w:id="19"/>
      <w:r>
        <w:rPr>
          <w:rFonts w:ascii="Verdana" w:hAnsi="Verdana"/>
          <w:snapToGrid/>
        </w:rPr>
        <w:commentReference w:id="19"/>
      </w:r>
    </w:p>
    <w:p w:rsidR="00CA2E57" w:rsidRDefault="00CA2E57" w:rsidP="000C3860">
      <w:pPr>
        <w:pStyle w:val="Body"/>
      </w:pPr>
    </w:p>
    <w:p w:rsidR="000C3860" w:rsidRDefault="009310C0" w:rsidP="00A905FA">
      <w:pPr>
        <w:pStyle w:val="CodeAnnotation"/>
      </w:pPr>
      <w:r>
        <w:t xml:space="preserve">A - </w:t>
      </w:r>
      <w:r w:rsidR="00D40092">
        <w:t xml:space="preserve"> The execution of RenderAction method from within a View page.</w:t>
      </w:r>
    </w:p>
    <w:p w:rsidR="00F702E0" w:rsidRDefault="00F702E0" w:rsidP="00A905FA">
      <w:pPr>
        <w:pStyle w:val="CodeAnnotation"/>
      </w:pPr>
    </w:p>
    <w:p w:rsidR="00F702E0" w:rsidRPr="000C3860" w:rsidRDefault="00F702E0" w:rsidP="00F702E0">
      <w:pPr>
        <w:pStyle w:val="Body1"/>
      </w:pPr>
      <w:r>
        <w:t xml:space="preserve">The </w:t>
      </w:r>
      <w:r w:rsidRPr="00F702E0">
        <w:rPr>
          <w:rStyle w:val="CodeinText"/>
        </w:rPr>
        <w:t>ChildActionOnlyAttribute</w:t>
      </w:r>
      <w:r>
        <w:t xml:space="preserve"> attribute allows the method to be called from a RenderAction but not from a web browser using a direct url to the action.  </w:t>
      </w:r>
    </w:p>
    <w:p w:rsidR="00172C87" w:rsidRDefault="00172C87" w:rsidP="00172C87">
      <w:pPr>
        <w:pStyle w:val="SidebarHead"/>
      </w:pPr>
      <w:commentRangeStart w:id="20"/>
      <w:commentRangeStart w:id="21"/>
      <w:r>
        <w:t xml:space="preserve">How is </w:t>
      </w:r>
      <w:r w:rsidR="0073691A">
        <w:t>account for filters in tests</w:t>
      </w:r>
      <w:r>
        <w:t>?</w:t>
      </w:r>
      <w:commentRangeEnd w:id="20"/>
      <w:r w:rsidR="005D2577">
        <w:rPr>
          <w:rStyle w:val="CommentReference"/>
          <w:rFonts w:ascii="Verdana" w:hAnsi="Verdana"/>
          <w:b w:val="0"/>
          <w:vanish/>
          <w:color w:val="000000"/>
        </w:rPr>
        <w:commentReference w:id="20"/>
      </w:r>
      <w:commentRangeEnd w:id="21"/>
      <w:r w:rsidR="0073691A">
        <w:rPr>
          <w:rFonts w:ascii="Verdana" w:hAnsi="Verdana"/>
          <w:b w:val="0"/>
          <w:color w:val="000000"/>
          <w:sz w:val="16"/>
        </w:rPr>
        <w:commentReference w:id="21"/>
      </w:r>
    </w:p>
    <w:p w:rsidR="00172C87" w:rsidRDefault="00172C87" w:rsidP="00172C87">
      <w:pPr>
        <w:pStyle w:val="Sidebar"/>
      </w:pPr>
      <w:r>
        <w:t xml:space="preserve">It may seem strange that the behavior defined in the attribute is called when the action is invoked. At runtime the method is not called directly; it is passed to the </w:t>
      </w:r>
      <w:r w:rsidRPr="00D65C84">
        <w:rPr>
          <w:rStyle w:val="CodeinText"/>
        </w:rPr>
        <w:t>ControllerActionInvoker</w:t>
      </w:r>
      <w:r w:rsidR="000F0236">
        <w:rPr>
          <w:rStyle w:val="CodeinText"/>
        </w:rPr>
        <w:fldChar w:fldCharType="begin"/>
      </w:r>
      <w:r>
        <w:instrText xml:space="preserve"> XE "</w:instrText>
      </w:r>
      <w:r w:rsidRPr="00255E99">
        <w:rPr>
          <w:rStyle w:val="CodeinText"/>
        </w:rPr>
        <w:instrText>ControllerActionInvoker</w:instrText>
      </w:r>
      <w:r>
        <w:instrText xml:space="preserve">" </w:instrText>
      </w:r>
      <w:r w:rsidR="000F0236">
        <w:rPr>
          <w:rStyle w:val="CodeinText"/>
        </w:rPr>
        <w:fldChar w:fldCharType="end"/>
      </w:r>
      <w:r>
        <w:t xml:space="preserve">, which reads the action filters that are present on the controller and action. This is a nice extension point in the framework, as you are allowed to substitute your own </w:t>
      </w:r>
      <w:r w:rsidRPr="00D65C84">
        <w:rPr>
          <w:rStyle w:val="CodeinText"/>
        </w:rPr>
        <w:t>IActionInvoker</w:t>
      </w:r>
      <w:r w:rsidR="000F0236">
        <w:rPr>
          <w:rStyle w:val="CodeinText"/>
        </w:rPr>
        <w:fldChar w:fldCharType="begin"/>
      </w:r>
      <w:r>
        <w:instrText xml:space="preserve"> XE "</w:instrText>
      </w:r>
      <w:r w:rsidRPr="00420FAD">
        <w:rPr>
          <w:rStyle w:val="CodeinText"/>
        </w:rPr>
        <w:instrText>IActionInvoker</w:instrText>
      </w:r>
      <w:r>
        <w:instrText xml:space="preserve">" </w:instrText>
      </w:r>
      <w:r w:rsidR="000F0236">
        <w:rPr>
          <w:rStyle w:val="CodeinText"/>
        </w:rPr>
        <w:fldChar w:fldCharType="end"/>
      </w:r>
      <w:r>
        <w:t xml:space="preserve"> if you want to customize the semantics.</w:t>
      </w:r>
    </w:p>
    <w:p w:rsidR="00172C87" w:rsidRDefault="00172C87" w:rsidP="00172C87">
      <w:pPr>
        <w:pStyle w:val="Sidebar"/>
      </w:pPr>
      <w:r>
        <w:t>During unit tests, you will be calling action methods directly</w:t>
      </w:r>
      <w:r w:rsidR="000F0236">
        <w:fldChar w:fldCharType="begin"/>
      </w:r>
      <w:r>
        <w:instrText xml:space="preserve"> XE "unit testing:calling action methods directly" </w:instrText>
      </w:r>
      <w:r w:rsidR="000F0236">
        <w:fldChar w:fldCharType="end"/>
      </w:r>
      <w:r>
        <w:t xml:space="preserve">. None of the behavior defined in the action filters will be executed. Thus, you should treat your tests as if the action filters </w:t>
      </w:r>
      <w:r w:rsidRPr="00D65C84">
        <w:rPr>
          <w:rStyle w:val="Italics"/>
        </w:rPr>
        <w:t>were</w:t>
      </w:r>
      <w:r>
        <w:t xml:space="preserve"> executed (for example, load any data into </w:t>
      </w:r>
      <w:r w:rsidRPr="00D65C84">
        <w:rPr>
          <w:rStyle w:val="CodeinText"/>
        </w:rPr>
        <w:t>ViewData</w:t>
      </w:r>
      <w:r>
        <w:t xml:space="preserve"> that would have been </w:t>
      </w:r>
      <w:r>
        <w:lastRenderedPageBreak/>
        <w:t xml:space="preserve">loaded by an action filter). For things like </w:t>
      </w:r>
      <w:r w:rsidRPr="00430A77">
        <w:rPr>
          <w:rStyle w:val="CodeinText"/>
        </w:rPr>
        <w:t>[Authorize]</w:t>
      </w:r>
      <w:r>
        <w:t xml:space="preserve"> or </w:t>
      </w:r>
      <w:r w:rsidRPr="00430A77">
        <w:rPr>
          <w:rStyle w:val="CodeinText"/>
        </w:rPr>
        <w:t>[AcceptVerbs(HttpVerbs.POST)]</w:t>
      </w:r>
      <w:r>
        <w:t xml:space="preserve"> you can easily test the existence of the attribute with reflection. Here is a class that can help you simplify the reflection code required to get attributes.</w:t>
      </w:r>
    </w:p>
    <w:p w:rsidR="00172C87" w:rsidRPr="00EE5661" w:rsidRDefault="00172C87" w:rsidP="00172C87">
      <w:pPr>
        <w:pStyle w:val="Sidebar"/>
      </w:pPr>
      <w:r w:rsidRPr="00EE5661">
        <w:t>public static class ReflectionExtensions</w:t>
      </w:r>
    </w:p>
    <w:p w:rsidR="00172C87" w:rsidRPr="00EE5661" w:rsidRDefault="00172C87" w:rsidP="00172C87">
      <w:pPr>
        <w:pStyle w:val="Sidebar"/>
      </w:pPr>
      <w:r w:rsidRPr="00EE5661">
        <w:t>{</w:t>
      </w:r>
    </w:p>
    <w:p w:rsidR="00172C87" w:rsidRDefault="00172C87" w:rsidP="00172C87">
      <w:pPr>
        <w:pStyle w:val="Sidebar"/>
      </w:pPr>
      <w:r w:rsidRPr="00EE5661">
        <w:t xml:space="preserve">    public static TAttribute GetAttribute&lt;TAttribute&gt;(</w:t>
      </w:r>
    </w:p>
    <w:p w:rsidR="00172C87" w:rsidRPr="00EE5661" w:rsidRDefault="00172C87" w:rsidP="00172C87">
      <w:pPr>
        <w:pStyle w:val="Sidebar"/>
      </w:pPr>
      <w:r>
        <w:t xml:space="preserve">        </w:t>
      </w:r>
      <w:r w:rsidRPr="00EE5661">
        <w:t>this MemberInfo member) where TAttribute : Attribute</w:t>
      </w:r>
    </w:p>
    <w:p w:rsidR="00172C87" w:rsidRPr="00EE5661" w:rsidRDefault="00172C87" w:rsidP="00172C87">
      <w:pPr>
        <w:pStyle w:val="Sidebar"/>
      </w:pPr>
      <w:r w:rsidRPr="00EE5661">
        <w:t xml:space="preserve">    {</w:t>
      </w:r>
    </w:p>
    <w:p w:rsidR="00172C87" w:rsidRPr="00EE5661" w:rsidRDefault="00172C87" w:rsidP="00172C87">
      <w:pPr>
        <w:pStyle w:val="Sidebar"/>
      </w:pPr>
      <w:r w:rsidRPr="00EE5661">
        <w:t xml:space="preserve">        var attributes = member.GetCustomAttributes(typeof (TAttribute), true);</w:t>
      </w:r>
    </w:p>
    <w:p w:rsidR="00172C87" w:rsidRPr="00EE5661" w:rsidRDefault="00172C87" w:rsidP="00172C87">
      <w:pPr>
        <w:pStyle w:val="Sidebar"/>
      </w:pPr>
      <w:r w:rsidRPr="00EE5661">
        <w:t xml:space="preserve">        if (attributes != null &amp;&amp; attributes.Length &gt; 0)</w:t>
      </w:r>
    </w:p>
    <w:p w:rsidR="00172C87" w:rsidRPr="00EE5661" w:rsidRDefault="00172C87" w:rsidP="00172C87">
      <w:pPr>
        <w:pStyle w:val="Sidebar"/>
      </w:pPr>
      <w:r w:rsidRPr="00EE5661">
        <w:t xml:space="preserve">            return (TAttribute)attributes[0];</w:t>
      </w:r>
    </w:p>
    <w:p w:rsidR="00172C87" w:rsidRPr="00EE5661" w:rsidRDefault="00172C87" w:rsidP="00172C87">
      <w:pPr>
        <w:pStyle w:val="Sidebar"/>
      </w:pPr>
      <w:r w:rsidRPr="00EE5661">
        <w:t xml:space="preserve">        return null;</w:t>
      </w:r>
    </w:p>
    <w:p w:rsidR="00172C87" w:rsidRPr="00EE5661" w:rsidRDefault="00172C87" w:rsidP="00172C87">
      <w:pPr>
        <w:pStyle w:val="Sidebar"/>
      </w:pPr>
      <w:r w:rsidRPr="00EE5661">
        <w:t xml:space="preserve">    }</w:t>
      </w:r>
    </w:p>
    <w:p w:rsidR="00172C87" w:rsidRPr="00454E51" w:rsidRDefault="00172C87" w:rsidP="00172C87">
      <w:pPr>
        <w:pStyle w:val="Sidebar"/>
      </w:pPr>
    </w:p>
    <w:p w:rsidR="00172C87" w:rsidRDefault="00172C87" w:rsidP="00172C87">
      <w:pPr>
        <w:pStyle w:val="Sidebar"/>
      </w:pPr>
      <w:r>
        <w:t xml:space="preserve">    public static bool </w:t>
      </w:r>
      <w:r w:rsidRPr="00454E51">
        <w:t>HasAttribute&lt;TAttribute&gt;(</w:t>
      </w:r>
    </w:p>
    <w:p w:rsidR="00172C87" w:rsidRPr="00454E51" w:rsidRDefault="00172C87" w:rsidP="00172C87">
      <w:pPr>
        <w:pStyle w:val="Sidebar"/>
      </w:pPr>
      <w:r>
        <w:t xml:space="preserve">        </w:t>
      </w:r>
      <w:r w:rsidRPr="00454E51">
        <w:t>this MemberInfo member) where TAttribute : Attribute</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 xml:space="preserve">        return member.GetAttribute&lt;TAttribute&gt;() != null;</w:t>
      </w:r>
    </w:p>
    <w:p w:rsidR="00172C87" w:rsidRPr="00454E51" w:rsidRDefault="00172C87" w:rsidP="00172C87">
      <w:pPr>
        <w:pStyle w:val="Sidebar"/>
      </w:pPr>
      <w:r w:rsidRPr="00454E51">
        <w:t xml:space="preserve">    }</w:t>
      </w:r>
    </w:p>
    <w:p w:rsidR="00172C87" w:rsidRPr="00454E51" w:rsidRDefault="00172C87" w:rsidP="00172C87">
      <w:pPr>
        <w:pStyle w:val="Sidebar"/>
      </w:pPr>
      <w:r w:rsidRPr="00454E51">
        <w:t>}</w:t>
      </w:r>
    </w:p>
    <w:p w:rsidR="00172C87" w:rsidRPr="00172C87" w:rsidRDefault="00B31789" w:rsidP="00172C87">
      <w:pPr>
        <w:pStyle w:val="Sidebar"/>
        <w:rPr>
          <w:rStyle w:val="CodeinText"/>
        </w:rPr>
      </w:pPr>
      <w:r>
        <w:rPr>
          <w:rStyle w:val="CodeinText"/>
        </w:rPr>
        <w:t>The usage of this extension method is as follows</w:t>
      </w:r>
      <w:commentRangeStart w:id="22"/>
      <w:commentRangeStart w:id="23"/>
      <w:r w:rsidR="00172C87" w:rsidRPr="00172C87">
        <w:rPr>
          <w:rStyle w:val="CodeinText"/>
        </w:rPr>
        <w:t>:</w:t>
      </w:r>
    </w:p>
    <w:p w:rsidR="00172C87" w:rsidRDefault="00172C87" w:rsidP="00172C87">
      <w:pPr>
        <w:pStyle w:val="Sidebar"/>
        <w:rPr>
          <w:rStyle w:val="CodeinText"/>
        </w:rPr>
      </w:pPr>
      <w:r>
        <w:rPr>
          <w:rStyle w:val="CodeinText"/>
        </w:rPr>
        <w:t xml:space="preserve"> type.GetMethod("Index").HasAttribute&lt;AcceptVerbsAttribute&gt;()…</w:t>
      </w:r>
    </w:p>
    <w:p w:rsidR="00B31789" w:rsidRPr="00221694" w:rsidRDefault="00B31789" w:rsidP="00172C87">
      <w:pPr>
        <w:pStyle w:val="Sidebar"/>
        <w:rPr>
          <w:rStyle w:val="CodeinText"/>
        </w:rPr>
      </w:pPr>
      <w:r>
        <w:rPr>
          <w:rStyle w:val="CodeinText"/>
        </w:rPr>
        <w:t>The extension method accepts the attribute type as a generic parameter and then ensures that the method in question is marked with that attribute.</w:t>
      </w:r>
    </w:p>
    <w:commentRangeEnd w:id="22"/>
    <w:p w:rsidR="00172C87" w:rsidRDefault="005D2577" w:rsidP="00172C87">
      <w:pPr>
        <w:pStyle w:val="ListBullet"/>
        <w:numPr>
          <w:ilvl w:val="0"/>
          <w:numId w:val="0"/>
        </w:numPr>
        <w:ind w:left="540" w:hanging="270"/>
      </w:pPr>
      <w:r>
        <w:rPr>
          <w:rStyle w:val="CommentReference"/>
          <w:vanish/>
        </w:rPr>
        <w:commentReference w:id="22"/>
      </w:r>
      <w:commentRangeEnd w:id="23"/>
      <w:r w:rsidR="00B31789">
        <w:commentReference w:id="23"/>
      </w:r>
    </w:p>
    <w:p w:rsidR="00A44656" w:rsidRDefault="00A44656" w:rsidP="00A44656">
      <w:pPr>
        <w:pStyle w:val="Head1"/>
      </w:pPr>
      <w:r>
        <w:t>9.4 Action Selectors</w:t>
      </w:r>
    </w:p>
    <w:p w:rsidR="008F5122" w:rsidRDefault="00A44656" w:rsidP="00A905FA">
      <w:pPr>
        <w:pStyle w:val="Body1"/>
      </w:pPr>
      <w:r>
        <w:t>Th</w:t>
      </w:r>
      <w:r w:rsidR="00832363">
        <w:t>e next extensibility point is the</w:t>
      </w:r>
      <w:r>
        <w:t xml:space="preserve"> </w:t>
      </w:r>
      <w:r w:rsidRPr="007D2199">
        <w:rPr>
          <w:rStyle w:val="CodeinText"/>
        </w:rPr>
        <w:t>ActionSelector</w:t>
      </w:r>
      <w:r>
        <w:t xml:space="preserve">. </w:t>
      </w:r>
      <w:r w:rsidR="00832363">
        <w:t xml:space="preserve"> An </w:t>
      </w:r>
      <w:r w:rsidR="007D2199">
        <w:t xml:space="preserve">action selector </w:t>
      </w:r>
      <w:r w:rsidR="00FD50A9">
        <w:t xml:space="preserve">is very different from an </w:t>
      </w:r>
      <w:r w:rsidR="007D2199">
        <w:t>action filter</w:t>
      </w:r>
      <w:r w:rsidR="00FD50A9">
        <w:t>. The two are often confused be</w:t>
      </w:r>
      <w:r w:rsidR="007D2199">
        <w:t>cause they are both applied to a</w:t>
      </w:r>
      <w:r w:rsidR="00FD50A9">
        <w:t xml:space="preserve">ction methods by using attributes.  The </w:t>
      </w:r>
      <w:r w:rsidR="00693AF0">
        <w:t xml:space="preserve">action selector </w:t>
      </w:r>
      <w:r w:rsidR="00FD50A9">
        <w:t xml:space="preserve">is used to modify how an </w:t>
      </w:r>
      <w:r w:rsidR="00070D44">
        <w:t>a</w:t>
      </w:r>
      <w:r w:rsidR="00FD50A9">
        <w:t xml:space="preserve">ction is selected </w:t>
      </w:r>
      <w:r w:rsidR="00FD50A9">
        <w:lastRenderedPageBreak/>
        <w:t xml:space="preserve">to fulfill a route. There are a number of built in </w:t>
      </w:r>
      <w:r w:rsidR="00070D44">
        <w:t>action selectors</w:t>
      </w:r>
      <w:r w:rsidR="00FD50A9">
        <w:t>, each one is used to filter down the actions so that you can have an action for a very specific scenario.</w:t>
      </w:r>
      <w:r w:rsidR="00DD7310">
        <w:t xml:space="preserve">  The list in Figure 9.4 shows the </w:t>
      </w:r>
      <w:r w:rsidR="004709DF">
        <w:t xml:space="preserve">action selectors </w:t>
      </w:r>
      <w:r w:rsidR="00DD7310">
        <w:t xml:space="preserve">that come with the </w:t>
      </w:r>
      <w:r w:rsidR="004709DF">
        <w:t>f</w:t>
      </w:r>
      <w:r w:rsidR="00DD7310">
        <w:t xml:space="preserve">ramework. </w:t>
      </w:r>
      <w:r w:rsidR="00832363">
        <w:t xml:space="preserve">The common use for an action select is to create an overloaded </w:t>
      </w:r>
      <w:r w:rsidR="004709DF">
        <w:t>a</w:t>
      </w:r>
      <w:r w:rsidR="00832363">
        <w:t xml:space="preserve">ction to </w:t>
      </w:r>
      <w:r w:rsidR="00676EF3">
        <w:t>fulfill</w:t>
      </w:r>
      <w:r w:rsidR="00832363">
        <w:t xml:space="preserve"> a route that differs only by the </w:t>
      </w:r>
      <w:r w:rsidR="00575BB5">
        <w:t>HTTP v</w:t>
      </w:r>
      <w:r w:rsidR="00832363">
        <w:t>erb that is sent to the web</w:t>
      </w:r>
      <w:r w:rsidR="00575BB5">
        <w:t xml:space="preserve"> </w:t>
      </w:r>
      <w:r w:rsidR="00832363">
        <w:t xml:space="preserve">server. A concrete example of this is to have two </w:t>
      </w:r>
      <w:r w:rsidR="00575BB5">
        <w:t>a</w:t>
      </w:r>
      <w:r w:rsidR="00832363">
        <w:t xml:space="preserve">ction methods named </w:t>
      </w:r>
      <w:r w:rsidR="00C537D4">
        <w:t>"edit"</w:t>
      </w:r>
      <w:r w:rsidR="00832363">
        <w:t xml:space="preserve">. One has the </w:t>
      </w:r>
      <w:r w:rsidR="00832363" w:rsidRPr="00A2318C">
        <w:rPr>
          <w:rStyle w:val="CodeinText"/>
        </w:rPr>
        <w:t>HttpGetAttribute</w:t>
      </w:r>
      <w:r w:rsidR="00832363">
        <w:t xml:space="preserve"> applied</w:t>
      </w:r>
      <w:r w:rsidR="00A2318C">
        <w:t>.  T</w:t>
      </w:r>
      <w:r w:rsidR="00832363">
        <w:t xml:space="preserve">his action would render an edit form to the browser.  The overload for this </w:t>
      </w:r>
      <w:r w:rsidR="002652C4">
        <w:t xml:space="preserve">edit </w:t>
      </w:r>
      <w:r w:rsidR="00832363">
        <w:t xml:space="preserve">method would have the </w:t>
      </w:r>
      <w:r w:rsidR="00832363" w:rsidRPr="002652C4">
        <w:rPr>
          <w:rStyle w:val="CodeinText"/>
        </w:rPr>
        <w:t>HttpPostAttribute</w:t>
      </w:r>
      <w:r w:rsidR="00832363">
        <w:t xml:space="preserve"> applied to it and it would take a view model as a parameter.  By doing this the code in the view form is simplified because the form from the first </w:t>
      </w:r>
      <w:r w:rsidR="001B0962">
        <w:t>a</w:t>
      </w:r>
      <w:r w:rsidR="00832363">
        <w:t>ction is posted to the same u</w:t>
      </w:r>
      <w:r w:rsidR="0091232F">
        <w:t xml:space="preserve">rl. It only differs by the </w:t>
      </w:r>
      <w:r w:rsidR="00917FC7">
        <w:t>HTTP verb</w:t>
      </w:r>
      <w:r w:rsidR="00832363">
        <w:t>.</w:t>
      </w:r>
    </w:p>
    <w:p w:rsidR="001B41D9" w:rsidRDefault="001B41D9" w:rsidP="00172C87">
      <w:pPr>
        <w:pStyle w:val="ListBullet"/>
        <w:numPr>
          <w:ilvl w:val="0"/>
          <w:numId w:val="0"/>
        </w:numPr>
        <w:ind w:left="540" w:hanging="270"/>
      </w:pPr>
    </w:p>
    <w:p w:rsidR="008F5122" w:rsidRDefault="00DD7310" w:rsidP="00172C87">
      <w:pPr>
        <w:pStyle w:val="ListBullet"/>
        <w:numPr>
          <w:ilvl w:val="0"/>
          <w:numId w:val="0"/>
        </w:numPr>
        <w:ind w:left="540" w:hanging="270"/>
      </w:pPr>
      <w:r>
        <w:rPr>
          <w:noProof/>
        </w:rPr>
        <w:drawing>
          <wp:anchor distT="0" distB="0" distL="114300" distR="114300" simplePos="0" relativeHeight="251664384" behindDoc="0" locked="0" layoutInCell="1" allowOverlap="1">
            <wp:simplePos x="0" y="0"/>
            <wp:positionH relativeFrom="column">
              <wp:posOffset>53686</wp:posOffset>
            </wp:positionH>
            <wp:positionV relativeFrom="paragraph">
              <wp:posOffset>16528</wp:posOffset>
            </wp:positionV>
            <wp:extent cx="4802331" cy="1614054"/>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02331" cy="1614054"/>
                    </a:xfrm>
                    <a:prstGeom prst="rect">
                      <a:avLst/>
                    </a:prstGeom>
                    <a:noFill/>
                    <a:ln w="9525">
                      <a:noFill/>
                      <a:miter lim="800000"/>
                      <a:headEnd/>
                      <a:tailEnd/>
                    </a:ln>
                  </pic:spPr>
                </pic:pic>
              </a:graphicData>
            </a:graphic>
          </wp:anchor>
        </w:drawing>
      </w: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172C87">
      <w:pPr>
        <w:pStyle w:val="ListBullet"/>
        <w:numPr>
          <w:ilvl w:val="0"/>
          <w:numId w:val="0"/>
        </w:numPr>
        <w:ind w:left="540" w:hanging="270"/>
      </w:pPr>
    </w:p>
    <w:p w:rsidR="00DD7310" w:rsidRDefault="00DD7310" w:rsidP="00DD7310">
      <w:pPr>
        <w:pStyle w:val="FigureCaption"/>
      </w:pPr>
      <w:r>
        <w:t>Figure 9.4 Action Selectors</w:t>
      </w:r>
    </w:p>
    <w:p w:rsidR="00832363" w:rsidRDefault="00832363" w:rsidP="00832363">
      <w:pPr>
        <w:pStyle w:val="Body"/>
      </w:pPr>
    </w:p>
    <w:p w:rsidR="00832363" w:rsidRDefault="00832363" w:rsidP="00A77D09">
      <w:pPr>
        <w:pStyle w:val="Head1"/>
      </w:pPr>
      <w:r>
        <w:t xml:space="preserve">9.5 Using </w:t>
      </w:r>
      <w:r w:rsidR="00EC647C">
        <w:t>action results</w:t>
      </w:r>
      <w:r>
        <w:t xml:space="preserve"> to reduce </w:t>
      </w:r>
      <w:commentRangeStart w:id="24"/>
      <w:commentRangeStart w:id="25"/>
      <w:r>
        <w:t>complexity</w:t>
      </w:r>
      <w:commentRangeEnd w:id="24"/>
      <w:r w:rsidR="00DC3A96">
        <w:rPr>
          <w:rStyle w:val="CommentReference"/>
          <w:rFonts w:ascii="Verdana" w:hAnsi="Verdana"/>
          <w:b w:val="0"/>
          <w:i w:val="0"/>
          <w:vanish/>
          <w:color w:val="000000"/>
        </w:rPr>
        <w:commentReference w:id="24"/>
      </w:r>
      <w:commentRangeEnd w:id="25"/>
      <w:r w:rsidR="00B31789">
        <w:rPr>
          <w:rFonts w:ascii="Verdana" w:hAnsi="Verdana"/>
          <w:b w:val="0"/>
          <w:i w:val="0"/>
          <w:color w:val="000000"/>
          <w:sz w:val="16"/>
        </w:rPr>
        <w:commentReference w:id="25"/>
      </w:r>
    </w:p>
    <w:p w:rsidR="00EE5F03" w:rsidRDefault="00AD396A" w:rsidP="00EE5F03">
      <w:pPr>
        <w:pStyle w:val="Body1"/>
      </w:pPr>
      <w:r>
        <w:t>U</w:t>
      </w:r>
      <w:r w:rsidR="0091232F">
        <w:t>sing a</w:t>
      </w:r>
      <w:r w:rsidR="00A77D09">
        <w:t xml:space="preserve"> custom </w:t>
      </w:r>
      <w:r w:rsidR="009966F0">
        <w:t xml:space="preserve">action result </w:t>
      </w:r>
      <w:r w:rsidR="00A77D09">
        <w:t xml:space="preserve">can provide the following benefits. They can be used to remove code that is duplicated across methods. They can also be used to extract dependencies that are difficult to test. A great way to use a custom </w:t>
      </w:r>
      <w:r w:rsidR="00626ECB">
        <w:t xml:space="preserve">action result </w:t>
      </w:r>
      <w:r w:rsidR="00A77D09">
        <w:t>is to compose fun</w:t>
      </w:r>
      <w:r w:rsidR="00626ECB">
        <w:t>ctionality on top of an out-of-the-</w:t>
      </w:r>
      <w:r w:rsidR="00A77D09">
        <w:t xml:space="preserve">box </w:t>
      </w:r>
      <w:r w:rsidR="00A77D09" w:rsidRPr="00537DD3">
        <w:rPr>
          <w:rStyle w:val="CodeinText"/>
        </w:rPr>
        <w:t>ActionResult</w:t>
      </w:r>
      <w:r w:rsidR="00A77D09">
        <w:t xml:space="preserve">, like the </w:t>
      </w:r>
      <w:r w:rsidR="00A77D09" w:rsidRPr="00446BD1">
        <w:rPr>
          <w:rStyle w:val="CodeinText"/>
        </w:rPr>
        <w:t>ViewResult</w:t>
      </w:r>
      <w:r w:rsidR="00A77D09">
        <w:t xml:space="preserve"> or</w:t>
      </w:r>
      <w:r w:rsidR="00805A7C">
        <w:t xml:space="preserve"> </w:t>
      </w:r>
      <w:r w:rsidR="00805A7C" w:rsidRPr="00446BD1">
        <w:rPr>
          <w:rStyle w:val="CodeinText"/>
        </w:rPr>
        <w:t>RedirectResult</w:t>
      </w:r>
      <w:r w:rsidR="00805A7C">
        <w:t xml:space="preserve">.  </w:t>
      </w:r>
    </w:p>
    <w:p w:rsidR="00EE5F03" w:rsidRDefault="00EE5F03" w:rsidP="00EE5F03">
      <w:pPr>
        <w:pStyle w:val="Body"/>
      </w:pPr>
    </w:p>
    <w:p w:rsidR="00EE5F03" w:rsidRDefault="000F35FF" w:rsidP="000F35FF">
      <w:pPr>
        <w:pStyle w:val="Head2"/>
      </w:pPr>
      <w:r>
        <w:t>9.5.1</w:t>
      </w:r>
      <w:r w:rsidR="00EE5F03">
        <w:t xml:space="preserve"> Removing duplication with an </w:t>
      </w:r>
      <w:commentRangeStart w:id="26"/>
      <w:commentRangeStart w:id="27"/>
      <w:r w:rsidR="00EE5F03">
        <w:t>action result</w:t>
      </w:r>
      <w:commentRangeEnd w:id="26"/>
      <w:r w:rsidR="00DC3A96">
        <w:rPr>
          <w:rStyle w:val="CommentReference"/>
          <w:rFonts w:ascii="Verdana" w:hAnsi="Verdana"/>
          <w:b w:val="0"/>
          <w:i w:val="0"/>
          <w:vanish/>
          <w:color w:val="000000"/>
        </w:rPr>
        <w:commentReference w:id="26"/>
      </w:r>
      <w:commentRangeEnd w:id="27"/>
      <w:r w:rsidR="00AD396A">
        <w:rPr>
          <w:rFonts w:ascii="Verdana" w:hAnsi="Verdana"/>
          <w:b w:val="0"/>
          <w:i w:val="0"/>
          <w:color w:val="000000"/>
          <w:sz w:val="16"/>
        </w:rPr>
        <w:commentReference w:id="27"/>
      </w:r>
    </w:p>
    <w:p w:rsidR="009B1E38" w:rsidRDefault="00AD396A" w:rsidP="009B1E38">
      <w:pPr>
        <w:pStyle w:val="Body1"/>
      </w:pPr>
      <w:r>
        <w:t>T</w:t>
      </w:r>
      <w:r w:rsidR="009B1E38">
        <w:t xml:space="preserve">o </w:t>
      </w:r>
      <w:r w:rsidR="00021B08">
        <w:t xml:space="preserve">remove </w:t>
      </w:r>
      <w:r>
        <w:t xml:space="preserve">the </w:t>
      </w:r>
      <w:r w:rsidR="00021B08">
        <w:t xml:space="preserve">duplication in multiple </w:t>
      </w:r>
      <w:r>
        <w:t xml:space="preserve">similar </w:t>
      </w:r>
      <w:r w:rsidR="00021B08">
        <w:t>a</w:t>
      </w:r>
      <w:r w:rsidR="009B1E38">
        <w:t>ction methods</w:t>
      </w:r>
      <w:r>
        <w:t xml:space="preserve">, you can </w:t>
      </w:r>
      <w:r w:rsidR="009B1E38">
        <w:t xml:space="preserve">extract a majority of that code and move it into an </w:t>
      </w:r>
      <w:r w:rsidR="004C475C">
        <w:t>action result</w:t>
      </w:r>
      <w:r w:rsidR="009B1E38">
        <w:t xml:space="preserve">.  The sample below demonstrates that by putting the logic to create </w:t>
      </w:r>
      <w:r w:rsidR="0091232F">
        <w:t xml:space="preserve">a </w:t>
      </w:r>
      <w:r w:rsidR="009B1E38">
        <w:t>comma separated values</w:t>
      </w:r>
      <w:r w:rsidR="0091232F">
        <w:t xml:space="preserve"> (csv)</w:t>
      </w:r>
      <w:r w:rsidR="009B1E38">
        <w:t xml:space="preserve"> file into an </w:t>
      </w:r>
      <w:r w:rsidR="003D7862">
        <w:t>action result</w:t>
      </w:r>
      <w:r w:rsidR="009B1E38">
        <w:t>.</w:t>
      </w:r>
      <w:r w:rsidR="000505BF">
        <w:t xml:space="preserve"> This example show the </w:t>
      </w:r>
      <w:r w:rsidR="00D34C32">
        <w:t xml:space="preserve">action result </w:t>
      </w:r>
      <w:r w:rsidR="000505BF">
        <w:t xml:space="preserve">that can take an existing model that implements </w:t>
      </w:r>
      <w:r w:rsidR="000505BF" w:rsidRPr="00CF20DD">
        <w:rPr>
          <w:rStyle w:val="CodeinText"/>
        </w:rPr>
        <w:t>IEnumerable</w:t>
      </w:r>
      <w:r w:rsidR="000505BF">
        <w:t xml:space="preserve"> (meaning it is a list of items) and dynamically determines the field names and formats the values.  </w:t>
      </w:r>
    </w:p>
    <w:p w:rsidR="000505BF" w:rsidRDefault="000505BF" w:rsidP="000505BF">
      <w:pPr>
        <w:pStyle w:val="Body"/>
      </w:pPr>
    </w:p>
    <w:p w:rsidR="000505BF" w:rsidRDefault="00634748" w:rsidP="000505BF">
      <w:pPr>
        <w:pStyle w:val="CodeListingCaption"/>
      </w:pPr>
      <w:r>
        <w:lastRenderedPageBreak/>
        <w:t xml:space="preserve">Listing  9.3 the </w:t>
      </w:r>
      <w:r w:rsidR="000505BF">
        <w:t>CsvActionResult class</w:t>
      </w:r>
    </w:p>
    <w:p w:rsidR="000505BF" w:rsidRPr="000505BF" w:rsidRDefault="000505BF" w:rsidP="000505BF">
      <w:pPr>
        <w:pStyle w:val="Code"/>
      </w:pPr>
      <w:r w:rsidRPr="000505BF">
        <w:t>public class CsvActionResult : ActionResult</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IEnumerable ModelListing { get; set; }</w:t>
      </w:r>
      <w:r w:rsidR="004D488F">
        <w:t xml:space="preserve">                      |1</w:t>
      </w:r>
    </w:p>
    <w:p w:rsidR="000505BF" w:rsidRPr="000505BF" w:rsidRDefault="000505BF" w:rsidP="000505BF">
      <w:pPr>
        <w:pStyle w:val="Code"/>
      </w:pPr>
    </w:p>
    <w:p w:rsidR="000505BF" w:rsidRPr="000505BF" w:rsidRDefault="000505BF" w:rsidP="000505BF">
      <w:pPr>
        <w:pStyle w:val="Code"/>
      </w:pPr>
      <w:r w:rsidRPr="000505BF">
        <w:t xml:space="preserve">     public CsvActionResult(IEnumerable modelListing)</w:t>
      </w:r>
      <w:r w:rsidR="004D488F">
        <w:tab/>
      </w:r>
      <w:r w:rsidR="004D488F">
        <w:tab/>
      </w:r>
      <w:r w:rsidR="004D488F">
        <w:tab/>
        <w:t>|2</w:t>
      </w:r>
    </w:p>
    <w:p w:rsidR="000505BF" w:rsidRPr="000505BF" w:rsidRDefault="000505BF" w:rsidP="000505BF">
      <w:pPr>
        <w:pStyle w:val="Code"/>
      </w:pPr>
      <w:r w:rsidRPr="000505BF">
        <w:t xml:space="preserve">     {</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0505BF" w:rsidP="000505BF">
      <w:pPr>
        <w:pStyle w:val="Code"/>
      </w:pPr>
      <w:r w:rsidRPr="000505BF">
        <w:t xml:space="preserve">     </w:t>
      </w:r>
      <w:r w:rsidR="004A2EC5">
        <w:tab/>
      </w:r>
      <w:r w:rsidRPr="000505BF">
        <w:t>ModelListing = modelListing;</w:t>
      </w:r>
      <w:r w:rsidR="004D488F">
        <w:tab/>
      </w:r>
      <w:r w:rsidR="004D488F">
        <w:tab/>
      </w:r>
      <w:r w:rsidR="004D488F">
        <w:tab/>
      </w:r>
      <w:r w:rsidR="004D488F">
        <w:tab/>
      </w:r>
      <w:r w:rsidR="004D488F">
        <w:tab/>
        <w:t>|2</w:t>
      </w:r>
    </w:p>
    <w:p w:rsidR="000505BF" w:rsidRPr="000505BF" w:rsidRDefault="004A2EC5" w:rsidP="000505BF">
      <w:pPr>
        <w:pStyle w:val="Code"/>
      </w:pPr>
      <w:r>
        <w:tab/>
      </w:r>
      <w:r w:rsidR="00F23402">
        <w:t xml:space="preserve"> </w:t>
      </w:r>
      <w:r w:rsidR="000505BF" w:rsidRPr="000505BF">
        <w:t>}</w:t>
      </w:r>
      <w:r w:rsidR="004D488F">
        <w:tab/>
      </w:r>
      <w:r w:rsidR="004D488F">
        <w:tab/>
      </w:r>
      <w:r w:rsidR="004D488F">
        <w:tab/>
      </w:r>
      <w:r w:rsidR="004D488F">
        <w:tab/>
      </w:r>
      <w:r w:rsidR="004D488F">
        <w:tab/>
      </w:r>
      <w:r w:rsidR="004D488F">
        <w:tab/>
      </w:r>
      <w:r w:rsidR="004D488F">
        <w:tab/>
      </w:r>
      <w:r w:rsidR="004D488F">
        <w:tab/>
      </w:r>
      <w:r w:rsidR="004D488F">
        <w:tab/>
        <w:t>|2</w:t>
      </w:r>
    </w:p>
    <w:p w:rsidR="000505BF" w:rsidRPr="000505BF" w:rsidRDefault="004A2EC5" w:rsidP="000505BF">
      <w:pPr>
        <w:pStyle w:val="Code"/>
      </w:pPr>
      <w:r>
        <w:tab/>
      </w:r>
      <w:r w:rsidR="000505BF" w:rsidRPr="000505BF">
        <w:t>public override void ExecuteResult(ControllerContext context)</w:t>
      </w:r>
      <w:r w:rsidR="004D488F">
        <w:tab/>
        <w:t>|3</w:t>
      </w:r>
    </w:p>
    <w:p w:rsidR="000505BF" w:rsidRPr="000505BF" w:rsidRDefault="004A2EC5" w:rsidP="000505BF">
      <w:pPr>
        <w:pStyle w:val="Code"/>
      </w:pPr>
      <w:r>
        <w:tab/>
      </w:r>
      <w:r w:rsidR="000505BF" w:rsidRPr="000505BF">
        <w:t>{</w:t>
      </w:r>
    </w:p>
    <w:p w:rsidR="000505BF" w:rsidRPr="000505BF" w:rsidRDefault="004A2EC5" w:rsidP="000505BF">
      <w:pPr>
        <w:pStyle w:val="Code"/>
      </w:pPr>
      <w:r>
        <w:tab/>
      </w:r>
      <w:r w:rsidR="00F23402">
        <w:t xml:space="preserve">    </w:t>
      </w:r>
      <w:r w:rsidR="000505BF" w:rsidRPr="000505BF">
        <w:t>byte[] data = new CsvFileCreator().AsBytes(ModelListing);</w:t>
      </w:r>
      <w:r w:rsidR="00F23402">
        <w:t xml:space="preserve">    </w:t>
      </w:r>
      <w:r w:rsidR="00F23402">
        <w:tab/>
        <w:t xml:space="preserve"> |</w:t>
      </w:r>
      <w:r w:rsidR="004D488F">
        <w:t>3</w:t>
      </w:r>
    </w:p>
    <w:p w:rsidR="000505BF" w:rsidRPr="000505BF" w:rsidRDefault="004A2EC5" w:rsidP="000505BF">
      <w:pPr>
        <w:pStyle w:val="Code"/>
      </w:pPr>
      <w:r>
        <w:tab/>
      </w:r>
      <w:r w:rsidR="00F23402">
        <w:t xml:space="preserve">    </w:t>
      </w:r>
      <w:r w:rsidR="000505BF" w:rsidRPr="000505BF">
        <w:t>new FileContentResult(data, "text/csv").ExecuteResult(context);</w:t>
      </w:r>
      <w:r w:rsidR="004D488F">
        <w:t xml:space="preserve"> |3</w:t>
      </w:r>
    </w:p>
    <w:p w:rsidR="000505BF" w:rsidRPr="000505BF" w:rsidRDefault="004A2EC5" w:rsidP="000505BF">
      <w:pPr>
        <w:pStyle w:val="Code"/>
      </w:pPr>
      <w:r>
        <w:tab/>
      </w:r>
      <w:r w:rsidR="000505BF" w:rsidRPr="000505BF">
        <w:t>}</w:t>
      </w:r>
    </w:p>
    <w:p w:rsidR="000505BF" w:rsidRDefault="000505BF" w:rsidP="000505BF">
      <w:pPr>
        <w:pStyle w:val="Code"/>
      </w:pPr>
      <w:r w:rsidRPr="000505BF">
        <w:t>}</w:t>
      </w:r>
    </w:p>
    <w:p w:rsidR="000505BF" w:rsidRDefault="000505BF" w:rsidP="000505BF">
      <w:pPr>
        <w:pStyle w:val="Code"/>
      </w:pPr>
    </w:p>
    <w:p w:rsidR="000505BF" w:rsidRPr="000505BF" w:rsidRDefault="000505BF" w:rsidP="000505BF">
      <w:pPr>
        <w:pStyle w:val="Code"/>
      </w:pPr>
      <w:r w:rsidRPr="000505BF">
        <w:t>public class CsvFileCreator</w:t>
      </w:r>
    </w:p>
    <w:p w:rsidR="000505BF" w:rsidRPr="000505BF" w:rsidRDefault="000505BF" w:rsidP="000505BF">
      <w:pPr>
        <w:pStyle w:val="Code"/>
      </w:pPr>
      <w:r w:rsidRPr="000505BF">
        <w:t>{</w:t>
      </w:r>
    </w:p>
    <w:p w:rsidR="000505BF" w:rsidRPr="000505BF" w:rsidRDefault="004A2EC5" w:rsidP="000505BF">
      <w:pPr>
        <w:pStyle w:val="Code"/>
      </w:pPr>
      <w:r>
        <w:tab/>
      </w:r>
      <w:r w:rsidR="000505BF" w:rsidRPr="000505BF">
        <w:t>public byte[] AsBytes(IEnumerable modelList)</w:t>
      </w:r>
      <w:r w:rsidR="004D488F">
        <w:t xml:space="preserve"> </w:t>
      </w:r>
      <w:r w:rsidR="004D488F">
        <w:tab/>
        <w:t xml:space="preserve">              </w:t>
      </w:r>
      <w:r w:rsidR="004D488F">
        <w:tab/>
        <w:t>|4</w:t>
      </w:r>
    </w:p>
    <w:p w:rsidR="000505BF" w:rsidRPr="000505BF" w:rsidRDefault="004A2EC5" w:rsidP="000505BF">
      <w:pPr>
        <w:pStyle w:val="Code"/>
      </w:pPr>
      <w:r>
        <w:tab/>
      </w:r>
      <w:r w:rsidR="000505BF" w:rsidRPr="000505BF">
        <w:t>{</w:t>
      </w:r>
    </w:p>
    <w:p w:rsidR="000505BF" w:rsidRPr="000505BF" w:rsidRDefault="004A2EC5" w:rsidP="000505BF">
      <w:pPr>
        <w:pStyle w:val="Code"/>
      </w:pPr>
      <w:r>
        <w:tab/>
      </w:r>
      <w:r>
        <w:tab/>
      </w:r>
      <w:r w:rsidR="000505BF" w:rsidRPr="000505BF">
        <w:t>StringBuilder sb = new StringBuilder();</w:t>
      </w:r>
      <w:r w:rsidR="004D488F">
        <w:t xml:space="preserve">                     |4</w:t>
      </w:r>
    </w:p>
    <w:p w:rsidR="000505BF" w:rsidRPr="000505BF" w:rsidRDefault="000505BF" w:rsidP="000505BF">
      <w:pPr>
        <w:pStyle w:val="Code"/>
      </w:pPr>
      <w:r w:rsidRPr="000505BF">
        <w:t xml:space="preserve">            BuildHeaders(modelList, sb);</w:t>
      </w:r>
      <w:r w:rsidR="004D488F">
        <w:tab/>
      </w:r>
      <w:r w:rsidR="004D488F">
        <w:tab/>
      </w:r>
      <w:r w:rsidR="004D488F">
        <w:tab/>
      </w:r>
      <w:r w:rsidR="004D488F">
        <w:tab/>
      </w:r>
      <w:r w:rsidR="004D488F">
        <w:tab/>
        <w:t>|5</w:t>
      </w:r>
    </w:p>
    <w:p w:rsidR="000505BF" w:rsidRPr="000505BF" w:rsidRDefault="000505BF" w:rsidP="000505BF">
      <w:pPr>
        <w:pStyle w:val="Code"/>
      </w:pPr>
      <w:r w:rsidRPr="000505BF">
        <w:t xml:space="preserve">            BuildRows(modelList, sb);</w:t>
      </w:r>
      <w:r w:rsidR="004D488F">
        <w:tab/>
      </w:r>
      <w:r w:rsidR="004D488F">
        <w:tab/>
      </w:r>
      <w:r w:rsidR="004D488F">
        <w:tab/>
      </w:r>
      <w:r w:rsidR="004D488F">
        <w:tab/>
      </w:r>
      <w:r w:rsidR="004D488F">
        <w:tab/>
        <w:t>|6</w:t>
      </w:r>
    </w:p>
    <w:p w:rsidR="000505BF" w:rsidRPr="000505BF" w:rsidRDefault="000505BF" w:rsidP="000505BF">
      <w:pPr>
        <w:pStyle w:val="Code"/>
      </w:pPr>
      <w:r w:rsidRPr="000505BF">
        <w:t xml:space="preserve">            return sb.AsBytes();</w:t>
      </w:r>
      <w:r w:rsidR="004D488F">
        <w:tab/>
      </w:r>
      <w:r w:rsidR="004D488F">
        <w:tab/>
      </w:r>
      <w:r w:rsidR="004D488F">
        <w:tab/>
      </w:r>
      <w:r w:rsidR="004D488F">
        <w:tab/>
      </w:r>
      <w:r w:rsidR="004D488F">
        <w:tab/>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F23402" w:rsidRPr="000505BF" w:rsidRDefault="00F23402" w:rsidP="00F23402">
      <w:pPr>
        <w:pStyle w:val="Code"/>
      </w:pPr>
      <w:r>
        <w:tab/>
      </w:r>
      <w:r w:rsidRPr="000505BF">
        <w:t>private void BuildHeaders(IEnumerable modelList, StringBuilder sb)</w:t>
      </w:r>
      <w:r w:rsidR="004D488F">
        <w:t xml:space="preserve"> |5</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w:t>
      </w:r>
      <w:r>
        <w:tab/>
      </w:r>
      <w:r w:rsidRPr="000505BF">
        <w:t>foreach (PropertyInfo property in modelList.GetType().GetElementType().GetProperties())</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sb.AppendFormat("{0},",property.Name);                </w:t>
      </w:r>
    </w:p>
    <w:p w:rsidR="00F23402" w:rsidRPr="000505BF" w:rsidRDefault="00F23402" w:rsidP="00F23402">
      <w:pPr>
        <w:pStyle w:val="Code"/>
      </w:pPr>
      <w:r w:rsidRPr="000505BF">
        <w:t xml:space="preserve">            }</w:t>
      </w:r>
    </w:p>
    <w:p w:rsidR="00F23402" w:rsidRPr="000505BF" w:rsidRDefault="00F23402" w:rsidP="00F23402">
      <w:pPr>
        <w:pStyle w:val="Code"/>
      </w:pPr>
      <w:r w:rsidRPr="000505BF">
        <w:t xml:space="preserve">            sb.NewLine();</w:t>
      </w:r>
    </w:p>
    <w:p w:rsidR="00F23402" w:rsidRPr="000505BF" w:rsidRDefault="00F23402" w:rsidP="00F23402">
      <w:pPr>
        <w:pStyle w:val="Code"/>
      </w:pPr>
      <w:r>
        <w:tab/>
      </w:r>
      <w:r w:rsidRPr="000505BF">
        <w:t>}</w:t>
      </w:r>
    </w:p>
    <w:p w:rsidR="00F23402" w:rsidRDefault="00F23402" w:rsidP="000505BF">
      <w:pPr>
        <w:pStyle w:val="Code"/>
      </w:pPr>
    </w:p>
    <w:p w:rsidR="000505BF" w:rsidRPr="000505BF" w:rsidRDefault="004A2EC5" w:rsidP="000505BF">
      <w:pPr>
        <w:pStyle w:val="Code"/>
      </w:pPr>
      <w:r>
        <w:tab/>
      </w:r>
      <w:r w:rsidR="000505BF" w:rsidRPr="000505BF">
        <w:t>private void BuildRows(IEnumerable modelList, StringBuilder sb)</w:t>
      </w:r>
      <w:r w:rsidR="004D488F">
        <w:t xml:space="preserve">  |6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(object modelItem in modelList)</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BuildRowData(modelList, modelItem, sb);</w:t>
      </w:r>
    </w:p>
    <w:p w:rsidR="000505BF" w:rsidRPr="000505BF" w:rsidRDefault="000505BF" w:rsidP="000505BF">
      <w:pPr>
        <w:pStyle w:val="Code"/>
      </w:pPr>
      <w:r w:rsidRPr="000505BF">
        <w:t xml:space="preserve">                sb.NewLine();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private void BuildRowData(IEnumerable modelList, object modelItem,</w:t>
      </w:r>
      <w:r w:rsidR="00F23402">
        <w:t xml:space="preserve">   </w:t>
      </w:r>
      <w:r w:rsidRPr="000505BF">
        <w:t xml:space="preserve"> StringBuilder sb)</w:t>
      </w:r>
      <w:r w:rsidR="00F23402">
        <w:tab/>
      </w:r>
      <w:r w:rsidR="00F23402">
        <w:tab/>
      </w:r>
      <w:r w:rsidR="00F23402">
        <w:tab/>
      </w:r>
      <w:r w:rsidR="00F23402">
        <w:tab/>
      </w:r>
      <w:r w:rsidR="00F23402">
        <w:tab/>
      </w:r>
      <w:r w:rsidR="00F23402">
        <w:tab/>
      </w:r>
      <w:r w:rsidR="00F23402">
        <w:tab/>
      </w:r>
      <w:r w:rsidR="004D488F">
        <w:tab/>
        <w:t>|6</w:t>
      </w:r>
    </w:p>
    <w:p w:rsidR="000505BF" w:rsidRPr="000505BF" w:rsidRDefault="000505BF" w:rsidP="000505BF">
      <w:pPr>
        <w:pStyle w:val="Code"/>
      </w:pPr>
      <w:r w:rsidRPr="000505BF">
        <w:t xml:space="preserve">     {</w:t>
      </w:r>
    </w:p>
    <w:p w:rsidR="000505BF" w:rsidRPr="000505BF" w:rsidRDefault="004A2EC5" w:rsidP="000505BF">
      <w:pPr>
        <w:pStyle w:val="Code"/>
      </w:pPr>
      <w:r>
        <w:tab/>
      </w:r>
      <w:r>
        <w:tab/>
      </w:r>
      <w:r w:rsidR="000505BF" w:rsidRPr="000505BF">
        <w:t>foreach (PropertyInfo info in modelList.GetType()</w:t>
      </w:r>
      <w:r>
        <w:t xml:space="preserve"> </w:t>
      </w:r>
      <w:r>
        <w:tab/>
      </w:r>
      <w:r>
        <w:tab/>
      </w:r>
      <w:r>
        <w:tab/>
      </w:r>
      <w:r>
        <w:tab/>
      </w:r>
      <w:r>
        <w:tab/>
      </w:r>
      <w:r w:rsidR="000505BF" w:rsidRPr="000505BF">
        <w:t>.GetElementType()</w:t>
      </w:r>
      <w:r>
        <w:t xml:space="preserve"> </w:t>
      </w:r>
      <w:r w:rsidR="000505BF" w:rsidRPr="000505BF">
        <w:t>.GetProperties())</w:t>
      </w:r>
    </w:p>
    <w:p w:rsidR="000505BF" w:rsidRPr="000505BF" w:rsidRDefault="000505BF" w:rsidP="000505BF">
      <w:pPr>
        <w:pStyle w:val="Code"/>
      </w:pPr>
      <w:r w:rsidRPr="000505BF">
        <w:t xml:space="preserve">     </w:t>
      </w:r>
      <w:r w:rsidR="004A2EC5">
        <w:tab/>
      </w:r>
      <w:r w:rsidRPr="000505BF">
        <w:t>{</w:t>
      </w:r>
    </w:p>
    <w:p w:rsidR="000505BF" w:rsidRPr="000505BF" w:rsidRDefault="000505BF" w:rsidP="000505BF">
      <w:pPr>
        <w:pStyle w:val="Code"/>
      </w:pPr>
      <w:r w:rsidRPr="000505BF">
        <w:t xml:space="preserve">                object value = info.GetValue(modelItem, new object[0]);</w:t>
      </w:r>
    </w:p>
    <w:p w:rsidR="000505BF" w:rsidRPr="000505BF" w:rsidRDefault="000505BF" w:rsidP="000505BF">
      <w:pPr>
        <w:pStyle w:val="Code"/>
      </w:pPr>
      <w:r w:rsidRPr="000505BF">
        <w:t xml:space="preserve">                sb.AppendFormat("{0},", value);</w:t>
      </w:r>
    </w:p>
    <w:p w:rsidR="000505BF" w:rsidRPr="000505BF" w:rsidRDefault="000505BF" w:rsidP="000505BF">
      <w:pPr>
        <w:pStyle w:val="Code"/>
      </w:pPr>
      <w:r w:rsidRPr="000505BF">
        <w:t xml:space="preserve">            }</w:t>
      </w:r>
    </w:p>
    <w:p w:rsidR="000505BF" w:rsidRPr="000505BF" w:rsidRDefault="004A2EC5" w:rsidP="000505BF">
      <w:pPr>
        <w:pStyle w:val="Code"/>
      </w:pPr>
      <w:r>
        <w:tab/>
      </w:r>
      <w:r w:rsidR="000505BF" w:rsidRPr="000505BF">
        <w:t>}</w:t>
      </w:r>
    </w:p>
    <w:p w:rsidR="000505BF" w:rsidRPr="000505BF" w:rsidRDefault="000505BF" w:rsidP="000505BF">
      <w:pPr>
        <w:pStyle w:val="Code"/>
      </w:pPr>
      <w:r w:rsidRPr="000505BF">
        <w:lastRenderedPageBreak/>
        <w:t>}</w:t>
      </w:r>
    </w:p>
    <w:p w:rsidR="000505BF" w:rsidRDefault="000505BF" w:rsidP="000505BF">
      <w:pPr>
        <w:pStyle w:val="Code"/>
      </w:pPr>
    </w:p>
    <w:p w:rsidR="00D40092" w:rsidRDefault="004D488F" w:rsidP="00CF20DD">
      <w:pPr>
        <w:pStyle w:val="CodeAnnotation"/>
      </w:pPr>
      <w:r>
        <w:t>1</w:t>
      </w:r>
      <w:commentRangeStart w:id="28"/>
      <w:commentRangeStart w:id="29"/>
      <w:r w:rsidR="00D40092">
        <w:t xml:space="preserve"> - Shows the property that stores the </w:t>
      </w:r>
      <w:r w:rsidR="00D40092" w:rsidRPr="00CF20DD">
        <w:rPr>
          <w:rStyle w:val="CodeinText"/>
        </w:rPr>
        <w:t>IEnumerable</w:t>
      </w:r>
      <w:r w:rsidR="00CF20DD">
        <w:t xml:space="preserve"> m</w:t>
      </w:r>
      <w:r w:rsidR="00D40092">
        <w:t xml:space="preserve">odel which is the data for the </w:t>
      </w:r>
      <w:r w:rsidR="00CF20DD">
        <w:t>CSV f</w:t>
      </w:r>
      <w:r w:rsidR="00D40092">
        <w:t>ile.</w:t>
      </w:r>
    </w:p>
    <w:p w:rsidR="00D40092" w:rsidRDefault="004D488F" w:rsidP="00CF20DD">
      <w:pPr>
        <w:pStyle w:val="CodeAnnotation"/>
      </w:pPr>
      <w:r>
        <w:t>2</w:t>
      </w:r>
      <w:r w:rsidR="00D40092">
        <w:t xml:space="preserve"> - Shows the constructor which takes the model as the only parameter, it is than stored as a property on the class.</w:t>
      </w:r>
    </w:p>
    <w:p w:rsidR="00D40092" w:rsidRDefault="004D488F" w:rsidP="00CF20DD">
      <w:pPr>
        <w:pStyle w:val="CodeAnnotation"/>
      </w:pPr>
      <w:r>
        <w:t>3</w:t>
      </w:r>
      <w:r w:rsidR="00D40092">
        <w:t xml:space="preserve"> - Shows the </w:t>
      </w:r>
      <w:r w:rsidR="00D40092" w:rsidRPr="008B5922">
        <w:rPr>
          <w:rStyle w:val="CodeinText"/>
        </w:rPr>
        <w:t>ExecuteResult</w:t>
      </w:r>
      <w:r w:rsidR="00D40092">
        <w:t xml:space="preserve"> method which will be called by the runtime to execute the </w:t>
      </w:r>
      <w:r w:rsidR="00D40092" w:rsidRPr="008B5922">
        <w:rPr>
          <w:rStyle w:val="CodeinText"/>
        </w:rPr>
        <w:t>ActionResult</w:t>
      </w:r>
      <w:r w:rsidR="00D40092">
        <w:t xml:space="preserve">. This method ties together the </w:t>
      </w:r>
      <w:r w:rsidR="00D40092" w:rsidRPr="008B5922">
        <w:rPr>
          <w:rStyle w:val="CodeinText"/>
        </w:rPr>
        <w:t>IEnumerable</w:t>
      </w:r>
      <w:r w:rsidR="00D40092">
        <w:t xml:space="preserve"> model and passes it to the </w:t>
      </w:r>
      <w:r w:rsidR="00D40092" w:rsidRPr="008B5922">
        <w:rPr>
          <w:rStyle w:val="CodeinText"/>
        </w:rPr>
        <w:t>CsvFileCreator</w:t>
      </w:r>
      <w:r w:rsidR="00D40092">
        <w:t>.</w:t>
      </w:r>
    </w:p>
    <w:p w:rsidR="00D40092" w:rsidRDefault="004D488F" w:rsidP="00CF20DD">
      <w:pPr>
        <w:pStyle w:val="CodeAnnotation"/>
      </w:pPr>
      <w:r>
        <w:t>4</w:t>
      </w:r>
      <w:r w:rsidR="00D40092">
        <w:t xml:space="preserve"> - The </w:t>
      </w:r>
      <w:r w:rsidR="00D40092" w:rsidRPr="008B5922">
        <w:rPr>
          <w:rStyle w:val="CodeinText"/>
        </w:rPr>
        <w:t>AsBytes</w:t>
      </w:r>
      <w:r w:rsidR="00D40092">
        <w:t xml:space="preserve"> method is the entry point into the </w:t>
      </w:r>
      <w:r w:rsidR="00D40092" w:rsidRPr="008B5922">
        <w:rPr>
          <w:rStyle w:val="CodeinText"/>
        </w:rPr>
        <w:t>CsvFileCreator</w:t>
      </w:r>
      <w:r w:rsidR="00D40092">
        <w:t xml:space="preserve"> class. The first thing this method does is it creates a </w:t>
      </w:r>
      <w:r w:rsidR="00D40092" w:rsidRPr="008B5922">
        <w:rPr>
          <w:rStyle w:val="CodeinText"/>
        </w:rPr>
        <w:t>StringBuilder</w:t>
      </w:r>
      <w:r w:rsidR="00D40092">
        <w:t xml:space="preserve">.  It than goes on to orchestrate the other actions which need to be addressed to create the </w:t>
      </w:r>
      <w:r w:rsidR="008B5922">
        <w:t>CSV</w:t>
      </w:r>
      <w:r w:rsidR="00D40092">
        <w:t xml:space="preserve"> file.</w:t>
      </w:r>
    </w:p>
    <w:p w:rsidR="00D40092" w:rsidRDefault="004D488F" w:rsidP="00CF20DD">
      <w:pPr>
        <w:pStyle w:val="CodeAnnotation"/>
      </w:pPr>
      <w:r>
        <w:t>5</w:t>
      </w:r>
      <w:r w:rsidR="00D40092">
        <w:t xml:space="preserve"> - This code creates the </w:t>
      </w:r>
      <w:r w:rsidR="00E154DE">
        <w:t>h</w:t>
      </w:r>
      <w:r w:rsidR="00D40092">
        <w:t xml:space="preserve">eader row for the file.  This uses some reflection to determine the name of all of the models fields, and then it concatenates them into a properly formatted </w:t>
      </w:r>
      <w:r w:rsidR="00E154DE">
        <w:t>CSV</w:t>
      </w:r>
      <w:r w:rsidR="00D40092">
        <w:t xml:space="preserve"> header.</w:t>
      </w:r>
    </w:p>
    <w:p w:rsidR="00D40092" w:rsidRDefault="004D488F" w:rsidP="00CF20DD">
      <w:pPr>
        <w:pStyle w:val="CodeAnnotation"/>
      </w:pPr>
      <w:r>
        <w:t>6</w:t>
      </w:r>
      <w:r w:rsidR="00D40092">
        <w:t xml:space="preserve"> -</w:t>
      </w:r>
      <w:r w:rsidR="00CF20DD">
        <w:t xml:space="preserve"> Builds the individual row of the CSV file</w:t>
      </w:r>
    </w:p>
    <w:commentRangeEnd w:id="28"/>
    <w:p w:rsidR="000505BF" w:rsidRDefault="00DC3A96" w:rsidP="00D40092">
      <w:pPr>
        <w:pStyle w:val="Body1"/>
      </w:pPr>
      <w:r>
        <w:rPr>
          <w:rStyle w:val="CommentReference"/>
          <w:vanish/>
        </w:rPr>
        <w:commentReference w:id="28"/>
      </w:r>
      <w:commentRangeEnd w:id="29"/>
      <w:r w:rsidR="004D488F">
        <w:commentReference w:id="29"/>
      </w:r>
      <w:r w:rsidR="00F23402">
        <w:t xml:space="preserve">This listing shows how a call to the </w:t>
      </w:r>
      <w:r w:rsidR="00F23402" w:rsidRPr="008B67FB">
        <w:rPr>
          <w:rStyle w:val="CodeinText"/>
        </w:rPr>
        <w:t>CsvFileCreator</w:t>
      </w:r>
      <w:r w:rsidR="00F23402">
        <w:t xml:space="preserve"> </w:t>
      </w:r>
      <w:r w:rsidR="008B67FB">
        <w:t>class has been moved into a</w:t>
      </w:r>
      <w:r w:rsidR="00F23402">
        <w:t xml:space="preserve"> custom </w:t>
      </w:r>
      <w:r w:rsidR="008B67FB">
        <w:t xml:space="preserve">action result </w:t>
      </w:r>
      <w:r w:rsidR="00F23402">
        <w:t xml:space="preserve">called </w:t>
      </w:r>
      <w:r w:rsidR="00F23402" w:rsidRPr="008B67FB">
        <w:rPr>
          <w:rStyle w:val="CodeinText"/>
        </w:rPr>
        <w:t>CsvActionResult</w:t>
      </w:r>
      <w:r w:rsidR="00F23402">
        <w:t xml:space="preserve">.  This </w:t>
      </w:r>
      <w:r w:rsidR="008B67FB">
        <w:t xml:space="preserve">action result </w:t>
      </w:r>
      <w:r w:rsidR="00F23402">
        <w:t xml:space="preserve">is only responsible for executing the </w:t>
      </w:r>
      <w:r w:rsidR="00F23402" w:rsidRPr="002A354A">
        <w:rPr>
          <w:rStyle w:val="CodeinText"/>
        </w:rPr>
        <w:t>CsvFileCreator</w:t>
      </w:r>
      <w:r w:rsidR="00F23402">
        <w:t xml:space="preserve"> and setting the appropriate content type for the file that is streamed to the users browser.</w:t>
      </w:r>
    </w:p>
    <w:p w:rsidR="000505BF" w:rsidRDefault="00634748" w:rsidP="000505BF">
      <w:pPr>
        <w:pStyle w:val="CodeListingCaption"/>
      </w:pPr>
      <w:r>
        <w:t xml:space="preserve">Listing 9.4 </w:t>
      </w:r>
      <w:r w:rsidR="000505BF">
        <w:t>The simplified Action method that uses the CsvActionResult</w:t>
      </w:r>
      <w:r w:rsidR="000505BF" w:rsidRPr="000505BF">
        <w:t xml:space="preserve">     </w:t>
      </w:r>
    </w:p>
    <w:p w:rsidR="000505BF" w:rsidRPr="000505BF" w:rsidRDefault="000505BF" w:rsidP="000505BF">
      <w:pPr>
        <w:pStyle w:val="Code"/>
      </w:pPr>
      <w:r w:rsidRPr="000505BF">
        <w:t>public ActionResult ExportUsers()</w:t>
      </w:r>
    </w:p>
    <w:p w:rsidR="000505BF" w:rsidRPr="000505BF" w:rsidRDefault="000505BF" w:rsidP="000505BF">
      <w:pPr>
        <w:pStyle w:val="Code"/>
      </w:pPr>
      <w:r w:rsidRPr="000505BF">
        <w:t>{</w:t>
      </w:r>
    </w:p>
    <w:p w:rsidR="000505BF" w:rsidRPr="000505BF" w:rsidRDefault="00F23402" w:rsidP="000505BF">
      <w:pPr>
        <w:pStyle w:val="Code"/>
      </w:pPr>
      <w:r>
        <w:tab/>
      </w:r>
      <w:r w:rsidR="000505BF" w:rsidRPr="000505BF">
        <w:t>IEnumerable&lt;User&gt; model = UserRepository.GetUsers();</w:t>
      </w:r>
    </w:p>
    <w:p w:rsidR="000505BF" w:rsidRPr="000505BF" w:rsidRDefault="00F23402" w:rsidP="000505BF">
      <w:pPr>
        <w:pStyle w:val="Code"/>
      </w:pPr>
      <w:r>
        <w:tab/>
      </w:r>
      <w:r w:rsidR="000505BF" w:rsidRPr="000505BF">
        <w:t>return new CsvActionResult(model);</w:t>
      </w:r>
    </w:p>
    <w:p w:rsidR="000505BF" w:rsidRPr="000505BF" w:rsidRDefault="000505BF" w:rsidP="000505BF">
      <w:pPr>
        <w:pStyle w:val="Code"/>
      </w:pPr>
      <w:r w:rsidRPr="000505BF">
        <w:t>}</w:t>
      </w:r>
    </w:p>
    <w:p w:rsidR="00F23402" w:rsidRDefault="00F23402" w:rsidP="00D65E03">
      <w:pPr>
        <w:pStyle w:val="Body1"/>
      </w:pPr>
      <w:r>
        <w:t xml:space="preserve">This listing shows how clean the </w:t>
      </w:r>
      <w:r w:rsidRPr="00261335">
        <w:rPr>
          <w:rStyle w:val="CodeinText"/>
        </w:rPr>
        <w:t>ExportUsers</w:t>
      </w:r>
      <w:r>
        <w:t xml:space="preserve"> </w:t>
      </w:r>
      <w:r w:rsidR="00261335">
        <w:t>a</w:t>
      </w:r>
      <w:r>
        <w:t xml:space="preserve">ction is as a result of moving the logic to create the comma separated list file into an </w:t>
      </w:r>
      <w:r w:rsidR="00261335">
        <w:t>action result</w:t>
      </w:r>
      <w:r>
        <w:t>.  We have seen that most developers will first lean to putti</w:t>
      </w:r>
      <w:r w:rsidR="006028DC">
        <w:t>ng this type of logic into the action which means the a</w:t>
      </w:r>
      <w:r>
        <w:t>ction method is hard to test and contains logic whi</w:t>
      </w:r>
      <w:r w:rsidR="006028DC">
        <w:t>ch will be duplicated in other a</w:t>
      </w:r>
      <w:r>
        <w:t>cti</w:t>
      </w:r>
      <w:r w:rsidR="0007691F">
        <w:t xml:space="preserve">on methods in the application. </w:t>
      </w:r>
      <w:r>
        <w:t>Duplication in code is something that you want to reduce so that maintenance of your code</w:t>
      </w:r>
      <w:r w:rsidR="00BD3449">
        <w:t xml:space="preserve"> </w:t>
      </w:r>
      <w:r>
        <w:t>base is easier.</w:t>
      </w:r>
    </w:p>
    <w:p w:rsidR="000505BF" w:rsidRPr="000505BF" w:rsidRDefault="000505BF" w:rsidP="000505BF">
      <w:pPr>
        <w:pStyle w:val="Body"/>
      </w:pPr>
      <w:r>
        <w:t xml:space="preserve">The </w:t>
      </w:r>
      <w:r w:rsidR="00766C43">
        <w:t>a</w:t>
      </w:r>
      <w:r>
        <w:t xml:space="preserve">ction method code for rendering the </w:t>
      </w:r>
      <w:r w:rsidR="00766C43" w:rsidRPr="00766C43">
        <w:rPr>
          <w:rStyle w:val="CodeinText"/>
        </w:rPr>
        <w:t>Csv</w:t>
      </w:r>
      <w:r w:rsidRPr="00766C43">
        <w:rPr>
          <w:rStyle w:val="CodeinText"/>
        </w:rPr>
        <w:t>FileResult</w:t>
      </w:r>
      <w:r>
        <w:t xml:space="preserve"> is now clean and easy to understand.  The simple act of abstracting the logic and putting it into an </w:t>
      </w:r>
      <w:r w:rsidR="00766C43">
        <w:t>action result</w:t>
      </w:r>
      <w:r>
        <w:t xml:space="preserve">, allows for some reuse in your application as well.  It is now pretty trivial to add more </w:t>
      </w:r>
      <w:r w:rsidR="00A22123">
        <w:t xml:space="preserve">CSV </w:t>
      </w:r>
      <w:r w:rsidR="0007691F">
        <w:t>export</w:t>
      </w:r>
      <w:r>
        <w:t xml:space="preserve">s to the application because the logic was put into an </w:t>
      </w:r>
      <w:r w:rsidR="00A22123">
        <w:t>action result</w:t>
      </w:r>
      <w:r>
        <w:t>.</w:t>
      </w:r>
    </w:p>
    <w:p w:rsidR="009B1E38" w:rsidRDefault="009B1E38" w:rsidP="009B1E38">
      <w:pPr>
        <w:pStyle w:val="Body1"/>
      </w:pPr>
      <w:r>
        <w:t xml:space="preserve"> </w:t>
      </w:r>
    </w:p>
    <w:p w:rsidR="000F35FF" w:rsidRDefault="000F35FF" w:rsidP="000F35FF">
      <w:pPr>
        <w:pStyle w:val="Head2"/>
      </w:pPr>
      <w:r>
        <w:t xml:space="preserve">9.5.2 Using ActionResult to abstract hard to test </w:t>
      </w:r>
      <w:commentRangeStart w:id="30"/>
      <w:commentRangeStart w:id="31"/>
      <w:r>
        <w:t>dependencies</w:t>
      </w:r>
      <w:commentRangeEnd w:id="30"/>
      <w:r w:rsidR="00DC3A96">
        <w:rPr>
          <w:rStyle w:val="CommentReference"/>
          <w:rFonts w:ascii="Verdana" w:hAnsi="Verdana"/>
          <w:b w:val="0"/>
          <w:i w:val="0"/>
          <w:vanish/>
          <w:color w:val="000000"/>
        </w:rPr>
        <w:commentReference w:id="30"/>
      </w:r>
      <w:commentRangeEnd w:id="31"/>
      <w:r w:rsidR="004D488F">
        <w:rPr>
          <w:rFonts w:ascii="Verdana" w:hAnsi="Verdana"/>
          <w:b w:val="0"/>
          <w:i w:val="0"/>
          <w:color w:val="000000"/>
          <w:sz w:val="16"/>
        </w:rPr>
        <w:commentReference w:id="31"/>
      </w:r>
    </w:p>
    <w:p w:rsidR="000505BF" w:rsidRDefault="0007691F" w:rsidP="007A1BCA">
      <w:pPr>
        <w:pStyle w:val="Body1"/>
      </w:pPr>
      <w:r>
        <w:t xml:space="preserve">Another great use for creating </w:t>
      </w:r>
      <w:r w:rsidR="00094214">
        <w:t xml:space="preserve">action results </w:t>
      </w:r>
      <w:r>
        <w:t>is to abstract hard to test dependencies.  While the MVC Framework gives you a lot of control around using the framework and creating controllers, there are still some features of ASP.</w:t>
      </w:r>
      <w:r w:rsidR="00094214">
        <w:t>NET</w:t>
      </w:r>
      <w:r>
        <w:t xml:space="preserve"> which are difficult to </w:t>
      </w:r>
      <w:r w:rsidR="004D488F">
        <w:t>simulate</w:t>
      </w:r>
      <w:commentRangeStart w:id="32"/>
      <w:commentRangeStart w:id="33"/>
      <w:r>
        <w:t xml:space="preserve"> </w:t>
      </w:r>
      <w:r w:rsidR="00E0351A">
        <w:t xml:space="preserve">in </w:t>
      </w:r>
      <w:commentRangeEnd w:id="32"/>
      <w:r w:rsidR="00DC3A96">
        <w:rPr>
          <w:rStyle w:val="CommentReference"/>
          <w:vanish/>
        </w:rPr>
        <w:commentReference w:id="32"/>
      </w:r>
      <w:commentRangeEnd w:id="33"/>
      <w:r w:rsidR="004D488F">
        <w:commentReference w:id="33"/>
      </w:r>
      <w:r w:rsidR="00E0351A">
        <w:t>a test.  By taking that hard-to-</w:t>
      </w:r>
      <w:r>
        <w:t xml:space="preserve">test code out of an </w:t>
      </w:r>
      <w:r w:rsidR="00E0351A">
        <w:t>a</w:t>
      </w:r>
      <w:r>
        <w:t xml:space="preserve">ction and putting it into the </w:t>
      </w:r>
      <w:r w:rsidRPr="00E0351A">
        <w:rPr>
          <w:rStyle w:val="CodeinText"/>
        </w:rPr>
        <w:t>Execute</w:t>
      </w:r>
      <w:r>
        <w:t xml:space="preserve"> method of an </w:t>
      </w:r>
      <w:r w:rsidR="00E0351A">
        <w:t>action result</w:t>
      </w:r>
      <w:r w:rsidR="00B20170">
        <w:t>,</w:t>
      </w:r>
      <w:r w:rsidR="00E0351A">
        <w:t xml:space="preserve"> </w:t>
      </w:r>
      <w:r w:rsidR="00B20170">
        <w:t>the a</w:t>
      </w:r>
      <w:r>
        <w:t xml:space="preserve">ctions become significantly easier to unit test. The reason for this is that when you unit test an </w:t>
      </w:r>
      <w:r w:rsidR="009A7FA7">
        <w:t>a</w:t>
      </w:r>
      <w:r>
        <w:t xml:space="preserve">ction, you assert the type of </w:t>
      </w:r>
      <w:r w:rsidR="009A7FA7">
        <w:t xml:space="preserve">action result </w:t>
      </w:r>
      <w:r>
        <w:t xml:space="preserve">that the </w:t>
      </w:r>
      <w:r w:rsidR="009A7FA7">
        <w:t>a</w:t>
      </w:r>
      <w:r>
        <w:t xml:space="preserve">ction return and state of the </w:t>
      </w:r>
      <w:r w:rsidR="0062370F">
        <w:t>action result</w:t>
      </w:r>
      <w:r>
        <w:t xml:space="preserve">. </w:t>
      </w:r>
      <w:r w:rsidR="00634748">
        <w:t xml:space="preserve">The execute method of the </w:t>
      </w:r>
      <w:r w:rsidR="0062370F">
        <w:t xml:space="preserve">action result </w:t>
      </w:r>
      <w:r w:rsidR="00634748">
        <w:t>is not executed as part of the unit test.</w:t>
      </w:r>
    </w:p>
    <w:p w:rsidR="0007691F" w:rsidRDefault="0007691F" w:rsidP="000505BF">
      <w:pPr>
        <w:pStyle w:val="Body"/>
      </w:pPr>
    </w:p>
    <w:p w:rsidR="00EC1986" w:rsidRDefault="00EC1986" w:rsidP="000C7204">
      <w:pPr>
        <w:pStyle w:val="TypesetterNote"/>
      </w:pPr>
      <w:r>
        <w:t>Queballs in text</w:t>
      </w:r>
    </w:p>
    <w:p w:rsidR="000505BF" w:rsidRDefault="00634748" w:rsidP="00D624F9">
      <w:pPr>
        <w:pStyle w:val="CodeListingCaption"/>
      </w:pPr>
      <w:r>
        <w:t xml:space="preserve">Listing 9.5 </w:t>
      </w:r>
      <w:r w:rsidR="00D624F9">
        <w:t>Moving hard to test code into an ActionResult</w:t>
      </w:r>
    </w:p>
    <w:p w:rsidR="000505BF" w:rsidRPr="000505BF" w:rsidRDefault="000505BF" w:rsidP="000505BF">
      <w:pPr>
        <w:pStyle w:val="Code"/>
      </w:pPr>
      <w:r w:rsidRPr="000505BF">
        <w:t>public class LogoutActionResult : ActionResult</w:t>
      </w:r>
    </w:p>
    <w:p w:rsidR="000505BF" w:rsidRPr="000505BF" w:rsidRDefault="000505BF" w:rsidP="000505BF">
      <w:pPr>
        <w:pStyle w:val="Code"/>
      </w:pPr>
      <w:r w:rsidRPr="000505BF">
        <w:t>{</w:t>
      </w:r>
    </w:p>
    <w:p w:rsidR="000505BF" w:rsidRPr="000505BF" w:rsidRDefault="00D624F9" w:rsidP="000505BF">
      <w:pPr>
        <w:pStyle w:val="Code"/>
      </w:pPr>
      <w:r>
        <w:tab/>
      </w:r>
      <w:r w:rsidR="000505BF" w:rsidRPr="000505BF">
        <w:t>public RedirectToRouteResult ActionAfterLogout { get; set; }</w:t>
      </w:r>
      <w:r w:rsidR="00634748">
        <w:t xml:space="preserve">       |A</w:t>
      </w:r>
    </w:p>
    <w:p w:rsidR="000505BF" w:rsidRPr="000505BF" w:rsidRDefault="000505BF" w:rsidP="000505BF">
      <w:pPr>
        <w:pStyle w:val="Code"/>
      </w:pPr>
    </w:p>
    <w:p w:rsidR="000505BF" w:rsidRPr="000505BF" w:rsidRDefault="00D624F9" w:rsidP="000505BF">
      <w:pPr>
        <w:pStyle w:val="Code"/>
      </w:pPr>
      <w:r>
        <w:tab/>
      </w:r>
      <w:r w:rsidR="000505BF" w:rsidRPr="000505BF">
        <w:t>public LogoutActionResult(RedirectToRouteResult actionAfterLogout)</w:t>
      </w:r>
      <w:r w:rsidR="00634748">
        <w:t xml:space="preserve"> |B</w:t>
      </w:r>
    </w:p>
    <w:p w:rsidR="000505BF" w:rsidRPr="000505BF" w:rsidRDefault="00D624F9" w:rsidP="000505BF">
      <w:pPr>
        <w:pStyle w:val="Code"/>
      </w:pPr>
      <w:r>
        <w:tab/>
      </w:r>
      <w:r w:rsidR="000505BF" w:rsidRPr="000505BF">
        <w:t>{</w:t>
      </w:r>
    </w:p>
    <w:p w:rsidR="00D624F9" w:rsidRDefault="000505BF" w:rsidP="000505BF">
      <w:pPr>
        <w:pStyle w:val="Code"/>
      </w:pPr>
      <w:r w:rsidRPr="000505BF">
        <w:t xml:space="preserve">     </w:t>
      </w:r>
      <w:r w:rsidR="00D624F9">
        <w:tab/>
      </w:r>
      <w:r w:rsidRPr="000505BF">
        <w:t>ActionAfterLogout = actionAfterLogout</w:t>
      </w:r>
      <w:r w:rsidR="00634748">
        <w:t xml:space="preserve">                       |B</w:t>
      </w:r>
    </w:p>
    <w:p w:rsidR="000505BF" w:rsidRPr="000505BF" w:rsidRDefault="00D624F9" w:rsidP="000505BF">
      <w:pPr>
        <w:pStyle w:val="Code"/>
      </w:pPr>
      <w:r>
        <w:tab/>
      </w:r>
      <w:r w:rsidR="000505BF" w:rsidRPr="000505BF">
        <w:t>}</w:t>
      </w:r>
    </w:p>
    <w:p w:rsidR="000505BF" w:rsidRPr="000505BF" w:rsidRDefault="000505BF" w:rsidP="000505BF">
      <w:pPr>
        <w:pStyle w:val="Code"/>
      </w:pPr>
    </w:p>
    <w:p w:rsidR="000505BF" w:rsidRPr="000505BF" w:rsidRDefault="000505BF" w:rsidP="000505BF">
      <w:pPr>
        <w:pStyle w:val="Code"/>
      </w:pPr>
      <w:r w:rsidRPr="000505BF">
        <w:t xml:space="preserve">     public override void ExecuteResult(ControllerContext context)</w:t>
      </w:r>
      <w:r w:rsidR="00634748">
        <w:t xml:space="preserve">      </w:t>
      </w:r>
    </w:p>
    <w:p w:rsidR="000505BF" w:rsidRPr="000505BF" w:rsidRDefault="000505BF" w:rsidP="000505BF">
      <w:pPr>
        <w:pStyle w:val="Code"/>
      </w:pPr>
      <w:r w:rsidRPr="000505BF">
        <w:t xml:space="preserve">     {</w:t>
      </w:r>
    </w:p>
    <w:p w:rsidR="000505BF" w:rsidRPr="000505BF" w:rsidRDefault="000505BF" w:rsidP="000505BF">
      <w:pPr>
        <w:pStyle w:val="Code"/>
      </w:pPr>
      <w:r w:rsidRPr="000505BF">
        <w:t xml:space="preserve">     </w:t>
      </w:r>
      <w:r w:rsidR="00EC1986">
        <w:tab/>
      </w:r>
      <w:r w:rsidRPr="000505BF">
        <w:t>FormsAuthentication.SignOut();</w:t>
      </w:r>
      <w:r w:rsidR="00634748">
        <w:t xml:space="preserve">                              |C</w:t>
      </w:r>
    </w:p>
    <w:p w:rsidR="000505BF" w:rsidRPr="000505BF" w:rsidRDefault="00D624F9" w:rsidP="000505BF">
      <w:pPr>
        <w:pStyle w:val="Code"/>
      </w:pPr>
      <w:r>
        <w:tab/>
      </w:r>
      <w:r w:rsidR="00EC1986">
        <w:tab/>
      </w:r>
      <w:r w:rsidR="000505BF" w:rsidRPr="000505BF">
        <w:t>ActionAfterLogout.ExecuteResult(context);</w:t>
      </w:r>
      <w:r w:rsidR="00634748">
        <w:tab/>
      </w:r>
      <w:r w:rsidR="00634748">
        <w:tab/>
      </w:r>
      <w:r w:rsidR="00634748">
        <w:tab/>
        <w:t>|D</w:t>
      </w:r>
    </w:p>
    <w:p w:rsidR="000505BF" w:rsidRPr="000505BF" w:rsidRDefault="00D624F9" w:rsidP="000505BF">
      <w:pPr>
        <w:pStyle w:val="Code"/>
      </w:pPr>
      <w:r>
        <w:tab/>
      </w:r>
      <w:r w:rsidR="000505BF" w:rsidRPr="000505BF">
        <w:t>}</w:t>
      </w:r>
    </w:p>
    <w:p w:rsidR="004A2EC5" w:rsidRDefault="000505BF" w:rsidP="000505BF">
      <w:pPr>
        <w:pStyle w:val="Code"/>
      </w:pPr>
      <w:r w:rsidRPr="000505BF">
        <w:t>}</w:t>
      </w:r>
    </w:p>
    <w:p w:rsidR="004A2EC5" w:rsidRDefault="004A2EC5" w:rsidP="000505BF">
      <w:pPr>
        <w:pStyle w:val="Code"/>
      </w:pPr>
    </w:p>
    <w:p w:rsidR="00BE7B56" w:rsidRDefault="00BE7B56" w:rsidP="00DA1F58">
      <w:pPr>
        <w:pStyle w:val="CodeAnnotation"/>
      </w:pPr>
      <w:r>
        <w:t>A</w:t>
      </w:r>
      <w:r w:rsidR="00040966">
        <w:t xml:space="preserve"> - The out-of-the-</w:t>
      </w:r>
      <w:r w:rsidR="00EB4B54">
        <w:t xml:space="preserve">box </w:t>
      </w:r>
      <w:r w:rsidR="00040966">
        <w:t xml:space="preserve">action result </w:t>
      </w:r>
      <w:r w:rsidR="00EB4B54">
        <w:t>that can be unit tested</w:t>
      </w:r>
    </w:p>
    <w:p w:rsidR="00BE7B56" w:rsidRDefault="00BE7B56" w:rsidP="00DA1F58">
      <w:pPr>
        <w:pStyle w:val="CodeAnnotation"/>
      </w:pPr>
      <w:r>
        <w:t>B</w:t>
      </w:r>
      <w:r w:rsidR="00EB4B54">
        <w:t xml:space="preserve"> - The constructor is used to set the </w:t>
      </w:r>
      <w:r w:rsidR="00EB4B54" w:rsidRPr="00040966">
        <w:rPr>
          <w:rStyle w:val="CodeinText"/>
        </w:rPr>
        <w:t>ActionAfterLogout</w:t>
      </w:r>
      <w:r w:rsidR="00EB4B54">
        <w:t xml:space="preserve"> </w:t>
      </w:r>
    </w:p>
    <w:p w:rsidR="00BE7B56" w:rsidRDefault="00BE7B56" w:rsidP="00DA1F58">
      <w:pPr>
        <w:pStyle w:val="CodeAnnotation"/>
      </w:pPr>
      <w:r>
        <w:t>C</w:t>
      </w:r>
      <w:r w:rsidR="00EB4B54">
        <w:t xml:space="preserve"> - The </w:t>
      </w:r>
      <w:r w:rsidR="00EB4B54" w:rsidRPr="00040966">
        <w:rPr>
          <w:rStyle w:val="CodeinText"/>
        </w:rPr>
        <w:t>SignOut</w:t>
      </w:r>
      <w:r w:rsidR="00EB4B54">
        <w:t xml:space="preserve"> is the hard to test dependency</w:t>
      </w:r>
    </w:p>
    <w:p w:rsidR="00BE7B56" w:rsidRDefault="00BE7B56" w:rsidP="00DA1F58">
      <w:pPr>
        <w:pStyle w:val="CodeAnnotation"/>
      </w:pPr>
      <w:r>
        <w:t>D</w:t>
      </w:r>
      <w:r w:rsidR="00EB4B54">
        <w:t xml:space="preserve"> - The </w:t>
      </w:r>
      <w:r w:rsidR="00EB4B54" w:rsidRPr="00040966">
        <w:rPr>
          <w:rStyle w:val="CodeinText"/>
        </w:rPr>
        <w:t>ActionAfterLogout</w:t>
      </w:r>
      <w:r w:rsidR="00EB4B54">
        <w:t xml:space="preserve"> is executed.</w:t>
      </w:r>
    </w:p>
    <w:p w:rsidR="00EB4B54" w:rsidRDefault="00EB4B54" w:rsidP="000505BF">
      <w:pPr>
        <w:pStyle w:val="Code"/>
      </w:pPr>
    </w:p>
    <w:p w:rsidR="00EC1986" w:rsidRDefault="00634748" w:rsidP="00EC1986">
      <w:pPr>
        <w:pStyle w:val="Body1"/>
      </w:pPr>
      <w:r>
        <w:t>L</w:t>
      </w:r>
      <w:r w:rsidR="00EC1986">
        <w:t>isting</w:t>
      </w:r>
      <w:r>
        <w:t xml:space="preserve"> 9.5</w:t>
      </w:r>
      <w:r w:rsidR="00EC1986">
        <w:t xml:space="preserve"> shows how moving the </w:t>
      </w:r>
      <w:r w:rsidR="00EC1986" w:rsidRPr="00572EEA">
        <w:rPr>
          <w:rStyle w:val="CodeinText"/>
        </w:rPr>
        <w:t>FormsAuthentication.SignOut</w:t>
      </w:r>
      <w:r w:rsidR="00572EEA">
        <w:rPr>
          <w:rStyle w:val="CodeinText"/>
        </w:rPr>
        <w:t>()</w:t>
      </w:r>
      <w:r w:rsidR="00EC1986">
        <w:t xml:space="preserve"> call from an </w:t>
      </w:r>
      <w:r w:rsidR="00572EEA">
        <w:t>a</w:t>
      </w:r>
      <w:r>
        <w:t xml:space="preserve">ction and into the </w:t>
      </w:r>
      <w:r w:rsidR="00572EEA">
        <w:t>action result</w:t>
      </w:r>
      <w:r>
        <w:t xml:space="preserve">, abstracts that line of code and prevents it from executing </w:t>
      </w:r>
      <w:r w:rsidR="00EB4B54">
        <w:t>during</w:t>
      </w:r>
      <w:r>
        <w:t xml:space="preserve"> the execution of the </w:t>
      </w:r>
      <w:r w:rsidR="001C4CB6">
        <w:t>a</w:t>
      </w:r>
      <w:r>
        <w:t>ction</w:t>
      </w:r>
      <w:r w:rsidR="00EC1986">
        <w:t xml:space="preserve">.  This allows an </w:t>
      </w:r>
      <w:r w:rsidR="001C4CB6">
        <w:t>a</w:t>
      </w:r>
      <w:r w:rsidR="00EC1986">
        <w:t xml:space="preserve">ction to return a </w:t>
      </w:r>
      <w:r w:rsidR="00EC1986" w:rsidRPr="006E73B2">
        <w:rPr>
          <w:rStyle w:val="CodeinText"/>
        </w:rPr>
        <w:t>LogoutActionResult</w:t>
      </w:r>
      <w:r w:rsidR="00EC1986">
        <w:t xml:space="preserve"> and the testing of that method does not have to deal with the dependency of the </w:t>
      </w:r>
      <w:r w:rsidR="00EC1986" w:rsidRPr="006E73B2">
        <w:rPr>
          <w:rStyle w:val="CodeinText"/>
        </w:rPr>
        <w:t>FormsAuthentication</w:t>
      </w:r>
      <w:r w:rsidR="00EC1986">
        <w:t xml:space="preserve"> object.  The test can just assert that the </w:t>
      </w:r>
      <w:r w:rsidR="00EC1986" w:rsidRPr="006E73B2">
        <w:rPr>
          <w:rStyle w:val="CodeinText"/>
        </w:rPr>
        <w:t>LogoutActionResult</w:t>
      </w:r>
      <w:r w:rsidR="00EC1986">
        <w:t xml:space="preserve"> was returned from the </w:t>
      </w:r>
      <w:r w:rsidR="006E73B2">
        <w:t>a</w:t>
      </w:r>
      <w:r w:rsidR="00EC1986">
        <w:t xml:space="preserve">ction.  The test can also assert the values in the </w:t>
      </w:r>
      <w:r w:rsidR="00EC1986" w:rsidRPr="006E73B2">
        <w:rPr>
          <w:rStyle w:val="CodeinText"/>
        </w:rPr>
        <w:t>RedirectToRouteResult</w:t>
      </w:r>
      <w:r w:rsidR="00EC1986">
        <w:t xml:space="preserve"> to make sure that the </w:t>
      </w:r>
      <w:r w:rsidR="006E73B2">
        <w:t>a</w:t>
      </w:r>
      <w:r w:rsidR="00EC1986">
        <w:t>ction correctly setup the redirect.</w:t>
      </w:r>
    </w:p>
    <w:p w:rsidR="004A2EC5" w:rsidRPr="000505BF" w:rsidRDefault="004A2EC5" w:rsidP="000505BF">
      <w:pPr>
        <w:pStyle w:val="Code"/>
      </w:pPr>
    </w:p>
    <w:p w:rsidR="00D624F9" w:rsidRDefault="00634748" w:rsidP="00D624F9">
      <w:pPr>
        <w:pStyle w:val="CodeListingCaption"/>
      </w:pPr>
      <w:r>
        <w:t xml:space="preserve">Listing 9.6 </w:t>
      </w:r>
      <w:r w:rsidR="00D624F9">
        <w:t>Action method that uses the LogoutActionResult</w:t>
      </w:r>
    </w:p>
    <w:p w:rsidR="00D624F9" w:rsidRPr="00D624F9" w:rsidRDefault="00D624F9" w:rsidP="00D624F9">
      <w:pPr>
        <w:pStyle w:val="Code"/>
      </w:pPr>
      <w:r w:rsidRPr="00D624F9">
        <w:t>public ActionResult Logout()</w:t>
      </w:r>
    </w:p>
    <w:p w:rsidR="00D624F9" w:rsidRPr="00D624F9" w:rsidRDefault="00D624F9" w:rsidP="00D624F9">
      <w:pPr>
        <w:pStyle w:val="Code"/>
      </w:pPr>
      <w:r w:rsidRPr="00D624F9">
        <w:t>{</w:t>
      </w:r>
    </w:p>
    <w:p w:rsidR="00D624F9" w:rsidRPr="00D624F9" w:rsidRDefault="00D624F9" w:rsidP="00D624F9">
      <w:pPr>
        <w:pStyle w:val="Code"/>
      </w:pPr>
      <w:r>
        <w:tab/>
      </w:r>
      <w:r w:rsidRPr="00D624F9">
        <w:t>return new LogoutActionResult(RedirectToAction("Index","Home"));</w:t>
      </w:r>
      <w:r w:rsidR="00EB4B54">
        <w:t xml:space="preserve"> |A</w:t>
      </w:r>
    </w:p>
    <w:p w:rsidR="00D624F9" w:rsidRPr="00D624F9" w:rsidRDefault="00D624F9" w:rsidP="00D624F9">
      <w:pPr>
        <w:pStyle w:val="Code"/>
      </w:pPr>
      <w:r w:rsidRPr="00D624F9">
        <w:t>}</w:t>
      </w:r>
    </w:p>
    <w:p w:rsidR="00D624F9" w:rsidRDefault="00033C32" w:rsidP="00033C32">
      <w:pPr>
        <w:pStyle w:val="CodeAnnotation"/>
      </w:pPr>
      <w:r>
        <w:t xml:space="preserve">A - The testable </w:t>
      </w:r>
      <w:r w:rsidRPr="00033C32">
        <w:rPr>
          <w:rStyle w:val="CodeinText"/>
        </w:rPr>
        <w:t>Log</w:t>
      </w:r>
      <w:r w:rsidR="00EB4B54" w:rsidRPr="00033C32">
        <w:rPr>
          <w:rStyle w:val="CodeinText"/>
        </w:rPr>
        <w:t>out</w:t>
      </w:r>
      <w:r w:rsidR="00EB4B54">
        <w:t xml:space="preserve"> </w:t>
      </w:r>
      <w:r>
        <w:t>a</w:t>
      </w:r>
      <w:r w:rsidR="00EB4B54">
        <w:t>ction method.</w:t>
      </w:r>
    </w:p>
    <w:p w:rsidR="00EB4B54" w:rsidRDefault="00EB4B54" w:rsidP="000505BF">
      <w:pPr>
        <w:pStyle w:val="Body"/>
      </w:pPr>
    </w:p>
    <w:p w:rsidR="00E76660" w:rsidRDefault="00EB4B54" w:rsidP="000505BF">
      <w:pPr>
        <w:pStyle w:val="Body"/>
      </w:pPr>
      <w:r>
        <w:t>L</w:t>
      </w:r>
      <w:r w:rsidR="00EC1986">
        <w:t>isting</w:t>
      </w:r>
      <w:r>
        <w:t xml:space="preserve"> 9.6</w:t>
      </w:r>
      <w:r w:rsidR="00EC1986">
        <w:t xml:space="preserve"> shows that the </w:t>
      </w:r>
      <w:r w:rsidR="00EC1986" w:rsidRPr="00253455">
        <w:rPr>
          <w:rStyle w:val="CodeinText"/>
        </w:rPr>
        <w:t>Logout</w:t>
      </w:r>
      <w:r w:rsidR="00EC1986">
        <w:t xml:space="preserve"> </w:t>
      </w:r>
      <w:r w:rsidR="00253455">
        <w:t>a</w:t>
      </w:r>
      <w:r w:rsidR="00EC1986">
        <w:t xml:space="preserve">ction method returns the new </w:t>
      </w:r>
      <w:r w:rsidR="00EC1986" w:rsidRPr="00033C32">
        <w:rPr>
          <w:rStyle w:val="CodeinText"/>
        </w:rPr>
        <w:t>LogoutActionResult</w:t>
      </w:r>
      <w:r w:rsidR="00EC1986">
        <w:t xml:space="preserve"> method.  The constructor parameter to the </w:t>
      </w:r>
      <w:r w:rsidR="00EC1986" w:rsidRPr="00033C32">
        <w:rPr>
          <w:rStyle w:val="CodeinText"/>
        </w:rPr>
        <w:t>LogoutActionResult</w:t>
      </w:r>
      <w:r w:rsidR="00EC1986">
        <w:t xml:space="preserve"> is a </w:t>
      </w:r>
      <w:r w:rsidR="00EC1986" w:rsidRPr="00033C32">
        <w:rPr>
          <w:rStyle w:val="CodeinText"/>
        </w:rPr>
        <w:t>RedirectToAction</w:t>
      </w:r>
      <w:r w:rsidR="00EC1986">
        <w:t xml:space="preserve"> result that will redirect the browser to the </w:t>
      </w:r>
      <w:r w:rsidR="00EC1986" w:rsidRPr="003054D4">
        <w:rPr>
          <w:rStyle w:val="CodeinText"/>
        </w:rPr>
        <w:t>HomeController.Index</w:t>
      </w:r>
      <w:r w:rsidR="003054D4">
        <w:rPr>
          <w:rStyle w:val="CodeinText"/>
        </w:rPr>
        <w:t>()</w:t>
      </w:r>
      <w:r w:rsidR="00EC1986">
        <w:t xml:space="preserve"> </w:t>
      </w:r>
      <w:r w:rsidR="003054D4">
        <w:t>a</w:t>
      </w:r>
      <w:r w:rsidR="00EC1986">
        <w:t xml:space="preserve">ction. </w:t>
      </w:r>
    </w:p>
    <w:p w:rsidR="00E76660" w:rsidRDefault="00E76660" w:rsidP="000505BF">
      <w:pPr>
        <w:pStyle w:val="Body"/>
      </w:pPr>
    </w:p>
    <w:p w:rsidR="00E76660" w:rsidRDefault="00E76660" w:rsidP="00E76660">
      <w:pPr>
        <w:pStyle w:val="Head1"/>
      </w:pPr>
      <w:commentRangeStart w:id="34"/>
      <w:commentRangeStart w:id="35"/>
      <w:r>
        <w:lastRenderedPageBreak/>
        <w:t>Summary</w:t>
      </w:r>
      <w:commentRangeEnd w:id="34"/>
      <w:r w:rsidR="00DC3A96">
        <w:rPr>
          <w:rStyle w:val="CommentReference"/>
          <w:rFonts w:ascii="Verdana" w:hAnsi="Verdana"/>
          <w:b w:val="0"/>
          <w:i w:val="0"/>
          <w:vanish/>
          <w:color w:val="000000"/>
        </w:rPr>
        <w:commentReference w:id="34"/>
      </w:r>
      <w:commentRangeEnd w:id="35"/>
      <w:r w:rsidR="00BC4E42">
        <w:rPr>
          <w:rFonts w:ascii="Verdana" w:hAnsi="Verdana"/>
          <w:b w:val="0"/>
          <w:i w:val="0"/>
          <w:color w:val="000000"/>
          <w:sz w:val="16"/>
        </w:rPr>
        <w:commentReference w:id="35"/>
      </w:r>
    </w:p>
    <w:p w:rsidR="004D488F" w:rsidRDefault="00E76660" w:rsidP="000505BF">
      <w:pPr>
        <w:pStyle w:val="Body"/>
      </w:pPr>
      <w:r>
        <w:t>The advanced controller extensibility points shown</w:t>
      </w:r>
      <w:r w:rsidR="00EB4B54">
        <w:t xml:space="preserve"> in this chapter</w:t>
      </w:r>
      <w:r>
        <w:t xml:space="preserve"> allow you the ability to tweak the framework easily.</w:t>
      </w:r>
      <w:r w:rsidR="004D488F">
        <w:t xml:space="preserve">  The </w:t>
      </w:r>
      <w:r w:rsidR="004D488F" w:rsidRPr="004D488F">
        <w:rPr>
          <w:rStyle w:val="CodeinText"/>
        </w:rPr>
        <w:t>IController</w:t>
      </w:r>
      <w:r w:rsidR="004D488F">
        <w:t xml:space="preserve"> interface allows the most control, but the various controller base classes provide some very useful but flexible capabilities.  Actions help you easily break down basic functions of a single controller.  Action filters provide hooks for inserting code before or after action execution.  Action selectors help you provide hints to the action invoker about which action should be selected for execution, and action filters help encapsulate repetitive rendering logic.</w:t>
      </w:r>
    </w:p>
    <w:p w:rsidR="00E76660" w:rsidRPr="000505BF" w:rsidRDefault="00E76660" w:rsidP="000505BF">
      <w:pPr>
        <w:pStyle w:val="Body"/>
      </w:pPr>
      <w:r>
        <w:t xml:space="preserve">The examples demonstrated in this chapter will allow you to get the most from your controllers and allow cross cutting concerns to be easily applied throughout your application and reduce code duplication.  Both of these should enable better application maintenance.  Now that we have shown some advanced </w:t>
      </w:r>
      <w:r w:rsidR="00351072">
        <w:t xml:space="preserve">controller </w:t>
      </w:r>
      <w:r>
        <w:t xml:space="preserve">extensibility seams, the next chapter will walk you through </w:t>
      </w:r>
      <w:r w:rsidR="00351072">
        <w:t>a</w:t>
      </w:r>
      <w:r>
        <w:t xml:space="preserve">dvanced </w:t>
      </w:r>
      <w:r w:rsidR="00351072">
        <w:t>v</w:t>
      </w:r>
      <w:r>
        <w:t xml:space="preserve">iew </w:t>
      </w:r>
      <w:r w:rsidR="00351072">
        <w:t>t</w:t>
      </w:r>
      <w:r>
        <w:t>echniques.</w:t>
      </w:r>
    </w:p>
    <w:sectPr w:rsidR="00E76660" w:rsidRPr="000505BF" w:rsidSect="00B92776">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3-10T14:15:00Z" w:initials="KO">
    <w:p w:rsidR="00DC3A96" w:rsidRDefault="00DC3A96">
      <w:pPr>
        <w:pStyle w:val="CommentText"/>
      </w:pPr>
      <w:r>
        <w:rPr>
          <w:rStyle w:val="CommentReference"/>
        </w:rPr>
        <w:annotationRef/>
      </w:r>
      <w:r>
        <w:t>Are these all controller extensibility points?</w:t>
      </w:r>
    </w:p>
  </w:comment>
  <w:comment w:id="0" w:author="Jeffrey" w:date="2010-03-12T08:41:00Z" w:initials="J">
    <w:p w:rsidR="00A22F58" w:rsidRDefault="00A22F58">
      <w:r>
        <w:annotationRef/>
      </w:r>
      <w:r>
        <w:t>Action Results could be thought of as separate, but if you are suggesting that we change the title, then I think it's a good suggestion.</w:t>
      </w:r>
    </w:p>
  </w:comment>
  <w:comment w:id="2" w:author="Katharine Osborne" w:date="2010-03-10T14:05:00Z" w:initials="KO">
    <w:p w:rsidR="00DC3A96" w:rsidRDefault="00DC3A96">
      <w:pPr>
        <w:pStyle w:val="CommentText"/>
      </w:pPr>
      <w:r>
        <w:rPr>
          <w:rStyle w:val="CommentReference"/>
        </w:rPr>
        <w:annotationRef/>
      </w:r>
      <w:r>
        <w:t>Should be “Discovering” to be parallel with the other points.</w:t>
      </w:r>
    </w:p>
  </w:comment>
  <w:comment w:id="3" w:author="Jeffrey" w:date="2010-03-12T08:40:00Z" w:initials="J">
    <w:p w:rsidR="00A22F58" w:rsidRDefault="00A22F58">
      <w:r>
        <w:annotationRef/>
      </w:r>
      <w:r>
        <w:t>Fixed it</w:t>
      </w:r>
    </w:p>
  </w:comment>
  <w:comment w:id="4" w:author="Katharine Osborne" w:date="2010-03-10T14:06:00Z" w:initials="KO">
    <w:p w:rsidR="00DC3A96" w:rsidRDefault="00DC3A96">
      <w:pPr>
        <w:pStyle w:val="CommentText"/>
      </w:pPr>
      <w:r>
        <w:rPr>
          <w:rStyle w:val="CommentReference"/>
        </w:rPr>
        <w:annotationRef/>
      </w:r>
      <w:r>
        <w:t>9.1?</w:t>
      </w:r>
    </w:p>
  </w:comment>
  <w:comment w:id="5" w:author="Jeffrey" w:date="2010-03-12T08:42:00Z" w:initials="J">
    <w:p w:rsidR="00DC747E" w:rsidRDefault="00DC747E">
      <w:r>
        <w:annotationRef/>
      </w:r>
      <w:r>
        <w:t>yes</w:t>
      </w:r>
    </w:p>
  </w:comment>
  <w:comment w:id="6" w:author="Katharine Osborne" w:date="2010-03-10T14:07:00Z" w:initials="KO">
    <w:p w:rsidR="00DC3A96" w:rsidRDefault="00DC3A96">
      <w:pPr>
        <w:pStyle w:val="CommentText"/>
      </w:pPr>
      <w:r>
        <w:rPr>
          <w:rStyle w:val="CommentReference"/>
        </w:rPr>
        <w:annotationRef/>
      </w:r>
      <w:r>
        <w:t>Can you expand a bit on this figure caption?</w:t>
      </w:r>
    </w:p>
  </w:comment>
  <w:comment w:id="7" w:author="Jeffrey" w:date="2010-03-12T08:43:00Z" w:initials="J">
    <w:p w:rsidR="006A17EF" w:rsidRDefault="006A17EF">
      <w:r>
        <w:annotationRef/>
      </w:r>
      <w:r>
        <w:t>done</w:t>
      </w:r>
    </w:p>
  </w:comment>
  <w:comment w:id="8" w:author="Katharine Osborne" w:date="2010-03-10T14:07:00Z" w:initials="KO">
    <w:p w:rsidR="00DC3A96" w:rsidRPr="001747B1" w:rsidRDefault="00DC3A96">
      <w:pPr>
        <w:pStyle w:val="CommentText"/>
        <w:rPr>
          <w:rStyle w:val="Italics"/>
          <w:i w:val="0"/>
        </w:rPr>
      </w:pPr>
      <w:r>
        <w:rPr>
          <w:rStyle w:val="CommentReference"/>
        </w:rPr>
        <w:annotationRef/>
      </w:r>
      <w:r>
        <w:rPr>
          <w:rStyle w:val="Italics"/>
          <w:i w:val="0"/>
        </w:rPr>
        <w:t>is this a question?</w:t>
      </w:r>
    </w:p>
  </w:comment>
  <w:comment w:id="9" w:author="Jeffrey" w:date="2010-03-12T08:44:00Z" w:initials="J">
    <w:p w:rsidR="006A17EF" w:rsidRDefault="006A17EF">
      <w:r>
        <w:annotationRef/>
      </w:r>
      <w:r>
        <w:t>I reworded the sentence to be a statement</w:t>
      </w:r>
    </w:p>
  </w:comment>
  <w:comment w:id="10" w:author="Katharine Osborne" w:date="2010-03-10T14:08:00Z" w:initials="KO">
    <w:p w:rsidR="00DC3A96" w:rsidRDefault="00DC3A96">
      <w:pPr>
        <w:pStyle w:val="CommentText"/>
      </w:pPr>
      <w:r>
        <w:rPr>
          <w:rStyle w:val="CommentReference"/>
        </w:rPr>
        <w:annotationRef/>
      </w:r>
      <w:r>
        <w:t>Can you expand on this figure caption?</w:t>
      </w:r>
    </w:p>
  </w:comment>
  <w:comment w:id="11" w:author="Jeffrey" w:date="2010-03-12T08:45:00Z" w:initials="J">
    <w:p w:rsidR="006A17EF" w:rsidRDefault="006A17EF">
      <w:r>
        <w:annotationRef/>
      </w:r>
      <w:r>
        <w:t>done</w:t>
      </w:r>
    </w:p>
  </w:comment>
  <w:comment w:id="12" w:author="Katharine Osborne" w:date="2010-03-10T14:10:00Z" w:initials="KO">
    <w:p w:rsidR="00DC3A96" w:rsidRPr="005D2577" w:rsidRDefault="00DC3A96">
      <w:pPr>
        <w:pStyle w:val="CommentText"/>
        <w:rPr>
          <w:rStyle w:val="Italics"/>
        </w:rPr>
      </w:pPr>
      <w:r>
        <w:rPr>
          <w:rStyle w:val="CommentReference"/>
        </w:rPr>
        <w:annotationRef/>
      </w:r>
      <w:r>
        <w:t>This second sentence is repetitive of the first. Can these be combined? I think it would flow better.</w:t>
      </w:r>
    </w:p>
  </w:comment>
  <w:comment w:id="13" w:author="Jeffrey" w:date="2010-03-12T08:48:00Z" w:initials="J">
    <w:p w:rsidR="006A17EF" w:rsidRDefault="006A17EF">
      <w:r>
        <w:annotationRef/>
      </w:r>
      <w:r>
        <w:t>I reworded.</w:t>
      </w:r>
    </w:p>
    <w:p w:rsidR="006A17EF" w:rsidRDefault="006A17EF"/>
  </w:comment>
  <w:comment w:id="14" w:author="Katharine Osborne" w:date="2010-03-10T14:11:00Z" w:initials="KO">
    <w:p w:rsidR="00DC3A96" w:rsidRDefault="00DC3A96">
      <w:pPr>
        <w:pStyle w:val="CommentText"/>
      </w:pPr>
      <w:r>
        <w:rPr>
          <w:rStyle w:val="CommentReference"/>
        </w:rPr>
        <w:annotationRef/>
      </w:r>
      <w:r>
        <w:t>This seems like a abrupt ending to the section. Is this all there is to say about this topic?</w:t>
      </w:r>
    </w:p>
    <w:p w:rsidR="00DC3A96" w:rsidRDefault="00DC3A96">
      <w:pPr>
        <w:pStyle w:val="CommentText"/>
      </w:pPr>
    </w:p>
    <w:p w:rsidR="00DC3A96" w:rsidRPr="005D2577" w:rsidRDefault="00DC3A96">
      <w:pPr>
        <w:pStyle w:val="CommentText"/>
        <w:rPr>
          <w:rStyle w:val="Italics"/>
        </w:rPr>
      </w:pPr>
      <w:r>
        <w:t>Could you have a segue into the next section here?</w:t>
      </w:r>
    </w:p>
  </w:comment>
  <w:comment w:id="15" w:author="Jeffrey" w:date="2010-03-12T08:51:00Z" w:initials="J">
    <w:p w:rsidR="004A295B" w:rsidRDefault="004A295B">
      <w:r>
        <w:annotationRef/>
      </w:r>
      <w:r>
        <w:t>I elaborated on this</w:t>
      </w:r>
    </w:p>
  </w:comment>
  <w:comment w:id="16" w:author="Katharine Osborne" w:date="2010-03-10T14:16:00Z" w:initials="KO">
    <w:p w:rsidR="00DC3A96" w:rsidRDefault="00DC3A96">
      <w:pPr>
        <w:pStyle w:val="CommentText"/>
      </w:pPr>
      <w:r>
        <w:rPr>
          <w:rStyle w:val="CommentReference"/>
        </w:rPr>
        <w:annotationRef/>
      </w:r>
      <w:r>
        <w:t>Figure captions should be at least one complete sentence.</w:t>
      </w:r>
    </w:p>
  </w:comment>
  <w:comment w:id="17" w:author="Jeffrey" w:date="2010-03-12T08:52:00Z" w:initials="J">
    <w:p w:rsidR="00F702E0" w:rsidRDefault="00F702E0">
      <w:r>
        <w:annotationRef/>
      </w:r>
      <w:r>
        <w:t>done</w:t>
      </w:r>
    </w:p>
  </w:comment>
  <w:comment w:id="18" w:author="Katharine Osborne" w:date="2010-03-10T14:17:00Z" w:initials="KO">
    <w:p w:rsidR="00DC3A96" w:rsidRPr="005D2577" w:rsidRDefault="00DC3A96">
      <w:pPr>
        <w:pStyle w:val="CommentText"/>
        <w:rPr>
          <w:rStyle w:val="Italics"/>
        </w:rPr>
      </w:pPr>
      <w:r>
        <w:rPr>
          <w:rStyle w:val="CommentReference"/>
        </w:rPr>
        <w:annotationRef/>
      </w:r>
      <w:r>
        <w:t>Why is this highlighted? Is something missing?</w:t>
      </w:r>
    </w:p>
  </w:comment>
  <w:comment w:id="19" w:author="Jeffrey" w:date="2010-03-12T08:53:00Z" w:initials="J">
    <w:p w:rsidR="00F702E0" w:rsidRDefault="00F702E0">
      <w:r>
        <w:annotationRef/>
      </w:r>
      <w:r>
        <w:t>It is highlighted within Visual Studio, and the Manning template doesn't strip it out all the time.</w:t>
      </w:r>
    </w:p>
  </w:comment>
  <w:comment w:id="20" w:author="Katharine Osborne" w:date="2010-03-10T14:18:00Z" w:initials="KO">
    <w:p w:rsidR="00DC3A96" w:rsidRDefault="00DC3A96">
      <w:pPr>
        <w:pStyle w:val="CommentText"/>
      </w:pPr>
      <w:r>
        <w:rPr>
          <w:rStyle w:val="CommentReference"/>
        </w:rPr>
        <w:annotationRef/>
      </w:r>
      <w:r>
        <w:t>This looks like it should be the annotation for the code listing above. Why is it a callout?</w:t>
      </w:r>
    </w:p>
  </w:comment>
  <w:comment w:id="21" w:author="Jeffrey" w:date="2010-03-12T08:57:00Z" w:initials="J">
    <w:p w:rsidR="0073691A" w:rsidRDefault="0073691A">
      <w:r>
        <w:annotationRef/>
      </w:r>
      <w:r>
        <w:t>It is a standalone sidebar.  I renamed it and added a sentence between the listing and the sidebar.</w:t>
      </w:r>
    </w:p>
  </w:comment>
  <w:comment w:id="22" w:author="Katharine Osborne" w:date="2010-03-10T14:19:00Z" w:initials="KO">
    <w:p w:rsidR="00DC3A96" w:rsidRPr="005D2577" w:rsidRDefault="00DC3A96">
      <w:pPr>
        <w:pStyle w:val="CommentText"/>
        <w:rPr>
          <w:rStyle w:val="Italics"/>
        </w:rPr>
      </w:pPr>
      <w:r>
        <w:rPr>
          <w:rStyle w:val="CommentReference"/>
        </w:rPr>
        <w:annotationRef/>
      </w:r>
      <w:r>
        <w:t>Why is this simple? Can you expand on this a bit? I’m not sure it will be readily apparent.</w:t>
      </w:r>
    </w:p>
  </w:comment>
  <w:comment w:id="23" w:author="Jeffrey" w:date="2010-03-12T08:59:00Z" w:initials="J">
    <w:p w:rsidR="00B31789" w:rsidRDefault="00B31789">
      <w:r>
        <w:annotationRef/>
      </w:r>
      <w:r>
        <w:t>I explained a bit more.</w:t>
      </w:r>
    </w:p>
  </w:comment>
  <w:comment w:id="24" w:author="Katharine Osborne" w:date="2010-03-10T14:21:00Z" w:initials="KO">
    <w:p w:rsidR="00DC3A96" w:rsidRDefault="00DC3A96">
      <w:pPr>
        <w:pStyle w:val="CommentText"/>
      </w:pPr>
      <w:r>
        <w:rPr>
          <w:rStyle w:val="CommentReference"/>
        </w:rPr>
        <w:annotationRef/>
      </w:r>
      <w:r>
        <w:t>No periods in section titles.</w:t>
      </w:r>
    </w:p>
  </w:comment>
  <w:comment w:id="25" w:author="Jeffrey" w:date="2010-03-12T08:59:00Z" w:initials="J">
    <w:p w:rsidR="00B31789" w:rsidRDefault="00B31789">
      <w:r>
        <w:annotationRef/>
      </w:r>
      <w:r>
        <w:t>done</w:t>
      </w:r>
    </w:p>
  </w:comment>
  <w:comment w:id="26" w:author="Katharine Osborne" w:date="2010-03-10T14:23:00Z" w:initials="KO">
    <w:p w:rsidR="00DC3A96" w:rsidRDefault="00DC3A96">
      <w:pPr>
        <w:pStyle w:val="CommentText"/>
      </w:pPr>
      <w:r>
        <w:rPr>
          <w:rStyle w:val="CommentReference"/>
        </w:rPr>
        <w:annotationRef/>
      </w:r>
      <w:r>
        <w:t>Remove period.</w:t>
      </w:r>
    </w:p>
  </w:comment>
  <w:comment w:id="27" w:author="Jeffrey" w:date="2010-03-12T09:00:00Z" w:initials="J">
    <w:p w:rsidR="00AD396A" w:rsidRDefault="00AD396A">
      <w:r>
        <w:annotationRef/>
      </w:r>
      <w:r>
        <w:t>done</w:t>
      </w:r>
    </w:p>
  </w:comment>
  <w:comment w:id="28" w:author="Katharine Osborne" w:date="2010-03-10T14:24:00Z" w:initials="KO">
    <w:p w:rsidR="00DC3A96" w:rsidRPr="00DC3A96" w:rsidRDefault="00DC3A96">
      <w:pPr>
        <w:pStyle w:val="CommentText"/>
        <w:rPr>
          <w:rStyle w:val="Underline"/>
        </w:rPr>
      </w:pPr>
      <w:r>
        <w:rPr>
          <w:rStyle w:val="CommentReference"/>
        </w:rPr>
        <w:annotationRef/>
      </w:r>
      <w:r>
        <w:t>The cueball method should be consistent across chapters. Use either numbers or letters.</w:t>
      </w:r>
    </w:p>
  </w:comment>
  <w:comment w:id="29" w:author="Jeffrey" w:date="2010-03-12T09:04:00Z" w:initials="J">
    <w:p w:rsidR="004D488F" w:rsidRDefault="004D488F">
      <w:r>
        <w:annotationRef/>
      </w:r>
      <w:r>
        <w:t>Changed to numbers</w:t>
      </w:r>
    </w:p>
  </w:comment>
  <w:comment w:id="30" w:author="Katharine Osborne" w:date="2010-03-10T14:25:00Z" w:initials="KO">
    <w:p w:rsidR="00DC3A96" w:rsidRDefault="00DC3A96">
      <w:pPr>
        <w:pStyle w:val="CommentText"/>
      </w:pPr>
      <w:r>
        <w:rPr>
          <w:rStyle w:val="CommentReference"/>
        </w:rPr>
        <w:annotationRef/>
      </w:r>
      <w:r>
        <w:t>Remove period.</w:t>
      </w:r>
    </w:p>
  </w:comment>
  <w:comment w:id="31" w:author="Jeffrey" w:date="2010-03-12T09:04:00Z" w:initials="J">
    <w:p w:rsidR="004D488F" w:rsidRDefault="004D488F">
      <w:r>
        <w:annotationRef/>
      </w:r>
      <w:r>
        <w:t>done</w:t>
      </w:r>
    </w:p>
  </w:comment>
  <w:comment w:id="32" w:author="Katharine Osborne" w:date="2010-03-10T14:26:00Z" w:initials="KO">
    <w:p w:rsidR="00DC3A96" w:rsidRPr="00DC3A96" w:rsidRDefault="00DC3A96">
      <w:pPr>
        <w:pStyle w:val="CommentText"/>
        <w:rPr>
          <w:rStyle w:val="Italics"/>
        </w:rPr>
      </w:pPr>
      <w:r>
        <w:rPr>
          <w:rStyle w:val="CommentReference"/>
        </w:rPr>
        <w:annotationRef/>
      </w:r>
      <w:r>
        <w:t>“mock up”?</w:t>
      </w:r>
    </w:p>
  </w:comment>
  <w:comment w:id="33" w:author="Jeffrey" w:date="2010-03-12T09:04:00Z" w:initials="J">
    <w:p w:rsidR="004D488F" w:rsidRDefault="004D488F">
      <w:r>
        <w:annotationRef/>
      </w:r>
      <w:r>
        <w:t>Changed to simulate</w:t>
      </w:r>
    </w:p>
  </w:comment>
  <w:comment w:id="34" w:author="Katharine Osborne" w:date="2010-03-10T14:30:00Z" w:initials="KO">
    <w:p w:rsidR="00DC3A96" w:rsidRDefault="00DC3A96">
      <w:pPr>
        <w:pStyle w:val="CommentText"/>
      </w:pPr>
      <w:r>
        <w:rPr>
          <w:rStyle w:val="CommentReference"/>
        </w:rPr>
        <w:annotationRef/>
      </w:r>
      <w:r>
        <w:t>This summary is anemic. Each first level section should have at least a complete sentence in the summary. Can you summarize these extensibility points?</w:t>
      </w:r>
    </w:p>
    <w:p w:rsidR="00DC3A96" w:rsidRDefault="00DC3A96">
      <w:pPr>
        <w:pStyle w:val="CommentText"/>
      </w:pPr>
    </w:p>
    <w:p w:rsidR="00DC3A96" w:rsidRDefault="00DC3A96">
      <w:pPr>
        <w:pStyle w:val="CommentText"/>
      </w:pPr>
      <w:r>
        <w:t>Remember that the skimming reader will focus on things like the summary. He’ll want to know enough about the chapter to decide if he needs to read it or move to some other area.</w:t>
      </w:r>
      <w:r w:rsidR="00035F6C">
        <w:t xml:space="preserve"> Give him just enough information to make that decision.</w:t>
      </w:r>
    </w:p>
  </w:comment>
  <w:comment w:id="35" w:author="Jeffrey" w:date="2010-03-12T09:09:00Z" w:initials="J">
    <w:p w:rsidR="00BC4E42" w:rsidRDefault="00BC4E42">
      <w:r>
        <w:annotationRef/>
      </w:r>
      <w:r>
        <w:t>I beefed it up a bit.</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1DD" w:rsidRDefault="00C961DD">
      <w:r>
        <w:separator/>
      </w:r>
    </w:p>
    <w:p w:rsidR="00C961DD" w:rsidRDefault="00C961DD"/>
  </w:endnote>
  <w:endnote w:type="continuationSeparator" w:id="0">
    <w:p w:rsidR="00C961DD" w:rsidRDefault="00C961DD">
      <w:r>
        <w:continuationSeparator/>
      </w:r>
    </w:p>
    <w:p w:rsidR="00C961DD" w:rsidRDefault="00C961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553572">
    <w:pPr>
      <w:pStyle w:val="Body1"/>
    </w:pPr>
    <w:r>
      <w:t xml:space="preserve">©Manning Publications Co. </w:t>
    </w:r>
    <w:r w:rsidRPr="00553572">
      <w:t>Please post comments or corrections to the Author Online forum:</w:t>
    </w:r>
  </w:p>
  <w:p w:rsidR="00DC3A96" w:rsidRPr="00DB3E55" w:rsidRDefault="00DC3A96"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553572">
    <w:pPr>
      <w:pStyle w:val="Body1"/>
    </w:pPr>
    <w:r>
      <w:t xml:space="preserve">©Manning Publications Co. </w:t>
    </w:r>
    <w:r w:rsidRPr="00553572">
      <w:t>Please post comments or corrections to the Author Online forum:</w:t>
    </w:r>
  </w:p>
  <w:p w:rsidR="00DC3A96" w:rsidRPr="00DB3E55" w:rsidRDefault="00DC3A96"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Default="00DC3A96"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1DD" w:rsidRDefault="00C961DD">
      <w:r>
        <w:separator/>
      </w:r>
    </w:p>
    <w:p w:rsidR="00C961DD" w:rsidRDefault="00C961DD"/>
  </w:footnote>
  <w:footnote w:type="continuationSeparator" w:id="0">
    <w:p w:rsidR="00C961DD" w:rsidRDefault="00C961DD">
      <w:r>
        <w:continuationSeparator/>
      </w:r>
    </w:p>
    <w:p w:rsidR="00C961DD" w:rsidRDefault="00C961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0F0236" w:rsidP="00D97E72">
    <w:pPr>
      <w:pStyle w:val="Body1"/>
      <w:tabs>
        <w:tab w:val="center" w:pos="3600"/>
        <w:tab w:val="right" w:pos="7200"/>
      </w:tabs>
    </w:pPr>
    <w:fldSimple w:instr="PAGE  ">
      <w:r w:rsidR="00BC4E42">
        <w:rPr>
          <w:noProof/>
        </w:rPr>
        <w:t>10</w:t>
      </w:r>
    </w:fldSimple>
    <w:r w:rsidR="00DC3A96" w:rsidRPr="00553572">
      <w:tab/>
    </w:r>
    <w:r w:rsidR="00DC3A96">
      <w:tab/>
    </w:r>
    <w:r w:rsidR="00DC3A96" w:rsidRPr="00553572">
      <w:rPr>
        <w:rStyle w:val="BoldItalics"/>
      </w:rPr>
      <w:t>Author</w:t>
    </w:r>
    <w:r w:rsidR="00DC3A96" w:rsidRPr="00553572">
      <w:t xml:space="preserve"> / </w:t>
    </w:r>
    <w:r w:rsidR="00DC3A96" w:rsidRPr="00553572">
      <w:rPr>
        <w:rStyle w:val="BoldItalics"/>
      </w:rPr>
      <w:t>Title</w:t>
    </w:r>
    <w:r w:rsidR="00DC3A96" w:rsidRPr="00553572">
      <w:tab/>
      <w:t xml:space="preserve">Last saved: </w:t>
    </w:r>
    <w:fldSimple w:instr=" SAVEDATE  \@ &quot;M/d/yyyy&quot;  \* MERGEFORMAT ">
      <w:r w:rsidR="00A22F58">
        <w:rPr>
          <w:noProof/>
        </w:rPr>
        <w:t>3/10/2010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3A96" w:rsidRPr="00553572" w:rsidRDefault="00DC3A96" w:rsidP="00B92776">
    <w:pPr>
      <w:pStyle w:val="Body1"/>
      <w:tabs>
        <w:tab w:val="right" w:pos="360"/>
        <w:tab w:val="center" w:pos="4320"/>
        <w:tab w:val="left" w:pos="7200"/>
      </w:tabs>
    </w:pPr>
    <w:r>
      <w:t xml:space="preserve">Last saved: </w:t>
    </w:r>
    <w:fldSimple w:instr=" SAVEDATE  \@ &quot;M/d/yyyy&quot;  \* MERGEFORMAT ">
      <w:r w:rsidR="00A22F58">
        <w:rPr>
          <w:noProof/>
        </w:rPr>
        <w:t>3/10/2010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BC4E42">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2B125BA"/>
    <w:multiLevelType w:val="multilevel"/>
    <w:tmpl w:val="0E38B594"/>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21B08"/>
    <w:rsid w:val="0002688B"/>
    <w:rsid w:val="0003082E"/>
    <w:rsid w:val="00033C32"/>
    <w:rsid w:val="00035F6C"/>
    <w:rsid w:val="00040966"/>
    <w:rsid w:val="00042567"/>
    <w:rsid w:val="000505BF"/>
    <w:rsid w:val="00051CCD"/>
    <w:rsid w:val="000602CA"/>
    <w:rsid w:val="000616FF"/>
    <w:rsid w:val="00062749"/>
    <w:rsid w:val="00064A72"/>
    <w:rsid w:val="00066200"/>
    <w:rsid w:val="00070D44"/>
    <w:rsid w:val="0007691F"/>
    <w:rsid w:val="000812E7"/>
    <w:rsid w:val="00085C8C"/>
    <w:rsid w:val="00092916"/>
    <w:rsid w:val="00093581"/>
    <w:rsid w:val="00093DF4"/>
    <w:rsid w:val="00094214"/>
    <w:rsid w:val="0009773F"/>
    <w:rsid w:val="000A091E"/>
    <w:rsid w:val="000C3860"/>
    <w:rsid w:val="000C7204"/>
    <w:rsid w:val="000E63C0"/>
    <w:rsid w:val="000E6D5F"/>
    <w:rsid w:val="000F0236"/>
    <w:rsid w:val="000F0DEC"/>
    <w:rsid w:val="000F0EB2"/>
    <w:rsid w:val="000F35FF"/>
    <w:rsid w:val="00101922"/>
    <w:rsid w:val="00103F76"/>
    <w:rsid w:val="0010772E"/>
    <w:rsid w:val="001152FB"/>
    <w:rsid w:val="00116A8C"/>
    <w:rsid w:val="001177C3"/>
    <w:rsid w:val="0012713F"/>
    <w:rsid w:val="00133E7D"/>
    <w:rsid w:val="00142662"/>
    <w:rsid w:val="00142878"/>
    <w:rsid w:val="0014456E"/>
    <w:rsid w:val="001537C4"/>
    <w:rsid w:val="00154EBA"/>
    <w:rsid w:val="00155FBB"/>
    <w:rsid w:val="00157250"/>
    <w:rsid w:val="00160CEF"/>
    <w:rsid w:val="0016350A"/>
    <w:rsid w:val="001716E6"/>
    <w:rsid w:val="00172C87"/>
    <w:rsid w:val="001747B1"/>
    <w:rsid w:val="00182300"/>
    <w:rsid w:val="0018654A"/>
    <w:rsid w:val="001914FE"/>
    <w:rsid w:val="00191A68"/>
    <w:rsid w:val="00194736"/>
    <w:rsid w:val="001A0B2C"/>
    <w:rsid w:val="001B0962"/>
    <w:rsid w:val="001B32A0"/>
    <w:rsid w:val="001B41D9"/>
    <w:rsid w:val="001B619E"/>
    <w:rsid w:val="001B76AB"/>
    <w:rsid w:val="001C0C0B"/>
    <w:rsid w:val="001C1997"/>
    <w:rsid w:val="001C4CB6"/>
    <w:rsid w:val="001C5C5B"/>
    <w:rsid w:val="001C6896"/>
    <w:rsid w:val="001C797E"/>
    <w:rsid w:val="001D2A16"/>
    <w:rsid w:val="001E54E0"/>
    <w:rsid w:val="001F53BD"/>
    <w:rsid w:val="001F7F30"/>
    <w:rsid w:val="00207FBF"/>
    <w:rsid w:val="00210213"/>
    <w:rsid w:val="00210296"/>
    <w:rsid w:val="00214673"/>
    <w:rsid w:val="0021551B"/>
    <w:rsid w:val="00215BF2"/>
    <w:rsid w:val="002212AF"/>
    <w:rsid w:val="00224060"/>
    <w:rsid w:val="00227CF4"/>
    <w:rsid w:val="00242879"/>
    <w:rsid w:val="0025094B"/>
    <w:rsid w:val="00253455"/>
    <w:rsid w:val="00261335"/>
    <w:rsid w:val="00263F76"/>
    <w:rsid w:val="002652C4"/>
    <w:rsid w:val="00267965"/>
    <w:rsid w:val="00275591"/>
    <w:rsid w:val="002867B1"/>
    <w:rsid w:val="00290557"/>
    <w:rsid w:val="00291EEA"/>
    <w:rsid w:val="002A100A"/>
    <w:rsid w:val="002A354A"/>
    <w:rsid w:val="002B6FE6"/>
    <w:rsid w:val="002D24E6"/>
    <w:rsid w:val="002D28DB"/>
    <w:rsid w:val="002E75E5"/>
    <w:rsid w:val="002F1201"/>
    <w:rsid w:val="002F4D34"/>
    <w:rsid w:val="003054D4"/>
    <w:rsid w:val="00305BDC"/>
    <w:rsid w:val="0031190B"/>
    <w:rsid w:val="003217CA"/>
    <w:rsid w:val="00326F66"/>
    <w:rsid w:val="00327B8E"/>
    <w:rsid w:val="00327FFB"/>
    <w:rsid w:val="00331DA7"/>
    <w:rsid w:val="0033365E"/>
    <w:rsid w:val="00351072"/>
    <w:rsid w:val="00360455"/>
    <w:rsid w:val="00363155"/>
    <w:rsid w:val="00376157"/>
    <w:rsid w:val="003848AA"/>
    <w:rsid w:val="003A1EA1"/>
    <w:rsid w:val="003A36BE"/>
    <w:rsid w:val="003A3CE7"/>
    <w:rsid w:val="003B1A17"/>
    <w:rsid w:val="003C2391"/>
    <w:rsid w:val="003C4FE4"/>
    <w:rsid w:val="003D7862"/>
    <w:rsid w:val="003E0A0F"/>
    <w:rsid w:val="003E4AE2"/>
    <w:rsid w:val="003F2EB2"/>
    <w:rsid w:val="003F3294"/>
    <w:rsid w:val="004216EF"/>
    <w:rsid w:val="00446BD1"/>
    <w:rsid w:val="00453B8A"/>
    <w:rsid w:val="004709DF"/>
    <w:rsid w:val="00471E42"/>
    <w:rsid w:val="00472589"/>
    <w:rsid w:val="004768A1"/>
    <w:rsid w:val="0048007C"/>
    <w:rsid w:val="00491BFB"/>
    <w:rsid w:val="00495AD7"/>
    <w:rsid w:val="00496FD1"/>
    <w:rsid w:val="004A295B"/>
    <w:rsid w:val="004A2EC5"/>
    <w:rsid w:val="004A3CFF"/>
    <w:rsid w:val="004A44C7"/>
    <w:rsid w:val="004C330F"/>
    <w:rsid w:val="004C475C"/>
    <w:rsid w:val="004D488F"/>
    <w:rsid w:val="005063F2"/>
    <w:rsid w:val="00511E7A"/>
    <w:rsid w:val="00516647"/>
    <w:rsid w:val="00517E4D"/>
    <w:rsid w:val="00537DD3"/>
    <w:rsid w:val="0054513F"/>
    <w:rsid w:val="00553572"/>
    <w:rsid w:val="00572EEA"/>
    <w:rsid w:val="00575BB5"/>
    <w:rsid w:val="00583CA3"/>
    <w:rsid w:val="005A28DC"/>
    <w:rsid w:val="005A2A40"/>
    <w:rsid w:val="005A5837"/>
    <w:rsid w:val="005B106B"/>
    <w:rsid w:val="005B1BA2"/>
    <w:rsid w:val="005C65A8"/>
    <w:rsid w:val="005C7334"/>
    <w:rsid w:val="005D2577"/>
    <w:rsid w:val="005D2F86"/>
    <w:rsid w:val="005D3A9F"/>
    <w:rsid w:val="005D7972"/>
    <w:rsid w:val="005F1BFA"/>
    <w:rsid w:val="006024A5"/>
    <w:rsid w:val="006028DC"/>
    <w:rsid w:val="006150B4"/>
    <w:rsid w:val="006155CC"/>
    <w:rsid w:val="0062370F"/>
    <w:rsid w:val="00626ECB"/>
    <w:rsid w:val="006305BF"/>
    <w:rsid w:val="00634727"/>
    <w:rsid w:val="00634748"/>
    <w:rsid w:val="0064126F"/>
    <w:rsid w:val="00644D70"/>
    <w:rsid w:val="00652905"/>
    <w:rsid w:val="00656211"/>
    <w:rsid w:val="00662D11"/>
    <w:rsid w:val="006664F9"/>
    <w:rsid w:val="00676EF3"/>
    <w:rsid w:val="00683071"/>
    <w:rsid w:val="00693AF0"/>
    <w:rsid w:val="00693F51"/>
    <w:rsid w:val="006A0EB5"/>
    <w:rsid w:val="006A17EF"/>
    <w:rsid w:val="006A3B75"/>
    <w:rsid w:val="006B719F"/>
    <w:rsid w:val="006C619B"/>
    <w:rsid w:val="006D2AF4"/>
    <w:rsid w:val="006D70D7"/>
    <w:rsid w:val="006D7A63"/>
    <w:rsid w:val="006E1E21"/>
    <w:rsid w:val="006E57C0"/>
    <w:rsid w:val="006E6B97"/>
    <w:rsid w:val="006E73B2"/>
    <w:rsid w:val="0070096E"/>
    <w:rsid w:val="00705CBB"/>
    <w:rsid w:val="00712658"/>
    <w:rsid w:val="0073691A"/>
    <w:rsid w:val="00741D1C"/>
    <w:rsid w:val="00742644"/>
    <w:rsid w:val="0074533D"/>
    <w:rsid w:val="0074588D"/>
    <w:rsid w:val="00747A35"/>
    <w:rsid w:val="007537C4"/>
    <w:rsid w:val="00754508"/>
    <w:rsid w:val="007566B2"/>
    <w:rsid w:val="00766B65"/>
    <w:rsid w:val="00766C43"/>
    <w:rsid w:val="00770EA8"/>
    <w:rsid w:val="00772212"/>
    <w:rsid w:val="0077483B"/>
    <w:rsid w:val="00776BAB"/>
    <w:rsid w:val="00776BF3"/>
    <w:rsid w:val="00777E59"/>
    <w:rsid w:val="00786472"/>
    <w:rsid w:val="0078689F"/>
    <w:rsid w:val="007955B0"/>
    <w:rsid w:val="007A1BCA"/>
    <w:rsid w:val="007A35E6"/>
    <w:rsid w:val="007A72A8"/>
    <w:rsid w:val="007B3ECF"/>
    <w:rsid w:val="007B67BE"/>
    <w:rsid w:val="007C64F8"/>
    <w:rsid w:val="007D2199"/>
    <w:rsid w:val="007D26D5"/>
    <w:rsid w:val="007E4DBC"/>
    <w:rsid w:val="007F4791"/>
    <w:rsid w:val="007F4AEB"/>
    <w:rsid w:val="00802A1A"/>
    <w:rsid w:val="00805A7C"/>
    <w:rsid w:val="00826AB4"/>
    <w:rsid w:val="0083123A"/>
    <w:rsid w:val="00832363"/>
    <w:rsid w:val="0084375C"/>
    <w:rsid w:val="008442DA"/>
    <w:rsid w:val="0084430D"/>
    <w:rsid w:val="008564E4"/>
    <w:rsid w:val="008577DB"/>
    <w:rsid w:val="00860DFF"/>
    <w:rsid w:val="00861E69"/>
    <w:rsid w:val="0086249A"/>
    <w:rsid w:val="00866DF5"/>
    <w:rsid w:val="008819F2"/>
    <w:rsid w:val="00896B37"/>
    <w:rsid w:val="008A2F65"/>
    <w:rsid w:val="008B36B6"/>
    <w:rsid w:val="008B5922"/>
    <w:rsid w:val="008B67FB"/>
    <w:rsid w:val="008B7248"/>
    <w:rsid w:val="008C5570"/>
    <w:rsid w:val="008E447F"/>
    <w:rsid w:val="008E63C5"/>
    <w:rsid w:val="008E6F3E"/>
    <w:rsid w:val="008F5122"/>
    <w:rsid w:val="0090208D"/>
    <w:rsid w:val="0091232F"/>
    <w:rsid w:val="00914387"/>
    <w:rsid w:val="00914E1C"/>
    <w:rsid w:val="00917FC7"/>
    <w:rsid w:val="0092458C"/>
    <w:rsid w:val="009310C0"/>
    <w:rsid w:val="0093415A"/>
    <w:rsid w:val="0093450D"/>
    <w:rsid w:val="009354C8"/>
    <w:rsid w:val="009378B5"/>
    <w:rsid w:val="00946B19"/>
    <w:rsid w:val="00957AA4"/>
    <w:rsid w:val="00970301"/>
    <w:rsid w:val="00976212"/>
    <w:rsid w:val="00977424"/>
    <w:rsid w:val="00992F78"/>
    <w:rsid w:val="0099403A"/>
    <w:rsid w:val="009966F0"/>
    <w:rsid w:val="009A7FA7"/>
    <w:rsid w:val="009B1E38"/>
    <w:rsid w:val="009C1AA4"/>
    <w:rsid w:val="009C31BD"/>
    <w:rsid w:val="009C5497"/>
    <w:rsid w:val="009E0D29"/>
    <w:rsid w:val="009E1DFE"/>
    <w:rsid w:val="009F0DB6"/>
    <w:rsid w:val="009F522C"/>
    <w:rsid w:val="00A13AAE"/>
    <w:rsid w:val="00A22123"/>
    <w:rsid w:val="00A22F58"/>
    <w:rsid w:val="00A2318C"/>
    <w:rsid w:val="00A31B4E"/>
    <w:rsid w:val="00A34F3E"/>
    <w:rsid w:val="00A40CDD"/>
    <w:rsid w:val="00A44656"/>
    <w:rsid w:val="00A45365"/>
    <w:rsid w:val="00A60A34"/>
    <w:rsid w:val="00A74BA3"/>
    <w:rsid w:val="00A75336"/>
    <w:rsid w:val="00A77D09"/>
    <w:rsid w:val="00A905FA"/>
    <w:rsid w:val="00A91949"/>
    <w:rsid w:val="00A94B75"/>
    <w:rsid w:val="00A951A5"/>
    <w:rsid w:val="00AA4ED3"/>
    <w:rsid w:val="00AB0005"/>
    <w:rsid w:val="00AB5896"/>
    <w:rsid w:val="00AB5D6D"/>
    <w:rsid w:val="00AB690F"/>
    <w:rsid w:val="00AD0BF4"/>
    <w:rsid w:val="00AD396A"/>
    <w:rsid w:val="00AF3376"/>
    <w:rsid w:val="00B07495"/>
    <w:rsid w:val="00B1107D"/>
    <w:rsid w:val="00B12E60"/>
    <w:rsid w:val="00B15E16"/>
    <w:rsid w:val="00B177F2"/>
    <w:rsid w:val="00B20170"/>
    <w:rsid w:val="00B25193"/>
    <w:rsid w:val="00B252B7"/>
    <w:rsid w:val="00B31789"/>
    <w:rsid w:val="00B41619"/>
    <w:rsid w:val="00B41FC5"/>
    <w:rsid w:val="00B52477"/>
    <w:rsid w:val="00B5680B"/>
    <w:rsid w:val="00B62A3B"/>
    <w:rsid w:val="00B62E65"/>
    <w:rsid w:val="00B632CB"/>
    <w:rsid w:val="00B819F4"/>
    <w:rsid w:val="00B92776"/>
    <w:rsid w:val="00BA72AD"/>
    <w:rsid w:val="00BA7D2F"/>
    <w:rsid w:val="00BB1AF0"/>
    <w:rsid w:val="00BC232F"/>
    <w:rsid w:val="00BC3385"/>
    <w:rsid w:val="00BC4E42"/>
    <w:rsid w:val="00BD1466"/>
    <w:rsid w:val="00BD3449"/>
    <w:rsid w:val="00BD3DFF"/>
    <w:rsid w:val="00BE5771"/>
    <w:rsid w:val="00BE7B56"/>
    <w:rsid w:val="00C06310"/>
    <w:rsid w:val="00C3434F"/>
    <w:rsid w:val="00C37343"/>
    <w:rsid w:val="00C46759"/>
    <w:rsid w:val="00C516D0"/>
    <w:rsid w:val="00C537D4"/>
    <w:rsid w:val="00C813E5"/>
    <w:rsid w:val="00C83812"/>
    <w:rsid w:val="00C91BEB"/>
    <w:rsid w:val="00C961DD"/>
    <w:rsid w:val="00C962C1"/>
    <w:rsid w:val="00C97850"/>
    <w:rsid w:val="00CA1A2B"/>
    <w:rsid w:val="00CA292E"/>
    <w:rsid w:val="00CA2E57"/>
    <w:rsid w:val="00CA3424"/>
    <w:rsid w:val="00CA4769"/>
    <w:rsid w:val="00CA490D"/>
    <w:rsid w:val="00CB4ADA"/>
    <w:rsid w:val="00CD4688"/>
    <w:rsid w:val="00CF20DD"/>
    <w:rsid w:val="00CF36AC"/>
    <w:rsid w:val="00D00FB6"/>
    <w:rsid w:val="00D01048"/>
    <w:rsid w:val="00D02910"/>
    <w:rsid w:val="00D05FBA"/>
    <w:rsid w:val="00D1232F"/>
    <w:rsid w:val="00D13B7F"/>
    <w:rsid w:val="00D20429"/>
    <w:rsid w:val="00D2421E"/>
    <w:rsid w:val="00D261F1"/>
    <w:rsid w:val="00D34C32"/>
    <w:rsid w:val="00D40092"/>
    <w:rsid w:val="00D42313"/>
    <w:rsid w:val="00D434D0"/>
    <w:rsid w:val="00D45E94"/>
    <w:rsid w:val="00D55113"/>
    <w:rsid w:val="00D624F9"/>
    <w:rsid w:val="00D6346A"/>
    <w:rsid w:val="00D65E03"/>
    <w:rsid w:val="00D70240"/>
    <w:rsid w:val="00D745A3"/>
    <w:rsid w:val="00D77F68"/>
    <w:rsid w:val="00D833E0"/>
    <w:rsid w:val="00D854CB"/>
    <w:rsid w:val="00D917E3"/>
    <w:rsid w:val="00D93464"/>
    <w:rsid w:val="00D94802"/>
    <w:rsid w:val="00D97E72"/>
    <w:rsid w:val="00DA1F58"/>
    <w:rsid w:val="00DB3E55"/>
    <w:rsid w:val="00DB58B9"/>
    <w:rsid w:val="00DB760A"/>
    <w:rsid w:val="00DC3A96"/>
    <w:rsid w:val="00DC3E18"/>
    <w:rsid w:val="00DC50C1"/>
    <w:rsid w:val="00DC747E"/>
    <w:rsid w:val="00DD2791"/>
    <w:rsid w:val="00DD521A"/>
    <w:rsid w:val="00DD7310"/>
    <w:rsid w:val="00DE4CBF"/>
    <w:rsid w:val="00E02F46"/>
    <w:rsid w:val="00E0351A"/>
    <w:rsid w:val="00E154DE"/>
    <w:rsid w:val="00E161B5"/>
    <w:rsid w:val="00E1667E"/>
    <w:rsid w:val="00E26CD6"/>
    <w:rsid w:val="00E32459"/>
    <w:rsid w:val="00E35BED"/>
    <w:rsid w:val="00E55CCD"/>
    <w:rsid w:val="00E611BA"/>
    <w:rsid w:val="00E66CD8"/>
    <w:rsid w:val="00E76660"/>
    <w:rsid w:val="00E80F79"/>
    <w:rsid w:val="00E83ABC"/>
    <w:rsid w:val="00E874F5"/>
    <w:rsid w:val="00EA7D43"/>
    <w:rsid w:val="00EB4B54"/>
    <w:rsid w:val="00EC1986"/>
    <w:rsid w:val="00EC647C"/>
    <w:rsid w:val="00EE005A"/>
    <w:rsid w:val="00EE55F1"/>
    <w:rsid w:val="00EE5F03"/>
    <w:rsid w:val="00EE7B2B"/>
    <w:rsid w:val="00EF1CFC"/>
    <w:rsid w:val="00F07E30"/>
    <w:rsid w:val="00F153CD"/>
    <w:rsid w:val="00F160C2"/>
    <w:rsid w:val="00F209DA"/>
    <w:rsid w:val="00F23402"/>
    <w:rsid w:val="00F33DBC"/>
    <w:rsid w:val="00F41D8D"/>
    <w:rsid w:val="00F46E62"/>
    <w:rsid w:val="00F51636"/>
    <w:rsid w:val="00F702E0"/>
    <w:rsid w:val="00F75524"/>
    <w:rsid w:val="00F949E1"/>
    <w:rsid w:val="00F94AEA"/>
    <w:rsid w:val="00F950B5"/>
    <w:rsid w:val="00F95804"/>
    <w:rsid w:val="00FA5B73"/>
    <w:rsid w:val="00FA73BB"/>
    <w:rsid w:val="00FB7944"/>
    <w:rsid w:val="00FC09B8"/>
    <w:rsid w:val="00FD50A9"/>
    <w:rsid w:val="00FD6480"/>
    <w:rsid w:val="00FD79A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350111467">
      <w:bodyDiv w:val="1"/>
      <w:marLeft w:val="65"/>
      <w:marRight w:val="65"/>
      <w:marTop w:val="65"/>
      <w:marBottom w:val="65"/>
      <w:divBdr>
        <w:top w:val="none" w:sz="0" w:space="0" w:color="auto"/>
        <w:left w:val="none" w:sz="0" w:space="0" w:color="auto"/>
        <w:bottom w:val="none" w:sz="0" w:space="0" w:color="auto"/>
        <w:right w:val="none" w:sz="0" w:space="0" w:color="auto"/>
      </w:divBdr>
      <w:divsChild>
        <w:div w:id="1141537504">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959792337">
      <w:bodyDiv w:val="1"/>
      <w:marLeft w:val="65"/>
      <w:marRight w:val="65"/>
      <w:marTop w:val="65"/>
      <w:marBottom w:val="65"/>
      <w:divBdr>
        <w:top w:val="none" w:sz="0" w:space="0" w:color="auto"/>
        <w:left w:val="none" w:sz="0" w:space="0" w:color="auto"/>
        <w:bottom w:val="none" w:sz="0" w:space="0" w:color="auto"/>
        <w:right w:val="none" w:sz="0" w:space="0" w:color="auto"/>
      </w:divBdr>
      <w:divsChild>
        <w:div w:id="981814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sp.net/mvc"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A5427-EDDA-46BF-B0C2-FE0C2B6B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11</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100</cp:revision>
  <cp:lastPrinted>2001-01-25T15:37:00Z</cp:lastPrinted>
  <dcterms:created xsi:type="dcterms:W3CDTF">2010-01-01T12:59:00Z</dcterms:created>
  <dcterms:modified xsi:type="dcterms:W3CDTF">2010-03-12T15:09:00Z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