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0A766E" w:rsidP="00491541">
      <w:pPr>
        <w:pStyle w:val="COChapterNumber"/>
      </w:pPr>
      <w:r>
        <w:t>10</w:t>
      </w:r>
    </w:p>
    <w:p w:rsidR="000A766E" w:rsidRDefault="000A766E" w:rsidP="000A766E">
      <w:pPr>
        <w:pStyle w:val="COChapterTitle"/>
      </w:pPr>
      <w:r>
        <w:t>Advanced View Techniques</w:t>
      </w:r>
    </w:p>
    <w:p w:rsidR="00840420" w:rsidRDefault="00840420" w:rsidP="00840420">
      <w:pPr>
        <w:pStyle w:val="Body1"/>
      </w:pPr>
      <w:r>
        <w:t>This chapter covers</w:t>
      </w:r>
    </w:p>
    <w:p w:rsidR="00840420" w:rsidRDefault="00840420" w:rsidP="00840420">
      <w:pPr>
        <w:pStyle w:val="ListBullet"/>
      </w:pPr>
      <w:r>
        <w:t>Using master pages</w:t>
      </w:r>
      <w:ins w:id="0" w:author="Jeffrey" w:date="2010-03-15T10:38:00Z">
        <w:r w:rsidR="00B7102E">
          <w:fldChar w:fldCharType="begin"/>
        </w:r>
        <w:r w:rsidR="00B7102E">
          <w:instrText xml:space="preserve"> XE "</w:instrText>
        </w:r>
      </w:ins>
      <w:r w:rsidR="00B7102E" w:rsidRPr="0053562B">
        <w:instrText>master pages</w:instrText>
      </w:r>
      <w:ins w:id="1" w:author="Jeffrey" w:date="2010-03-15T10:38:00Z">
        <w:r w:rsidR="00B7102E">
          <w:instrText xml:space="preserve">" </w:instrText>
        </w:r>
        <w:r w:rsidR="00B7102E">
          <w:fldChar w:fldCharType="end"/>
        </w:r>
      </w:ins>
      <w:r>
        <w:t xml:space="preserve"> for crafting site-wide templates</w:t>
      </w:r>
    </w:p>
    <w:p w:rsidR="00840420" w:rsidRDefault="00840420" w:rsidP="00840420">
      <w:pPr>
        <w:pStyle w:val="ListBullet"/>
      </w:pPr>
      <w:r>
        <w:t>Applying partials</w:t>
      </w:r>
      <w:ins w:id="2" w:author="Jeffrey" w:date="2010-03-15T10:39:00Z">
        <w:r w:rsidR="00B7102E">
          <w:fldChar w:fldCharType="begin"/>
        </w:r>
        <w:r w:rsidR="00B7102E">
          <w:instrText xml:space="preserve"> XE "</w:instrText>
        </w:r>
      </w:ins>
      <w:r w:rsidR="00B7102E" w:rsidRPr="0053562B">
        <w:instrText>partials</w:instrText>
      </w:r>
      <w:ins w:id="3" w:author="Jeffrey" w:date="2010-03-15T10:39:00Z">
        <w:r w:rsidR="00B7102E">
          <w:instrText xml:space="preserve">" </w:instrText>
        </w:r>
        <w:r w:rsidR="00B7102E">
          <w:fldChar w:fldCharType="end"/>
        </w:r>
      </w:ins>
      <w:r>
        <w:t xml:space="preserve"> for shared snippets of content</w:t>
      </w:r>
    </w:p>
    <w:p w:rsidR="00840420" w:rsidRDefault="00840420" w:rsidP="00840420">
      <w:pPr>
        <w:pStyle w:val="ListBullet"/>
      </w:pPr>
      <w:r>
        <w:t>Leveraging child actions</w:t>
      </w:r>
      <w:ins w:id="4" w:author="Jeffrey" w:date="2010-03-15T10:39:00Z">
        <w:r w:rsidR="00B7102E">
          <w:fldChar w:fldCharType="begin"/>
        </w:r>
        <w:r w:rsidR="00B7102E">
          <w:instrText xml:space="preserve"> XE "</w:instrText>
        </w:r>
      </w:ins>
      <w:r w:rsidR="00B7102E" w:rsidRPr="00F276D5">
        <w:instrText>child actions</w:instrText>
      </w:r>
      <w:ins w:id="5" w:author="Jeffrey" w:date="2010-03-15T10:39:00Z">
        <w:r w:rsidR="00B7102E">
          <w:instrText xml:space="preserve">" </w:instrText>
        </w:r>
        <w:r w:rsidR="00B7102E">
          <w:fldChar w:fldCharType="end"/>
        </w:r>
      </w:ins>
      <w:r>
        <w:t xml:space="preserve"> for </w:t>
      </w:r>
      <w:r w:rsidR="0031598E">
        <w:t>common widgets</w:t>
      </w:r>
    </w:p>
    <w:p w:rsidR="0031598E" w:rsidRDefault="0031598E" w:rsidP="00840420">
      <w:pPr>
        <w:pStyle w:val="ListBullet"/>
      </w:pPr>
      <w:r>
        <w:t>Building parameter lists</w:t>
      </w:r>
      <w:ins w:id="6" w:author="Jeffrey" w:date="2010-03-15T10:39:00Z">
        <w:r w:rsidR="00B7102E">
          <w:fldChar w:fldCharType="begin"/>
        </w:r>
        <w:r w:rsidR="00B7102E">
          <w:instrText xml:space="preserve"> XE "</w:instrText>
        </w:r>
      </w:ins>
      <w:r w:rsidR="00B7102E" w:rsidRPr="00D02226">
        <w:instrText>parameter lists</w:instrText>
      </w:r>
      <w:ins w:id="7" w:author="Jeffrey" w:date="2010-03-15T10:39:00Z">
        <w:r w:rsidR="00B7102E">
          <w:instrText xml:space="preserve">" </w:instrText>
        </w:r>
        <w:r w:rsidR="00B7102E">
          <w:fldChar w:fldCharType="end"/>
        </w:r>
      </w:ins>
      <w:r>
        <w:t xml:space="preserve"> to map to routes for links</w:t>
      </w:r>
      <w:ins w:id="8" w:author="Jeffrey" w:date="2010-03-15T10:39:00Z">
        <w:r w:rsidR="00B7102E">
          <w:fldChar w:fldCharType="begin"/>
        </w:r>
        <w:r w:rsidR="00B7102E">
          <w:instrText xml:space="preserve"> XE "</w:instrText>
        </w:r>
      </w:ins>
      <w:r w:rsidR="00B7102E" w:rsidRPr="00764F52">
        <w:instrText>links</w:instrText>
      </w:r>
      <w:ins w:id="9" w:author="Jeffrey" w:date="2010-03-15T10:39:00Z">
        <w:r w:rsidR="00B7102E">
          <w:instrText xml:space="preserve">" </w:instrText>
        </w:r>
        <w:r w:rsidR="00B7102E">
          <w:fldChar w:fldCharType="end"/>
        </w:r>
      </w:ins>
    </w:p>
    <w:p w:rsidR="0031598E" w:rsidRPr="00840420" w:rsidRDefault="0031598E" w:rsidP="00840420">
      <w:pPr>
        <w:pStyle w:val="ListBullet"/>
      </w:pPr>
      <w:r>
        <w:t>Examining a popular alternative view engine</w:t>
      </w:r>
      <w:ins w:id="10" w:author="Jeffrey" w:date="2010-03-15T10:39:00Z">
        <w:r w:rsidR="00B7102E">
          <w:fldChar w:fldCharType="begin"/>
        </w:r>
        <w:r w:rsidR="00B7102E">
          <w:instrText xml:space="preserve"> XE "</w:instrText>
        </w:r>
      </w:ins>
      <w:r w:rsidR="00B7102E" w:rsidRPr="00E27130">
        <w:instrText>view engine</w:instrText>
      </w:r>
      <w:ins w:id="11" w:author="Jeffrey" w:date="2010-03-15T10:39:00Z">
        <w:r w:rsidR="00B7102E">
          <w:instrText xml:space="preserve">" </w:instrText>
        </w:r>
        <w:r w:rsidR="00B7102E">
          <w:fldChar w:fldCharType="end"/>
        </w:r>
      </w:ins>
      <w:r>
        <w:t>, Spark</w:t>
      </w:r>
      <w:ins w:id="12" w:author="Jeffrey" w:date="2010-03-15T10:39:00Z">
        <w:r w:rsidR="00B7102E">
          <w:fldChar w:fldCharType="begin"/>
        </w:r>
        <w:r w:rsidR="00B7102E">
          <w:instrText xml:space="preserve"> XE "</w:instrText>
        </w:r>
      </w:ins>
      <w:r w:rsidR="00B7102E" w:rsidRPr="00A15EEE">
        <w:instrText>Spark</w:instrText>
      </w:r>
      <w:ins w:id="13" w:author="Jeffrey" w:date="2010-03-15T10:39:00Z">
        <w:r w:rsidR="00B7102E">
          <w:instrText xml:space="preserve">" </w:instrText>
        </w:r>
        <w:r w:rsidR="00B7102E">
          <w:fldChar w:fldCharType="end"/>
        </w:r>
      </w:ins>
    </w:p>
    <w:p w:rsidR="00840420" w:rsidRPr="00840420" w:rsidRDefault="00840420" w:rsidP="00840420">
      <w:pPr>
        <w:pStyle w:val="Body1"/>
      </w:pPr>
      <w:r>
        <w:t xml:space="preserve">While the MVC pattern gives us separation of concerns between the model, controller and view, this pattern did not eliminate the need for developers to carefully design their views.  With the elimination of code-behind and the addition of a </w:t>
      </w:r>
      <w:del w:id="14" w:author="Jeffrey" w:date="2010-03-15T10:39:00Z">
        <w:r w:rsidDel="00B7102E">
          <w:delText xml:space="preserve">ViewModel </w:delText>
        </w:r>
      </w:del>
      <w:ins w:id="15" w:author="Jeffrey" w:date="2010-03-15T10:39:00Z">
        <w:r w:rsidR="00B7102E">
          <w:t>view model</w:t>
        </w:r>
        <w:r w:rsidR="00B7102E">
          <w:fldChar w:fldCharType="begin"/>
        </w:r>
        <w:r w:rsidR="00B7102E">
          <w:instrText xml:space="preserve"> XE "</w:instrText>
        </w:r>
        <w:r w:rsidR="00B7102E" w:rsidRPr="00626F22">
          <w:instrText>view model</w:instrText>
        </w:r>
        <w:r w:rsidR="00B7102E">
          <w:instrText xml:space="preserve">" </w:instrText>
        </w:r>
        <w:r w:rsidR="00B7102E">
          <w:fldChar w:fldCharType="end"/>
        </w:r>
        <w:r w:rsidR="00B7102E">
          <w:t xml:space="preserve"> </w:t>
        </w:r>
      </w:ins>
      <w:r>
        <w:t>object, we can focus strictly on rendering content inside our view.  However, without careful attention, our views can still slide into a morass of duplication</w:t>
      </w:r>
      <w:ins w:id="16" w:author="Jeffrey" w:date="2010-03-15T10:40:00Z">
        <w:r w:rsidR="00B7102E">
          <w:fldChar w:fldCharType="begin"/>
        </w:r>
        <w:r w:rsidR="00B7102E">
          <w:instrText xml:space="preserve"> XE "</w:instrText>
        </w:r>
      </w:ins>
      <w:r w:rsidR="00B7102E" w:rsidRPr="00D124FE">
        <w:instrText>duplication</w:instrText>
      </w:r>
      <w:ins w:id="17" w:author="Jeffrey" w:date="2010-03-15T10:40:00Z">
        <w:r w:rsidR="00B7102E">
          <w:instrText xml:space="preserve">" </w:instrText>
        </w:r>
        <w:r w:rsidR="00B7102E">
          <w:fldChar w:fldCharType="end"/>
        </w:r>
      </w:ins>
      <w:r>
        <w:t xml:space="preserve"> and spaghetti code.  We can no longer lean on custom controls to encapsulate view behavior as we did in Web</w:t>
      </w:r>
      <w:r w:rsidR="00D424E6">
        <w:t xml:space="preserve"> </w:t>
      </w:r>
      <w:r>
        <w:t>Forms.  Instead, ASP.NET MVC provides similar and expanded mechanisms for tackling all levels of duplication in our views.</w:t>
      </w:r>
      <w:r w:rsidR="0031598E">
        <w:t xml:space="preserve">  First, we will look at the various forms of duplication we encounter in our views, and various means of tackling duplication as it arises.</w:t>
      </w:r>
    </w:p>
    <w:p w:rsidR="000A766E" w:rsidRDefault="000A766E" w:rsidP="000A766E">
      <w:pPr>
        <w:pStyle w:val="Head1"/>
      </w:pPr>
      <w:r>
        <w:t xml:space="preserve">10.1 </w:t>
      </w:r>
      <w:r w:rsidR="00D371E6">
        <w:t>Eliminating duplication</w:t>
      </w:r>
      <w:ins w:id="18" w:author="Jeffrey" w:date="2010-03-15T10:40:00Z">
        <w:r w:rsidR="00B7102E">
          <w:fldChar w:fldCharType="begin"/>
        </w:r>
        <w:r w:rsidR="00B7102E">
          <w:instrText xml:space="preserve"> XE "</w:instrText>
        </w:r>
      </w:ins>
      <w:r w:rsidR="00B7102E" w:rsidRPr="00D124FE">
        <w:instrText>duplication</w:instrText>
      </w:r>
      <w:ins w:id="19" w:author="Jeffrey" w:date="2010-03-15T10:40:00Z">
        <w:r w:rsidR="00B7102E">
          <w:instrText xml:space="preserve">" </w:instrText>
        </w:r>
        <w:r w:rsidR="00B7102E">
          <w:fldChar w:fldCharType="end"/>
        </w:r>
      </w:ins>
      <w:r w:rsidR="00D371E6">
        <w:t xml:space="preserve"> in the view</w:t>
      </w:r>
    </w:p>
    <w:p w:rsidR="0073273E" w:rsidRDefault="0073273E" w:rsidP="0073273E">
      <w:pPr>
        <w:pStyle w:val="Body1"/>
      </w:pPr>
      <w:r>
        <w:t xml:space="preserve">In ASP.NET MVC, the ability to use web controls to encapsulate complex UI elements is all but gone.  We can use web controls that do not take advantage of ViewState, but that renders most web controls built for </w:t>
      </w:r>
      <w:commentRangeStart w:id="20"/>
      <w:commentRangeStart w:id="21"/>
      <w:r>
        <w:t>Web</w:t>
      </w:r>
      <w:r w:rsidR="00D424E6">
        <w:t xml:space="preserve"> </w:t>
      </w:r>
      <w:r>
        <w:t xml:space="preserve">Forms </w:t>
      </w:r>
      <w:commentRangeEnd w:id="20"/>
      <w:r w:rsidR="00CA6157">
        <w:commentReference w:id="20"/>
      </w:r>
      <w:commentRangeEnd w:id="21"/>
      <w:r w:rsidR="00E235F8">
        <w:commentReference w:id="21"/>
      </w:r>
      <w:r>
        <w:t>mostly useless.  Instead, we have to turn to other means to eliminate duplication</w:t>
      </w:r>
      <w:ins w:id="22" w:author="Jeffrey" w:date="2010-03-15T10:40:00Z">
        <w:r w:rsidR="00B7102E">
          <w:fldChar w:fldCharType="begin"/>
        </w:r>
        <w:r w:rsidR="00B7102E">
          <w:instrText xml:space="preserve"> XE "</w:instrText>
        </w:r>
      </w:ins>
      <w:r w:rsidR="00B7102E" w:rsidRPr="00D124FE">
        <w:instrText>duplication</w:instrText>
      </w:r>
      <w:ins w:id="23" w:author="Jeffrey" w:date="2010-03-15T10:40:00Z">
        <w:r w:rsidR="00B7102E">
          <w:instrText xml:space="preserve">" </w:instrText>
        </w:r>
        <w:r w:rsidR="00B7102E">
          <w:fldChar w:fldCharType="end"/>
        </w:r>
      </w:ins>
      <w:r>
        <w:t xml:space="preserve"> in our views that can grind our </w:t>
      </w:r>
      <w:r>
        <w:lastRenderedPageBreak/>
        <w:t>ability to build new features to a complete halt.  With the release of ASP.NET MVC 2, our choices for tackling view duplication are expanded:</w:t>
      </w:r>
    </w:p>
    <w:p w:rsidR="0073273E" w:rsidRDefault="0073273E" w:rsidP="0073273E">
      <w:pPr>
        <w:pStyle w:val="ListNumbered"/>
      </w:pPr>
      <w:r>
        <w:t>Master Pages</w:t>
      </w:r>
      <w:ins w:id="24" w:author="Jeffrey" w:date="2010-03-15T10:40:00Z">
        <w:r w:rsidR="00B7102E">
          <w:fldChar w:fldCharType="begin"/>
        </w:r>
        <w:r w:rsidR="00B7102E">
          <w:instrText xml:space="preserve"> XE "</w:instrText>
        </w:r>
      </w:ins>
      <w:r w:rsidR="00B7102E" w:rsidRPr="00671018">
        <w:instrText>Master Pages</w:instrText>
      </w:r>
      <w:ins w:id="25" w:author="Jeffrey" w:date="2010-03-15T10:40:00Z">
        <w:r w:rsidR="00B7102E">
          <w:instrText xml:space="preserve">" </w:instrText>
        </w:r>
        <w:r w:rsidR="00B7102E">
          <w:fldChar w:fldCharType="end"/>
        </w:r>
      </w:ins>
    </w:p>
    <w:p w:rsidR="0073273E" w:rsidRDefault="0073273E" w:rsidP="0073273E">
      <w:pPr>
        <w:pStyle w:val="ListNumbered"/>
      </w:pPr>
      <w:r>
        <w:t>Partials</w:t>
      </w:r>
      <w:ins w:id="26" w:author="Jeffrey" w:date="2010-03-15T10:40:00Z">
        <w:r w:rsidR="00B7102E">
          <w:fldChar w:fldCharType="begin"/>
        </w:r>
        <w:r w:rsidR="00B7102E">
          <w:instrText xml:space="preserve"> XE "</w:instrText>
        </w:r>
      </w:ins>
      <w:r w:rsidR="00B7102E" w:rsidRPr="00C86EEE">
        <w:instrText>Partials</w:instrText>
      </w:r>
      <w:ins w:id="27" w:author="Jeffrey" w:date="2010-03-15T10:40:00Z">
        <w:r w:rsidR="00B7102E">
          <w:instrText xml:space="preserve">" </w:instrText>
        </w:r>
        <w:r w:rsidR="00B7102E">
          <w:fldChar w:fldCharType="end"/>
        </w:r>
      </w:ins>
    </w:p>
    <w:p w:rsidR="0073273E" w:rsidRDefault="0073273E" w:rsidP="0073273E">
      <w:pPr>
        <w:pStyle w:val="ListNumbered"/>
      </w:pPr>
      <w:r>
        <w:t>Child Actions</w:t>
      </w:r>
      <w:ins w:id="28" w:author="Jeffrey" w:date="2010-03-15T10:40:00Z">
        <w:r w:rsidR="00B7102E">
          <w:fldChar w:fldCharType="begin"/>
        </w:r>
        <w:r w:rsidR="00B7102E">
          <w:instrText xml:space="preserve"> XE "</w:instrText>
        </w:r>
      </w:ins>
      <w:r w:rsidR="00B7102E" w:rsidRPr="00C16301">
        <w:instrText>Child Actions</w:instrText>
      </w:r>
      <w:ins w:id="29" w:author="Jeffrey" w:date="2010-03-15T10:40:00Z">
        <w:r w:rsidR="00B7102E">
          <w:instrText xml:space="preserve">" </w:instrText>
        </w:r>
        <w:r w:rsidR="00B7102E">
          <w:fldChar w:fldCharType="end"/>
        </w:r>
      </w:ins>
    </w:p>
    <w:p w:rsidR="0073273E" w:rsidRDefault="0073273E" w:rsidP="0073273E">
      <w:pPr>
        <w:pStyle w:val="ListNumbered"/>
      </w:pPr>
      <w:r>
        <w:t>Templates</w:t>
      </w:r>
      <w:ins w:id="30" w:author="Jeffrey" w:date="2010-03-15T10:40:00Z">
        <w:r w:rsidR="00B7102E">
          <w:fldChar w:fldCharType="begin"/>
        </w:r>
        <w:r w:rsidR="00B7102E">
          <w:instrText xml:space="preserve"> XE "</w:instrText>
        </w:r>
      </w:ins>
      <w:r w:rsidR="00B7102E" w:rsidRPr="00073D26">
        <w:instrText>Templates</w:instrText>
      </w:r>
      <w:ins w:id="31" w:author="Jeffrey" w:date="2010-03-15T10:40:00Z">
        <w:r w:rsidR="00B7102E">
          <w:instrText xml:space="preserve">" </w:instrText>
        </w:r>
        <w:r w:rsidR="00B7102E">
          <w:fldChar w:fldCharType="end"/>
        </w:r>
      </w:ins>
    </w:p>
    <w:p w:rsidR="0073273E" w:rsidRDefault="0073273E" w:rsidP="0073273E">
      <w:pPr>
        <w:pStyle w:val="ListNumbered"/>
      </w:pPr>
      <w:r>
        <w:t>HtmlHelper</w:t>
      </w:r>
      <w:ins w:id="32" w:author="Jeffrey" w:date="2010-03-15T10:41:00Z">
        <w:r w:rsidR="00B7102E">
          <w:fldChar w:fldCharType="begin"/>
        </w:r>
        <w:r w:rsidR="00B7102E">
          <w:instrText xml:space="preserve"> XE "</w:instrText>
        </w:r>
      </w:ins>
      <w:r w:rsidR="00B7102E" w:rsidRPr="009F257F">
        <w:rPr>
          <w:rStyle w:val="CodeinText"/>
          <w:rPrChange w:id="33" w:author="Jeffrey" w:date="2010-03-15T10:41:00Z">
            <w:rPr/>
          </w:rPrChange>
        </w:rPr>
        <w:instrText>HtmlHelper</w:instrText>
      </w:r>
      <w:ins w:id="34" w:author="Jeffrey" w:date="2010-03-15T10:41:00Z">
        <w:r w:rsidR="00B7102E">
          <w:instrText xml:space="preserve">" </w:instrText>
        </w:r>
        <w:r w:rsidR="00B7102E">
          <w:fldChar w:fldCharType="end"/>
        </w:r>
      </w:ins>
      <w:r>
        <w:t xml:space="preserve"> extensions</w:t>
      </w:r>
      <w:ins w:id="35" w:author="Jeffrey" w:date="2010-03-15T10:40:00Z">
        <w:r w:rsidR="00B7102E">
          <w:fldChar w:fldCharType="begin"/>
        </w:r>
        <w:r w:rsidR="00B7102E">
          <w:instrText xml:space="preserve"> XE "</w:instrText>
        </w:r>
      </w:ins>
      <w:r w:rsidR="00B7102E" w:rsidRPr="002D7F52">
        <w:instrText>HtmlHelper extensions</w:instrText>
      </w:r>
      <w:ins w:id="36" w:author="Jeffrey" w:date="2010-03-15T10:40:00Z">
        <w:r w:rsidR="00B7102E">
          <w:instrText xml:space="preserve">" </w:instrText>
        </w:r>
        <w:r w:rsidR="00B7102E">
          <w:fldChar w:fldCharType="end"/>
        </w:r>
      </w:ins>
    </w:p>
    <w:p w:rsidR="0073273E" w:rsidRPr="0073273E" w:rsidRDefault="00FB53EC" w:rsidP="0073273E">
      <w:pPr>
        <w:pStyle w:val="Body"/>
      </w:pPr>
      <w:r>
        <w:t>Each means of addressing duplication</w:t>
      </w:r>
      <w:ins w:id="37" w:author="Jeffrey" w:date="2010-03-15T10:40:00Z">
        <w:r w:rsidR="00B7102E">
          <w:fldChar w:fldCharType="begin"/>
        </w:r>
        <w:r w:rsidR="00B7102E">
          <w:instrText xml:space="preserve"> XE "</w:instrText>
        </w:r>
      </w:ins>
      <w:r w:rsidR="00B7102E" w:rsidRPr="00D124FE">
        <w:instrText>duplication</w:instrText>
      </w:r>
      <w:ins w:id="38" w:author="Jeffrey" w:date="2010-03-15T10:40:00Z">
        <w:r w:rsidR="00B7102E">
          <w:instrText xml:space="preserve">" </w:instrText>
        </w:r>
        <w:r w:rsidR="00B7102E">
          <w:fldChar w:fldCharType="end"/>
        </w:r>
      </w:ins>
      <w:r>
        <w:t xml:space="preserve"> in our views has its sweet spot, while there is some overlap</w:t>
      </w:r>
      <w:r w:rsidR="00CF17C9">
        <w:t xml:space="preserve"> between some.  In Chapt</w:t>
      </w:r>
      <w:r>
        <w:t>er 3, we examined using the new templates feature to standardize on displaying and editing data across our entire application.  Templates</w:t>
      </w:r>
      <w:ins w:id="39" w:author="Jeffrey" w:date="2010-03-15T10:40:00Z">
        <w:r w:rsidR="00B7102E">
          <w:fldChar w:fldCharType="begin"/>
        </w:r>
        <w:r w:rsidR="00B7102E">
          <w:instrText xml:space="preserve"> XE "</w:instrText>
        </w:r>
      </w:ins>
      <w:r w:rsidR="00B7102E" w:rsidRPr="00073D26">
        <w:instrText>Templates</w:instrText>
      </w:r>
      <w:ins w:id="40" w:author="Jeffrey" w:date="2010-03-15T10:40:00Z">
        <w:r w:rsidR="00B7102E">
          <w:instrText xml:space="preserve">" </w:instrText>
        </w:r>
        <w:r w:rsidR="00B7102E">
          <w:fldChar w:fldCharType="end"/>
        </w:r>
      </w:ins>
      <w:r>
        <w:t xml:space="preserve"> work well for rendering one editor or display template for a single model member or type, but tend to break down in other scenarios.  Partials</w:t>
      </w:r>
      <w:ins w:id="41" w:author="Jeffrey" w:date="2010-03-15T10:40:00Z">
        <w:r w:rsidR="00B7102E">
          <w:fldChar w:fldCharType="begin"/>
        </w:r>
        <w:r w:rsidR="00B7102E">
          <w:instrText xml:space="preserve"> XE "</w:instrText>
        </w:r>
      </w:ins>
      <w:r w:rsidR="00B7102E" w:rsidRPr="00C86EEE">
        <w:instrText>Partials</w:instrText>
      </w:r>
      <w:ins w:id="42" w:author="Jeffrey" w:date="2010-03-15T10:40:00Z">
        <w:r w:rsidR="00B7102E">
          <w:instrText xml:space="preserve">" </w:instrText>
        </w:r>
        <w:r w:rsidR="00B7102E">
          <w:fldChar w:fldCharType="end"/>
        </w:r>
      </w:ins>
      <w:r>
        <w:t xml:space="preserve"> work well with common snippets, but do not scale out to entire sites.  In our first example, we will look at establishing site-wide templates with master pages</w:t>
      </w:r>
      <w:ins w:id="43" w:author="Jeffrey" w:date="2010-03-15T10:38:00Z">
        <w:r w:rsidR="00B7102E">
          <w:fldChar w:fldCharType="begin"/>
        </w:r>
        <w:r w:rsidR="00B7102E">
          <w:instrText xml:space="preserve"> XE "</w:instrText>
        </w:r>
      </w:ins>
      <w:r w:rsidR="00B7102E" w:rsidRPr="0053562B">
        <w:instrText>master pages</w:instrText>
      </w:r>
      <w:ins w:id="44" w:author="Jeffrey" w:date="2010-03-15T10:38:00Z">
        <w:r w:rsidR="00B7102E">
          <w:instrText xml:space="preserve">" </w:instrText>
        </w:r>
        <w:r w:rsidR="00B7102E">
          <w:fldChar w:fldCharType="end"/>
        </w:r>
      </w:ins>
      <w:r>
        <w:t>.</w:t>
      </w:r>
    </w:p>
    <w:p w:rsidR="00B12D0D" w:rsidRDefault="00B12D0D" w:rsidP="00B12D0D">
      <w:pPr>
        <w:pStyle w:val="Head2"/>
      </w:pPr>
      <w:r>
        <w:t>10.1.1 Master Pages</w:t>
      </w:r>
      <w:ins w:id="45" w:author="Jeffrey" w:date="2010-03-15T10:40:00Z">
        <w:r w:rsidR="00B7102E">
          <w:fldChar w:fldCharType="begin"/>
        </w:r>
        <w:r w:rsidR="00B7102E">
          <w:instrText xml:space="preserve"> XE "</w:instrText>
        </w:r>
      </w:ins>
      <w:r w:rsidR="00B7102E" w:rsidRPr="00671018">
        <w:instrText>Master Pages</w:instrText>
      </w:r>
      <w:ins w:id="46" w:author="Jeffrey" w:date="2010-03-15T10:40:00Z">
        <w:r w:rsidR="00B7102E">
          <w:instrText xml:space="preserve">" </w:instrText>
        </w:r>
        <w:r w:rsidR="00B7102E">
          <w:fldChar w:fldCharType="end"/>
        </w:r>
      </w:ins>
    </w:p>
    <w:p w:rsidR="00FB53EC" w:rsidRDefault="00D67795" w:rsidP="00FB53EC">
      <w:pPr>
        <w:pStyle w:val="Body1"/>
      </w:pPr>
      <w:r>
        <w:t xml:space="preserve">When using the </w:t>
      </w:r>
      <w:r w:rsidR="00AB493D" w:rsidRPr="00AB493D">
        <w:rPr>
          <w:rStyle w:val="CodeinText"/>
        </w:rPr>
        <w:t>WebFormViewEngine</w:t>
      </w:r>
      <w:ins w:id="47" w:author="Jeffrey" w:date="2010-03-15T10:43:00Z">
        <w:r w:rsidR="006C099A">
          <w:rPr>
            <w:rStyle w:val="CodeinText"/>
          </w:rPr>
          <w:fldChar w:fldCharType="begin"/>
        </w:r>
        <w:r w:rsidR="006C099A">
          <w:instrText xml:space="preserve"> XE "</w:instrText>
        </w:r>
      </w:ins>
      <w:r w:rsidR="006C099A" w:rsidRPr="00A44454">
        <w:rPr>
          <w:rStyle w:val="CodeinText"/>
        </w:rPr>
        <w:instrText>WebFormViewEngine</w:instrText>
      </w:r>
      <w:ins w:id="48" w:author="Jeffrey" w:date="2010-03-15T10:43:00Z">
        <w:r w:rsidR="006C099A">
          <w:instrText xml:space="preserve">" </w:instrText>
        </w:r>
        <w:r w:rsidR="006C099A">
          <w:rPr>
            <w:rStyle w:val="CodeinText"/>
          </w:rPr>
          <w:fldChar w:fldCharType="end"/>
        </w:r>
      </w:ins>
      <w:r>
        <w:t>, we retain the ability to use master pages</w:t>
      </w:r>
      <w:ins w:id="49" w:author="Jeffrey" w:date="2010-03-15T10:38:00Z">
        <w:r w:rsidR="00B7102E">
          <w:fldChar w:fldCharType="begin"/>
        </w:r>
        <w:r w:rsidR="00B7102E">
          <w:instrText xml:space="preserve"> XE "</w:instrText>
        </w:r>
      </w:ins>
      <w:r w:rsidR="00B7102E" w:rsidRPr="0053562B">
        <w:instrText>master pages</w:instrText>
      </w:r>
      <w:ins w:id="50" w:author="Jeffrey" w:date="2010-03-15T10:38:00Z">
        <w:r w:rsidR="00B7102E">
          <w:instrText xml:space="preserve">" </w:instrText>
        </w:r>
        <w:r w:rsidR="00B7102E">
          <w:fldChar w:fldCharType="end"/>
        </w:r>
      </w:ins>
      <w:r>
        <w:t xml:space="preserve"> as part of our views.  Originally added as part of ASP.NET 2.0, master pages allowed developers to create master layouts</w:t>
      </w:r>
      <w:ins w:id="51" w:author="Jeffrey" w:date="2010-03-15T10:41:00Z">
        <w:r w:rsidR="00B7102E">
          <w:fldChar w:fldCharType="begin"/>
        </w:r>
        <w:r w:rsidR="00B7102E">
          <w:instrText xml:space="preserve"> XE "</w:instrText>
        </w:r>
      </w:ins>
      <w:r w:rsidR="00B7102E" w:rsidRPr="002D7388">
        <w:instrText>layouts</w:instrText>
      </w:r>
      <w:ins w:id="52" w:author="Jeffrey" w:date="2010-03-15T10:41:00Z">
        <w:r w:rsidR="00B7102E">
          <w:instrText xml:space="preserve">" </w:instrText>
        </w:r>
        <w:r w:rsidR="00B7102E">
          <w:fldChar w:fldCharType="end"/>
        </w:r>
      </w:ins>
      <w:r>
        <w:t xml:space="preserve"> of common pages.  A master page defines a layout, leaving placeholders</w:t>
      </w:r>
      <w:ins w:id="53" w:author="Jeffrey" w:date="2010-03-15T10:41:00Z">
        <w:r w:rsidR="00B7102E">
          <w:fldChar w:fldCharType="begin"/>
        </w:r>
        <w:r w:rsidR="00B7102E">
          <w:instrText xml:space="preserve"> XE "</w:instrText>
        </w:r>
      </w:ins>
      <w:r w:rsidR="00B7102E" w:rsidRPr="00DF25CC">
        <w:instrText>placeholders</w:instrText>
      </w:r>
      <w:ins w:id="54" w:author="Jeffrey" w:date="2010-03-15T10:41:00Z">
        <w:r w:rsidR="00B7102E">
          <w:instrText xml:space="preserve">" </w:instrText>
        </w:r>
        <w:r w:rsidR="00B7102E">
          <w:fldChar w:fldCharType="end"/>
        </w:r>
      </w:ins>
      <w:r>
        <w:t xml:space="preserve"> for derived pages or other master pages to fill in the blanks.</w:t>
      </w:r>
      <w:r w:rsidR="00AD39BC">
        <w:t xml:space="preserve">  In listing 10.1, our master page defines placeholders for both a page title and main content.</w:t>
      </w:r>
    </w:p>
    <w:p w:rsidR="00AD39BC" w:rsidRDefault="00AD39BC" w:rsidP="00AD39BC">
      <w:pPr>
        <w:pStyle w:val="CodeListingCaption"/>
      </w:pPr>
      <w:r>
        <w:t>Listing 10.1: A master page defined for an MVC view</w:t>
      </w:r>
    </w:p>
    <w:p w:rsidR="00AD39BC" w:rsidRPr="00AD39BC" w:rsidRDefault="00AD39BC" w:rsidP="00AD39BC">
      <w:pPr>
        <w:pStyle w:val="Code"/>
      </w:pPr>
      <w:r w:rsidRPr="00AD39BC">
        <w:t>&lt;%@ Master Language="C#" Inherits="System.Web.Mvc.ViewMasterPage</w:t>
      </w:r>
      <w:ins w:id="55" w:author="Jeffrey" w:date="2010-03-15T10:41:00Z">
        <w:r w:rsidR="00B7102E">
          <w:fldChar w:fldCharType="begin"/>
        </w:r>
        <w:r w:rsidR="00B7102E">
          <w:instrText xml:space="preserve"> XE "</w:instrText>
        </w:r>
      </w:ins>
      <w:r w:rsidR="00B7102E" w:rsidRPr="00864D6E">
        <w:instrText>ViewMasterPage</w:instrText>
      </w:r>
      <w:ins w:id="56" w:author="Jeffrey" w:date="2010-03-15T10:41:00Z">
        <w:r w:rsidR="00B7102E">
          <w:instrText xml:space="preserve">" </w:instrText>
        </w:r>
        <w:r w:rsidR="00B7102E">
          <w:fldChar w:fldCharType="end"/>
        </w:r>
      </w:ins>
      <w:r w:rsidRPr="00AD39BC">
        <w:t>" %&gt;</w:t>
      </w:r>
    </w:p>
    <w:p w:rsidR="00AD39BC" w:rsidRPr="00AD39BC" w:rsidRDefault="00AD39BC" w:rsidP="00AD39BC">
      <w:pPr>
        <w:pStyle w:val="Code"/>
      </w:pPr>
    </w:p>
    <w:p w:rsidR="00AD39BC" w:rsidRPr="00AD39BC" w:rsidRDefault="00AD39BC" w:rsidP="00AD39BC">
      <w:pPr>
        <w:pStyle w:val="Code"/>
      </w:pPr>
      <w:r w:rsidRPr="00AD39BC">
        <w:t>&lt;!DOCTYPE html PUBLIC "-//W3C//DTD XHTML 1.0 Strict//EN" "http://www.w3.org/TR/xhtml1/DTD/xhtml1-strict.dtd"&gt;</w:t>
      </w:r>
    </w:p>
    <w:p w:rsidR="00AD39BC" w:rsidRPr="00AD39BC" w:rsidRDefault="00AD39BC" w:rsidP="00AD39BC">
      <w:pPr>
        <w:pStyle w:val="Code"/>
      </w:pPr>
      <w:r w:rsidRPr="00AD39BC">
        <w:t>&lt;html xmlns="http://www.w3.org/1999/xhtml"&gt;</w:t>
      </w:r>
    </w:p>
    <w:p w:rsidR="00AD39BC" w:rsidRPr="00AD39BC" w:rsidRDefault="00AD39BC" w:rsidP="00AD39BC">
      <w:pPr>
        <w:pStyle w:val="Code"/>
      </w:pPr>
      <w:r w:rsidRPr="00AD39BC">
        <w:t>&lt;head runat="server"&gt;</w:t>
      </w:r>
    </w:p>
    <w:p w:rsidR="00AD39BC" w:rsidRPr="00AD39BC" w:rsidRDefault="00AD39BC" w:rsidP="00AD39BC">
      <w:pPr>
        <w:pStyle w:val="Code"/>
      </w:pPr>
      <w:r w:rsidRPr="00AD39BC">
        <w:t xml:space="preserve">    &lt;title&gt;&lt;asp:ContentPlaceHolder ID="TitleContent" runat="server" /&gt;&lt;/title&gt;</w:t>
      </w:r>
    </w:p>
    <w:p w:rsidR="00AD39BC" w:rsidRPr="00AD39BC" w:rsidRDefault="00AD39BC" w:rsidP="00AD39BC">
      <w:pPr>
        <w:pStyle w:val="Code"/>
      </w:pPr>
      <w:r w:rsidRPr="00AD39BC">
        <w:t xml:space="preserve">    &lt;link href="../../Content/Site.css" rel="stylesheet" type="text/css" /&gt;</w:t>
      </w:r>
    </w:p>
    <w:p w:rsidR="00AD39BC" w:rsidRPr="00AD39BC" w:rsidRDefault="00AD39BC" w:rsidP="00AD39BC">
      <w:pPr>
        <w:pStyle w:val="Code"/>
      </w:pPr>
      <w:r w:rsidRPr="00AD39BC">
        <w:t>&lt;/head&gt;</w:t>
      </w:r>
    </w:p>
    <w:p w:rsidR="00AD39BC" w:rsidRPr="00AD39BC" w:rsidRDefault="00AD39BC" w:rsidP="00AD39BC">
      <w:pPr>
        <w:pStyle w:val="Code"/>
      </w:pPr>
      <w:r w:rsidRPr="00AD39BC">
        <w:t>&lt;body&gt;</w:t>
      </w:r>
    </w:p>
    <w:p w:rsidR="00AD39BC" w:rsidRPr="00AD39BC" w:rsidRDefault="00AD39BC" w:rsidP="00AD39BC">
      <w:pPr>
        <w:pStyle w:val="Code"/>
      </w:pPr>
      <w:r w:rsidRPr="00AD39BC">
        <w:t xml:space="preserve">    &lt;div class="page"&gt;</w:t>
      </w:r>
    </w:p>
    <w:p w:rsidR="00AD39BC" w:rsidRPr="00AD39BC" w:rsidRDefault="00AD39BC" w:rsidP="00AD39BC">
      <w:pPr>
        <w:pStyle w:val="Code"/>
      </w:pPr>
      <w:r w:rsidRPr="00AD39BC">
        <w:t xml:space="preserve">        &lt;div id="header"&gt;</w:t>
      </w:r>
    </w:p>
    <w:p w:rsidR="00AD39BC" w:rsidRPr="00AD39BC" w:rsidRDefault="00AD39BC" w:rsidP="00AD39BC">
      <w:pPr>
        <w:pStyle w:val="Code"/>
      </w:pPr>
      <w:r w:rsidRPr="00AD39BC">
        <w:t xml:space="preserve">            &lt;div id="title"&gt;</w:t>
      </w:r>
    </w:p>
    <w:p w:rsidR="00AD39BC" w:rsidRPr="00AD39BC" w:rsidRDefault="00AD39BC" w:rsidP="00AD39BC">
      <w:pPr>
        <w:pStyle w:val="Code"/>
      </w:pPr>
      <w:r w:rsidRPr="00AD39BC">
        <w:t xml:space="preserve">                &lt;h1&gt;My MVC Application&lt;/h1&gt;</w:t>
      </w:r>
    </w:p>
    <w:p w:rsidR="00AD39BC" w:rsidRPr="00AD39BC" w:rsidRDefault="00AD39BC" w:rsidP="00AD39BC">
      <w:pPr>
        <w:pStyle w:val="Code"/>
      </w:pPr>
      <w:r w:rsidRPr="00AD39BC">
        <w:t xml:space="preserve">            &lt;/div&gt;</w:t>
      </w:r>
    </w:p>
    <w:p w:rsidR="00AD39BC" w:rsidRPr="00AD39BC" w:rsidRDefault="00AD39BC" w:rsidP="00AD39BC">
      <w:pPr>
        <w:pStyle w:val="Code"/>
      </w:pPr>
      <w:r w:rsidRPr="00AD39BC">
        <w:t xml:space="preserve">            &lt;div id="logindisplay"&gt;</w:t>
      </w:r>
    </w:p>
    <w:p w:rsidR="00AD39BC" w:rsidRPr="00AD39BC" w:rsidRDefault="00D15041" w:rsidP="00AD39BC">
      <w:pPr>
        <w:pStyle w:val="Code"/>
      </w:pPr>
      <w:r>
        <w:t xml:space="preserve">                </w:t>
      </w:r>
      <w:r w:rsidR="00AD39BC" w:rsidRPr="00AD39BC">
        <w:t>&lt;%= Html.Action</w:t>
      </w:r>
      <w:ins w:id="57" w:author="Jeffrey" w:date="2010-03-15T10:41:00Z">
        <w:r w:rsidR="00B7102E">
          <w:fldChar w:fldCharType="begin"/>
        </w:r>
        <w:r w:rsidR="00B7102E">
          <w:instrText xml:space="preserve"> XE "</w:instrText>
        </w:r>
      </w:ins>
      <w:r w:rsidR="00B7102E" w:rsidRPr="006B3E95">
        <w:instrText>Html.Action</w:instrText>
      </w:r>
      <w:ins w:id="58" w:author="Jeffrey" w:date="2010-03-15T10:41:00Z">
        <w:r w:rsidR="00B7102E">
          <w:instrText xml:space="preserve">" </w:instrText>
        </w:r>
        <w:r w:rsidR="00B7102E">
          <w:fldChar w:fldCharType="end"/>
        </w:r>
      </w:ins>
      <w:r w:rsidR="00AD39BC" w:rsidRPr="00AD39BC">
        <w:t>("LogOnWidget", "Account") %&gt;</w:t>
      </w:r>
      <w:ins w:id="59" w:author="Jeffrey" w:date="2010-03-15T10:19:00Z">
        <w:r w:rsidR="00E235F8">
          <w:t xml:space="preserve">        #1</w:t>
        </w:r>
      </w:ins>
    </w:p>
    <w:p w:rsidR="00AD39BC" w:rsidRPr="00AD39BC" w:rsidRDefault="00AD39BC" w:rsidP="00AD39BC">
      <w:pPr>
        <w:pStyle w:val="Code"/>
      </w:pPr>
      <w:r w:rsidRPr="00AD39BC">
        <w:lastRenderedPageBreak/>
        <w:t xml:space="preserve">            &lt;/div&gt; </w:t>
      </w:r>
    </w:p>
    <w:p w:rsidR="00AD39BC" w:rsidRPr="00AD39BC" w:rsidRDefault="00AD39BC" w:rsidP="00AD39BC">
      <w:pPr>
        <w:pStyle w:val="Code"/>
      </w:pPr>
      <w:r w:rsidRPr="00AD39BC">
        <w:t xml:space="preserve">            &lt;div id="menucontainer"&gt;</w:t>
      </w:r>
    </w:p>
    <w:p w:rsidR="00AD39BC" w:rsidRPr="00AD39BC" w:rsidRDefault="00AD39BC" w:rsidP="00AD39BC">
      <w:pPr>
        <w:pStyle w:val="Code"/>
      </w:pPr>
      <w:r w:rsidRPr="00AD39BC">
        <w:t xml:space="preserve">                &lt;ul id="menu"&gt;              </w:t>
      </w:r>
    </w:p>
    <w:p w:rsidR="00E235F8" w:rsidRDefault="00AD39BC" w:rsidP="00AD39BC">
      <w:pPr>
        <w:pStyle w:val="Code"/>
        <w:rPr>
          <w:ins w:id="60" w:author="Jeffrey" w:date="2010-03-15T10:19:00Z"/>
        </w:rPr>
      </w:pPr>
      <w:r w:rsidRPr="00AD39BC">
        <w:t xml:space="preserve">                    &lt;li&gt;&lt;%= Html.ActionLink</w:t>
      </w:r>
      <w:ins w:id="61" w:author="Jeffrey" w:date="2010-03-15T10:43:00Z">
        <w:r w:rsidR="006C099A">
          <w:fldChar w:fldCharType="begin"/>
        </w:r>
        <w:r w:rsidR="006C099A">
          <w:instrText xml:space="preserve"> XE "</w:instrText>
        </w:r>
      </w:ins>
      <w:r w:rsidR="006C099A" w:rsidRPr="00BA2436">
        <w:rPr>
          <w:rStyle w:val="CodeinText"/>
        </w:rPr>
        <w:instrText>ActionLink</w:instrText>
      </w:r>
      <w:ins w:id="62" w:author="Jeffrey" w:date="2010-03-15T10:43:00Z">
        <w:r w:rsidR="006C099A">
          <w:instrText xml:space="preserve">" </w:instrText>
        </w:r>
        <w:r w:rsidR="006C099A">
          <w:fldChar w:fldCharType="end"/>
        </w:r>
      </w:ins>
      <w:r w:rsidRPr="00AD39BC">
        <w:t xml:space="preserve">("Home", "Index", </w:t>
      </w:r>
      <w:ins w:id="63" w:author="Jeffrey" w:date="2010-03-15T10:19:00Z">
        <w:r w:rsidR="00E235F8">
          <w:t xml:space="preserve">       #1</w:t>
        </w:r>
      </w:ins>
    </w:p>
    <w:p w:rsidR="00AD39BC" w:rsidRPr="00AD39BC" w:rsidRDefault="00E235F8" w:rsidP="00AD39BC">
      <w:pPr>
        <w:pStyle w:val="Code"/>
      </w:pPr>
      <w:ins w:id="64" w:author="Jeffrey" w:date="2010-03-15T10:19:00Z">
        <w:r>
          <w:t xml:space="preserve">                        </w:t>
        </w:r>
      </w:ins>
      <w:r w:rsidR="00AD39BC" w:rsidRPr="00AD39BC">
        <w:t>"Home")%&gt;&lt;/li&gt;</w:t>
      </w:r>
    </w:p>
    <w:p w:rsidR="00E235F8" w:rsidRDefault="00AD39BC" w:rsidP="00AD39BC">
      <w:pPr>
        <w:pStyle w:val="Code"/>
        <w:rPr>
          <w:ins w:id="65" w:author="Jeffrey" w:date="2010-03-15T10:18:00Z"/>
        </w:rPr>
      </w:pPr>
      <w:r w:rsidRPr="00AD39BC">
        <w:t xml:space="preserve">                    &lt;li&gt;&lt;%= Html.ActionLink</w:t>
      </w:r>
      <w:ins w:id="66" w:author="Jeffrey" w:date="2010-03-15T10:43:00Z">
        <w:r w:rsidR="006C099A">
          <w:fldChar w:fldCharType="begin"/>
        </w:r>
        <w:r w:rsidR="006C099A">
          <w:instrText xml:space="preserve"> XE "</w:instrText>
        </w:r>
      </w:ins>
      <w:r w:rsidR="006C099A" w:rsidRPr="00BA2436">
        <w:rPr>
          <w:rStyle w:val="CodeinText"/>
        </w:rPr>
        <w:instrText>ActionLink</w:instrText>
      </w:r>
      <w:ins w:id="67" w:author="Jeffrey" w:date="2010-03-15T10:43:00Z">
        <w:r w:rsidR="006C099A">
          <w:instrText xml:space="preserve">" </w:instrText>
        </w:r>
        <w:r w:rsidR="006C099A">
          <w:fldChar w:fldCharType="end"/>
        </w:r>
      </w:ins>
      <w:r w:rsidRPr="00AD39BC">
        <w:t xml:space="preserve">("Profiles", "Index", </w:t>
      </w:r>
      <w:ins w:id="68" w:author="Jeffrey" w:date="2010-03-15T10:18:00Z">
        <w:r w:rsidR="00E235F8">
          <w:t xml:space="preserve">   #1                 </w:t>
        </w:r>
      </w:ins>
    </w:p>
    <w:p w:rsidR="00AD39BC" w:rsidRPr="00AD39BC" w:rsidRDefault="00E235F8" w:rsidP="00AD39BC">
      <w:pPr>
        <w:pStyle w:val="Code"/>
      </w:pPr>
      <w:ins w:id="69" w:author="Jeffrey" w:date="2010-03-15T10:18:00Z">
        <w:r>
          <w:t xml:space="preserve">                        </w:t>
        </w:r>
      </w:ins>
      <w:r w:rsidR="00AD39BC" w:rsidRPr="00AD39BC">
        <w:t>"Profile")%&gt;&lt;/li&gt;</w:t>
      </w:r>
    </w:p>
    <w:p w:rsidR="00E235F8" w:rsidRDefault="00AD39BC" w:rsidP="00AD39BC">
      <w:pPr>
        <w:pStyle w:val="Code"/>
        <w:rPr>
          <w:ins w:id="70" w:author="Jeffrey" w:date="2010-03-15T10:19:00Z"/>
        </w:rPr>
      </w:pPr>
      <w:r w:rsidRPr="00AD39BC">
        <w:t xml:space="preserve">                    &lt;li&gt;&lt;%= Html.ActionLink</w:t>
      </w:r>
      <w:ins w:id="71" w:author="Jeffrey" w:date="2010-03-15T10:43:00Z">
        <w:r w:rsidR="006C099A">
          <w:fldChar w:fldCharType="begin"/>
        </w:r>
        <w:r w:rsidR="006C099A">
          <w:instrText xml:space="preserve"> XE "</w:instrText>
        </w:r>
      </w:ins>
      <w:r w:rsidR="006C099A" w:rsidRPr="00BA2436">
        <w:rPr>
          <w:rStyle w:val="CodeinText"/>
        </w:rPr>
        <w:instrText>ActionLink</w:instrText>
      </w:r>
      <w:ins w:id="72" w:author="Jeffrey" w:date="2010-03-15T10:43:00Z">
        <w:r w:rsidR="006C099A">
          <w:instrText xml:space="preserve">" </w:instrText>
        </w:r>
        <w:r w:rsidR="006C099A">
          <w:fldChar w:fldCharType="end"/>
        </w:r>
      </w:ins>
      <w:r w:rsidRPr="00AD39BC">
        <w:t xml:space="preserve">("About", "About", </w:t>
      </w:r>
      <w:ins w:id="73" w:author="Jeffrey" w:date="2010-03-15T10:19:00Z">
        <w:r w:rsidR="00E235F8">
          <w:t xml:space="preserve">       #1</w:t>
        </w:r>
      </w:ins>
    </w:p>
    <w:p w:rsidR="00AD39BC" w:rsidRPr="00AD39BC" w:rsidRDefault="00E235F8" w:rsidP="00AD39BC">
      <w:pPr>
        <w:pStyle w:val="Code"/>
      </w:pPr>
      <w:ins w:id="74" w:author="Jeffrey" w:date="2010-03-15T10:19:00Z">
        <w:r>
          <w:t xml:space="preserve">                        </w:t>
        </w:r>
      </w:ins>
      <w:r w:rsidR="00AD39BC" w:rsidRPr="00AD39BC">
        <w:t>"Home")%&gt;&lt;/li&gt;</w:t>
      </w:r>
    </w:p>
    <w:p w:rsidR="00AD39BC" w:rsidRPr="00AD39BC" w:rsidRDefault="00AD39BC" w:rsidP="00AD39BC">
      <w:pPr>
        <w:pStyle w:val="Code"/>
      </w:pPr>
      <w:r w:rsidRPr="00AD39BC">
        <w:t xml:space="preserve">                &lt;/ul&gt;</w:t>
      </w:r>
    </w:p>
    <w:p w:rsidR="00AD39BC" w:rsidRPr="00AD39BC" w:rsidRDefault="00AD39BC" w:rsidP="00AD39BC">
      <w:pPr>
        <w:pStyle w:val="Code"/>
      </w:pPr>
      <w:r w:rsidRPr="00AD39BC">
        <w:t xml:space="preserve">            &lt;/div&gt;</w:t>
      </w:r>
    </w:p>
    <w:p w:rsidR="00AD39BC" w:rsidRPr="00AD39BC" w:rsidRDefault="00AD39BC" w:rsidP="00AD39BC">
      <w:pPr>
        <w:pStyle w:val="Code"/>
      </w:pPr>
      <w:r w:rsidRPr="00AD39BC">
        <w:t xml:space="preserve">        &lt;/div&gt;</w:t>
      </w:r>
    </w:p>
    <w:p w:rsidR="00AD39BC" w:rsidRPr="00AD39BC" w:rsidRDefault="00AD39BC" w:rsidP="00AD39BC">
      <w:pPr>
        <w:pStyle w:val="Code"/>
      </w:pPr>
      <w:r w:rsidRPr="00AD39BC">
        <w:t xml:space="preserve">        &lt;div id="main"&gt;</w:t>
      </w:r>
    </w:p>
    <w:p w:rsidR="00AD39BC" w:rsidRPr="00AD39BC" w:rsidRDefault="00AD39BC" w:rsidP="00AD39BC">
      <w:pPr>
        <w:pStyle w:val="Code"/>
      </w:pPr>
      <w:r w:rsidRPr="00AD39BC">
        <w:t xml:space="preserve">            &lt;asp:ContentPlaceHolder ID="MainContent" runat="server" /&gt;</w:t>
      </w:r>
    </w:p>
    <w:p w:rsidR="00AD39BC" w:rsidRPr="00AD39BC" w:rsidRDefault="00AD39BC" w:rsidP="00AD39BC">
      <w:pPr>
        <w:pStyle w:val="Code"/>
      </w:pPr>
      <w:r w:rsidRPr="00AD39BC">
        <w:t xml:space="preserve">            &lt;div id="footer"&gt;&lt;/div&gt;</w:t>
      </w:r>
    </w:p>
    <w:p w:rsidR="00AD39BC" w:rsidRPr="00AD39BC" w:rsidRDefault="00AD39BC" w:rsidP="00AD39BC">
      <w:pPr>
        <w:pStyle w:val="Code"/>
      </w:pPr>
      <w:r w:rsidRPr="00AD39BC">
        <w:t xml:space="preserve">        &lt;/div&gt;</w:t>
      </w:r>
    </w:p>
    <w:p w:rsidR="00AD39BC" w:rsidRPr="00AD39BC" w:rsidRDefault="00AD39BC" w:rsidP="00AD39BC">
      <w:pPr>
        <w:pStyle w:val="Code"/>
      </w:pPr>
      <w:r w:rsidRPr="00AD39BC">
        <w:t xml:space="preserve">    &lt;/div&gt;</w:t>
      </w:r>
    </w:p>
    <w:p w:rsidR="00AD39BC" w:rsidRPr="00AD39BC" w:rsidRDefault="00AD39BC" w:rsidP="00AD39BC">
      <w:pPr>
        <w:pStyle w:val="Code"/>
      </w:pPr>
      <w:r w:rsidRPr="00AD39BC">
        <w:t>&lt;/body&gt;</w:t>
      </w:r>
    </w:p>
    <w:p w:rsidR="00AD39BC" w:rsidRDefault="00AD39BC" w:rsidP="00AD39BC">
      <w:pPr>
        <w:pStyle w:val="Code"/>
      </w:pPr>
      <w:r w:rsidRPr="00AD39BC">
        <w:t>&lt;/html&gt;</w:t>
      </w:r>
    </w:p>
    <w:p w:rsidR="00AD39BC" w:rsidRDefault="00AD39BC" w:rsidP="00AD39BC">
      <w:pPr>
        <w:pStyle w:val="Body"/>
      </w:pPr>
      <w:r>
        <w:t>Master pages in ASP.NET MVC are very similar to master pages</w:t>
      </w:r>
      <w:ins w:id="75" w:author="Jeffrey" w:date="2010-03-15T10:38:00Z">
        <w:r w:rsidR="00B7102E">
          <w:fldChar w:fldCharType="begin"/>
        </w:r>
        <w:r w:rsidR="00B7102E">
          <w:instrText xml:space="preserve"> XE "</w:instrText>
        </w:r>
      </w:ins>
      <w:r w:rsidR="00B7102E" w:rsidRPr="0053562B">
        <w:instrText>master pages</w:instrText>
      </w:r>
      <w:ins w:id="76" w:author="Jeffrey" w:date="2010-03-15T10:38:00Z">
        <w:r w:rsidR="00B7102E">
          <w:instrText xml:space="preserve">" </w:instrText>
        </w:r>
        <w:r w:rsidR="00B7102E">
          <w:fldChar w:fldCharType="end"/>
        </w:r>
      </w:ins>
      <w:r>
        <w:t xml:space="preserve"> in Web</w:t>
      </w:r>
      <w:r w:rsidR="00D15041">
        <w:t xml:space="preserve"> </w:t>
      </w:r>
      <w:r>
        <w:t>Forms.  We can define content placeholders</w:t>
      </w:r>
      <w:ins w:id="77" w:author="Jeffrey" w:date="2010-03-15T10:41:00Z">
        <w:r w:rsidR="00B7102E">
          <w:fldChar w:fldCharType="begin"/>
        </w:r>
        <w:r w:rsidR="00B7102E">
          <w:instrText xml:space="preserve"> XE "</w:instrText>
        </w:r>
      </w:ins>
      <w:r w:rsidR="00B7102E" w:rsidRPr="00DF25CC">
        <w:instrText>placeholders</w:instrText>
      </w:r>
      <w:ins w:id="78" w:author="Jeffrey" w:date="2010-03-15T10:41:00Z">
        <w:r w:rsidR="00B7102E">
          <w:instrText xml:space="preserve">" </w:instrText>
        </w:r>
        <w:r w:rsidR="00B7102E">
          <w:fldChar w:fldCharType="end"/>
        </w:r>
      </w:ins>
      <w:r>
        <w:t xml:space="preserve">, place common markup in our view, and enforce a site-wide layout.  In ASP.NET MVC, our master page now inherits from </w:t>
      </w:r>
      <w:r w:rsidR="00AB493D" w:rsidRPr="00AB493D">
        <w:rPr>
          <w:rStyle w:val="CodeinText"/>
        </w:rPr>
        <w:t>System.Web.Mvc.ViewMasterPage</w:t>
      </w:r>
      <w:ins w:id="79" w:author="Jeffrey" w:date="2010-03-15T10:41:00Z">
        <w:r w:rsidR="00B7102E">
          <w:rPr>
            <w:rStyle w:val="CodeinText"/>
          </w:rPr>
          <w:fldChar w:fldCharType="begin"/>
        </w:r>
        <w:r w:rsidR="00B7102E">
          <w:instrText xml:space="preserve"> XE "</w:instrText>
        </w:r>
      </w:ins>
      <w:r w:rsidR="00B7102E" w:rsidRPr="00864D6E">
        <w:instrText>ViewMasterPage</w:instrText>
      </w:r>
      <w:ins w:id="80" w:author="Jeffrey" w:date="2010-03-15T10:41:00Z">
        <w:r w:rsidR="00B7102E">
          <w:instrText xml:space="preserve">" </w:instrText>
        </w:r>
        <w:r w:rsidR="00B7102E">
          <w:rPr>
            <w:rStyle w:val="CodeinText"/>
          </w:rPr>
          <w:fldChar w:fldCharType="end"/>
        </w:r>
      </w:ins>
      <w:r>
        <w:t>.  This new base class gives us access to the same helper classes and model as our view, including:</w:t>
      </w:r>
    </w:p>
    <w:p w:rsidR="00AD39BC" w:rsidRDefault="00782992" w:rsidP="00AD39BC">
      <w:pPr>
        <w:pStyle w:val="ListBullet"/>
      </w:pPr>
      <w:commentRangeStart w:id="81"/>
      <w:commentRangeStart w:id="82"/>
      <w:del w:id="83" w:author="Jeffrey" w:date="2010-03-15T10:41:00Z">
        <w:r w:rsidRPr="00782992" w:rsidDel="00B7102E">
          <w:rPr>
            <w:rStyle w:val="CodeinText"/>
            <w:rPrChange w:id="84" w:author="Jeffrey" w:date="2010-03-15T10:17:00Z">
              <w:rPr/>
            </w:rPrChange>
          </w:rPr>
          <w:delText>AjaxHelper</w:delText>
        </w:r>
        <w:commentRangeEnd w:id="81"/>
        <w:r w:rsidR="00D15041" w:rsidDel="00B7102E">
          <w:commentReference w:id="81"/>
        </w:r>
      </w:del>
      <w:commentRangeEnd w:id="82"/>
      <w:ins w:id="85" w:author="Jeffrey" w:date="2010-03-15T10:41:00Z">
        <w:r w:rsidR="00B7102E">
          <w:rPr>
            <w:rStyle w:val="CodeinText"/>
          </w:rPr>
          <w:fldChar w:fldCharType="begin"/>
        </w:r>
        <w:r w:rsidR="00B7102E">
          <w:instrText xml:space="preserve"> XE "</w:instrText>
        </w:r>
      </w:ins>
      <w:r w:rsidR="00B7102E" w:rsidRPr="004C3853">
        <w:rPr>
          <w:rStyle w:val="CodeinText"/>
          <w:rPrChange w:id="86" w:author="Jeffrey" w:date="2010-03-15T10:41:00Z">
            <w:rPr/>
          </w:rPrChange>
        </w:rPr>
        <w:instrText>AjaxHelper</w:instrText>
      </w:r>
      <w:ins w:id="87" w:author="Jeffrey" w:date="2010-03-15T10:41:00Z">
        <w:r w:rsidR="00B7102E">
          <w:instrText xml:space="preserve">" </w:instrText>
        </w:r>
        <w:r w:rsidR="00B7102E">
          <w:rPr>
            <w:rStyle w:val="CodeinText"/>
          </w:rPr>
          <w:fldChar w:fldCharType="end"/>
        </w:r>
      </w:ins>
      <w:r w:rsidR="00E235F8">
        <w:commentReference w:id="82"/>
      </w:r>
      <w:r w:rsidR="00AD39BC">
        <w:t xml:space="preserve"> (in the Ajax property)</w:t>
      </w:r>
    </w:p>
    <w:p w:rsidR="00AD39BC" w:rsidRDefault="00782992" w:rsidP="00AD39BC">
      <w:pPr>
        <w:pStyle w:val="ListBullet"/>
      </w:pPr>
      <w:r w:rsidRPr="00782992">
        <w:rPr>
          <w:rStyle w:val="CodeinText"/>
          <w:rPrChange w:id="88" w:author="Jeffrey" w:date="2010-03-15T10:18:00Z">
            <w:rPr/>
          </w:rPrChange>
        </w:rPr>
        <w:t>HtmlHelper</w:t>
      </w:r>
      <w:ins w:id="89" w:author="Jeffrey" w:date="2010-03-15T10:41:00Z">
        <w:r w:rsidR="00B7102E">
          <w:rPr>
            <w:rStyle w:val="CodeinText"/>
          </w:rPr>
          <w:fldChar w:fldCharType="begin"/>
        </w:r>
        <w:r w:rsidR="00B7102E">
          <w:instrText xml:space="preserve"> XE "</w:instrText>
        </w:r>
      </w:ins>
      <w:r w:rsidR="00B7102E" w:rsidRPr="009F257F">
        <w:rPr>
          <w:rStyle w:val="CodeinText"/>
          <w:rPrChange w:id="90" w:author="Jeffrey" w:date="2010-03-15T10:41:00Z">
            <w:rPr/>
          </w:rPrChange>
        </w:rPr>
        <w:instrText>HtmlHelper</w:instrText>
      </w:r>
      <w:ins w:id="91" w:author="Jeffrey" w:date="2010-03-15T10:41:00Z">
        <w:r w:rsidR="00B7102E">
          <w:instrText xml:space="preserve">" </w:instrText>
        </w:r>
        <w:r w:rsidR="00B7102E">
          <w:rPr>
            <w:rStyle w:val="CodeinText"/>
          </w:rPr>
          <w:fldChar w:fldCharType="end"/>
        </w:r>
      </w:ins>
      <w:r w:rsidR="00AD39BC">
        <w:t xml:space="preserve"> (in the Html property)</w:t>
      </w:r>
    </w:p>
    <w:p w:rsidR="00AD39BC" w:rsidRDefault="00782992" w:rsidP="00AD39BC">
      <w:pPr>
        <w:pStyle w:val="ListBullet"/>
      </w:pPr>
      <w:r w:rsidRPr="00782992">
        <w:rPr>
          <w:rStyle w:val="CodeinText"/>
          <w:rPrChange w:id="92" w:author="Jeffrey" w:date="2010-03-15T10:18:00Z">
            <w:rPr/>
          </w:rPrChange>
        </w:rPr>
        <w:t>ViewData</w:t>
      </w:r>
      <w:ins w:id="93" w:author="Jeffrey" w:date="2010-03-15T10:41:00Z">
        <w:r w:rsidR="00B7102E">
          <w:rPr>
            <w:rStyle w:val="CodeinText"/>
          </w:rPr>
          <w:fldChar w:fldCharType="begin"/>
        </w:r>
        <w:r w:rsidR="00B7102E">
          <w:instrText xml:space="preserve"> XE "</w:instrText>
        </w:r>
      </w:ins>
      <w:r w:rsidR="00B7102E" w:rsidRPr="00E41651">
        <w:rPr>
          <w:rStyle w:val="CodeinText"/>
          <w:rPrChange w:id="94" w:author="Jeffrey" w:date="2010-03-15T10:41:00Z">
            <w:rPr/>
          </w:rPrChange>
        </w:rPr>
        <w:instrText>ViewData</w:instrText>
      </w:r>
      <w:ins w:id="95" w:author="Jeffrey" w:date="2010-03-15T10:41:00Z">
        <w:r w:rsidR="00B7102E">
          <w:instrText xml:space="preserve">" </w:instrText>
        </w:r>
        <w:r w:rsidR="00B7102E">
          <w:rPr>
            <w:rStyle w:val="CodeinText"/>
          </w:rPr>
          <w:fldChar w:fldCharType="end"/>
        </w:r>
      </w:ins>
      <w:r w:rsidR="00AD39BC">
        <w:t xml:space="preserve"> and Model</w:t>
      </w:r>
    </w:p>
    <w:p w:rsidR="00AD39BC" w:rsidRDefault="00782992" w:rsidP="00AD39BC">
      <w:pPr>
        <w:pStyle w:val="ListBullet"/>
      </w:pPr>
      <w:r w:rsidRPr="00782992">
        <w:rPr>
          <w:rStyle w:val="CodeinText"/>
          <w:rPrChange w:id="96" w:author="Jeffrey" w:date="2010-03-15T10:18:00Z">
            <w:rPr/>
          </w:rPrChange>
        </w:rPr>
        <w:t>UrlHelper</w:t>
      </w:r>
      <w:ins w:id="97" w:author="Jeffrey" w:date="2010-03-15T10:41:00Z">
        <w:r w:rsidR="00B7102E">
          <w:rPr>
            <w:rStyle w:val="CodeinText"/>
          </w:rPr>
          <w:fldChar w:fldCharType="begin"/>
        </w:r>
        <w:r w:rsidR="00B7102E">
          <w:instrText xml:space="preserve"> XE "</w:instrText>
        </w:r>
      </w:ins>
      <w:r w:rsidR="00B7102E" w:rsidRPr="00CA6B4C">
        <w:rPr>
          <w:rStyle w:val="CodeinText"/>
          <w:rPrChange w:id="98" w:author="Jeffrey" w:date="2010-03-15T10:41:00Z">
            <w:rPr/>
          </w:rPrChange>
        </w:rPr>
        <w:instrText>UrlHelper</w:instrText>
      </w:r>
      <w:ins w:id="99" w:author="Jeffrey" w:date="2010-03-15T10:41:00Z">
        <w:r w:rsidR="00B7102E">
          <w:instrText xml:space="preserve">" </w:instrText>
        </w:r>
        <w:r w:rsidR="00B7102E">
          <w:rPr>
            <w:rStyle w:val="CodeinText"/>
          </w:rPr>
          <w:fldChar w:fldCharType="end"/>
        </w:r>
      </w:ins>
      <w:r w:rsidR="00AD39BC">
        <w:t xml:space="preserve"> (in the Url property)</w:t>
      </w:r>
    </w:p>
    <w:p w:rsidR="00AD39BC" w:rsidRDefault="00782992" w:rsidP="00AD39BC">
      <w:pPr>
        <w:pStyle w:val="ListBullet"/>
      </w:pPr>
      <w:r w:rsidRPr="00782992">
        <w:rPr>
          <w:rStyle w:val="CodeinText"/>
          <w:rPrChange w:id="100" w:author="Jeffrey" w:date="2010-03-15T10:18:00Z">
            <w:rPr/>
          </w:rPrChange>
        </w:rPr>
        <w:t>TempData</w:t>
      </w:r>
      <w:ins w:id="101" w:author="Jeffrey" w:date="2010-03-15T10:41:00Z">
        <w:r w:rsidR="00B7102E">
          <w:rPr>
            <w:rStyle w:val="CodeinText"/>
          </w:rPr>
          <w:fldChar w:fldCharType="begin"/>
        </w:r>
        <w:r w:rsidR="00B7102E">
          <w:instrText xml:space="preserve"> XE "</w:instrText>
        </w:r>
      </w:ins>
      <w:r w:rsidR="00B7102E" w:rsidRPr="00637F93">
        <w:rPr>
          <w:rStyle w:val="CodeinText"/>
          <w:rPrChange w:id="102" w:author="Jeffrey" w:date="2010-03-15T10:41:00Z">
            <w:rPr/>
          </w:rPrChange>
        </w:rPr>
        <w:instrText>TempData</w:instrText>
      </w:r>
      <w:ins w:id="103" w:author="Jeffrey" w:date="2010-03-15T10:41:00Z">
        <w:r w:rsidR="00B7102E">
          <w:instrText xml:space="preserve">" </w:instrText>
        </w:r>
        <w:r w:rsidR="00B7102E">
          <w:rPr>
            <w:rStyle w:val="CodeinText"/>
          </w:rPr>
          <w:fldChar w:fldCharType="end"/>
        </w:r>
      </w:ins>
      <w:r w:rsidR="00AD39BC">
        <w:t xml:space="preserve"> and ViewContext</w:t>
      </w:r>
      <w:ins w:id="104" w:author="Jeffrey" w:date="2010-03-15T10:41:00Z">
        <w:r w:rsidR="00B7102E">
          <w:fldChar w:fldCharType="begin"/>
        </w:r>
        <w:r w:rsidR="00B7102E">
          <w:instrText xml:space="preserve"> XE "</w:instrText>
        </w:r>
      </w:ins>
      <w:r w:rsidR="00B7102E" w:rsidRPr="00A62396">
        <w:instrText>ViewContext</w:instrText>
      </w:r>
      <w:ins w:id="105" w:author="Jeffrey" w:date="2010-03-15T10:41:00Z">
        <w:r w:rsidR="00B7102E">
          <w:instrText xml:space="preserve">" </w:instrText>
        </w:r>
        <w:r w:rsidR="00B7102E">
          <w:fldChar w:fldCharType="end"/>
        </w:r>
      </w:ins>
    </w:p>
    <w:p w:rsidR="00AD39BC" w:rsidRPr="00AD39BC" w:rsidRDefault="00AD39BC" w:rsidP="00AD39BC">
      <w:pPr>
        <w:pStyle w:val="Body"/>
      </w:pPr>
      <w:commentRangeStart w:id="106"/>
      <w:commentRangeStart w:id="107"/>
      <w:commentRangeStart w:id="108"/>
      <w:r>
        <w:t xml:space="preserve">In the listing above, we used the </w:t>
      </w:r>
      <w:r w:rsidR="00AB493D" w:rsidRPr="00AB493D">
        <w:rPr>
          <w:rStyle w:val="CodeinText"/>
        </w:rPr>
        <w:t>HtmlHelper</w:t>
      </w:r>
      <w:ins w:id="109" w:author="Jeffrey" w:date="2010-03-15T10:41:00Z">
        <w:r w:rsidR="00B7102E">
          <w:rPr>
            <w:rStyle w:val="CodeinText"/>
          </w:rPr>
          <w:fldChar w:fldCharType="begin"/>
        </w:r>
        <w:r w:rsidR="00B7102E">
          <w:instrText xml:space="preserve"> XE "</w:instrText>
        </w:r>
      </w:ins>
      <w:r w:rsidR="00B7102E" w:rsidRPr="009F257F">
        <w:rPr>
          <w:rStyle w:val="CodeinText"/>
          <w:rPrChange w:id="110" w:author="Jeffrey" w:date="2010-03-15T10:41:00Z">
            <w:rPr/>
          </w:rPrChange>
        </w:rPr>
        <w:instrText>HtmlHelper</w:instrText>
      </w:r>
      <w:ins w:id="111" w:author="Jeffrey" w:date="2010-03-15T10:41:00Z">
        <w:r w:rsidR="00B7102E">
          <w:instrText xml:space="preserve">" </w:instrText>
        </w:r>
        <w:r w:rsidR="00B7102E">
          <w:rPr>
            <w:rStyle w:val="CodeinText"/>
          </w:rPr>
          <w:fldChar w:fldCharType="end"/>
        </w:r>
      </w:ins>
      <w:r>
        <w:t xml:space="preserve"> </w:t>
      </w:r>
      <w:ins w:id="112" w:author="Jeffrey" w:date="2010-03-15T10:20:00Z">
        <w:r w:rsidR="00782992" w:rsidRPr="00782992">
          <w:rPr>
            <w:rStyle w:val="Bold"/>
            <w:rPrChange w:id="113" w:author="Jeffrey" w:date="2010-03-15T10:20:00Z">
              <w:rPr/>
            </w:rPrChange>
          </w:rPr>
          <w:t>(1)</w:t>
        </w:r>
        <w:r w:rsidR="00E235F8">
          <w:t xml:space="preserve"> </w:t>
        </w:r>
      </w:ins>
      <w:r>
        <w:t>object to generate the common menu links</w:t>
      </w:r>
      <w:ins w:id="114" w:author="Jeffrey" w:date="2010-03-15T10:39:00Z">
        <w:r w:rsidR="00B7102E">
          <w:fldChar w:fldCharType="begin"/>
        </w:r>
        <w:r w:rsidR="00B7102E">
          <w:instrText xml:space="preserve"> XE "</w:instrText>
        </w:r>
      </w:ins>
      <w:r w:rsidR="00B7102E" w:rsidRPr="00764F52">
        <w:instrText>links</w:instrText>
      </w:r>
      <w:ins w:id="115" w:author="Jeffrey" w:date="2010-03-15T10:39:00Z">
        <w:r w:rsidR="00B7102E">
          <w:instrText xml:space="preserve">" </w:instrText>
        </w:r>
        <w:r w:rsidR="00B7102E">
          <w:fldChar w:fldCharType="end"/>
        </w:r>
      </w:ins>
      <w:r>
        <w:t xml:space="preserve">.  </w:t>
      </w:r>
      <w:commentRangeEnd w:id="106"/>
      <w:r w:rsidR="00CF17C9">
        <w:rPr>
          <w:rStyle w:val="CommentReference"/>
          <w:vanish/>
        </w:rPr>
        <w:commentReference w:id="106"/>
      </w:r>
      <w:commentRangeEnd w:id="107"/>
      <w:commentRangeEnd w:id="108"/>
      <w:r w:rsidR="00E235F8">
        <w:commentReference w:id="107"/>
      </w:r>
      <w:r w:rsidR="00FA4E52">
        <w:commentReference w:id="108"/>
      </w:r>
      <w:r>
        <w:t xml:space="preserve">An alternative strongly-typed master page base class is available, but this is limited to cases where your view structure needs to match an inheritance hierarchy in your </w:t>
      </w:r>
      <w:del w:id="116" w:author="Jeffrey" w:date="2010-03-15T10:42:00Z">
        <w:r w:rsidDel="00B7102E">
          <w:delText xml:space="preserve">ViewModel </w:delText>
        </w:r>
      </w:del>
      <w:ins w:id="117" w:author="Jeffrey" w:date="2010-03-15T10:42:00Z">
        <w:r w:rsidR="00B7102E">
          <w:t xml:space="preserve">view model </w:t>
        </w:r>
      </w:ins>
      <w:r>
        <w:t>classes.  Master pages can also nest within each other, so that a generic site-wide master page can be defined, for the general layout of the entire site.  More specific master pages</w:t>
      </w:r>
      <w:ins w:id="118" w:author="Jeffrey" w:date="2010-03-15T10:38:00Z">
        <w:r w:rsidR="00B7102E">
          <w:fldChar w:fldCharType="begin"/>
        </w:r>
        <w:r w:rsidR="00B7102E">
          <w:instrText xml:space="preserve"> XE "</w:instrText>
        </w:r>
      </w:ins>
      <w:r w:rsidR="00B7102E" w:rsidRPr="0053562B">
        <w:instrText>master pages</w:instrText>
      </w:r>
      <w:ins w:id="119" w:author="Jeffrey" w:date="2010-03-15T10:38:00Z">
        <w:r w:rsidR="00B7102E">
          <w:instrText xml:space="preserve">" </w:instrText>
        </w:r>
        <w:r w:rsidR="00B7102E">
          <w:fldChar w:fldCharType="end"/>
        </w:r>
      </w:ins>
      <w:r>
        <w:t xml:space="preserve"> can then define more specific layout and define new content placeholders</w:t>
      </w:r>
      <w:ins w:id="120" w:author="Jeffrey" w:date="2010-03-15T10:41:00Z">
        <w:r w:rsidR="00B7102E">
          <w:fldChar w:fldCharType="begin"/>
        </w:r>
        <w:r w:rsidR="00B7102E">
          <w:instrText xml:space="preserve"> XE "</w:instrText>
        </w:r>
      </w:ins>
      <w:r w:rsidR="00B7102E" w:rsidRPr="00DF25CC">
        <w:instrText>placeholders</w:instrText>
      </w:r>
      <w:ins w:id="121" w:author="Jeffrey" w:date="2010-03-15T10:41:00Z">
        <w:r w:rsidR="00B7102E">
          <w:instrText xml:space="preserve">" </w:instrText>
        </w:r>
        <w:r w:rsidR="00B7102E">
          <w:fldChar w:fldCharType="end"/>
        </w:r>
      </w:ins>
      <w:r>
        <w:t xml:space="preserve">.  Master pages are best applied when more than one </w:t>
      </w:r>
      <w:r w:rsidR="008E2729">
        <w:t>view share common content.  This content can then be pulled up to a master page.</w:t>
      </w:r>
      <w:r w:rsidR="00F32017">
        <w:t xml:space="preserve">  Each view then only needs to supply the pieces that differ from view to view.  While master pages work great for common layouts</w:t>
      </w:r>
      <w:ins w:id="122" w:author="Jeffrey" w:date="2010-03-15T10:41:00Z">
        <w:r w:rsidR="00B7102E">
          <w:fldChar w:fldCharType="begin"/>
        </w:r>
        <w:r w:rsidR="00B7102E">
          <w:instrText xml:space="preserve"> XE "</w:instrText>
        </w:r>
      </w:ins>
      <w:r w:rsidR="00B7102E" w:rsidRPr="002D7388">
        <w:instrText>layouts</w:instrText>
      </w:r>
      <w:ins w:id="123" w:author="Jeffrey" w:date="2010-03-15T10:41:00Z">
        <w:r w:rsidR="00B7102E">
          <w:instrText xml:space="preserve">" </w:instrText>
        </w:r>
        <w:r w:rsidR="00B7102E">
          <w:fldChar w:fldCharType="end"/>
        </w:r>
      </w:ins>
      <w:r w:rsidR="00F32017">
        <w:t xml:space="preserve">, </w:t>
      </w:r>
      <w:r w:rsidR="002B57AF">
        <w:t>we need to use different approaches when we encounter common snippets of markup across disparate views.  In the next section, we will examine a common means for rendering content snippets in partials</w:t>
      </w:r>
      <w:ins w:id="124" w:author="Jeffrey" w:date="2010-03-15T10:39:00Z">
        <w:r w:rsidR="00B7102E">
          <w:fldChar w:fldCharType="begin"/>
        </w:r>
        <w:r w:rsidR="00B7102E">
          <w:instrText xml:space="preserve"> XE "</w:instrText>
        </w:r>
      </w:ins>
      <w:r w:rsidR="00B7102E" w:rsidRPr="0053562B">
        <w:instrText>partials</w:instrText>
      </w:r>
      <w:ins w:id="125" w:author="Jeffrey" w:date="2010-03-15T10:39:00Z">
        <w:r w:rsidR="00B7102E">
          <w:instrText xml:space="preserve">" </w:instrText>
        </w:r>
        <w:r w:rsidR="00B7102E">
          <w:fldChar w:fldCharType="end"/>
        </w:r>
      </w:ins>
      <w:r w:rsidR="002B57AF">
        <w:t>.</w:t>
      </w:r>
    </w:p>
    <w:p w:rsidR="00B12D0D" w:rsidRDefault="00B12D0D" w:rsidP="00B12D0D">
      <w:pPr>
        <w:pStyle w:val="Head2"/>
      </w:pPr>
      <w:r>
        <w:lastRenderedPageBreak/>
        <w:t>10.1.2 Partials</w:t>
      </w:r>
      <w:ins w:id="126" w:author="Jeffrey" w:date="2010-03-15T10:40:00Z">
        <w:r w:rsidR="00B7102E">
          <w:fldChar w:fldCharType="begin"/>
        </w:r>
        <w:r w:rsidR="00B7102E">
          <w:instrText xml:space="preserve"> XE "</w:instrText>
        </w:r>
      </w:ins>
      <w:r w:rsidR="00B7102E" w:rsidRPr="00C86EEE">
        <w:instrText>Partials</w:instrText>
      </w:r>
      <w:ins w:id="127" w:author="Jeffrey" w:date="2010-03-15T10:40:00Z">
        <w:r w:rsidR="00B7102E">
          <w:instrText xml:space="preserve">" </w:instrText>
        </w:r>
        <w:r w:rsidR="00B7102E">
          <w:fldChar w:fldCharType="end"/>
        </w:r>
      </w:ins>
    </w:p>
    <w:p w:rsidR="002B57AF" w:rsidRDefault="002B57AF" w:rsidP="002B57AF">
      <w:pPr>
        <w:pStyle w:val="Body1"/>
      </w:pPr>
      <w:r>
        <w:t xml:space="preserve">When it comes to rendering common snippets of content, we have </w:t>
      </w:r>
      <w:r w:rsidR="006E1790">
        <w:t>many</w:t>
      </w:r>
      <w:r>
        <w:t xml:space="preserve"> choices for consolidating those snippets</w:t>
      </w:r>
      <w:r w:rsidR="006E1790">
        <w:t xml:space="preserve"> into common rendering logic</w:t>
      </w:r>
      <w:r>
        <w:t>.  With the addition of templates in ASP.NET MVC 2, many of the situations when we might use partials</w:t>
      </w:r>
      <w:ins w:id="128" w:author="Jeffrey" w:date="2010-03-15T10:39:00Z">
        <w:r w:rsidR="00B7102E">
          <w:fldChar w:fldCharType="begin"/>
        </w:r>
        <w:r w:rsidR="00B7102E">
          <w:instrText xml:space="preserve"> XE "</w:instrText>
        </w:r>
      </w:ins>
      <w:r w:rsidR="00B7102E" w:rsidRPr="0053562B">
        <w:instrText>partials</w:instrText>
      </w:r>
      <w:ins w:id="129" w:author="Jeffrey" w:date="2010-03-15T10:39:00Z">
        <w:r w:rsidR="00B7102E">
          <w:instrText xml:space="preserve">" </w:instrText>
        </w:r>
        <w:r w:rsidR="00B7102E">
          <w:fldChar w:fldCharType="end"/>
        </w:r>
      </w:ins>
      <w:r>
        <w:t xml:space="preserve"> are now supplanted by templates.  However, we still might run into situations where we would rather not work with the templating infrastructure, and specify exactly which common snippet to render from the view.  Templates</w:t>
      </w:r>
      <w:ins w:id="130" w:author="Jeffrey" w:date="2010-03-15T10:40:00Z">
        <w:r w:rsidR="00B7102E">
          <w:fldChar w:fldCharType="begin"/>
        </w:r>
        <w:r w:rsidR="00B7102E">
          <w:instrText xml:space="preserve"> XE "</w:instrText>
        </w:r>
      </w:ins>
      <w:r w:rsidR="00B7102E" w:rsidRPr="00073D26">
        <w:instrText>Templates</w:instrText>
      </w:r>
      <w:ins w:id="131" w:author="Jeffrey" w:date="2010-03-15T10:40:00Z">
        <w:r w:rsidR="00B7102E">
          <w:instrText xml:space="preserve">" </w:instrText>
        </w:r>
        <w:r w:rsidR="00B7102E">
          <w:fldChar w:fldCharType="end"/>
        </w:r>
      </w:ins>
      <w:r>
        <w:t xml:space="preserve"> work well with a strongly-typed view, but still need to work with a specific model to execute.  Partials</w:t>
      </w:r>
      <w:ins w:id="132" w:author="Jeffrey" w:date="2010-03-15T10:40:00Z">
        <w:r w:rsidR="00B7102E">
          <w:fldChar w:fldCharType="begin"/>
        </w:r>
        <w:r w:rsidR="00B7102E">
          <w:instrText xml:space="preserve"> XE "</w:instrText>
        </w:r>
      </w:ins>
      <w:r w:rsidR="00B7102E" w:rsidRPr="00C86EEE">
        <w:instrText>Partials</w:instrText>
      </w:r>
      <w:ins w:id="133" w:author="Jeffrey" w:date="2010-03-15T10:40:00Z">
        <w:r w:rsidR="00B7102E">
          <w:instrText xml:space="preserve">" </w:instrText>
        </w:r>
        <w:r w:rsidR="00B7102E">
          <w:fldChar w:fldCharType="end"/>
        </w:r>
      </w:ins>
      <w:r>
        <w:t>, on the other hand, do not require a model to render.  With templates, you will usually render a template for a specific member, while partials have much looser restrictions.</w:t>
      </w:r>
    </w:p>
    <w:p w:rsidR="002B57AF" w:rsidRDefault="006E1790" w:rsidP="002B57AF">
      <w:pPr>
        <w:pStyle w:val="Body"/>
      </w:pPr>
      <w:r>
        <w:t>Partials</w:t>
      </w:r>
      <w:ins w:id="134" w:author="Jeffrey" w:date="2010-03-15T10:40:00Z">
        <w:r w:rsidR="00B7102E">
          <w:fldChar w:fldCharType="begin"/>
        </w:r>
        <w:r w:rsidR="00B7102E">
          <w:instrText xml:space="preserve"> XE "</w:instrText>
        </w:r>
      </w:ins>
      <w:r w:rsidR="00B7102E" w:rsidRPr="00C86EEE">
        <w:instrText>Partials</w:instrText>
      </w:r>
      <w:ins w:id="135" w:author="Jeffrey" w:date="2010-03-15T10:40:00Z">
        <w:r w:rsidR="00B7102E">
          <w:instrText xml:space="preserve">" </w:instrText>
        </w:r>
        <w:r w:rsidR="00B7102E">
          <w:fldChar w:fldCharType="end"/>
        </w:r>
      </w:ins>
      <w:r>
        <w:t xml:space="preserve"> are analogous to user controls in Web</w:t>
      </w:r>
      <w:r w:rsidR="00CA6157">
        <w:t xml:space="preserve"> </w:t>
      </w:r>
      <w:r>
        <w:t>Forms.  They are intended to render snippets of content, when it is most advantageous to develop these snippets in a view page, rather than in code.  Since partials</w:t>
      </w:r>
      <w:ins w:id="136" w:author="Jeffrey" w:date="2010-03-15T10:39:00Z">
        <w:r w:rsidR="00B7102E">
          <w:fldChar w:fldCharType="begin"/>
        </w:r>
        <w:r w:rsidR="00B7102E">
          <w:instrText xml:space="preserve"> XE "</w:instrText>
        </w:r>
      </w:ins>
      <w:r w:rsidR="00B7102E" w:rsidRPr="0053562B">
        <w:instrText>partials</w:instrText>
      </w:r>
      <w:ins w:id="137" w:author="Jeffrey" w:date="2010-03-15T10:39:00Z">
        <w:r w:rsidR="00B7102E">
          <w:instrText xml:space="preserve">" </w:instrText>
        </w:r>
        <w:r w:rsidR="00B7102E">
          <w:fldChar w:fldCharType="end"/>
        </w:r>
      </w:ins>
      <w:r>
        <w:t xml:space="preserve"> cannot contain behavior, they also work best when little to no decisions need to be made inside the partial on how to render the content given.  If you find yourself copying and pasting one snippet of HTML from one view to the next, that snippet is a great candidate for a partial.</w:t>
      </w:r>
    </w:p>
    <w:p w:rsidR="006E1790" w:rsidRDefault="006E1790" w:rsidP="002B57AF">
      <w:pPr>
        <w:pStyle w:val="Body"/>
      </w:pPr>
      <w:r>
        <w:t xml:space="preserve">The mechanism for rendering a partial is quite simple.  We can use the </w:t>
      </w:r>
      <w:commentRangeStart w:id="138"/>
      <w:commentRangeStart w:id="139"/>
      <w:r w:rsidR="00AB493D" w:rsidRPr="00AB493D">
        <w:rPr>
          <w:rStyle w:val="CodeinText"/>
        </w:rPr>
        <w:t>RenderPartial</w:t>
      </w:r>
      <w:ins w:id="140" w:author="Jeffrey" w:date="2010-03-15T10:42:00Z">
        <w:r w:rsidR="006C099A">
          <w:rPr>
            <w:rStyle w:val="CodeinText"/>
          </w:rPr>
          <w:fldChar w:fldCharType="begin"/>
        </w:r>
        <w:r w:rsidR="006C099A">
          <w:instrText xml:space="preserve"> XE "</w:instrText>
        </w:r>
      </w:ins>
      <w:r w:rsidR="006C099A" w:rsidRPr="00332CD6">
        <w:instrText>RenderPartial</w:instrText>
      </w:r>
      <w:ins w:id="141" w:author="Jeffrey" w:date="2010-03-15T10:42:00Z">
        <w:r w:rsidR="006C099A">
          <w:instrText xml:space="preserve">" </w:instrText>
        </w:r>
        <w:r w:rsidR="006C099A">
          <w:rPr>
            <w:rStyle w:val="CodeinText"/>
          </w:rPr>
          <w:fldChar w:fldCharType="end"/>
        </w:r>
      </w:ins>
      <w:r>
        <w:t xml:space="preserve"> </w:t>
      </w:r>
      <w:commentRangeEnd w:id="138"/>
      <w:r w:rsidR="00AD76A7">
        <w:commentReference w:id="138"/>
      </w:r>
      <w:commentRangeEnd w:id="139"/>
      <w:r w:rsidR="00E235F8">
        <w:commentReference w:id="139"/>
      </w:r>
      <w:r>
        <w:t>method</w:t>
      </w:r>
      <w:ins w:id="142" w:author="Jeffrey" w:date="2010-03-15T10:20:00Z">
        <w:r w:rsidR="00E235F8">
          <w:t xml:space="preserve"> or the </w:t>
        </w:r>
        <w:r w:rsidR="00782992" w:rsidRPr="00782992">
          <w:rPr>
            <w:rStyle w:val="CodeinText"/>
            <w:rPrChange w:id="143" w:author="Jeffrey" w:date="2010-03-15T10:21:00Z">
              <w:rPr/>
            </w:rPrChange>
          </w:rPr>
          <w:t>Partial</w:t>
        </w:r>
        <w:r w:rsidR="00E235F8">
          <w:t xml:space="preserve"> method</w:t>
        </w:r>
      </w:ins>
      <w:r>
        <w:t xml:space="preserve"> in a parent view, shown in listing 10.2.</w:t>
      </w:r>
    </w:p>
    <w:p w:rsidR="006E1790" w:rsidRDefault="006E1790" w:rsidP="006E1790">
      <w:pPr>
        <w:pStyle w:val="CodeListingCaption"/>
      </w:pPr>
      <w:r>
        <w:t>Listing 10.2: Rendering a partial from a parent view</w:t>
      </w:r>
    </w:p>
    <w:p w:rsidR="006E1790" w:rsidRPr="006E1790" w:rsidRDefault="006E1790" w:rsidP="006E1790">
      <w:pPr>
        <w:pStyle w:val="Code"/>
      </w:pPr>
      <w:r w:rsidRPr="006E1790">
        <w:t>&lt;h2&gt;Profiles&lt;/h2&gt;</w:t>
      </w:r>
    </w:p>
    <w:p w:rsidR="006E1790" w:rsidRPr="006E1790" w:rsidRDefault="006E1790" w:rsidP="006E1790">
      <w:pPr>
        <w:pStyle w:val="Code"/>
      </w:pPr>
      <w:r w:rsidRPr="006E1790">
        <w:t>&lt;table&gt;</w:t>
      </w:r>
    </w:p>
    <w:p w:rsidR="006E1790" w:rsidRPr="006E1790" w:rsidRDefault="006E1790" w:rsidP="006E1790">
      <w:pPr>
        <w:pStyle w:val="Code"/>
      </w:pPr>
      <w:r w:rsidRPr="006E1790">
        <w:t xml:space="preserve">    &lt;tr&gt;</w:t>
      </w:r>
    </w:p>
    <w:p w:rsidR="006E1790" w:rsidRPr="006E1790" w:rsidRDefault="006E1790" w:rsidP="006E1790">
      <w:pPr>
        <w:pStyle w:val="Code"/>
      </w:pPr>
      <w:r w:rsidRPr="006E1790">
        <w:t xml:space="preserve">        &lt;th&gt;Username&lt;/th&gt;</w:t>
      </w:r>
    </w:p>
    <w:p w:rsidR="006E1790" w:rsidRPr="006E1790" w:rsidRDefault="006E1790" w:rsidP="006E1790">
      <w:pPr>
        <w:pStyle w:val="Code"/>
      </w:pPr>
      <w:r w:rsidRPr="006E1790">
        <w:t xml:space="preserve">        &lt;th&gt;First name&lt;/th&gt;</w:t>
      </w:r>
    </w:p>
    <w:p w:rsidR="006E1790" w:rsidRPr="006E1790" w:rsidRDefault="006E1790" w:rsidP="006E1790">
      <w:pPr>
        <w:pStyle w:val="Code"/>
      </w:pPr>
      <w:r w:rsidRPr="006E1790">
        <w:t xml:space="preserve">        &lt;th&gt;Last name&lt;/th&gt;</w:t>
      </w:r>
    </w:p>
    <w:p w:rsidR="006E1790" w:rsidRPr="006E1790" w:rsidRDefault="006E1790" w:rsidP="006E1790">
      <w:pPr>
        <w:pStyle w:val="Code"/>
      </w:pPr>
      <w:r w:rsidRPr="006E1790">
        <w:t xml:space="preserve">        &lt;th&gt;Email&lt;/th&gt;</w:t>
      </w:r>
    </w:p>
    <w:p w:rsidR="006E1790" w:rsidRPr="006E1790" w:rsidRDefault="006E1790" w:rsidP="006E1790">
      <w:pPr>
        <w:pStyle w:val="Code"/>
      </w:pPr>
      <w:r w:rsidRPr="006E1790">
        <w:t xml:space="preserve">    &lt;/tr&gt;</w:t>
      </w:r>
    </w:p>
    <w:p w:rsidR="006E1790" w:rsidRPr="006E1790" w:rsidRDefault="006E1790" w:rsidP="006E1790">
      <w:pPr>
        <w:pStyle w:val="Code"/>
      </w:pPr>
      <w:r w:rsidRPr="006E1790">
        <w:t xml:space="preserve">    &lt;% foreach (var profile in Model) { %&gt;</w:t>
      </w:r>
      <w:ins w:id="144" w:author="Jeffrey" w:date="2010-03-15T10:21:00Z">
        <w:r w:rsidR="00E235F8">
          <w:t xml:space="preserve">                        #1</w:t>
        </w:r>
      </w:ins>
    </w:p>
    <w:p w:rsidR="006E1790" w:rsidRPr="006E1790" w:rsidRDefault="006E1790" w:rsidP="006E1790">
      <w:pPr>
        <w:pStyle w:val="Code"/>
      </w:pPr>
      <w:r w:rsidRPr="006E1790">
        <w:t xml:space="preserve">        &lt;% Html.RenderPartial</w:t>
      </w:r>
      <w:ins w:id="145" w:author="Jeffrey" w:date="2010-03-15T10:42:00Z">
        <w:r w:rsidR="006C099A">
          <w:fldChar w:fldCharType="begin"/>
        </w:r>
        <w:r w:rsidR="006C099A">
          <w:instrText xml:space="preserve"> XE "</w:instrText>
        </w:r>
      </w:ins>
      <w:r w:rsidR="006C099A" w:rsidRPr="00332CD6">
        <w:instrText>RenderPartial</w:instrText>
      </w:r>
      <w:ins w:id="146" w:author="Jeffrey" w:date="2010-03-15T10:42:00Z">
        <w:r w:rsidR="006C099A">
          <w:instrText xml:space="preserve">" </w:instrText>
        </w:r>
        <w:r w:rsidR="006C099A">
          <w:fldChar w:fldCharType="end"/>
        </w:r>
      </w:ins>
      <w:r w:rsidRPr="006E1790">
        <w:t>("Profile", profile); %&gt;</w:t>
      </w:r>
      <w:ins w:id="147" w:author="Jeffrey" w:date="2010-03-15T10:21:00Z">
        <w:r w:rsidR="00E235F8">
          <w:t xml:space="preserve">             #2</w:t>
        </w:r>
      </w:ins>
    </w:p>
    <w:p w:rsidR="006E1790" w:rsidRPr="006E1790" w:rsidRDefault="006E1790" w:rsidP="006E1790">
      <w:pPr>
        <w:pStyle w:val="Code"/>
      </w:pPr>
      <w:r w:rsidRPr="006E1790">
        <w:t xml:space="preserve">    &lt;% } %&gt;</w:t>
      </w:r>
    </w:p>
    <w:p w:rsidR="006E1790" w:rsidRDefault="006E1790" w:rsidP="006E1790">
      <w:pPr>
        <w:pStyle w:val="Code"/>
      </w:pPr>
      <w:r w:rsidRPr="006E1790">
        <w:t>&lt;/table&gt;</w:t>
      </w:r>
    </w:p>
    <w:p w:rsidR="006E1790" w:rsidRDefault="006E1790" w:rsidP="006E1790">
      <w:pPr>
        <w:pStyle w:val="Body"/>
      </w:pPr>
      <w:r>
        <w:t>In the listing above, we render a list of profiles in a table.  For each row</w:t>
      </w:r>
      <w:ins w:id="148" w:author="Jeffrey" w:date="2010-03-15T10:22:00Z">
        <w:r w:rsidR="00E235F8">
          <w:t xml:space="preserve"> </w:t>
        </w:r>
        <w:r w:rsidR="00782992" w:rsidRPr="00782992">
          <w:rPr>
            <w:rStyle w:val="Bold"/>
            <w:rPrChange w:id="149" w:author="Jeffrey" w:date="2010-03-15T10:22:00Z">
              <w:rPr/>
            </w:rPrChange>
          </w:rPr>
          <w:t>(1)</w:t>
        </w:r>
      </w:ins>
      <w:del w:id="150" w:author="Jeffrey" w:date="2010-03-15T10:22:00Z">
        <w:r w:rsidDel="00E235F8">
          <w:delText xml:space="preserve"> however</w:delText>
        </w:r>
      </w:del>
      <w:r>
        <w:t>, we want to define a partial for rendering a single row.  Even if content is not shared with other views, partials</w:t>
      </w:r>
      <w:ins w:id="151" w:author="Jeffrey" w:date="2010-03-15T10:39:00Z">
        <w:r w:rsidR="00B7102E">
          <w:fldChar w:fldCharType="begin"/>
        </w:r>
        <w:r w:rsidR="00B7102E">
          <w:instrText xml:space="preserve"> XE "</w:instrText>
        </w:r>
      </w:ins>
      <w:r w:rsidR="00B7102E" w:rsidRPr="0053562B">
        <w:instrText>partials</w:instrText>
      </w:r>
      <w:ins w:id="152" w:author="Jeffrey" w:date="2010-03-15T10:39:00Z">
        <w:r w:rsidR="00B7102E">
          <w:instrText xml:space="preserve">" </w:instrText>
        </w:r>
        <w:r w:rsidR="00B7102E">
          <w:fldChar w:fldCharType="end"/>
        </w:r>
      </w:ins>
      <w:r>
        <w:t xml:space="preserve"> can be used to simplify and reduce the amount of markup seen in one view.  In our example, it can be seen as similar to extracting a method in a class file.  While that method may be only called once, it can be easier to understand the view.  The </w:t>
      </w:r>
      <w:r w:rsidR="00AB493D" w:rsidRPr="00AB493D">
        <w:rPr>
          <w:rStyle w:val="CodeinText"/>
        </w:rPr>
        <w:t>RenderPartial</w:t>
      </w:r>
      <w:ins w:id="153" w:author="Jeffrey" w:date="2010-03-15T10:42:00Z">
        <w:r w:rsidR="006C099A">
          <w:rPr>
            <w:rStyle w:val="CodeinText"/>
          </w:rPr>
          <w:fldChar w:fldCharType="begin"/>
        </w:r>
        <w:r w:rsidR="006C099A">
          <w:instrText xml:space="preserve"> XE "</w:instrText>
        </w:r>
      </w:ins>
      <w:r w:rsidR="006C099A" w:rsidRPr="00332CD6">
        <w:instrText>RenderPartial</w:instrText>
      </w:r>
      <w:ins w:id="154" w:author="Jeffrey" w:date="2010-03-15T10:42:00Z">
        <w:r w:rsidR="006C099A">
          <w:instrText xml:space="preserve">" </w:instrText>
        </w:r>
        <w:r w:rsidR="006C099A">
          <w:rPr>
            <w:rStyle w:val="CodeinText"/>
          </w:rPr>
          <w:fldChar w:fldCharType="end"/>
        </w:r>
      </w:ins>
      <w:r>
        <w:t xml:space="preserve"> </w:t>
      </w:r>
      <w:r w:rsidR="00CA6157">
        <w:t>method</w:t>
      </w:r>
      <w:ins w:id="155" w:author="Jeffrey" w:date="2010-03-15T10:22:00Z">
        <w:r w:rsidR="00E235F8">
          <w:t xml:space="preserve"> </w:t>
        </w:r>
        <w:r w:rsidR="00782992" w:rsidRPr="00782992">
          <w:rPr>
            <w:rStyle w:val="Bold"/>
            <w:rPrChange w:id="156" w:author="Jeffrey" w:date="2010-03-15T10:22:00Z">
              <w:rPr/>
            </w:rPrChange>
          </w:rPr>
          <w:t>(2)</w:t>
        </w:r>
      </w:ins>
      <w:r w:rsidR="00CA6157">
        <w:t xml:space="preserve"> </w:t>
      </w:r>
      <w:r>
        <w:t>takes a partial name, and an optional model.  The partial name is used to locate the partial markup by looking in specific, well-known search locations:</w:t>
      </w:r>
    </w:p>
    <w:p w:rsidR="006E1790" w:rsidRDefault="006E1790" w:rsidP="006E1790">
      <w:pPr>
        <w:pStyle w:val="ListNumbered"/>
        <w:numPr>
          <w:ilvl w:val="0"/>
          <w:numId w:val="38"/>
        </w:numPr>
      </w:pPr>
      <w:r>
        <w:t>&lt;Area&gt;\&lt;Controller&gt;\&lt;PartialName&gt;.aspx &amp; .ascx</w:t>
      </w:r>
    </w:p>
    <w:p w:rsidR="006E1790" w:rsidRDefault="006E1790" w:rsidP="006E1790">
      <w:pPr>
        <w:pStyle w:val="ListNumbered"/>
        <w:numPr>
          <w:ilvl w:val="0"/>
          <w:numId w:val="38"/>
        </w:numPr>
      </w:pPr>
      <w:r>
        <w:lastRenderedPageBreak/>
        <w:t>&lt;Area&gt;</w:t>
      </w:r>
      <w:r w:rsidRPr="006E1790">
        <w:t>\</w:t>
      </w:r>
      <w:r>
        <w:t>Shared</w:t>
      </w:r>
      <w:r w:rsidRPr="006E1790">
        <w:t>\&lt;PartialName&gt;.aspx &amp; .ascx</w:t>
      </w:r>
    </w:p>
    <w:p w:rsidR="006E1790" w:rsidRPr="006E1790" w:rsidRDefault="007A7F95" w:rsidP="006E1790">
      <w:pPr>
        <w:pStyle w:val="ListNumbered"/>
      </w:pPr>
      <w:r>
        <w:t>\</w:t>
      </w:r>
      <w:r w:rsidR="006E1790" w:rsidRPr="006E1790">
        <w:t>&lt;Controller&gt;\&lt;PartialName&gt;.aspx &amp; .ascx</w:t>
      </w:r>
    </w:p>
    <w:p w:rsidR="006E1790" w:rsidRDefault="007A7F95" w:rsidP="006E1790">
      <w:pPr>
        <w:pStyle w:val="ListNumbered"/>
        <w:numPr>
          <w:ilvl w:val="0"/>
          <w:numId w:val="38"/>
        </w:numPr>
      </w:pPr>
      <w:r>
        <w:t>\S</w:t>
      </w:r>
      <w:r w:rsidR="006E1790" w:rsidRPr="006E1790">
        <w:t>hared\&lt;PartialName&gt;.aspx &amp; .ascx</w:t>
      </w:r>
    </w:p>
    <w:p w:rsidR="007A7F95" w:rsidRDefault="007A7F95" w:rsidP="007A7F95">
      <w:pPr>
        <w:pStyle w:val="Body"/>
      </w:pPr>
      <w:r>
        <w:t xml:space="preserve">These search locations are very similar to searching for views by name, with the exception that we now look for a partial by the name specified in the </w:t>
      </w:r>
      <w:r w:rsidR="00AB493D" w:rsidRPr="00AB493D">
        <w:rPr>
          <w:rStyle w:val="CodeinText"/>
        </w:rPr>
        <w:t>RenderPartial</w:t>
      </w:r>
      <w:ins w:id="157" w:author="Jeffrey" w:date="2010-03-15T10:42:00Z">
        <w:r w:rsidR="006C099A">
          <w:rPr>
            <w:rStyle w:val="CodeinText"/>
          </w:rPr>
          <w:fldChar w:fldCharType="begin"/>
        </w:r>
        <w:r w:rsidR="006C099A">
          <w:instrText xml:space="preserve"> XE "</w:instrText>
        </w:r>
      </w:ins>
      <w:r w:rsidR="006C099A" w:rsidRPr="00332CD6">
        <w:instrText>RenderPartial</w:instrText>
      </w:r>
      <w:ins w:id="158" w:author="Jeffrey" w:date="2010-03-15T10:42:00Z">
        <w:r w:rsidR="006C099A">
          <w:instrText xml:space="preserve">" </w:instrText>
        </w:r>
        <w:r w:rsidR="006C099A">
          <w:rPr>
            <w:rStyle w:val="CodeinText"/>
          </w:rPr>
          <w:fldChar w:fldCharType="end"/>
        </w:r>
      </w:ins>
      <w:r>
        <w:t xml:space="preserve"> method.</w:t>
      </w:r>
      <w:ins w:id="159" w:author="Jeffrey" w:date="2010-03-15T10:23:00Z">
        <w:r w:rsidR="00E235F8">
          <w:t xml:space="preserve">  We could have used </w:t>
        </w:r>
        <w:r w:rsidR="00782992" w:rsidRPr="00782992">
          <w:rPr>
            <w:rStyle w:val="CodeinText"/>
            <w:rPrChange w:id="160" w:author="Jeffrey" w:date="2010-03-15T10:25:00Z">
              <w:rPr/>
            </w:rPrChange>
          </w:rPr>
          <w:t>&lt;%= Html.Partial("Profile", profile) %&gt;</w:t>
        </w:r>
        <w:r w:rsidR="00E235F8">
          <w:t xml:space="preserve"> as well</w:t>
        </w:r>
      </w:ins>
      <w:ins w:id="161" w:author="Jeffrey" w:date="2010-03-15T10:24:00Z">
        <w:r w:rsidR="00E235F8">
          <w:t xml:space="preserve">.  The difference is that </w:t>
        </w:r>
        <w:r w:rsidR="00782992" w:rsidRPr="00782992">
          <w:rPr>
            <w:rStyle w:val="CodeinText"/>
            <w:rPrChange w:id="162" w:author="Jeffrey" w:date="2010-03-15T10:24:00Z">
              <w:rPr/>
            </w:rPrChange>
          </w:rPr>
          <w:t>Html.Partial(…)</w:t>
        </w:r>
        <w:r w:rsidR="00E235F8">
          <w:t xml:space="preserve"> returns, whereas </w:t>
        </w:r>
        <w:r w:rsidR="00782992" w:rsidRPr="00782992">
          <w:rPr>
            <w:rStyle w:val="CodeinText"/>
            <w:rPrChange w:id="163" w:author="Jeffrey" w:date="2010-03-15T10:25:00Z">
              <w:rPr/>
            </w:rPrChange>
          </w:rPr>
          <w:t>Html.RenderPartial(…)</w:t>
        </w:r>
        <w:r w:rsidR="00E235F8">
          <w:t xml:space="preserve"> renders the partial immediately to the response stream.</w:t>
        </w:r>
      </w:ins>
      <w:r>
        <w:t xml:space="preserve">  In our example above, the </w:t>
      </w:r>
      <w:r w:rsidR="00064B30">
        <w:t xml:space="preserve">call to </w:t>
      </w:r>
      <w:r w:rsidR="00AB493D" w:rsidRPr="00AB493D">
        <w:rPr>
          <w:rStyle w:val="CodeinText"/>
        </w:rPr>
        <w:t>RenderPartial</w:t>
      </w:r>
      <w:r>
        <w:t xml:space="preserve"> looks for a file named "Profile", found in the controller-specific views folder shown in figure 10.1.</w:t>
      </w:r>
    </w:p>
    <w:p w:rsidR="007A7F95" w:rsidRDefault="007A7F95" w:rsidP="007A7F95">
      <w:pPr>
        <w:pStyle w:val="Figure"/>
      </w:pPr>
      <w:r w:rsidRPr="007A7F95">
        <w:rPr>
          <w:noProof/>
        </w:rPr>
        <w:drawing>
          <wp:inline distT="0" distB="0" distL="0" distR="0">
            <wp:extent cx="1734185" cy="173418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1734185" cy="1734185"/>
                    </a:xfrm>
                    <a:prstGeom prst="rect">
                      <a:avLst/>
                    </a:prstGeom>
                    <a:noFill/>
                    <a:ln w="9525">
                      <a:noFill/>
                      <a:miter lim="800000"/>
                      <a:headEnd/>
                      <a:tailEnd/>
                    </a:ln>
                  </pic:spPr>
                </pic:pic>
              </a:graphicData>
            </a:graphic>
          </wp:inline>
        </w:drawing>
      </w:r>
    </w:p>
    <w:p w:rsidR="007A7F95" w:rsidRDefault="007A7F95" w:rsidP="007A7F95">
      <w:pPr>
        <w:pStyle w:val="FigureCaption"/>
      </w:pPr>
      <w:r>
        <w:t>Figure 10.1 - The Profile partial located in our Profile views folder</w:t>
      </w:r>
    </w:p>
    <w:p w:rsidR="007A7F95" w:rsidRDefault="005771B9" w:rsidP="007A7F95">
      <w:pPr>
        <w:pStyle w:val="Body"/>
      </w:pPr>
      <w:r>
        <w:t xml:space="preserve">The Profile partial is an ASCX file, but we could use an ASPX file if need be.  Using </w:t>
      </w:r>
      <w:r w:rsidR="00E21A92">
        <w:t>an ASPX file would allow us to build partials</w:t>
      </w:r>
      <w:ins w:id="164" w:author="Jeffrey" w:date="2010-03-15T10:39:00Z">
        <w:r w:rsidR="00B7102E">
          <w:fldChar w:fldCharType="begin"/>
        </w:r>
        <w:r w:rsidR="00B7102E">
          <w:instrText xml:space="preserve"> XE "</w:instrText>
        </w:r>
      </w:ins>
      <w:r w:rsidR="00B7102E" w:rsidRPr="0053562B">
        <w:instrText>partials</w:instrText>
      </w:r>
      <w:ins w:id="165" w:author="Jeffrey" w:date="2010-03-15T10:39:00Z">
        <w:r w:rsidR="00B7102E">
          <w:instrText xml:space="preserve">" </w:instrText>
        </w:r>
        <w:r w:rsidR="00B7102E">
          <w:fldChar w:fldCharType="end"/>
        </w:r>
      </w:ins>
      <w:r w:rsidR="00E21A92">
        <w:t xml:space="preserve"> that could use master pages</w:t>
      </w:r>
      <w:ins w:id="166" w:author="Jeffrey" w:date="2010-03-15T10:38:00Z">
        <w:r w:rsidR="00B7102E">
          <w:fldChar w:fldCharType="begin"/>
        </w:r>
        <w:r w:rsidR="00B7102E">
          <w:instrText xml:space="preserve"> XE "</w:instrText>
        </w:r>
      </w:ins>
      <w:r w:rsidR="00B7102E" w:rsidRPr="0053562B">
        <w:instrText>master pages</w:instrText>
      </w:r>
      <w:ins w:id="167" w:author="Jeffrey" w:date="2010-03-15T10:38:00Z">
        <w:r w:rsidR="00B7102E">
          <w:instrText xml:space="preserve">" </w:instrText>
        </w:r>
        <w:r w:rsidR="00B7102E">
          <w:fldChar w:fldCharType="end"/>
        </w:r>
      </w:ins>
      <w:r w:rsidR="00E21A92">
        <w:t xml:space="preserve">.  Otherwise, the ASCX file would inherit from </w:t>
      </w:r>
      <w:r w:rsidR="00AB493D" w:rsidRPr="00AB493D">
        <w:rPr>
          <w:rStyle w:val="CodeinText"/>
        </w:rPr>
        <w:t>System.Web.Mvc.ViewUserControl</w:t>
      </w:r>
      <w:ins w:id="168" w:author="Jeffrey" w:date="2010-03-15T10:42:00Z">
        <w:r w:rsidR="006C099A">
          <w:rPr>
            <w:rStyle w:val="CodeinText"/>
          </w:rPr>
          <w:fldChar w:fldCharType="begin"/>
        </w:r>
        <w:r w:rsidR="006C099A">
          <w:instrText xml:space="preserve"> XE "</w:instrText>
        </w:r>
      </w:ins>
      <w:r w:rsidR="006C099A" w:rsidRPr="008576F0">
        <w:rPr>
          <w:rStyle w:val="CodeinText"/>
        </w:rPr>
        <w:instrText>ViewUserControl</w:instrText>
      </w:r>
      <w:ins w:id="169" w:author="Jeffrey" w:date="2010-03-15T10:42:00Z">
        <w:r w:rsidR="006C099A">
          <w:instrText xml:space="preserve">" </w:instrText>
        </w:r>
        <w:r w:rsidR="006C099A">
          <w:rPr>
            <w:rStyle w:val="CodeinText"/>
          </w:rPr>
          <w:fldChar w:fldCharType="end"/>
        </w:r>
      </w:ins>
      <w:r w:rsidR="00E21A92">
        <w:t xml:space="preserve"> (or its generic counterpart).  We can develop strongly-typed partials with the same access to the strongly-typed view helpers by inheriting from </w:t>
      </w:r>
      <w:r w:rsidR="00AB493D" w:rsidRPr="00AB493D">
        <w:rPr>
          <w:rStyle w:val="CodeinText"/>
        </w:rPr>
        <w:t>ViewUserControl&lt;T&gt;</w:t>
      </w:r>
      <w:r w:rsidR="00E21A92">
        <w:t>, as shown in listing 10.3 below.</w:t>
      </w:r>
    </w:p>
    <w:p w:rsidR="00E21A92" w:rsidRDefault="00E21A92" w:rsidP="00E21A92">
      <w:pPr>
        <w:pStyle w:val="CodeListingCaption"/>
      </w:pPr>
      <w:r>
        <w:t>Listing 10.3: A partial to display a row for a Profile model</w:t>
      </w:r>
    </w:p>
    <w:p w:rsidR="00E21A92" w:rsidRPr="00E21A92" w:rsidRDefault="00E21A92" w:rsidP="00E21A92">
      <w:pPr>
        <w:pStyle w:val="Code"/>
      </w:pPr>
      <w:r w:rsidRPr="00E21A92">
        <w:t>&lt;%@ Control Language="C#" Inherits="System.Web.Mvc.ViewUserControl</w:t>
      </w:r>
      <w:ins w:id="170" w:author="Jeffrey" w:date="2010-03-15T10:42:00Z">
        <w:r w:rsidR="006C099A">
          <w:fldChar w:fldCharType="begin"/>
        </w:r>
        <w:r w:rsidR="006C099A">
          <w:instrText xml:space="preserve"> XE "</w:instrText>
        </w:r>
      </w:ins>
      <w:r w:rsidR="006C099A" w:rsidRPr="008576F0">
        <w:rPr>
          <w:rStyle w:val="CodeinText"/>
        </w:rPr>
        <w:instrText>ViewUserControl</w:instrText>
      </w:r>
      <w:ins w:id="171" w:author="Jeffrey" w:date="2010-03-15T10:42:00Z">
        <w:r w:rsidR="006C099A">
          <w:instrText xml:space="preserve">" </w:instrText>
        </w:r>
        <w:r w:rsidR="006C099A">
          <w:fldChar w:fldCharType="end"/>
        </w:r>
      </w:ins>
      <w:r w:rsidRPr="00E21A92">
        <w:t>&lt;Profile&gt;" %&gt;</w:t>
      </w:r>
    </w:p>
    <w:p w:rsidR="00E21A92" w:rsidRPr="00E21A92" w:rsidRDefault="00E21A92" w:rsidP="00E21A92">
      <w:pPr>
        <w:pStyle w:val="Code"/>
      </w:pPr>
      <w:r w:rsidRPr="00E21A92">
        <w:t>&lt;tr&gt;</w:t>
      </w:r>
    </w:p>
    <w:p w:rsidR="00E21A92" w:rsidRPr="00E21A92" w:rsidRDefault="00E21A92" w:rsidP="00E21A92">
      <w:pPr>
        <w:pStyle w:val="Code"/>
      </w:pPr>
      <w:r w:rsidRPr="00E21A92">
        <w:t xml:space="preserve">    &lt;td&gt;&lt;%= Model.Username %&gt;&lt;/td&gt;</w:t>
      </w:r>
    </w:p>
    <w:p w:rsidR="00E21A92" w:rsidRPr="00E21A92" w:rsidRDefault="00E21A92" w:rsidP="00E21A92">
      <w:pPr>
        <w:pStyle w:val="Code"/>
      </w:pPr>
      <w:r w:rsidRPr="00E21A92">
        <w:t xml:space="preserve">    &lt;td&gt;&lt;%= Model.FirstName%&gt;&lt;/td&gt;</w:t>
      </w:r>
    </w:p>
    <w:p w:rsidR="00E21A92" w:rsidRPr="00E21A92" w:rsidRDefault="00E21A92" w:rsidP="00E21A92">
      <w:pPr>
        <w:pStyle w:val="Code"/>
      </w:pPr>
      <w:r w:rsidRPr="00E21A92">
        <w:t xml:space="preserve">    &lt;td&gt;&lt;%= Model.LastName%&gt;&lt;/td&gt;</w:t>
      </w:r>
    </w:p>
    <w:p w:rsidR="00E21A92" w:rsidRDefault="00E21A92" w:rsidP="00E21A92">
      <w:pPr>
        <w:pStyle w:val="Code"/>
      </w:pPr>
      <w:r w:rsidRPr="00E21A92">
        <w:t>&lt;/tr&gt;</w:t>
      </w:r>
    </w:p>
    <w:p w:rsidR="00C171E6" w:rsidRPr="00C171E6" w:rsidRDefault="00E21A92" w:rsidP="00C171E6">
      <w:pPr>
        <w:pStyle w:val="Body"/>
      </w:pPr>
      <w:r>
        <w:lastRenderedPageBreak/>
        <w:t xml:space="preserve">With the strongly-typed partial, the Model property now reflects a </w:t>
      </w:r>
      <w:r w:rsidR="00AB493D" w:rsidRPr="00AB493D">
        <w:rPr>
          <w:rStyle w:val="CodeinText"/>
        </w:rPr>
        <w:t>Profile</w:t>
      </w:r>
      <w:r>
        <w:t xml:space="preserve"> object.  Partials</w:t>
      </w:r>
      <w:ins w:id="172" w:author="Jeffrey" w:date="2010-03-15T10:40:00Z">
        <w:r w:rsidR="00B7102E">
          <w:fldChar w:fldCharType="begin"/>
        </w:r>
        <w:r w:rsidR="00B7102E">
          <w:instrText xml:space="preserve"> XE "</w:instrText>
        </w:r>
      </w:ins>
      <w:r w:rsidR="00B7102E" w:rsidRPr="00C86EEE">
        <w:instrText>Partials</w:instrText>
      </w:r>
      <w:ins w:id="173" w:author="Jeffrey" w:date="2010-03-15T10:40:00Z">
        <w:r w:rsidR="00B7102E">
          <w:instrText xml:space="preserve">" </w:instrText>
        </w:r>
        <w:r w:rsidR="00B7102E">
          <w:fldChar w:fldCharType="end"/>
        </w:r>
      </w:ins>
      <w:r>
        <w:t xml:space="preserve"> work well for displaying common snippets of content for information already in the main model from the controller action.  But for other widgets, we need to look at a new ASP.NET MVC 2 f</w:t>
      </w:r>
      <w:r w:rsidR="00FA4E52">
        <w:t>eature called</w:t>
      </w:r>
      <w:r>
        <w:t xml:space="preserve"> child actions</w:t>
      </w:r>
      <w:ins w:id="174" w:author="Jeffrey" w:date="2010-03-15T10:39:00Z">
        <w:r w:rsidR="00B7102E">
          <w:fldChar w:fldCharType="begin"/>
        </w:r>
        <w:r w:rsidR="00B7102E">
          <w:instrText xml:space="preserve"> XE "</w:instrText>
        </w:r>
      </w:ins>
      <w:r w:rsidR="00B7102E" w:rsidRPr="00F276D5">
        <w:instrText>child actions</w:instrText>
      </w:r>
      <w:ins w:id="175" w:author="Jeffrey" w:date="2010-03-15T10:39:00Z">
        <w:r w:rsidR="00B7102E">
          <w:instrText xml:space="preserve">" </w:instrText>
        </w:r>
        <w:r w:rsidR="00B7102E">
          <w:fldChar w:fldCharType="end"/>
        </w:r>
      </w:ins>
      <w:r>
        <w:t>.</w:t>
      </w:r>
    </w:p>
    <w:p w:rsidR="0048022F" w:rsidRDefault="00F57524" w:rsidP="00B12D0D">
      <w:pPr>
        <w:pStyle w:val="Head2"/>
      </w:pPr>
      <w:r>
        <w:t>10.1.3 Child Actions</w:t>
      </w:r>
      <w:ins w:id="176" w:author="Jeffrey" w:date="2010-03-15T10:40:00Z">
        <w:r w:rsidR="00B7102E">
          <w:fldChar w:fldCharType="begin"/>
        </w:r>
        <w:r w:rsidR="00B7102E">
          <w:instrText xml:space="preserve"> XE "</w:instrText>
        </w:r>
      </w:ins>
      <w:r w:rsidR="00B7102E" w:rsidRPr="00C16301">
        <w:instrText>Child Actions</w:instrText>
      </w:r>
      <w:ins w:id="177" w:author="Jeffrey" w:date="2010-03-15T10:40:00Z">
        <w:r w:rsidR="00B7102E">
          <w:instrText xml:space="preserve">" </w:instrText>
        </w:r>
        <w:r w:rsidR="00B7102E">
          <w:fldChar w:fldCharType="end"/>
        </w:r>
      </w:ins>
    </w:p>
    <w:p w:rsidR="00C171E6" w:rsidRDefault="00E21A92" w:rsidP="00C171E6">
      <w:pPr>
        <w:pStyle w:val="Body1"/>
      </w:pPr>
      <w:r>
        <w:t>While partials</w:t>
      </w:r>
      <w:ins w:id="178" w:author="Jeffrey" w:date="2010-03-15T10:39:00Z">
        <w:r w:rsidR="00B7102E">
          <w:fldChar w:fldCharType="begin"/>
        </w:r>
        <w:r w:rsidR="00B7102E">
          <w:instrText xml:space="preserve"> XE "</w:instrText>
        </w:r>
      </w:ins>
      <w:r w:rsidR="00B7102E" w:rsidRPr="0053562B">
        <w:instrText>partials</w:instrText>
      </w:r>
      <w:ins w:id="179" w:author="Jeffrey" w:date="2010-03-15T10:39:00Z">
        <w:r w:rsidR="00B7102E">
          <w:instrText xml:space="preserve">" </w:instrText>
        </w:r>
        <w:r w:rsidR="00B7102E">
          <w:fldChar w:fldCharType="end"/>
        </w:r>
      </w:ins>
      <w:r>
        <w:t xml:space="preserve"> work well for displaying information already in the main view's model, they tend to break down when the model displayed needs to come from another source.  For example, a logon widget might display the current user's name and email.  But the rest of the page likely displays information that has nothing to do with the current user.  We could pass this unrelated model through the </w:t>
      </w:r>
      <w:r w:rsidR="00AB493D" w:rsidRPr="00AB493D">
        <w:rPr>
          <w:rStyle w:val="CodeinText"/>
        </w:rPr>
        <w:t>ViewDataDictionary</w:t>
      </w:r>
      <w:ins w:id="180" w:author="Jeffrey" w:date="2010-03-15T10:42:00Z">
        <w:r w:rsidR="006C099A">
          <w:rPr>
            <w:rStyle w:val="CodeinText"/>
          </w:rPr>
          <w:fldChar w:fldCharType="begin"/>
        </w:r>
        <w:r w:rsidR="006C099A">
          <w:instrText xml:space="preserve"> XE "</w:instrText>
        </w:r>
      </w:ins>
      <w:r w:rsidR="006C099A" w:rsidRPr="00056C44">
        <w:rPr>
          <w:rStyle w:val="CodeinText"/>
        </w:rPr>
        <w:instrText>ViewDataDictionary</w:instrText>
      </w:r>
      <w:ins w:id="181" w:author="Jeffrey" w:date="2010-03-15T10:42:00Z">
        <w:r w:rsidR="006C099A">
          <w:instrText xml:space="preserve">" </w:instrText>
        </w:r>
        <w:r w:rsidR="006C099A">
          <w:rPr>
            <w:rStyle w:val="CodeinText"/>
          </w:rPr>
          <w:fldChar w:fldCharType="end"/>
        </w:r>
      </w:ins>
      <w:r>
        <w:t>, but now we are back to magic strings in our action, with problems tracing the model back to its source.  For snippets of content that tend to have nothing to do with the main information displayed, we can instead spawn a miniature internal pipeline for a separate, child action, shown in listing 10.4.</w:t>
      </w:r>
    </w:p>
    <w:p w:rsidR="00C171E6" w:rsidRDefault="00C171E6" w:rsidP="00C171E6">
      <w:pPr>
        <w:pStyle w:val="CodeListingCaption"/>
      </w:pPr>
      <w:r>
        <w:t>Listing 10.4: Displaying a child action for a logon widget</w:t>
      </w:r>
    </w:p>
    <w:p w:rsidR="00C171E6" w:rsidRPr="00091EB1" w:rsidRDefault="00C171E6" w:rsidP="00C171E6">
      <w:pPr>
        <w:pStyle w:val="Code"/>
      </w:pPr>
      <w:r w:rsidRPr="00091EB1">
        <w:t>&lt;div id="logindisplay"&gt;</w:t>
      </w:r>
    </w:p>
    <w:p w:rsidR="00C171E6" w:rsidRPr="00091EB1" w:rsidRDefault="00C171E6" w:rsidP="00C171E6">
      <w:pPr>
        <w:pStyle w:val="Code"/>
      </w:pPr>
      <w:r w:rsidRPr="00091EB1">
        <w:tab/>
        <w:t>&lt;%= Html.Action</w:t>
      </w:r>
      <w:ins w:id="182" w:author="Jeffrey" w:date="2010-03-15T10:41:00Z">
        <w:r w:rsidR="00B7102E">
          <w:fldChar w:fldCharType="begin"/>
        </w:r>
        <w:r w:rsidR="00B7102E">
          <w:instrText xml:space="preserve"> XE "</w:instrText>
        </w:r>
      </w:ins>
      <w:r w:rsidR="00B7102E" w:rsidRPr="006B3E95">
        <w:instrText>Html.Action</w:instrText>
      </w:r>
      <w:ins w:id="183" w:author="Jeffrey" w:date="2010-03-15T10:41:00Z">
        <w:r w:rsidR="00B7102E">
          <w:instrText xml:space="preserve">" </w:instrText>
        </w:r>
        <w:r w:rsidR="00B7102E">
          <w:fldChar w:fldCharType="end"/>
        </w:r>
      </w:ins>
      <w:r w:rsidRPr="00091EB1">
        <w:t>("LogOnWidget", "Account") %&gt;</w:t>
      </w:r>
    </w:p>
    <w:p w:rsidR="00C171E6" w:rsidRDefault="00C171E6" w:rsidP="00C171E6">
      <w:pPr>
        <w:pStyle w:val="Code"/>
      </w:pPr>
      <w:r w:rsidRPr="00091EB1">
        <w:t>&lt;/div&gt;</w:t>
      </w:r>
    </w:p>
    <w:p w:rsidR="00C171E6" w:rsidRDefault="00C171E6" w:rsidP="00C171E6">
      <w:pPr>
        <w:pStyle w:val="Body"/>
      </w:pPr>
      <w:r>
        <w:t xml:space="preserve">In our master page, we want to display a common logon widget.  If the user is not logged in, it should display a "Login" link.  Otherwise, it can display common information about the current user such as username and email, as well as a link to the user's profile.  However, we do not want to put the burden on every action that might somehow render this master page to </w:t>
      </w:r>
      <w:r w:rsidR="00FA4E52">
        <w:t>also</w:t>
      </w:r>
      <w:r>
        <w:t xml:space="preserve"> supply this extra information.  The profile information might need to be pulled from a persistent store such as a database or Session, so we will not want to use a partial to do all of this.  In the example above, we use the </w:t>
      </w:r>
      <w:commentRangeStart w:id="184"/>
      <w:commentRangeStart w:id="185"/>
      <w:r w:rsidR="00AB493D" w:rsidRPr="00AB493D">
        <w:rPr>
          <w:rStyle w:val="CodeinText"/>
        </w:rPr>
        <w:t>Action</w:t>
      </w:r>
      <w:r>
        <w:t xml:space="preserve"> </w:t>
      </w:r>
      <w:commentRangeEnd w:id="184"/>
      <w:r w:rsidR="002F4001">
        <w:commentReference w:id="184"/>
      </w:r>
      <w:commentRangeEnd w:id="185"/>
      <w:r w:rsidR="00C36CE7">
        <w:commentReference w:id="185"/>
      </w:r>
      <w:r>
        <w:t xml:space="preserve">method to render the </w:t>
      </w:r>
      <w:r w:rsidR="00AB493D" w:rsidRPr="00AB493D">
        <w:rPr>
          <w:rStyle w:val="CodeinText"/>
        </w:rPr>
        <w:t>LogOnWidget</w:t>
      </w:r>
      <w:r>
        <w:t xml:space="preserve"> action of the </w:t>
      </w:r>
      <w:r w:rsidR="00AB493D" w:rsidRPr="00AB493D">
        <w:rPr>
          <w:rStyle w:val="CodeinText"/>
        </w:rPr>
        <w:t>AccountController</w:t>
      </w:r>
      <w:r>
        <w:t xml:space="preserve">.  </w:t>
      </w:r>
      <w:r w:rsidR="00AB493D" w:rsidRPr="00AB493D">
        <w:rPr>
          <w:rStyle w:val="CodeinText"/>
        </w:rPr>
        <w:t>Action</w:t>
      </w:r>
      <w:r>
        <w:t xml:space="preserve"> is similar to other action-based HtmlHelper</w:t>
      </w:r>
      <w:ins w:id="186" w:author="Jeffrey" w:date="2010-03-15T10:41:00Z">
        <w:r w:rsidR="00B7102E">
          <w:fldChar w:fldCharType="begin"/>
        </w:r>
        <w:r w:rsidR="00B7102E">
          <w:instrText xml:space="preserve"> XE "</w:instrText>
        </w:r>
      </w:ins>
      <w:r w:rsidR="00B7102E" w:rsidRPr="009F257F">
        <w:rPr>
          <w:rStyle w:val="CodeinText"/>
          <w:rPrChange w:id="187" w:author="Jeffrey" w:date="2010-03-15T10:41:00Z">
            <w:rPr/>
          </w:rPrChange>
        </w:rPr>
        <w:instrText>HtmlHelper</w:instrText>
      </w:r>
      <w:ins w:id="188" w:author="Jeffrey" w:date="2010-03-15T10:41:00Z">
        <w:r w:rsidR="00B7102E">
          <w:instrText xml:space="preserve">" </w:instrText>
        </w:r>
        <w:r w:rsidR="00B7102E">
          <w:fldChar w:fldCharType="end"/>
        </w:r>
      </w:ins>
      <w:r>
        <w:t xml:space="preserve"> extensions</w:t>
      </w:r>
      <w:ins w:id="189" w:author="Jeffrey" w:date="2010-03-15T10:40:00Z">
        <w:r w:rsidR="00B7102E">
          <w:fldChar w:fldCharType="begin"/>
        </w:r>
        <w:r w:rsidR="00B7102E">
          <w:instrText xml:space="preserve"> XE "</w:instrText>
        </w:r>
      </w:ins>
      <w:r w:rsidR="00B7102E" w:rsidRPr="002D7F52">
        <w:instrText>HtmlHelper extensions</w:instrText>
      </w:r>
      <w:ins w:id="190" w:author="Jeffrey" w:date="2010-03-15T10:40:00Z">
        <w:r w:rsidR="00B7102E">
          <w:instrText xml:space="preserve">" </w:instrText>
        </w:r>
        <w:r w:rsidR="00B7102E">
          <w:fldChar w:fldCharType="end"/>
        </w:r>
      </w:ins>
      <w:r>
        <w:t xml:space="preserve"> such as </w:t>
      </w:r>
      <w:r w:rsidR="00AB493D" w:rsidRPr="00AB493D">
        <w:rPr>
          <w:rStyle w:val="CodeinText"/>
        </w:rPr>
        <w:t>ActionLink</w:t>
      </w:r>
      <w:ins w:id="191" w:author="Jeffrey" w:date="2010-03-15T10:43:00Z">
        <w:r w:rsidR="006C099A">
          <w:rPr>
            <w:rStyle w:val="CodeinText"/>
          </w:rPr>
          <w:fldChar w:fldCharType="begin"/>
        </w:r>
        <w:r w:rsidR="006C099A">
          <w:instrText xml:space="preserve"> XE "</w:instrText>
        </w:r>
      </w:ins>
      <w:r w:rsidR="006C099A" w:rsidRPr="00BA2436">
        <w:rPr>
          <w:rStyle w:val="CodeinText"/>
        </w:rPr>
        <w:instrText>ActionLink</w:instrText>
      </w:r>
      <w:ins w:id="192" w:author="Jeffrey" w:date="2010-03-15T10:43:00Z">
        <w:r w:rsidR="006C099A">
          <w:instrText xml:space="preserve">" </w:instrText>
        </w:r>
        <w:r w:rsidR="006C099A">
          <w:rPr>
            <w:rStyle w:val="CodeinText"/>
          </w:rPr>
          <w:fldChar w:fldCharType="end"/>
        </w:r>
      </w:ins>
      <w:r>
        <w:t xml:space="preserve">, except </w:t>
      </w:r>
      <w:r w:rsidR="00AB493D" w:rsidRPr="00AB493D">
        <w:rPr>
          <w:rStyle w:val="CodeinText"/>
        </w:rPr>
        <w:t>Action</w:t>
      </w:r>
      <w:r>
        <w:t xml:space="preserve"> will render the results of that action inline</w:t>
      </w:r>
      <w:commentRangeStart w:id="193"/>
      <w:commentRangeStart w:id="194"/>
      <w:r>
        <w:t xml:space="preserve">.  Because </w:t>
      </w:r>
      <w:r w:rsidR="00AB493D" w:rsidRPr="00AB493D">
        <w:rPr>
          <w:rStyle w:val="CodeinText"/>
        </w:rPr>
        <w:t>Action</w:t>
      </w:r>
      <w:r>
        <w:t xml:space="preserve"> will </w:t>
      </w:r>
      <w:del w:id="195" w:author="Jeffrey" w:date="2010-03-15T10:25:00Z">
        <w:r w:rsidR="00FA4E52" w:rsidDel="00C36CE7">
          <w:delText xml:space="preserve">execute </w:delText>
        </w:r>
      </w:del>
      <w:ins w:id="196" w:author="Jeffrey" w:date="2010-03-15T10:25:00Z">
        <w:r w:rsidR="00C36CE7">
          <w:t xml:space="preserve">create </w:t>
        </w:r>
      </w:ins>
      <w:r w:rsidR="00FA4E52">
        <w:t>another request to ASP.NET MVC</w:t>
      </w:r>
      <w:commentRangeEnd w:id="193"/>
      <w:r w:rsidR="002F4001">
        <w:commentReference w:id="193"/>
      </w:r>
      <w:commentRangeEnd w:id="194"/>
      <w:r w:rsidR="00C36CE7">
        <w:commentReference w:id="194"/>
      </w:r>
      <w:r>
        <w:t>, we can encapsulate very complex widgets into a normal MVC pattern.</w:t>
      </w:r>
    </w:p>
    <w:p w:rsidR="00C171E6" w:rsidRDefault="00C171E6" w:rsidP="00C171E6">
      <w:pPr>
        <w:pStyle w:val="Body"/>
      </w:pPr>
      <w:r>
        <w:t>Authoring a child action is very similar to other normal actions, as shown in listing 10.5.</w:t>
      </w:r>
    </w:p>
    <w:p w:rsidR="00C171E6" w:rsidRDefault="00C171E6" w:rsidP="00C171E6">
      <w:pPr>
        <w:pStyle w:val="CodeListingCaption"/>
      </w:pPr>
      <w:commentRangeStart w:id="197"/>
      <w:commentRangeStart w:id="198"/>
      <w:r>
        <w:t>Listing 10.5: Our logon widget child action</w:t>
      </w:r>
      <w:commentRangeEnd w:id="197"/>
      <w:r w:rsidR="00294874">
        <w:rPr>
          <w:rFonts w:ascii="Verdana" w:hAnsi="Verdana"/>
          <w:b w:val="0"/>
          <w:color w:val="000000"/>
          <w:sz w:val="16"/>
        </w:rPr>
        <w:commentReference w:id="197"/>
      </w:r>
      <w:commentRangeEnd w:id="198"/>
      <w:r w:rsidR="00C36CE7">
        <w:rPr>
          <w:rFonts w:ascii="Verdana" w:hAnsi="Verdana"/>
          <w:b w:val="0"/>
          <w:color w:val="000000"/>
          <w:sz w:val="16"/>
        </w:rPr>
        <w:commentReference w:id="198"/>
      </w:r>
    </w:p>
    <w:p w:rsidR="00C171E6" w:rsidRPr="00C171E6" w:rsidRDefault="00C171E6" w:rsidP="00C171E6">
      <w:pPr>
        <w:pStyle w:val="Code"/>
      </w:pPr>
      <w:r w:rsidRPr="00C171E6">
        <w:t>[ChildActionOnly</w:t>
      </w:r>
      <w:ins w:id="199" w:author="Jeffrey" w:date="2010-03-15T10:43:00Z">
        <w:r w:rsidR="006C099A">
          <w:fldChar w:fldCharType="begin"/>
        </w:r>
        <w:r w:rsidR="006C099A">
          <w:instrText xml:space="preserve"> XE "</w:instrText>
        </w:r>
      </w:ins>
      <w:r w:rsidR="006C099A" w:rsidRPr="00DA7502">
        <w:rPr>
          <w:rStyle w:val="CodeinText"/>
        </w:rPr>
        <w:instrText>ChildActionOnly</w:instrText>
      </w:r>
      <w:ins w:id="200" w:author="Jeffrey" w:date="2010-03-15T10:43:00Z">
        <w:r w:rsidR="006C099A">
          <w:instrText xml:space="preserve">" </w:instrText>
        </w:r>
        <w:r w:rsidR="006C099A">
          <w:fldChar w:fldCharType="end"/>
        </w:r>
      </w:ins>
      <w:r w:rsidRPr="00C171E6">
        <w:t>]</w:t>
      </w:r>
      <w:r w:rsidR="00294874">
        <w:t xml:space="preserve">                                                    #1</w:t>
      </w:r>
    </w:p>
    <w:p w:rsidR="00C171E6" w:rsidRPr="00C171E6" w:rsidRDefault="00C171E6" w:rsidP="00C171E6">
      <w:pPr>
        <w:pStyle w:val="Code"/>
      </w:pPr>
      <w:r w:rsidRPr="00C171E6">
        <w:t>public ViewResult LogOnWidget()</w:t>
      </w:r>
    </w:p>
    <w:p w:rsidR="00C171E6" w:rsidRPr="00C171E6" w:rsidRDefault="00C171E6" w:rsidP="00C171E6">
      <w:pPr>
        <w:pStyle w:val="Code"/>
      </w:pPr>
      <w:r w:rsidRPr="00C171E6">
        <w:t>{</w:t>
      </w:r>
    </w:p>
    <w:p w:rsidR="00C171E6" w:rsidRPr="00C171E6" w:rsidRDefault="00C171E6" w:rsidP="00C171E6">
      <w:pPr>
        <w:pStyle w:val="Code"/>
      </w:pPr>
      <w:r w:rsidRPr="00C171E6">
        <w:t xml:space="preserve">    bool isAuthenticated = Request.IsAuthenticated;</w:t>
      </w:r>
      <w:r w:rsidR="00294874">
        <w:t xml:space="preserve">                  #2</w:t>
      </w:r>
    </w:p>
    <w:p w:rsidR="00C171E6" w:rsidRPr="00C171E6" w:rsidRDefault="00C171E6" w:rsidP="00C171E6">
      <w:pPr>
        <w:pStyle w:val="Code"/>
      </w:pPr>
      <w:r w:rsidRPr="00C171E6">
        <w:t xml:space="preserve">    Profile profile = null;</w:t>
      </w:r>
    </w:p>
    <w:p w:rsidR="00C171E6" w:rsidRPr="00C171E6" w:rsidRDefault="00C171E6" w:rsidP="00C171E6">
      <w:pPr>
        <w:pStyle w:val="Code"/>
      </w:pPr>
    </w:p>
    <w:p w:rsidR="00C171E6" w:rsidRPr="00C171E6" w:rsidRDefault="00C171E6" w:rsidP="00C171E6">
      <w:pPr>
        <w:pStyle w:val="Code"/>
      </w:pPr>
      <w:r w:rsidRPr="00C171E6">
        <w:t xml:space="preserve">    if (isAuthenticated)</w:t>
      </w:r>
    </w:p>
    <w:p w:rsidR="00C171E6" w:rsidRPr="00C171E6" w:rsidRDefault="00C171E6" w:rsidP="00C171E6">
      <w:pPr>
        <w:pStyle w:val="Code"/>
      </w:pPr>
      <w:r w:rsidRPr="00C171E6">
        <w:t xml:space="preserve">    {</w:t>
      </w:r>
    </w:p>
    <w:p w:rsidR="00C171E6" w:rsidRPr="00C171E6" w:rsidRDefault="00C171E6" w:rsidP="00C171E6">
      <w:pPr>
        <w:pStyle w:val="Code"/>
      </w:pPr>
      <w:r w:rsidRPr="00C171E6">
        <w:lastRenderedPageBreak/>
        <w:t xml:space="preserve">        var username = HttpContext.User.Identity.Name;</w:t>
      </w:r>
    </w:p>
    <w:p w:rsidR="00C171E6" w:rsidRPr="00C171E6" w:rsidRDefault="00C171E6" w:rsidP="00C171E6">
      <w:pPr>
        <w:pStyle w:val="Code"/>
      </w:pPr>
      <w:r w:rsidRPr="00C171E6">
        <w:t xml:space="preserve">        profile = _profileRepository.Find(username);</w:t>
      </w:r>
      <w:r w:rsidR="00C5420C">
        <w:t xml:space="preserve">                 #3</w:t>
      </w:r>
    </w:p>
    <w:p w:rsidR="00C171E6" w:rsidRPr="00C171E6" w:rsidRDefault="00C171E6" w:rsidP="00C171E6">
      <w:pPr>
        <w:pStyle w:val="Code"/>
      </w:pPr>
      <w:r w:rsidRPr="00C171E6">
        <w:t xml:space="preserve">        if (profile == null)</w:t>
      </w:r>
    </w:p>
    <w:p w:rsidR="00C171E6" w:rsidRPr="00C171E6" w:rsidRDefault="00C171E6" w:rsidP="00C171E6">
      <w:pPr>
        <w:pStyle w:val="Code"/>
      </w:pPr>
      <w:r w:rsidRPr="00C171E6">
        <w:t xml:space="preserve">        {</w:t>
      </w:r>
    </w:p>
    <w:p w:rsidR="00C171E6" w:rsidRPr="00C171E6" w:rsidRDefault="00C171E6" w:rsidP="00C171E6">
      <w:pPr>
        <w:pStyle w:val="Code"/>
      </w:pPr>
      <w:r w:rsidRPr="00C171E6">
        <w:t xml:space="preserve">            profile = new Profile(username);</w:t>
      </w:r>
    </w:p>
    <w:p w:rsidR="00C171E6" w:rsidRPr="00C171E6" w:rsidRDefault="00C171E6" w:rsidP="00C171E6">
      <w:pPr>
        <w:pStyle w:val="Code"/>
      </w:pPr>
      <w:r w:rsidRPr="00C171E6">
        <w:t xml:space="preserve">            _profileRepository.Add(profile);</w:t>
      </w:r>
    </w:p>
    <w:p w:rsidR="00C171E6" w:rsidRPr="00C171E6" w:rsidRDefault="00C171E6" w:rsidP="00C171E6">
      <w:pPr>
        <w:pStyle w:val="Code"/>
      </w:pPr>
      <w:r w:rsidRPr="00C171E6">
        <w:t xml:space="preserve">        }</w:t>
      </w:r>
    </w:p>
    <w:p w:rsidR="00C171E6" w:rsidRPr="00C171E6" w:rsidRDefault="00C171E6" w:rsidP="00C171E6">
      <w:pPr>
        <w:pStyle w:val="Code"/>
      </w:pPr>
      <w:r w:rsidRPr="00C171E6">
        <w:t xml:space="preserve">    }</w:t>
      </w:r>
    </w:p>
    <w:p w:rsidR="00C171E6" w:rsidRPr="00C171E6" w:rsidRDefault="00C171E6" w:rsidP="00C171E6">
      <w:pPr>
        <w:pStyle w:val="Code"/>
      </w:pPr>
    </w:p>
    <w:p w:rsidR="00C171E6" w:rsidRPr="00C171E6" w:rsidRDefault="00C171E6" w:rsidP="00C171E6">
      <w:pPr>
        <w:pStyle w:val="Code"/>
      </w:pPr>
      <w:r w:rsidRPr="00C171E6">
        <w:t xml:space="preserve">    return View(new LogOnWidgetModel(isAuthenticated, profile));</w:t>
      </w:r>
      <w:r w:rsidR="00C5420C">
        <w:t xml:space="preserve">     #4</w:t>
      </w:r>
    </w:p>
    <w:p w:rsidR="00C171E6" w:rsidRDefault="00C171E6" w:rsidP="00C171E6">
      <w:pPr>
        <w:pStyle w:val="Code"/>
      </w:pPr>
      <w:r w:rsidRPr="00C171E6">
        <w:t>}</w:t>
      </w:r>
    </w:p>
    <w:p w:rsidR="00243323" w:rsidRDefault="00C171E6">
      <w:pPr>
        <w:pStyle w:val="Body"/>
      </w:pPr>
      <w:r>
        <w:t>Although the logic behind rendering a logon widget is complex, we can encapsulate that complexity behind a normal controller action.  In our child action, we check to see if the user is logged in</w:t>
      </w:r>
      <w:r w:rsidR="00294874">
        <w:t xml:space="preserve"> (2)</w:t>
      </w:r>
      <w:r>
        <w:t xml:space="preserve">.  If so, we pull up their profile using the </w:t>
      </w:r>
      <w:r w:rsidR="00AB493D" w:rsidRPr="00AB493D">
        <w:rPr>
          <w:rStyle w:val="CodeinText"/>
        </w:rPr>
        <w:t>IProfileRepository</w:t>
      </w:r>
      <w:r w:rsidR="00C5420C">
        <w:rPr>
          <w:rStyle w:val="CodeinText"/>
        </w:rPr>
        <w:t xml:space="preserve"> </w:t>
      </w:r>
      <w:r w:rsidR="00E16B43" w:rsidRPr="00E16B43">
        <w:rPr>
          <w:rStyle w:val="CodeinText"/>
          <w:rFonts w:ascii="Verdana" w:hAnsi="Verdana"/>
          <w:color w:val="000000"/>
          <w:sz w:val="16"/>
        </w:rPr>
        <w:t>(3)</w:t>
      </w:r>
      <w:r>
        <w:t xml:space="preserve">.  Finally, we render a strongly-typed view by building up a </w:t>
      </w:r>
      <w:r w:rsidR="00AB493D" w:rsidRPr="00AB493D">
        <w:rPr>
          <w:rStyle w:val="CodeinText"/>
        </w:rPr>
        <w:t>LogOnWidgetModel</w:t>
      </w:r>
      <w:r>
        <w:t xml:space="preserve"> and calling the </w:t>
      </w:r>
      <w:r w:rsidR="00AB493D" w:rsidRPr="00AB493D">
        <w:rPr>
          <w:rStyle w:val="CodeinText"/>
        </w:rPr>
        <w:t>View</w:t>
      </w:r>
      <w:r>
        <w:t xml:space="preserve"> helper method</w:t>
      </w:r>
      <w:r w:rsidR="00C5420C">
        <w:t xml:space="preserve"> (4)</w:t>
      </w:r>
      <w:r>
        <w:t xml:space="preserve">.  To ensure that this action can only be rendered as a child action and not through an external request, we decorate our child action with the </w:t>
      </w:r>
      <w:r w:rsidR="00AB493D" w:rsidRPr="00AB493D">
        <w:rPr>
          <w:rStyle w:val="CodeinText"/>
        </w:rPr>
        <w:t>ChildActionOnly</w:t>
      </w:r>
      <w:ins w:id="201" w:author="Jeffrey" w:date="2010-03-15T10:43:00Z">
        <w:r w:rsidR="006C099A">
          <w:rPr>
            <w:rStyle w:val="CodeinText"/>
          </w:rPr>
          <w:fldChar w:fldCharType="begin"/>
        </w:r>
        <w:r w:rsidR="006C099A">
          <w:instrText xml:space="preserve"> XE "</w:instrText>
        </w:r>
      </w:ins>
      <w:r w:rsidR="006C099A" w:rsidRPr="00DA7502">
        <w:rPr>
          <w:rStyle w:val="CodeinText"/>
        </w:rPr>
        <w:instrText>ChildActionOnly</w:instrText>
      </w:r>
      <w:ins w:id="202" w:author="Jeffrey" w:date="2010-03-15T10:43:00Z">
        <w:r w:rsidR="006C099A">
          <w:instrText xml:space="preserve">" </w:instrText>
        </w:r>
        <w:r w:rsidR="006C099A">
          <w:rPr>
            <w:rStyle w:val="CodeinText"/>
          </w:rPr>
          <w:fldChar w:fldCharType="end"/>
        </w:r>
      </w:ins>
      <w:r>
        <w:t xml:space="preserve"> attribute</w:t>
      </w:r>
      <w:r w:rsidR="003662BC">
        <w:t xml:space="preserve"> (1)</w:t>
      </w:r>
      <w:r>
        <w:t>.</w:t>
      </w:r>
    </w:p>
    <w:p w:rsidR="0073273E" w:rsidRPr="0073273E" w:rsidRDefault="00C171E6" w:rsidP="00EF0297">
      <w:pPr>
        <w:pStyle w:val="Body"/>
      </w:pPr>
      <w:r>
        <w:t xml:space="preserve">The only difference between a normal controller action and a child action is the </w:t>
      </w:r>
      <w:r w:rsidR="00AB493D" w:rsidRPr="00AB493D">
        <w:rPr>
          <w:rStyle w:val="CodeinText"/>
        </w:rPr>
        <w:t>ChildActionOnly</w:t>
      </w:r>
      <w:ins w:id="203" w:author="Jeffrey" w:date="2010-03-15T10:43:00Z">
        <w:r w:rsidR="006C099A">
          <w:rPr>
            <w:rStyle w:val="CodeinText"/>
          </w:rPr>
          <w:fldChar w:fldCharType="begin"/>
        </w:r>
        <w:r w:rsidR="006C099A">
          <w:instrText xml:space="preserve"> XE "</w:instrText>
        </w:r>
      </w:ins>
      <w:r w:rsidR="006C099A" w:rsidRPr="00DA7502">
        <w:rPr>
          <w:rStyle w:val="CodeinText"/>
        </w:rPr>
        <w:instrText>ChildActionOnly</w:instrText>
      </w:r>
      <w:ins w:id="204" w:author="Jeffrey" w:date="2010-03-15T10:43:00Z">
        <w:r w:rsidR="006C099A">
          <w:instrText xml:space="preserve">" </w:instrText>
        </w:r>
        <w:r w:rsidR="006C099A">
          <w:rPr>
            <w:rStyle w:val="CodeinText"/>
          </w:rPr>
          <w:fldChar w:fldCharType="end"/>
        </w:r>
      </w:ins>
      <w:r>
        <w:t xml:space="preserve"> attribute.  Otherwise, our controller still get</w:t>
      </w:r>
      <w:r w:rsidR="00EF0297">
        <w:t>s</w:t>
      </w:r>
      <w:r>
        <w:t xml:space="preserve"> instantiated through the controller factory, all action filters are executed, and</w:t>
      </w:r>
      <w:r w:rsidR="00EF0297">
        <w:t xml:space="preserve"> the expected view is displayed </w:t>
      </w:r>
      <w:commentRangeStart w:id="205"/>
      <w:commentRangeStart w:id="206"/>
      <w:r w:rsidR="00EF0297">
        <w:t xml:space="preserve">using the normal </w:t>
      </w:r>
      <w:ins w:id="207" w:author="Jeffrey" w:date="2010-03-15T10:26:00Z">
        <w:r w:rsidR="00C36CE7">
          <w:t xml:space="preserve">mechanism for locating </w:t>
        </w:r>
      </w:ins>
      <w:r w:rsidR="00EF0297">
        <w:t>view</w:t>
      </w:r>
      <w:ins w:id="208" w:author="Jeffrey" w:date="2010-03-15T10:26:00Z">
        <w:r w:rsidR="00C36CE7">
          <w:t>s</w:t>
        </w:r>
      </w:ins>
      <w:del w:id="209" w:author="Jeffrey" w:date="2010-03-15T10:26:00Z">
        <w:r w:rsidR="00EF0297" w:rsidDel="00C36CE7">
          <w:delText xml:space="preserve"> locating behavior</w:delText>
        </w:r>
        <w:commentRangeEnd w:id="205"/>
        <w:r w:rsidR="0043349C" w:rsidDel="00C36CE7">
          <w:commentReference w:id="205"/>
        </w:r>
      </w:del>
      <w:commentRangeEnd w:id="206"/>
      <w:r w:rsidR="00A91048">
        <w:commentReference w:id="206"/>
      </w:r>
      <w:r>
        <w:t>.</w:t>
      </w:r>
      <w:r w:rsidR="00EF0297">
        <w:t xml:space="preserve">  For child actions</w:t>
      </w:r>
      <w:ins w:id="210" w:author="Jeffrey" w:date="2010-03-15T10:39:00Z">
        <w:r w:rsidR="00B7102E">
          <w:fldChar w:fldCharType="begin"/>
        </w:r>
        <w:r w:rsidR="00B7102E">
          <w:instrText xml:space="preserve"> XE "</w:instrText>
        </w:r>
      </w:ins>
      <w:r w:rsidR="00B7102E" w:rsidRPr="00F276D5">
        <w:instrText>child actions</w:instrText>
      </w:r>
      <w:ins w:id="211" w:author="Jeffrey" w:date="2010-03-15T10:39:00Z">
        <w:r w:rsidR="00B7102E">
          <w:instrText xml:space="preserve">" </w:instrText>
        </w:r>
        <w:r w:rsidR="00B7102E">
          <w:fldChar w:fldCharType="end"/>
        </w:r>
      </w:ins>
      <w:r w:rsidR="00EF0297">
        <w:t>, we typically use a ViewUserControl</w:t>
      </w:r>
      <w:ins w:id="212" w:author="Jeffrey" w:date="2010-03-15T10:42:00Z">
        <w:r w:rsidR="006C099A">
          <w:fldChar w:fldCharType="begin"/>
        </w:r>
        <w:r w:rsidR="006C099A">
          <w:instrText xml:space="preserve"> XE "</w:instrText>
        </w:r>
      </w:ins>
      <w:r w:rsidR="006C099A" w:rsidRPr="008576F0">
        <w:rPr>
          <w:rStyle w:val="CodeinText"/>
        </w:rPr>
        <w:instrText>ViewUserControl</w:instrText>
      </w:r>
      <w:ins w:id="213" w:author="Jeffrey" w:date="2010-03-15T10:42:00Z">
        <w:r w:rsidR="006C099A">
          <w:instrText xml:space="preserve">" </w:instrText>
        </w:r>
        <w:r w:rsidR="006C099A">
          <w:fldChar w:fldCharType="end"/>
        </w:r>
      </w:ins>
      <w:r w:rsidR="00EF0297">
        <w:t xml:space="preserve"> for the view, as master pages</w:t>
      </w:r>
      <w:ins w:id="214" w:author="Jeffrey" w:date="2010-03-15T10:38:00Z">
        <w:r w:rsidR="00B7102E">
          <w:fldChar w:fldCharType="begin"/>
        </w:r>
        <w:r w:rsidR="00B7102E">
          <w:instrText xml:space="preserve"> XE "</w:instrText>
        </w:r>
      </w:ins>
      <w:r w:rsidR="00B7102E" w:rsidRPr="0053562B">
        <w:instrText>master pages</w:instrText>
      </w:r>
      <w:ins w:id="215" w:author="Jeffrey" w:date="2010-03-15T10:38:00Z">
        <w:r w:rsidR="00B7102E">
          <w:instrText xml:space="preserve">" </w:instrText>
        </w:r>
        <w:r w:rsidR="00B7102E">
          <w:fldChar w:fldCharType="end"/>
        </w:r>
      </w:ins>
      <w:r w:rsidR="00EF0297">
        <w:t xml:space="preserve"> usually do not apply in child action scenarios.  In the next section, we will examine how we can efficiently build parameter lists</w:t>
      </w:r>
      <w:ins w:id="216" w:author="Jeffrey" w:date="2010-03-15T10:39:00Z">
        <w:r w:rsidR="00B7102E">
          <w:fldChar w:fldCharType="begin"/>
        </w:r>
        <w:r w:rsidR="00B7102E">
          <w:instrText xml:space="preserve"> XE "</w:instrText>
        </w:r>
      </w:ins>
      <w:r w:rsidR="00B7102E" w:rsidRPr="00D02226">
        <w:instrText>parameter lists</w:instrText>
      </w:r>
      <w:ins w:id="217" w:author="Jeffrey" w:date="2010-03-15T10:39:00Z">
        <w:r w:rsidR="00B7102E">
          <w:instrText xml:space="preserve">" </w:instrText>
        </w:r>
        <w:r w:rsidR="00B7102E">
          <w:fldChar w:fldCharType="end"/>
        </w:r>
      </w:ins>
      <w:r w:rsidR="00EF0297">
        <w:t xml:space="preserve"> without resorting to anonymous objects or ugly dictionary syntax.</w:t>
      </w:r>
    </w:p>
    <w:p w:rsidR="000A766E" w:rsidRDefault="000A766E" w:rsidP="000A766E">
      <w:pPr>
        <w:pStyle w:val="Head1"/>
      </w:pPr>
      <w:r>
        <w:t xml:space="preserve">10.2 </w:t>
      </w:r>
      <w:commentRangeStart w:id="218"/>
      <w:commentRangeStart w:id="219"/>
      <w:r>
        <w:t>Building querystring parameter lists</w:t>
      </w:r>
      <w:commentRangeEnd w:id="218"/>
      <w:ins w:id="220" w:author="Jeffrey" w:date="2010-03-15T10:39:00Z">
        <w:r w:rsidR="00B7102E">
          <w:fldChar w:fldCharType="begin"/>
        </w:r>
        <w:r w:rsidR="00B7102E">
          <w:instrText xml:space="preserve"> XE "</w:instrText>
        </w:r>
      </w:ins>
      <w:r w:rsidR="00B7102E" w:rsidRPr="00D02226">
        <w:instrText>parameter lists</w:instrText>
      </w:r>
      <w:ins w:id="221" w:author="Jeffrey" w:date="2010-03-15T10:39:00Z">
        <w:r w:rsidR="00B7102E">
          <w:instrText xml:space="preserve">" </w:instrText>
        </w:r>
        <w:r w:rsidR="00B7102E">
          <w:fldChar w:fldCharType="end"/>
        </w:r>
      </w:ins>
      <w:r w:rsidR="00315818">
        <w:rPr>
          <w:rFonts w:ascii="Verdana" w:hAnsi="Verdana"/>
          <w:b w:val="0"/>
          <w:i w:val="0"/>
          <w:color w:val="000000"/>
          <w:sz w:val="16"/>
        </w:rPr>
        <w:commentReference w:id="218"/>
      </w:r>
      <w:commentRangeEnd w:id="219"/>
      <w:r w:rsidR="00642DF5">
        <w:rPr>
          <w:rFonts w:ascii="Verdana" w:hAnsi="Verdana"/>
          <w:b w:val="0"/>
          <w:i w:val="0"/>
          <w:color w:val="000000"/>
          <w:sz w:val="16"/>
        </w:rPr>
        <w:commentReference w:id="219"/>
      </w:r>
    </w:p>
    <w:p w:rsidR="009350E9" w:rsidRDefault="00FA4E52" w:rsidP="001A179A">
      <w:pPr>
        <w:pStyle w:val="Body1"/>
      </w:pPr>
      <w:r>
        <w:t>Preparing querystring parameter lists</w:t>
      </w:r>
      <w:ins w:id="222" w:author="Jeffrey" w:date="2010-03-15T10:39:00Z">
        <w:r w:rsidR="00B7102E">
          <w:fldChar w:fldCharType="begin"/>
        </w:r>
        <w:r w:rsidR="00B7102E">
          <w:instrText xml:space="preserve"> XE "</w:instrText>
        </w:r>
      </w:ins>
      <w:r w:rsidR="00B7102E" w:rsidRPr="00D02226">
        <w:instrText>parameter lists</w:instrText>
      </w:r>
      <w:ins w:id="223" w:author="Jeffrey" w:date="2010-03-15T10:39:00Z">
        <w:r w:rsidR="00B7102E">
          <w:instrText xml:space="preserve">" </w:instrText>
        </w:r>
        <w:r w:rsidR="00B7102E">
          <w:fldChar w:fldCharType="end"/>
        </w:r>
      </w:ins>
      <w:r>
        <w:t xml:space="preserve"> </w:t>
      </w:r>
      <w:r w:rsidR="001A179A">
        <w:t xml:space="preserve">happens quite frequently </w:t>
      </w:r>
      <w:r>
        <w:t xml:space="preserve">when </w:t>
      </w:r>
      <w:r w:rsidR="001A179A">
        <w:t xml:space="preserve">developing MVC </w:t>
      </w:r>
      <w:r>
        <w:t>views</w:t>
      </w:r>
      <w:r w:rsidR="001A179A">
        <w:t xml:space="preserve">.  </w:t>
      </w:r>
      <w:r w:rsidR="002315D6">
        <w:t xml:space="preserve">In this section, you will learn how to build new URLs complete with querystring parameters.  </w:t>
      </w:r>
      <w:r w:rsidR="009350E9">
        <w:t xml:space="preserve"> </w:t>
      </w:r>
      <w:r w:rsidR="002315D6">
        <w:t xml:space="preserve">The </w:t>
      </w:r>
      <w:r w:rsidR="009350E9">
        <w:t xml:space="preserve">controller action </w:t>
      </w:r>
      <w:r w:rsidR="002315D6">
        <w:t xml:space="preserve">for this example </w:t>
      </w:r>
      <w:r w:rsidR="009350E9">
        <w:t>is very simple with only one parameter as shown in listing 10.6.</w:t>
      </w:r>
    </w:p>
    <w:p w:rsidR="009350E9" w:rsidRDefault="009350E9" w:rsidP="009350E9">
      <w:pPr>
        <w:pStyle w:val="CodeListingCaption"/>
      </w:pPr>
      <w:r>
        <w:t>Listing 10.6: The Edit profile action</w:t>
      </w:r>
    </w:p>
    <w:p w:rsidR="009350E9" w:rsidRPr="009350E9" w:rsidRDefault="009350E9" w:rsidP="009350E9">
      <w:pPr>
        <w:pStyle w:val="Code"/>
      </w:pPr>
      <w:r w:rsidRPr="009350E9">
        <w:t>public ViewResult Edit(string username)</w:t>
      </w:r>
    </w:p>
    <w:p w:rsidR="009350E9" w:rsidRPr="009350E9" w:rsidRDefault="009350E9" w:rsidP="009350E9">
      <w:pPr>
        <w:pStyle w:val="Code"/>
      </w:pPr>
      <w:r w:rsidRPr="009350E9">
        <w:t>{</w:t>
      </w:r>
    </w:p>
    <w:p w:rsidR="009350E9" w:rsidRPr="009350E9" w:rsidRDefault="009350E9" w:rsidP="009350E9">
      <w:pPr>
        <w:pStyle w:val="Code"/>
      </w:pPr>
      <w:r w:rsidRPr="009350E9">
        <w:t xml:space="preserve">    var profile = _profileRepository.Find(username);</w:t>
      </w:r>
    </w:p>
    <w:p w:rsidR="009350E9" w:rsidRPr="009350E9" w:rsidRDefault="009350E9" w:rsidP="009350E9">
      <w:pPr>
        <w:pStyle w:val="Code"/>
      </w:pPr>
      <w:r w:rsidRPr="009350E9">
        <w:t xml:space="preserve">    return View(new EditProfileInput(profile));</w:t>
      </w:r>
    </w:p>
    <w:p w:rsidR="009350E9" w:rsidRPr="009350E9" w:rsidRDefault="009350E9" w:rsidP="009350E9">
      <w:pPr>
        <w:pStyle w:val="Code"/>
      </w:pPr>
      <w:r w:rsidRPr="009350E9">
        <w:t>}</w:t>
      </w:r>
    </w:p>
    <w:p w:rsidR="001A179A" w:rsidRDefault="002315D6" w:rsidP="002315D6">
      <w:pPr>
        <w:pStyle w:val="Body"/>
      </w:pPr>
      <w:r>
        <w:t>Listing 10.6 shows an action method that accepts a username and send a view model</w:t>
      </w:r>
      <w:ins w:id="224" w:author="Jeffrey" w:date="2010-03-15T10:39:00Z">
        <w:r w:rsidR="00B7102E">
          <w:fldChar w:fldCharType="begin"/>
        </w:r>
        <w:r w:rsidR="00B7102E">
          <w:instrText xml:space="preserve"> XE "</w:instrText>
        </w:r>
        <w:r w:rsidR="00B7102E" w:rsidRPr="00626F22">
          <w:instrText>view model</w:instrText>
        </w:r>
        <w:r w:rsidR="00B7102E">
          <w:instrText xml:space="preserve">" </w:instrText>
        </w:r>
        <w:r w:rsidR="00B7102E">
          <w:fldChar w:fldCharType="end"/>
        </w:r>
      </w:ins>
      <w:r>
        <w:t xml:space="preserve"> to the default view.  </w:t>
      </w:r>
      <w:r w:rsidR="009350E9">
        <w:t xml:space="preserve">Built into ASP.NET MVC, we have two options.  We can construct a </w:t>
      </w:r>
      <w:r w:rsidR="009350E9" w:rsidRPr="002315D6">
        <w:rPr>
          <w:rStyle w:val="CodeinText"/>
        </w:rPr>
        <w:t>RouteValueDictionary</w:t>
      </w:r>
      <w:ins w:id="225" w:author="Jeffrey" w:date="2010-03-15T10:43:00Z">
        <w:r w:rsidR="006C099A">
          <w:rPr>
            <w:rStyle w:val="CodeinText"/>
          </w:rPr>
          <w:fldChar w:fldCharType="begin"/>
        </w:r>
        <w:r w:rsidR="006C099A">
          <w:instrText xml:space="preserve"> XE "</w:instrText>
        </w:r>
      </w:ins>
      <w:r w:rsidR="006C099A" w:rsidRPr="006C56D0">
        <w:rPr>
          <w:rStyle w:val="CodeinText"/>
        </w:rPr>
        <w:instrText>RouteValueDictionary</w:instrText>
      </w:r>
      <w:ins w:id="226" w:author="Jeffrey" w:date="2010-03-15T10:43:00Z">
        <w:r w:rsidR="006C099A">
          <w:instrText xml:space="preserve">" </w:instrText>
        </w:r>
        <w:r w:rsidR="006C099A">
          <w:rPr>
            <w:rStyle w:val="CodeinText"/>
          </w:rPr>
          <w:fldChar w:fldCharType="end"/>
        </w:r>
      </w:ins>
      <w:r w:rsidR="009350E9">
        <w:t xml:space="preserve">, or an anonymous </w:t>
      </w:r>
      <w:r w:rsidR="00BD7ABB">
        <w:t>type</w:t>
      </w:r>
      <w:r w:rsidR="009350E9">
        <w:t>, as shown in listing</w:t>
      </w:r>
      <w:r w:rsidR="00057E1E">
        <w:t xml:space="preserve"> 10.7</w:t>
      </w:r>
      <w:r w:rsidR="009350E9">
        <w:t xml:space="preserve"> below.</w:t>
      </w:r>
    </w:p>
    <w:p w:rsidR="009350E9" w:rsidRDefault="00057E1E" w:rsidP="009350E9">
      <w:pPr>
        <w:pStyle w:val="CodeListingCaption"/>
      </w:pPr>
      <w:r>
        <w:lastRenderedPageBreak/>
        <w:t>Listing 10.7</w:t>
      </w:r>
      <w:r w:rsidR="009350E9">
        <w:t>: Current options for building route-based URLs</w:t>
      </w:r>
    </w:p>
    <w:p w:rsidR="009350E9" w:rsidRPr="009350E9" w:rsidRDefault="009350E9" w:rsidP="009350E9">
      <w:pPr>
        <w:pStyle w:val="Code"/>
      </w:pPr>
      <w:commentRangeStart w:id="227"/>
      <w:commentRangeStart w:id="228"/>
      <w:r w:rsidRPr="009350E9">
        <w:t>&lt;%=Html.ActionLink</w:t>
      </w:r>
      <w:ins w:id="229" w:author="Jeffrey" w:date="2010-03-15T10:43:00Z">
        <w:r w:rsidR="006C099A">
          <w:fldChar w:fldCharType="begin"/>
        </w:r>
        <w:r w:rsidR="006C099A">
          <w:instrText xml:space="preserve"> XE "</w:instrText>
        </w:r>
      </w:ins>
      <w:r w:rsidR="006C099A" w:rsidRPr="00BA2436">
        <w:rPr>
          <w:rStyle w:val="CodeinText"/>
        </w:rPr>
        <w:instrText>ActionLink</w:instrText>
      </w:r>
      <w:ins w:id="230" w:author="Jeffrey" w:date="2010-03-15T10:43:00Z">
        <w:r w:rsidR="006C099A">
          <w:instrText xml:space="preserve">" </w:instrText>
        </w:r>
        <w:r w:rsidR="006C099A">
          <w:fldChar w:fldCharType="end"/>
        </w:r>
      </w:ins>
      <w:r w:rsidRPr="009350E9">
        <w:t xml:space="preserve">("Edit", "Edit", </w:t>
      </w:r>
    </w:p>
    <w:p w:rsidR="00BD7ABB" w:rsidRDefault="009350E9" w:rsidP="009350E9">
      <w:pPr>
        <w:pStyle w:val="Code"/>
      </w:pPr>
      <w:r w:rsidRPr="009350E9">
        <w:t xml:space="preserve">    new RouteValueDictionary</w:t>
      </w:r>
      <w:ins w:id="231" w:author="Jeffrey" w:date="2010-03-15T10:43:00Z">
        <w:r w:rsidR="006C099A">
          <w:fldChar w:fldCharType="begin"/>
        </w:r>
        <w:r w:rsidR="006C099A">
          <w:instrText xml:space="preserve"> XE "</w:instrText>
        </w:r>
      </w:ins>
      <w:r w:rsidR="006C099A" w:rsidRPr="006C56D0">
        <w:rPr>
          <w:rStyle w:val="CodeinText"/>
        </w:rPr>
        <w:instrText>RouteValueDictionary</w:instrText>
      </w:r>
      <w:ins w:id="232" w:author="Jeffrey" w:date="2010-03-15T10:43:00Z">
        <w:r w:rsidR="006C099A">
          <w:instrText xml:space="preserve">" </w:instrText>
        </w:r>
        <w:r w:rsidR="006C099A">
          <w:fldChar w:fldCharType="end"/>
        </w:r>
      </w:ins>
      <w:r w:rsidRPr="009350E9">
        <w:t xml:space="preserve">(new Dictionary&lt;string, object&gt; </w:t>
      </w:r>
    </w:p>
    <w:p w:rsidR="00BD7ABB" w:rsidRDefault="00BD7ABB" w:rsidP="009350E9">
      <w:pPr>
        <w:pStyle w:val="Code"/>
      </w:pPr>
      <w:r>
        <w:t xml:space="preserve">    </w:t>
      </w:r>
      <w:r w:rsidR="009350E9" w:rsidRPr="009350E9">
        <w:t xml:space="preserve">{ </w:t>
      </w:r>
    </w:p>
    <w:p w:rsidR="00BD7ABB" w:rsidRDefault="00BD7ABB" w:rsidP="009350E9">
      <w:pPr>
        <w:pStyle w:val="Code"/>
      </w:pPr>
      <w:r>
        <w:t xml:space="preserve">      </w:t>
      </w:r>
      <w:r w:rsidR="009350E9" w:rsidRPr="009350E9">
        <w:t xml:space="preserve">{"username", Model.Username } </w:t>
      </w:r>
    </w:p>
    <w:p w:rsidR="00BD7ABB" w:rsidRDefault="00BD7ABB" w:rsidP="009350E9">
      <w:pPr>
        <w:pStyle w:val="Code"/>
      </w:pPr>
      <w:r>
        <w:t xml:space="preserve">    </w:t>
      </w:r>
      <w:r w:rsidR="009350E9" w:rsidRPr="009350E9">
        <w:t>}</w:t>
      </w:r>
    </w:p>
    <w:p w:rsidR="00A91048" w:rsidRDefault="00BD7ABB">
      <w:pPr>
        <w:pStyle w:val="Code"/>
        <w:ind w:left="0"/>
      </w:pPr>
      <w:r>
        <w:t xml:space="preserve">    </w:t>
      </w:r>
      <w:r w:rsidR="009350E9" w:rsidRPr="009350E9">
        <w:t>)) %&gt;</w:t>
      </w:r>
    </w:p>
    <w:commentRangeEnd w:id="227"/>
    <w:p w:rsidR="00BD7ABB" w:rsidRPr="009350E9" w:rsidRDefault="00BD7ABB" w:rsidP="009350E9">
      <w:pPr>
        <w:pStyle w:val="Code"/>
      </w:pPr>
      <w:r>
        <w:rPr>
          <w:rFonts w:ascii="Verdana" w:hAnsi="Verdana"/>
          <w:snapToGrid/>
        </w:rPr>
        <w:commentReference w:id="227"/>
      </w:r>
      <w:commentRangeEnd w:id="228"/>
      <w:r w:rsidR="00642DF5">
        <w:rPr>
          <w:rFonts w:ascii="Verdana" w:hAnsi="Verdana"/>
          <w:snapToGrid/>
        </w:rPr>
        <w:commentReference w:id="228"/>
      </w:r>
    </w:p>
    <w:p w:rsidR="009350E9" w:rsidRDefault="009350E9" w:rsidP="009350E9">
      <w:pPr>
        <w:pStyle w:val="Code"/>
      </w:pPr>
      <w:r w:rsidRPr="009350E9">
        <w:t>&lt;%=Html.ActionLink</w:t>
      </w:r>
      <w:ins w:id="233" w:author="Jeffrey" w:date="2010-03-15T10:43:00Z">
        <w:r w:rsidR="006C099A">
          <w:fldChar w:fldCharType="begin"/>
        </w:r>
        <w:r w:rsidR="006C099A">
          <w:instrText xml:space="preserve"> XE "</w:instrText>
        </w:r>
      </w:ins>
      <w:r w:rsidR="006C099A" w:rsidRPr="00BA2436">
        <w:rPr>
          <w:rStyle w:val="CodeinText"/>
        </w:rPr>
        <w:instrText>ActionLink</w:instrText>
      </w:r>
      <w:ins w:id="234" w:author="Jeffrey" w:date="2010-03-15T10:43:00Z">
        <w:r w:rsidR="006C099A">
          <w:instrText xml:space="preserve">" </w:instrText>
        </w:r>
        <w:r w:rsidR="006C099A">
          <w:fldChar w:fldCharType="end"/>
        </w:r>
      </w:ins>
      <w:r w:rsidRPr="009350E9">
        <w:t>("Edit", "Edit", new { u</w:t>
      </w:r>
      <w:r>
        <w:t>sername = Model.Username }) %&gt;</w:t>
      </w:r>
    </w:p>
    <w:p w:rsidR="00BD7ABB" w:rsidRDefault="00BD7ABB" w:rsidP="009350E9">
      <w:pPr>
        <w:pStyle w:val="Code"/>
      </w:pPr>
    </w:p>
    <w:p w:rsidR="009350E9" w:rsidRDefault="009350E9" w:rsidP="009350E9">
      <w:pPr>
        <w:pStyle w:val="Body"/>
      </w:pPr>
      <w:r>
        <w:t xml:space="preserve">The first option, using the </w:t>
      </w:r>
      <w:r w:rsidRPr="002315D6">
        <w:rPr>
          <w:rStyle w:val="CodeinText"/>
        </w:rPr>
        <w:t>RouteValueDictionary</w:t>
      </w:r>
      <w:ins w:id="235" w:author="Jeffrey" w:date="2010-03-15T10:43:00Z">
        <w:r w:rsidR="006C099A">
          <w:rPr>
            <w:rStyle w:val="CodeinText"/>
          </w:rPr>
          <w:fldChar w:fldCharType="begin"/>
        </w:r>
        <w:r w:rsidR="006C099A">
          <w:instrText xml:space="preserve"> XE "</w:instrText>
        </w:r>
      </w:ins>
      <w:r w:rsidR="006C099A" w:rsidRPr="006C56D0">
        <w:rPr>
          <w:rStyle w:val="CodeinText"/>
        </w:rPr>
        <w:instrText>RouteValueDictionary</w:instrText>
      </w:r>
      <w:ins w:id="236" w:author="Jeffrey" w:date="2010-03-15T10:43:00Z">
        <w:r w:rsidR="006C099A">
          <w:instrText xml:space="preserve">" </w:instrText>
        </w:r>
        <w:r w:rsidR="006C099A">
          <w:rPr>
            <w:rStyle w:val="CodeinText"/>
          </w:rPr>
          <w:fldChar w:fldCharType="end"/>
        </w:r>
      </w:ins>
      <w:r>
        <w:t xml:space="preserve">, is quite ugly.  It takes dozens of characters before you find that you are trying to specify the "username" option.  The second option is shorter, but much less intuitive.  The signature of that </w:t>
      </w:r>
      <w:r w:rsidR="00AB493D" w:rsidRPr="00AB493D">
        <w:rPr>
          <w:rStyle w:val="CodeinText"/>
        </w:rPr>
        <w:t>ActionLink</w:t>
      </w:r>
      <w:ins w:id="237" w:author="Jeffrey" w:date="2010-03-15T10:43:00Z">
        <w:r w:rsidR="006C099A">
          <w:rPr>
            <w:rStyle w:val="CodeinText"/>
          </w:rPr>
          <w:fldChar w:fldCharType="begin"/>
        </w:r>
        <w:r w:rsidR="006C099A">
          <w:instrText xml:space="preserve"> XE "</w:instrText>
        </w:r>
      </w:ins>
      <w:r w:rsidR="006C099A" w:rsidRPr="00BA2436">
        <w:rPr>
          <w:rStyle w:val="CodeinText"/>
        </w:rPr>
        <w:instrText>ActionLink</w:instrText>
      </w:r>
      <w:ins w:id="238" w:author="Jeffrey" w:date="2010-03-15T10:43:00Z">
        <w:r w:rsidR="006C099A">
          <w:instrText xml:space="preserve">" </w:instrText>
        </w:r>
        <w:r w:rsidR="006C099A">
          <w:rPr>
            <w:rStyle w:val="CodeinText"/>
          </w:rPr>
          <w:fldChar w:fldCharType="end"/>
        </w:r>
      </w:ins>
      <w:r>
        <w:t xml:space="preserve"> overload accepts a parameter named "routeValues" but only of type "object".  It is up to the end user to determine when these overloads accepting object parameters are actually workarounds for the lack of decent dictionary initializer syntax in C#.</w:t>
      </w:r>
      <w:r w:rsidR="00B2213A">
        <w:t xml:space="preserve">  Internally, the </w:t>
      </w:r>
      <w:r w:rsidR="00AB493D" w:rsidRPr="00AB493D">
        <w:rPr>
          <w:rStyle w:val="CodeinText"/>
        </w:rPr>
        <w:t>ActionLink</w:t>
      </w:r>
      <w:r w:rsidR="00B2213A">
        <w:t xml:space="preserve"> method uses reflection to find the properties and values defined in the anonymous type.  From the properties defined, it builds a dictionary from these values.  The property names become route value keys, and the property values become the route values.</w:t>
      </w:r>
    </w:p>
    <w:p w:rsidR="00B2213A" w:rsidRDefault="00B2213A" w:rsidP="009350E9">
      <w:pPr>
        <w:pStyle w:val="Body"/>
      </w:pPr>
      <w:r>
        <w:t>This works well as long as we already understand that the object overloads are actually using reflection to generate a dictionary.  However, this does not address the issue of duplication</w:t>
      </w:r>
      <w:ins w:id="239" w:author="Jeffrey" w:date="2010-03-15T10:40:00Z">
        <w:r w:rsidR="00B7102E">
          <w:fldChar w:fldCharType="begin"/>
        </w:r>
        <w:r w:rsidR="00B7102E">
          <w:instrText xml:space="preserve"> XE "</w:instrText>
        </w:r>
      </w:ins>
      <w:r w:rsidR="00B7102E" w:rsidRPr="00D124FE">
        <w:instrText>duplication</w:instrText>
      </w:r>
      <w:ins w:id="240" w:author="Jeffrey" w:date="2010-03-15T10:40:00Z">
        <w:r w:rsidR="00B7102E">
          <w:instrText xml:space="preserve">" </w:instrText>
        </w:r>
        <w:r w:rsidR="00B7102E">
          <w:fldChar w:fldCharType="end"/>
        </w:r>
      </w:ins>
      <w:r>
        <w:t xml:space="preserve"> that this method introduces.  For every link to a common action, we need to supply the names of the action parameters.  If these values are scattered across many views, it can be difficult or impossible to now change the parameter name in our action method.  In our Edit action, we might want to change the parameter name to "name", </w:t>
      </w:r>
      <w:r w:rsidR="004C3FC2">
        <w:t>causing us to search through our views and controllers to find places where we link to that action.</w:t>
      </w:r>
    </w:p>
    <w:p w:rsidR="004C3FC2" w:rsidRDefault="004C3FC2" w:rsidP="009350E9">
      <w:pPr>
        <w:pStyle w:val="Body"/>
      </w:pPr>
      <w:r>
        <w:t>To address this duplication</w:t>
      </w:r>
      <w:ins w:id="241" w:author="Jeffrey" w:date="2010-03-15T10:40:00Z">
        <w:r w:rsidR="00B7102E">
          <w:fldChar w:fldCharType="begin"/>
        </w:r>
        <w:r w:rsidR="00B7102E">
          <w:instrText xml:space="preserve"> XE "</w:instrText>
        </w:r>
      </w:ins>
      <w:r w:rsidR="00B7102E" w:rsidRPr="00D124FE">
        <w:instrText>duplication</w:instrText>
      </w:r>
      <w:ins w:id="242" w:author="Jeffrey" w:date="2010-03-15T10:40:00Z">
        <w:r w:rsidR="00B7102E">
          <w:instrText xml:space="preserve">" </w:instrText>
        </w:r>
        <w:r w:rsidR="00B7102E">
          <w:fldChar w:fldCharType="end"/>
        </w:r>
      </w:ins>
      <w:r>
        <w:t xml:space="preserve">, we have two options.  We can create strongly-typed models for every action </w:t>
      </w:r>
      <w:r w:rsidR="00830B86">
        <w:t xml:space="preserve">method </w:t>
      </w:r>
      <w:r>
        <w:t>that accepts parameters.  Another option is to encapsulate the building of parameter lists</w:t>
      </w:r>
      <w:ins w:id="243" w:author="Jeffrey" w:date="2010-03-15T10:39:00Z">
        <w:r w:rsidR="00B7102E">
          <w:fldChar w:fldCharType="begin"/>
        </w:r>
        <w:r w:rsidR="00B7102E">
          <w:instrText xml:space="preserve"> XE "</w:instrText>
        </w:r>
      </w:ins>
      <w:r w:rsidR="00B7102E" w:rsidRPr="00D02226">
        <w:instrText>parameter lists</w:instrText>
      </w:r>
      <w:ins w:id="244" w:author="Jeffrey" w:date="2010-03-15T10:39:00Z">
        <w:r w:rsidR="00B7102E">
          <w:instrText xml:space="preserve">" </w:instrText>
        </w:r>
        <w:r w:rsidR="00B7102E">
          <w:fldChar w:fldCharType="end"/>
        </w:r>
      </w:ins>
      <w:r>
        <w:t xml:space="preserve"> into a builder object.  We can then use this parameter builder to build parameter lists in our views and controller actions.</w:t>
      </w:r>
      <w:r w:rsidR="000C7EEF">
        <w:t xml:space="preserve">  Typically putting structure around querystring parameters is preferable because it will help prevent typo bugs.</w:t>
      </w:r>
      <w:r w:rsidR="00057E1E">
        <w:t xml:space="preserve">  First, we need to create our parameter builder object, shown in listing 10.8</w:t>
      </w:r>
    </w:p>
    <w:p w:rsidR="00241537" w:rsidRDefault="00241537" w:rsidP="00241537">
      <w:pPr>
        <w:pStyle w:val="CodeListingCaption"/>
      </w:pPr>
      <w:r>
        <w:t>Listing 10.8: The ParamBuilder object</w:t>
      </w:r>
    </w:p>
    <w:p w:rsidR="00241537" w:rsidRPr="00241537" w:rsidRDefault="00241537" w:rsidP="00241537">
      <w:pPr>
        <w:pStyle w:val="Code"/>
      </w:pPr>
      <w:r w:rsidRPr="00241537">
        <w:t>public class ParamBuilder : ExplicitFacadeDictionary&lt;string, object&gt;</w:t>
      </w:r>
    </w:p>
    <w:p w:rsidR="00241537" w:rsidRPr="00241537" w:rsidRDefault="00241537" w:rsidP="00241537">
      <w:pPr>
        <w:pStyle w:val="Code"/>
      </w:pPr>
      <w:r w:rsidRPr="00241537">
        <w:t>{</w:t>
      </w:r>
    </w:p>
    <w:p w:rsidR="00241537" w:rsidRPr="00241537" w:rsidRDefault="00241537" w:rsidP="00241537">
      <w:pPr>
        <w:pStyle w:val="Code"/>
      </w:pPr>
      <w:r w:rsidRPr="00241537">
        <w:t xml:space="preserve">    private readonly IDictionary&lt;string, object&gt; _params = new Dictionary&lt;string, object&gt;();</w:t>
      </w:r>
    </w:p>
    <w:p w:rsidR="00241537" w:rsidRPr="00241537" w:rsidRDefault="00241537" w:rsidP="00241537">
      <w:pPr>
        <w:pStyle w:val="Code"/>
      </w:pPr>
    </w:p>
    <w:p w:rsidR="00241537" w:rsidRPr="00241537" w:rsidRDefault="00241537" w:rsidP="00241537">
      <w:pPr>
        <w:pStyle w:val="Code"/>
      </w:pPr>
      <w:r w:rsidRPr="00241537">
        <w:t xml:space="preserve">    protected override IDictionary&lt;string, object&gt; Wrapped</w:t>
      </w:r>
    </w:p>
    <w:p w:rsidR="00241537" w:rsidRPr="00241537" w:rsidRDefault="00241537" w:rsidP="00241537">
      <w:pPr>
        <w:pStyle w:val="Code"/>
      </w:pPr>
      <w:r w:rsidRPr="00241537">
        <w:lastRenderedPageBreak/>
        <w:t xml:space="preserve">    {</w:t>
      </w:r>
    </w:p>
    <w:p w:rsidR="00241537" w:rsidRPr="00241537" w:rsidRDefault="00241537" w:rsidP="00241537">
      <w:pPr>
        <w:pStyle w:val="Code"/>
      </w:pPr>
      <w:r w:rsidRPr="00241537">
        <w:t xml:space="preserve">        get { return _params; }</w:t>
      </w:r>
    </w:p>
    <w:p w:rsidR="00241537" w:rsidRPr="00241537" w:rsidRDefault="00241537" w:rsidP="00241537">
      <w:pPr>
        <w:pStyle w:val="Code"/>
      </w:pPr>
      <w:r w:rsidRPr="00241537">
        <w:t xml:space="preserve">    }</w:t>
      </w:r>
    </w:p>
    <w:p w:rsidR="00241537" w:rsidRPr="00241537" w:rsidRDefault="00241537" w:rsidP="00241537">
      <w:pPr>
        <w:pStyle w:val="Code"/>
      </w:pPr>
    </w:p>
    <w:p w:rsidR="00241537" w:rsidRPr="00241537" w:rsidRDefault="00241537" w:rsidP="00241537">
      <w:pPr>
        <w:pStyle w:val="Code"/>
      </w:pPr>
      <w:r w:rsidRPr="00241537">
        <w:t xml:space="preserve">    public static implicit operator RouteValueDictionary</w:t>
      </w:r>
      <w:ins w:id="245" w:author="Jeffrey" w:date="2010-03-15T10:43:00Z">
        <w:r w:rsidR="006C099A">
          <w:fldChar w:fldCharType="begin"/>
        </w:r>
        <w:r w:rsidR="006C099A">
          <w:instrText xml:space="preserve"> XE "</w:instrText>
        </w:r>
      </w:ins>
      <w:r w:rsidR="006C099A" w:rsidRPr="006C56D0">
        <w:rPr>
          <w:rStyle w:val="CodeinText"/>
        </w:rPr>
        <w:instrText>RouteValueDictionary</w:instrText>
      </w:r>
      <w:ins w:id="246" w:author="Jeffrey" w:date="2010-03-15T10:43:00Z">
        <w:r w:rsidR="006C099A">
          <w:instrText xml:space="preserve">" </w:instrText>
        </w:r>
        <w:r w:rsidR="006C099A">
          <w:fldChar w:fldCharType="end"/>
        </w:r>
      </w:ins>
      <w:r w:rsidRPr="00241537">
        <w:t>(ParamBuilder paramBuilder)</w:t>
      </w:r>
    </w:p>
    <w:p w:rsidR="00241537" w:rsidRPr="00241537" w:rsidRDefault="00241537" w:rsidP="00241537">
      <w:pPr>
        <w:pStyle w:val="Code"/>
      </w:pPr>
      <w:r w:rsidRPr="00241537">
        <w:t xml:space="preserve">    {</w:t>
      </w:r>
    </w:p>
    <w:p w:rsidR="00241537" w:rsidRPr="00241537" w:rsidRDefault="00241537" w:rsidP="00241537">
      <w:pPr>
        <w:pStyle w:val="Code"/>
      </w:pPr>
      <w:r w:rsidRPr="00241537">
        <w:t xml:space="preserve">        return new RouteValueDictionary</w:t>
      </w:r>
      <w:ins w:id="247" w:author="Jeffrey" w:date="2010-03-15T10:43:00Z">
        <w:r w:rsidR="006C099A">
          <w:fldChar w:fldCharType="begin"/>
        </w:r>
        <w:r w:rsidR="006C099A">
          <w:instrText xml:space="preserve"> XE "</w:instrText>
        </w:r>
      </w:ins>
      <w:r w:rsidR="006C099A" w:rsidRPr="006C56D0">
        <w:rPr>
          <w:rStyle w:val="CodeinText"/>
        </w:rPr>
        <w:instrText>RouteValueDictionary</w:instrText>
      </w:r>
      <w:ins w:id="248" w:author="Jeffrey" w:date="2010-03-15T10:43:00Z">
        <w:r w:rsidR="006C099A">
          <w:instrText xml:space="preserve">" </w:instrText>
        </w:r>
        <w:r w:rsidR="006C099A">
          <w:fldChar w:fldCharType="end"/>
        </w:r>
      </w:ins>
      <w:r w:rsidRPr="00241537">
        <w:t>(paramBuilder);</w:t>
      </w:r>
    </w:p>
    <w:p w:rsidR="00241537" w:rsidRPr="00241537" w:rsidRDefault="00241537" w:rsidP="00241537">
      <w:pPr>
        <w:pStyle w:val="Code"/>
      </w:pPr>
      <w:r w:rsidRPr="00241537">
        <w:t xml:space="preserve">    }</w:t>
      </w:r>
    </w:p>
    <w:p w:rsidR="00241537" w:rsidRPr="00241537" w:rsidRDefault="00241537" w:rsidP="00241537">
      <w:pPr>
        <w:pStyle w:val="Code"/>
      </w:pPr>
    </w:p>
    <w:p w:rsidR="00241537" w:rsidRPr="00241537" w:rsidRDefault="00241537" w:rsidP="00241537">
      <w:pPr>
        <w:pStyle w:val="Code"/>
      </w:pPr>
      <w:r w:rsidRPr="00241537">
        <w:t xml:space="preserve">    public ParamBuilder Username(string value)</w:t>
      </w:r>
    </w:p>
    <w:p w:rsidR="00241537" w:rsidRPr="00241537" w:rsidRDefault="00241537" w:rsidP="00241537">
      <w:pPr>
        <w:pStyle w:val="Code"/>
      </w:pPr>
      <w:r w:rsidRPr="00241537">
        <w:t xml:space="preserve">    {</w:t>
      </w:r>
    </w:p>
    <w:p w:rsidR="00241537" w:rsidRPr="00241537" w:rsidRDefault="00241537" w:rsidP="00241537">
      <w:pPr>
        <w:pStyle w:val="Code"/>
      </w:pPr>
      <w:r w:rsidRPr="00241537">
        <w:t xml:space="preserve">        _params.Add("username", value);</w:t>
      </w:r>
    </w:p>
    <w:p w:rsidR="00241537" w:rsidRPr="00241537" w:rsidRDefault="00241537" w:rsidP="00241537">
      <w:pPr>
        <w:pStyle w:val="Code"/>
      </w:pPr>
      <w:r w:rsidRPr="00241537">
        <w:t xml:space="preserve">        return this;</w:t>
      </w:r>
    </w:p>
    <w:p w:rsidR="00241537" w:rsidRPr="00241537" w:rsidRDefault="00241537" w:rsidP="00241537">
      <w:pPr>
        <w:pStyle w:val="Code"/>
      </w:pPr>
      <w:r w:rsidRPr="00241537">
        <w:t xml:space="preserve">    }</w:t>
      </w:r>
    </w:p>
    <w:p w:rsidR="00241537" w:rsidRDefault="00241537" w:rsidP="00241537">
      <w:pPr>
        <w:pStyle w:val="Code"/>
      </w:pPr>
      <w:r w:rsidRPr="00241537">
        <w:t>}</w:t>
      </w:r>
    </w:p>
    <w:p w:rsidR="00241537" w:rsidRDefault="00241537" w:rsidP="00241537">
      <w:pPr>
        <w:pStyle w:val="Body"/>
      </w:pPr>
      <w:r>
        <w:t xml:space="preserve">Our </w:t>
      </w:r>
      <w:r w:rsidR="00AB493D" w:rsidRPr="00AB493D">
        <w:rPr>
          <w:rStyle w:val="CodeinText"/>
        </w:rPr>
        <w:t>ParamBuilder</w:t>
      </w:r>
      <w:r>
        <w:t xml:space="preserve"> class inherits from a special dictionary class, </w:t>
      </w:r>
      <w:r w:rsidRPr="00FD4CF0">
        <w:rPr>
          <w:rStyle w:val="CodeinText"/>
        </w:rPr>
        <w:t>ExplicitFacadeDictionary</w:t>
      </w:r>
      <w:r>
        <w:t xml:space="preserve">.  This class is an implementation of </w:t>
      </w:r>
      <w:r w:rsidR="00AB493D" w:rsidRPr="00AB493D">
        <w:rPr>
          <w:rStyle w:val="CodeinText"/>
        </w:rPr>
        <w:t>IDictionary&lt;,&gt;</w:t>
      </w:r>
      <w:r>
        <w:t xml:space="preserve"> where every method is explicitly implemented.  This is to ensure that users of the </w:t>
      </w:r>
      <w:r w:rsidR="00AB493D" w:rsidRPr="00AB493D">
        <w:rPr>
          <w:rStyle w:val="CodeinText"/>
        </w:rPr>
        <w:t>ParamBuilder</w:t>
      </w:r>
      <w:r>
        <w:t xml:space="preserve"> do not get bombarded with a multitude of dictionary methods.  The abstract </w:t>
      </w:r>
      <w:r w:rsidR="00AB493D" w:rsidRPr="00AB493D">
        <w:rPr>
          <w:rStyle w:val="CodeinText"/>
        </w:rPr>
        <w:t>ExplicitFacadeDictionary</w:t>
      </w:r>
      <w:r>
        <w:t xml:space="preserve"> class needs implementors to provide the wrapped dictionary object in the </w:t>
      </w:r>
      <w:r w:rsidR="00AB493D" w:rsidRPr="00AB493D">
        <w:rPr>
          <w:rStyle w:val="CodeinText"/>
        </w:rPr>
        <w:t>Wrapped</w:t>
      </w:r>
      <w:r>
        <w:t xml:space="preserve"> property.  Next, we define an implicit conversion operator from </w:t>
      </w:r>
      <w:r w:rsidR="00AB493D" w:rsidRPr="00AB493D">
        <w:rPr>
          <w:rStyle w:val="CodeinText"/>
        </w:rPr>
        <w:t>ParamBuilder</w:t>
      </w:r>
      <w:r>
        <w:t xml:space="preserve"> to a </w:t>
      </w:r>
      <w:r w:rsidR="00AB493D" w:rsidRPr="00AB493D">
        <w:rPr>
          <w:rStyle w:val="CodeinText"/>
        </w:rPr>
        <w:t>RouteValueDictionary</w:t>
      </w:r>
      <w:ins w:id="249" w:author="Jeffrey" w:date="2010-03-15T10:43:00Z">
        <w:r w:rsidR="006C099A">
          <w:rPr>
            <w:rStyle w:val="CodeinText"/>
          </w:rPr>
          <w:fldChar w:fldCharType="begin"/>
        </w:r>
        <w:r w:rsidR="006C099A">
          <w:instrText xml:space="preserve"> XE "</w:instrText>
        </w:r>
      </w:ins>
      <w:r w:rsidR="006C099A" w:rsidRPr="006C56D0">
        <w:rPr>
          <w:rStyle w:val="CodeinText"/>
        </w:rPr>
        <w:instrText>RouteValueDictionary</w:instrText>
      </w:r>
      <w:ins w:id="250" w:author="Jeffrey" w:date="2010-03-15T10:43:00Z">
        <w:r w:rsidR="006C099A">
          <w:instrText xml:space="preserve">" </w:instrText>
        </w:r>
        <w:r w:rsidR="006C099A">
          <w:rPr>
            <w:rStyle w:val="CodeinText"/>
          </w:rPr>
          <w:fldChar w:fldCharType="end"/>
        </w:r>
      </w:ins>
      <w:r>
        <w:t xml:space="preserve">, making it possible for us to pass in a </w:t>
      </w:r>
      <w:r w:rsidR="00AB493D" w:rsidRPr="00AB493D">
        <w:rPr>
          <w:rStyle w:val="CodeinText"/>
        </w:rPr>
        <w:t>ParamBuilder</w:t>
      </w:r>
      <w:r>
        <w:t xml:space="preserve"> object directly to methods expecting a </w:t>
      </w:r>
      <w:r w:rsidR="00AB493D" w:rsidRPr="00AB493D">
        <w:rPr>
          <w:rStyle w:val="CodeinText"/>
        </w:rPr>
        <w:t>RouteValueDictionary</w:t>
      </w:r>
      <w:r>
        <w:t xml:space="preserve">.  Finally, we define a </w:t>
      </w:r>
      <w:r w:rsidR="00AB493D" w:rsidRPr="00AB493D">
        <w:rPr>
          <w:rStyle w:val="CodeinText"/>
        </w:rPr>
        <w:t>Username</w:t>
      </w:r>
      <w:r>
        <w:t xml:space="preserve"> method, meant to encapsulate the "username" action parameter.</w:t>
      </w:r>
      <w:r w:rsidR="00D50B0F">
        <w:t xml:space="preserve">  Because we may want to supply more than one action parameter, the Username method returns the </w:t>
      </w:r>
      <w:r w:rsidR="00AB493D" w:rsidRPr="00AB493D">
        <w:rPr>
          <w:rStyle w:val="CodeinText"/>
        </w:rPr>
        <w:t>ParamBuilder</w:t>
      </w:r>
      <w:r w:rsidR="00D50B0F">
        <w:t xml:space="preserve"> instance so that the developer can chain multiple parameters together.</w:t>
      </w:r>
    </w:p>
    <w:p w:rsidR="00D50B0F" w:rsidRDefault="00D50B0F" w:rsidP="00241537">
      <w:pPr>
        <w:pStyle w:val="Body"/>
      </w:pPr>
      <w:r>
        <w:t xml:space="preserve">To use the </w:t>
      </w:r>
      <w:r w:rsidR="00AB493D" w:rsidRPr="00AB493D">
        <w:rPr>
          <w:rStyle w:val="CodeinText"/>
        </w:rPr>
        <w:t>ParamBuilder</w:t>
      </w:r>
      <w:r>
        <w:t xml:space="preserve"> class, we first need an instance of a </w:t>
      </w:r>
      <w:r w:rsidR="00AB493D" w:rsidRPr="00AB493D">
        <w:rPr>
          <w:rStyle w:val="CodeinText"/>
        </w:rPr>
        <w:t>ParamBuilder</w:t>
      </w:r>
      <w:r>
        <w:t>.  Instead of instantiating a new builder in our views, we can define a new base view page to hold our new helper object.  Our new base view page class is shown in listing 10.9.</w:t>
      </w:r>
    </w:p>
    <w:p w:rsidR="00D50B0F" w:rsidRDefault="00D50B0F" w:rsidP="00D50B0F">
      <w:pPr>
        <w:pStyle w:val="CodeListingCaption"/>
      </w:pPr>
      <w:r>
        <w:t>Listing 10.9: Our shim base view page class</w:t>
      </w:r>
    </w:p>
    <w:p w:rsidR="00D50B0F" w:rsidRPr="00D50B0F" w:rsidRDefault="00D50B0F" w:rsidP="00D50B0F">
      <w:pPr>
        <w:pStyle w:val="Code"/>
      </w:pPr>
      <w:r w:rsidRPr="00D50B0F">
        <w:t>public class ViewPageBase&lt;TModel&gt; : ViewPage&lt;TModel&gt;</w:t>
      </w:r>
    </w:p>
    <w:p w:rsidR="00D50B0F" w:rsidRPr="00D50B0F" w:rsidRDefault="00D50B0F" w:rsidP="00D50B0F">
      <w:pPr>
        <w:pStyle w:val="Code"/>
      </w:pPr>
      <w:r w:rsidRPr="00D50B0F">
        <w:t>{</w:t>
      </w:r>
    </w:p>
    <w:p w:rsidR="00D50B0F" w:rsidRPr="00D50B0F" w:rsidRDefault="00D50B0F" w:rsidP="00D50B0F">
      <w:pPr>
        <w:pStyle w:val="Code"/>
      </w:pPr>
      <w:r w:rsidRPr="00D50B0F">
        <w:t xml:space="preserve">    public ParamBuilder Param { get { return new ParamBuilder(); } }</w:t>
      </w:r>
    </w:p>
    <w:p w:rsidR="00D50B0F" w:rsidRDefault="00D50B0F" w:rsidP="00D50B0F">
      <w:pPr>
        <w:pStyle w:val="Code"/>
      </w:pPr>
      <w:r w:rsidRPr="00D50B0F">
        <w:t>}</w:t>
      </w:r>
    </w:p>
    <w:p w:rsidR="00D50B0F" w:rsidRDefault="00D50B0F" w:rsidP="00D50B0F">
      <w:pPr>
        <w:pStyle w:val="Body"/>
      </w:pPr>
      <w:r>
        <w:t xml:space="preserve">To use our new base view page class, we </w:t>
      </w:r>
      <w:ins w:id="251" w:author="Jeffrey" w:date="2010-03-15T10:29:00Z">
        <w:r w:rsidR="00642DF5">
          <w:t xml:space="preserve">inherit from </w:t>
        </w:r>
        <w:r w:rsidR="00782992" w:rsidRPr="00782992">
          <w:rPr>
            <w:rStyle w:val="CodeinText"/>
            <w:rPrChange w:id="252" w:author="Jeffrey" w:date="2010-03-15T10:30:00Z">
              <w:rPr/>
            </w:rPrChange>
          </w:rPr>
          <w:t>ViewPageBase&lt;T&gt;</w:t>
        </w:r>
        <w:r w:rsidR="00642DF5">
          <w:t xml:space="preserve"> instead of </w:t>
        </w:r>
        <w:r w:rsidR="00782992" w:rsidRPr="00782992">
          <w:rPr>
            <w:rStyle w:val="CodeinText"/>
            <w:rPrChange w:id="253" w:author="Jeffrey" w:date="2010-03-15T10:30:00Z">
              <w:rPr/>
            </w:rPrChange>
          </w:rPr>
          <w:t>ViewPage&lt;T&gt;</w:t>
        </w:r>
        <w:r w:rsidR="00642DF5">
          <w:t xml:space="preserve">. </w:t>
        </w:r>
      </w:ins>
      <w:del w:id="254" w:author="Jeffrey" w:date="2010-03-15T10:30:00Z">
        <w:r w:rsidDel="00642DF5">
          <w:delText xml:space="preserve">modify our views to inherit from this new class.  </w:delText>
        </w:r>
      </w:del>
      <w:r>
        <w:t xml:space="preserve">Creating a base view page class is generally a good idea, as it allows us to build in site-wide view helper methods, similar to creating a site-wide controller layer supertype.  With our view now inheriting from </w:t>
      </w:r>
      <w:r w:rsidR="00AB493D" w:rsidRPr="00AB493D">
        <w:rPr>
          <w:rStyle w:val="CodeinText"/>
        </w:rPr>
        <w:t>ViewPageBase&lt;T&gt;</w:t>
      </w:r>
      <w:r>
        <w:t xml:space="preserve">, we can now use the </w:t>
      </w:r>
      <w:r w:rsidR="00AB493D" w:rsidRPr="00AB493D">
        <w:rPr>
          <w:rStyle w:val="CodeinText"/>
        </w:rPr>
        <w:t>Param</w:t>
      </w:r>
      <w:r>
        <w:t xml:space="preserve"> property to build up parameter lists</w:t>
      </w:r>
      <w:ins w:id="255" w:author="Jeffrey" w:date="2010-03-15T10:39:00Z">
        <w:r w:rsidR="00B7102E">
          <w:fldChar w:fldCharType="begin"/>
        </w:r>
        <w:r w:rsidR="00B7102E">
          <w:instrText xml:space="preserve"> XE "</w:instrText>
        </w:r>
      </w:ins>
      <w:r w:rsidR="00B7102E" w:rsidRPr="00D02226">
        <w:instrText>parameter lists</w:instrText>
      </w:r>
      <w:ins w:id="256" w:author="Jeffrey" w:date="2010-03-15T10:39:00Z">
        <w:r w:rsidR="00B7102E">
          <w:instrText xml:space="preserve">" </w:instrText>
        </w:r>
        <w:r w:rsidR="00B7102E">
          <w:fldChar w:fldCharType="end"/>
        </w:r>
      </w:ins>
      <w:r>
        <w:t>, shown in listing 10.10.</w:t>
      </w:r>
    </w:p>
    <w:p w:rsidR="00D50B0F" w:rsidRDefault="00D50B0F" w:rsidP="00D50B0F">
      <w:pPr>
        <w:pStyle w:val="CodeListingCaption"/>
      </w:pPr>
      <w:r>
        <w:t>Listing 10.10: Using the parameter builder in our view</w:t>
      </w:r>
    </w:p>
    <w:p w:rsidR="00D50B0F" w:rsidRPr="00D50B0F" w:rsidRDefault="00D50B0F" w:rsidP="00D50B0F">
      <w:pPr>
        <w:pStyle w:val="Code"/>
      </w:pPr>
      <w:commentRangeStart w:id="257"/>
      <w:commentRangeStart w:id="258"/>
      <w:r w:rsidRPr="00D50B0F">
        <w:lastRenderedPageBreak/>
        <w:t xml:space="preserve">    &lt;%=Html.ActionLink</w:t>
      </w:r>
      <w:ins w:id="259" w:author="Jeffrey" w:date="2010-03-15T10:43:00Z">
        <w:r w:rsidR="006C099A">
          <w:fldChar w:fldCharType="begin"/>
        </w:r>
        <w:r w:rsidR="006C099A">
          <w:instrText xml:space="preserve"> XE "</w:instrText>
        </w:r>
      </w:ins>
      <w:r w:rsidR="006C099A" w:rsidRPr="00BA2436">
        <w:rPr>
          <w:rStyle w:val="CodeinText"/>
        </w:rPr>
        <w:instrText>ActionLink</w:instrText>
      </w:r>
      <w:ins w:id="260" w:author="Jeffrey" w:date="2010-03-15T10:43:00Z">
        <w:r w:rsidR="006C099A">
          <w:instrText xml:space="preserve">" </w:instrText>
        </w:r>
        <w:r w:rsidR="006C099A">
          <w:fldChar w:fldCharType="end"/>
        </w:r>
      </w:ins>
      <w:r w:rsidRPr="00D50B0F">
        <w:t>("Edit", "Edit", Param.Username(Model.Username)) %&gt; |</w:t>
      </w:r>
    </w:p>
    <w:p w:rsidR="00D50B0F" w:rsidRPr="00D50B0F" w:rsidRDefault="00D50B0F" w:rsidP="00D50B0F">
      <w:pPr>
        <w:pStyle w:val="Code"/>
      </w:pPr>
      <w:r w:rsidRPr="00D50B0F">
        <w:t xml:space="preserve">    &lt;%=Html.ActionLink</w:t>
      </w:r>
      <w:ins w:id="261" w:author="Jeffrey" w:date="2010-03-15T10:43:00Z">
        <w:r w:rsidR="006C099A">
          <w:fldChar w:fldCharType="begin"/>
        </w:r>
        <w:r w:rsidR="006C099A">
          <w:instrText xml:space="preserve"> XE "</w:instrText>
        </w:r>
      </w:ins>
      <w:r w:rsidR="006C099A" w:rsidRPr="00BA2436">
        <w:rPr>
          <w:rStyle w:val="CodeinText"/>
        </w:rPr>
        <w:instrText>ActionLink</w:instrText>
      </w:r>
      <w:ins w:id="262" w:author="Jeffrey" w:date="2010-03-15T10:43:00Z">
        <w:r w:rsidR="006C099A">
          <w:instrText xml:space="preserve">" </w:instrText>
        </w:r>
        <w:r w:rsidR="006C099A">
          <w:fldChar w:fldCharType="end"/>
        </w:r>
      </w:ins>
      <w:r w:rsidRPr="00D50B0F">
        <w:t>("Back to List", "Index") %&gt;</w:t>
      </w:r>
    </w:p>
    <w:commentRangeEnd w:id="257"/>
    <w:p w:rsidR="00D50B0F" w:rsidRDefault="00370BB0" w:rsidP="00D50B0F">
      <w:pPr>
        <w:pStyle w:val="Body"/>
      </w:pPr>
      <w:r>
        <w:commentReference w:id="257"/>
      </w:r>
      <w:commentRangeEnd w:id="258"/>
      <w:r w:rsidR="006F1722">
        <w:commentReference w:id="258"/>
      </w:r>
      <w:r w:rsidR="00D50B0F">
        <w:t xml:space="preserve">In the Edit action link, we use the </w:t>
      </w:r>
      <w:r w:rsidR="00AB493D" w:rsidRPr="00AB493D">
        <w:rPr>
          <w:rStyle w:val="CodeinText"/>
        </w:rPr>
        <w:t>Param</w:t>
      </w:r>
      <w:r w:rsidR="00D50B0F">
        <w:t xml:space="preserve"> property to specify the username member.  Because we now control our parameters through a </w:t>
      </w:r>
      <w:r w:rsidR="00AB493D" w:rsidRPr="00AB493D">
        <w:rPr>
          <w:rStyle w:val="CodeinText"/>
        </w:rPr>
        <w:t>ParamBuilder</w:t>
      </w:r>
      <w:r w:rsidR="00D50B0F">
        <w:t xml:space="preserve"> object defined in our codebase, we can build overloads to parameter methods to take a variety of types.  All conversion</w:t>
      </w:r>
      <w:r w:rsidR="006D68EC">
        <w:t>s</w:t>
      </w:r>
      <w:r w:rsidR="00D50B0F">
        <w:t xml:space="preserve"> from model objects to parameter values can be </w:t>
      </w:r>
      <w:r w:rsidR="006D68EC">
        <w:t xml:space="preserve">encapsulated in our </w:t>
      </w:r>
      <w:r w:rsidR="00AB493D" w:rsidRPr="00AB493D">
        <w:rPr>
          <w:rStyle w:val="CodeinText"/>
        </w:rPr>
        <w:t>ParamBuilder</w:t>
      </w:r>
      <w:r w:rsidR="006D68EC">
        <w:t>, cleaning up our views.</w:t>
      </w:r>
    </w:p>
    <w:p w:rsidR="006D68EC" w:rsidRPr="00D50B0F" w:rsidRDefault="006D68EC" w:rsidP="00D50B0F">
      <w:pPr>
        <w:pStyle w:val="Body"/>
      </w:pPr>
      <w:r>
        <w:t>The default view engine</w:t>
      </w:r>
      <w:ins w:id="263" w:author="Jeffrey" w:date="2010-03-15T10:39:00Z">
        <w:r w:rsidR="00B7102E">
          <w:fldChar w:fldCharType="begin"/>
        </w:r>
        <w:r w:rsidR="00B7102E">
          <w:instrText xml:space="preserve"> XE "</w:instrText>
        </w:r>
      </w:ins>
      <w:r w:rsidR="00B7102E" w:rsidRPr="00E27130">
        <w:instrText>view engine</w:instrText>
      </w:r>
      <w:ins w:id="264" w:author="Jeffrey" w:date="2010-03-15T10:39:00Z">
        <w:r w:rsidR="00B7102E">
          <w:instrText xml:space="preserve">" </w:instrText>
        </w:r>
        <w:r w:rsidR="00B7102E">
          <w:fldChar w:fldCharType="end"/>
        </w:r>
      </w:ins>
      <w:r>
        <w:t xml:space="preserve"> in ASP.NET MVC is the </w:t>
      </w:r>
      <w:r w:rsidR="00AB493D" w:rsidRPr="00AB493D">
        <w:rPr>
          <w:rStyle w:val="CodeinText"/>
        </w:rPr>
        <w:t>WebFormViewEngine</w:t>
      </w:r>
      <w:ins w:id="265" w:author="Jeffrey" w:date="2010-03-15T10:43:00Z">
        <w:r w:rsidR="006C099A">
          <w:rPr>
            <w:rStyle w:val="CodeinText"/>
          </w:rPr>
          <w:fldChar w:fldCharType="begin"/>
        </w:r>
        <w:r w:rsidR="006C099A">
          <w:instrText xml:space="preserve"> XE "</w:instrText>
        </w:r>
      </w:ins>
      <w:r w:rsidR="006C099A" w:rsidRPr="00A44454">
        <w:rPr>
          <w:rStyle w:val="CodeinText"/>
        </w:rPr>
        <w:instrText>WebFormViewEngine</w:instrText>
      </w:r>
      <w:ins w:id="266" w:author="Jeffrey" w:date="2010-03-15T10:43:00Z">
        <w:r w:rsidR="006C099A">
          <w:instrText xml:space="preserve">" </w:instrText>
        </w:r>
        <w:r w:rsidR="006C099A">
          <w:rPr>
            <w:rStyle w:val="CodeinText"/>
          </w:rPr>
          <w:fldChar w:fldCharType="end"/>
        </w:r>
      </w:ins>
      <w:r>
        <w:t>, but it is definitely not the only view engine available.  In the next section, we will examine the popular Spark</w:t>
      </w:r>
      <w:ins w:id="267" w:author="Jeffrey" w:date="2010-03-15T10:39:00Z">
        <w:r w:rsidR="00B7102E">
          <w:fldChar w:fldCharType="begin"/>
        </w:r>
        <w:r w:rsidR="00B7102E">
          <w:instrText xml:space="preserve"> XE "</w:instrText>
        </w:r>
      </w:ins>
      <w:r w:rsidR="00B7102E" w:rsidRPr="00A15EEE">
        <w:instrText>Spark</w:instrText>
      </w:r>
      <w:ins w:id="268" w:author="Jeffrey" w:date="2010-03-15T10:39:00Z">
        <w:r w:rsidR="00B7102E">
          <w:instrText xml:space="preserve">" </w:instrText>
        </w:r>
        <w:r w:rsidR="00B7102E">
          <w:fldChar w:fldCharType="end"/>
        </w:r>
      </w:ins>
      <w:r>
        <w:t xml:space="preserve"> view engine.</w:t>
      </w:r>
    </w:p>
    <w:p w:rsidR="00FC48BA" w:rsidRDefault="00FC48BA" w:rsidP="00FC48BA">
      <w:pPr>
        <w:pStyle w:val="Head1"/>
      </w:pPr>
      <w:r>
        <w:t>10.</w:t>
      </w:r>
      <w:r w:rsidR="00840420">
        <w:t>3</w:t>
      </w:r>
      <w:r>
        <w:t xml:space="preserve"> Exploring the Spark</w:t>
      </w:r>
      <w:ins w:id="269" w:author="Jeffrey" w:date="2010-03-15T10:39:00Z">
        <w:r w:rsidR="00B7102E">
          <w:fldChar w:fldCharType="begin"/>
        </w:r>
        <w:r w:rsidR="00B7102E">
          <w:instrText xml:space="preserve"> XE "</w:instrText>
        </w:r>
      </w:ins>
      <w:r w:rsidR="00B7102E" w:rsidRPr="00A15EEE">
        <w:instrText>Spark</w:instrText>
      </w:r>
      <w:ins w:id="270" w:author="Jeffrey" w:date="2010-03-15T10:39:00Z">
        <w:r w:rsidR="00B7102E">
          <w:instrText xml:space="preserve">" </w:instrText>
        </w:r>
        <w:r w:rsidR="00B7102E">
          <w:fldChar w:fldCharType="end"/>
        </w:r>
      </w:ins>
      <w:r>
        <w:t xml:space="preserve"> View Engine</w:t>
      </w:r>
      <w:ins w:id="271" w:author="Jeffrey" w:date="2010-03-15T10:43:00Z">
        <w:r w:rsidR="006C099A">
          <w:fldChar w:fldCharType="begin"/>
        </w:r>
        <w:r w:rsidR="006C099A">
          <w:instrText xml:space="preserve"> XE "</w:instrText>
        </w:r>
      </w:ins>
      <w:r w:rsidR="006C099A" w:rsidRPr="0091581B">
        <w:instrText>View Engine</w:instrText>
      </w:r>
      <w:ins w:id="272" w:author="Jeffrey" w:date="2010-03-15T10:43:00Z">
        <w:r w:rsidR="006C099A">
          <w:instrText xml:space="preserve">" </w:instrText>
        </w:r>
        <w:r w:rsidR="006C099A">
          <w:fldChar w:fldCharType="end"/>
        </w:r>
      </w:ins>
    </w:p>
    <w:p w:rsidR="00EA165D" w:rsidRDefault="00EA165D" w:rsidP="00EA165D">
      <w:pPr>
        <w:pStyle w:val="Body1"/>
      </w:pPr>
      <w:r>
        <w:t xml:space="preserve">By default, an ASP.NET MVC application uses the </w:t>
      </w:r>
      <w:r w:rsidRPr="00E92FB7">
        <w:rPr>
          <w:rStyle w:val="CodeinText"/>
        </w:rPr>
        <w:t>WebFormViewEngine</w:t>
      </w:r>
      <w:ins w:id="273" w:author="Jeffrey" w:date="2010-03-15T10:43:00Z">
        <w:r w:rsidR="006C099A">
          <w:rPr>
            <w:rStyle w:val="CodeinText"/>
          </w:rPr>
          <w:fldChar w:fldCharType="begin"/>
        </w:r>
        <w:r w:rsidR="006C099A">
          <w:instrText xml:space="preserve"> XE "</w:instrText>
        </w:r>
      </w:ins>
      <w:r w:rsidR="006C099A" w:rsidRPr="00A44454">
        <w:rPr>
          <w:rStyle w:val="CodeinText"/>
        </w:rPr>
        <w:instrText>WebFormViewEngine</w:instrText>
      </w:r>
      <w:ins w:id="274" w:author="Jeffrey" w:date="2010-03-15T10:43:00Z">
        <w:r w:rsidR="006C099A">
          <w:instrText xml:space="preserve">" </w:instrText>
        </w:r>
        <w:r w:rsidR="006C099A">
          <w:rPr>
            <w:rStyle w:val="CodeinText"/>
          </w:rPr>
          <w:fldChar w:fldCharType="end"/>
        </w:r>
      </w:ins>
      <w:r>
        <w:t xml:space="preserve"> to locate and render views. But we are not forced to use Web Forms to design and render our views. One of the extension points of ASP.NET MVC is the ability to swap out the default </w:t>
      </w:r>
      <w:r w:rsidRPr="00E92FB7">
        <w:rPr>
          <w:rStyle w:val="CodeinText"/>
        </w:rPr>
        <w:t>IViewEngine</w:t>
      </w:r>
      <w:r>
        <w:t xml:space="preserve"> for a different implementation. With a different view engine</w:t>
      </w:r>
      <w:ins w:id="275" w:author="Jeffrey" w:date="2010-03-15T10:39:00Z">
        <w:r w:rsidR="00B7102E">
          <w:fldChar w:fldCharType="begin"/>
        </w:r>
        <w:r w:rsidR="00B7102E">
          <w:instrText xml:space="preserve"> XE "</w:instrText>
        </w:r>
      </w:ins>
      <w:r w:rsidR="00B7102E" w:rsidRPr="00E27130">
        <w:instrText>view engine</w:instrText>
      </w:r>
      <w:ins w:id="276" w:author="Jeffrey" w:date="2010-03-15T10:39:00Z">
        <w:r w:rsidR="00B7102E">
          <w:instrText xml:space="preserve">" </w:instrText>
        </w:r>
        <w:r w:rsidR="00B7102E">
          <w:fldChar w:fldCharType="end"/>
        </w:r>
      </w:ins>
      <w:r>
        <w:t>, we get a different experience in defining and developing views. Popular alternative view engines supported in ASP.NET MVC through various open source efforts include:</w:t>
      </w:r>
    </w:p>
    <w:p w:rsidR="00EA165D" w:rsidRPr="00EA165D" w:rsidDel="006F1722" w:rsidRDefault="00EA165D" w:rsidP="00EA165D">
      <w:pPr>
        <w:pStyle w:val="ListBullet"/>
        <w:rPr>
          <w:del w:id="277" w:author="Jeffrey" w:date="2010-03-15T10:31:00Z"/>
        </w:rPr>
      </w:pPr>
      <w:commentRangeStart w:id="278"/>
      <w:commentRangeStart w:id="279"/>
      <w:del w:id="280" w:author="Jeffrey" w:date="2010-03-15T10:31:00Z">
        <w:r w:rsidDel="006F1722">
          <w:delText>Brail</w:delText>
        </w:r>
        <w:r w:rsidR="001415B1" w:rsidDel="006F1722">
          <w:br/>
        </w:r>
        <w:r w:rsidR="00782992" w:rsidDel="006F1722">
          <w:fldChar w:fldCharType="begin"/>
        </w:r>
        <w:r w:rsidR="00AB493D" w:rsidDel="006F1722">
          <w:delInstrText>HYPERLINK "http://www.codeplex.com/wikipage?ProjectName=MVCContrib&amp;title=Brail&amp;referringTitle=Documentation"</w:delInstrText>
        </w:r>
        <w:r w:rsidR="00782992" w:rsidDel="006F1722">
          <w:fldChar w:fldCharType="separate"/>
        </w:r>
        <w:r w:rsidR="001415B1" w:rsidRPr="001415B1" w:rsidDel="006F1722">
          <w:rPr>
            <w:rStyle w:val="Hyperlink"/>
          </w:rPr>
          <w:delText>http://www.codeplex.com/wikipage?ProjectName=MVCContrib&amp;title=Brail&amp;referringTitle=Documentation</w:delText>
        </w:r>
        <w:r w:rsidR="00782992" w:rsidDel="006F1722">
          <w:fldChar w:fldCharType="end"/>
        </w:r>
        <w:commentRangeEnd w:id="278"/>
        <w:r w:rsidR="006C1AD6" w:rsidDel="006F1722">
          <w:commentReference w:id="278"/>
        </w:r>
      </w:del>
      <w:commentRangeEnd w:id="279"/>
      <w:r w:rsidR="006F1722">
        <w:commentReference w:id="279"/>
      </w:r>
    </w:p>
    <w:p w:rsidR="00EA165D" w:rsidRPr="00EA165D" w:rsidRDefault="00EA165D" w:rsidP="00EA165D">
      <w:pPr>
        <w:pStyle w:val="ListBullet"/>
      </w:pPr>
      <w:r>
        <w:t>NHaml</w:t>
      </w:r>
      <w:r w:rsidR="001415B1">
        <w:br/>
      </w:r>
      <w:hyperlink r:id="rId10" w:history="1">
        <w:r w:rsidR="001415B1" w:rsidRPr="001415B1">
          <w:rPr>
            <w:rStyle w:val="Hyperlink"/>
          </w:rPr>
          <w:t>http://mvccontrib.codeplex.com/wikipage?title=NHaml</w:t>
        </w:r>
      </w:hyperlink>
    </w:p>
    <w:p w:rsidR="00EA165D" w:rsidRPr="00EA165D" w:rsidDel="006F1722" w:rsidRDefault="00EA165D" w:rsidP="00EA165D">
      <w:pPr>
        <w:pStyle w:val="ListBullet"/>
        <w:rPr>
          <w:del w:id="281" w:author="Jeffrey" w:date="2010-03-15T10:31:00Z"/>
        </w:rPr>
      </w:pPr>
      <w:commentRangeStart w:id="282"/>
      <w:commentRangeStart w:id="283"/>
      <w:del w:id="284" w:author="Jeffrey" w:date="2010-03-15T10:31:00Z">
        <w:r w:rsidDel="006F1722">
          <w:delText>NVelocity</w:delText>
        </w:r>
        <w:r w:rsidR="001415B1" w:rsidDel="006F1722">
          <w:br/>
        </w:r>
        <w:r w:rsidR="00782992" w:rsidDel="006F1722">
          <w:fldChar w:fldCharType="begin"/>
        </w:r>
        <w:r w:rsidR="00AB493D" w:rsidDel="006F1722">
          <w:delInstrText>HYPERLINK "http://www.castleproject.org/others/nvelocity/index.html"</w:delInstrText>
        </w:r>
        <w:r w:rsidR="00782992" w:rsidDel="006F1722">
          <w:fldChar w:fldCharType="separate"/>
        </w:r>
        <w:r w:rsidR="001415B1" w:rsidRPr="001415B1" w:rsidDel="006F1722">
          <w:rPr>
            <w:rStyle w:val="Hyperlink"/>
          </w:rPr>
          <w:delText>http://www.castleproject.org/others/nvelocity/index.html</w:delText>
        </w:r>
        <w:r w:rsidR="00782992" w:rsidDel="006F1722">
          <w:fldChar w:fldCharType="end"/>
        </w:r>
        <w:commentRangeEnd w:id="282"/>
        <w:r w:rsidR="006C1AD6" w:rsidDel="006F1722">
          <w:commentReference w:id="282"/>
        </w:r>
      </w:del>
      <w:commentRangeEnd w:id="283"/>
      <w:r w:rsidR="006F1722">
        <w:commentReference w:id="283"/>
      </w:r>
    </w:p>
    <w:p w:rsidR="00EA165D" w:rsidRPr="00EA165D" w:rsidRDefault="00EA165D" w:rsidP="00EA165D">
      <w:pPr>
        <w:pStyle w:val="ListBullet"/>
      </w:pPr>
      <w:r>
        <w:t>Spark</w:t>
      </w:r>
      <w:ins w:id="285" w:author="Jeffrey" w:date="2010-03-15T10:39:00Z">
        <w:r w:rsidR="00B7102E">
          <w:fldChar w:fldCharType="begin"/>
        </w:r>
        <w:r w:rsidR="00B7102E">
          <w:instrText xml:space="preserve"> XE "</w:instrText>
        </w:r>
      </w:ins>
      <w:r w:rsidR="00B7102E" w:rsidRPr="00A15EEE">
        <w:instrText>Spark</w:instrText>
      </w:r>
      <w:ins w:id="286" w:author="Jeffrey" w:date="2010-03-15T10:39:00Z">
        <w:r w:rsidR="00B7102E">
          <w:instrText xml:space="preserve">" </w:instrText>
        </w:r>
        <w:r w:rsidR="00B7102E">
          <w:fldChar w:fldCharType="end"/>
        </w:r>
      </w:ins>
      <w:r w:rsidR="001415B1">
        <w:br/>
      </w:r>
      <w:hyperlink r:id="rId11" w:history="1">
        <w:r w:rsidR="001415B1" w:rsidRPr="001415B1">
          <w:rPr>
            <w:rStyle w:val="Hyperlink"/>
          </w:rPr>
          <w:t>http://sparkviewengine.com/</w:t>
        </w:r>
      </w:hyperlink>
    </w:p>
    <w:p w:rsidR="00EA165D" w:rsidRDefault="00EA165D" w:rsidP="00EA165D">
      <w:pPr>
        <w:pStyle w:val="Body1"/>
      </w:pPr>
      <w:r>
        <w:t xml:space="preserve">But why would we want to investigate other view engines? One issue with the </w:t>
      </w:r>
      <w:r w:rsidRPr="00AC551A">
        <w:rPr>
          <w:rStyle w:val="CodeinText"/>
        </w:rPr>
        <w:t>WebFormViewEngine</w:t>
      </w:r>
      <w:ins w:id="287" w:author="Jeffrey" w:date="2010-03-15T10:43:00Z">
        <w:r w:rsidR="006C099A">
          <w:rPr>
            <w:rStyle w:val="CodeinText"/>
          </w:rPr>
          <w:fldChar w:fldCharType="begin"/>
        </w:r>
        <w:r w:rsidR="006C099A">
          <w:instrText xml:space="preserve"> XE "</w:instrText>
        </w:r>
      </w:ins>
      <w:r w:rsidR="006C099A" w:rsidRPr="00A44454">
        <w:rPr>
          <w:rStyle w:val="CodeinText"/>
        </w:rPr>
        <w:instrText>WebFormViewEngine</w:instrText>
      </w:r>
      <w:ins w:id="288" w:author="Jeffrey" w:date="2010-03-15T10:43:00Z">
        <w:r w:rsidR="006C099A">
          <w:instrText xml:space="preserve">" </w:instrText>
        </w:r>
        <w:r w:rsidR="006C099A">
          <w:rPr>
            <w:rStyle w:val="CodeinText"/>
          </w:rPr>
          <w:fldChar w:fldCharType="end"/>
        </w:r>
      </w:ins>
      <w:r>
        <w:t xml:space="preserve"> is that you do not have many options for server-side coding except with complex languages such as C# and VB.NET. Although these languages are quite powerful, seeing code interspersed with markup </w:t>
      </w:r>
      <w:r w:rsidR="001415B1">
        <w:t>can be difficult to manage</w:t>
      </w:r>
      <w:r>
        <w:t xml:space="preserve">. Creating a simple loop of HTML requires a </w:t>
      </w:r>
      <w:r w:rsidRPr="00707901">
        <w:rPr>
          <w:rStyle w:val="CodeinText"/>
        </w:rPr>
        <w:t>foreach</w:t>
      </w:r>
      <w:r>
        <w:t xml:space="preserve"> loop and curly braces mixed with our HTML tags. For more complex view logic, it becomes nearly impossible to understand what is going on. The </w:t>
      </w:r>
      <w:r w:rsidRPr="005D1E5C">
        <w:rPr>
          <w:rStyle w:val="CodeinText"/>
        </w:rPr>
        <w:t>WebFormViewEngine</w:t>
      </w:r>
      <w:r>
        <w:t xml:space="preserve"> </w:t>
      </w:r>
      <w:r w:rsidR="001415B1">
        <w:t>is still the favorite choice for the majority of cases</w:t>
      </w:r>
      <w:r>
        <w:t xml:space="preserve">, but it was not built with MVC-style applications in mind, where we are </w:t>
      </w:r>
      <w:r>
        <w:lastRenderedPageBreak/>
        <w:t>almost guaranteed to need code in our views. Although this code is strictly view-centric, it’s still unavoidable.</w:t>
      </w:r>
    </w:p>
    <w:p w:rsidR="00EA165D" w:rsidRDefault="00EA165D" w:rsidP="00EA165D">
      <w:pPr>
        <w:pStyle w:val="Body"/>
      </w:pPr>
      <w:r>
        <w:t>These alternative view engines are designed to be view engines, rather than holdovers from the Web Forms days. Each is optimized for designing an MVC view, and many are ported versions of other, established view engines for other, established MVC frameworks. For example, NHaml is a port of the popular (and extremely terse) Haml view engine</w:t>
      </w:r>
      <w:ins w:id="289" w:author="Jeffrey" w:date="2010-03-15T10:39:00Z">
        <w:r w:rsidR="00B7102E">
          <w:fldChar w:fldCharType="begin"/>
        </w:r>
        <w:r w:rsidR="00B7102E">
          <w:instrText xml:space="preserve"> XE "</w:instrText>
        </w:r>
      </w:ins>
      <w:r w:rsidR="00B7102E" w:rsidRPr="00E27130">
        <w:instrText>view engine</w:instrText>
      </w:r>
      <w:ins w:id="290" w:author="Jeffrey" w:date="2010-03-15T10:39:00Z">
        <w:r w:rsidR="00B7102E">
          <w:instrText xml:space="preserve">" </w:instrText>
        </w:r>
        <w:r w:rsidR="00B7102E">
          <w:fldChar w:fldCharType="end"/>
        </w:r>
      </w:ins>
      <w:r w:rsidR="001415B1">
        <w:t xml:space="preserve">, found at </w:t>
      </w:r>
      <w:hyperlink r:id="rId12" w:history="1">
        <w:r w:rsidR="001415B1" w:rsidRPr="001415B1">
          <w:rPr>
            <w:rStyle w:val="Hyperlink"/>
          </w:rPr>
          <w:t>http://haml-lang.com/</w:t>
        </w:r>
      </w:hyperlink>
      <w:r>
        <w:t>.</w:t>
      </w:r>
      <w:r w:rsidR="00200CEE">
        <w:t xml:space="preserve">  </w:t>
      </w:r>
      <w:commentRangeStart w:id="291"/>
      <w:commentRangeStart w:id="292"/>
      <w:del w:id="293" w:author="Jeffrey" w:date="2010-03-15T10:32:00Z">
        <w:r w:rsidR="00200CEE" w:rsidDel="006F1722">
          <w:delText>NVelocity and Brail are already used with MonoRail</w:delText>
        </w:r>
      </w:del>
      <w:ins w:id="294" w:author="Jeffrey" w:date="2010-03-15T10:43:00Z">
        <w:r w:rsidR="006C099A">
          <w:fldChar w:fldCharType="begin"/>
        </w:r>
        <w:r w:rsidR="006C099A">
          <w:instrText xml:space="preserve"> XE "</w:instrText>
        </w:r>
      </w:ins>
      <w:r w:rsidR="006C099A" w:rsidRPr="00C97D0A">
        <w:instrText>MonoRail</w:instrText>
      </w:r>
      <w:ins w:id="295" w:author="Jeffrey" w:date="2010-03-15T10:43:00Z">
        <w:r w:rsidR="006C099A">
          <w:instrText xml:space="preserve">" </w:instrText>
        </w:r>
        <w:r w:rsidR="006C099A">
          <w:fldChar w:fldCharType="end"/>
        </w:r>
      </w:ins>
      <w:del w:id="296" w:author="Jeffrey" w:date="2010-03-15T10:32:00Z">
        <w:r w:rsidR="00200CEE" w:rsidDel="006F1722">
          <w:delText>, another .Net web framework</w:delText>
        </w:r>
        <w:commentRangeEnd w:id="291"/>
        <w:r w:rsidR="00107FD7" w:rsidDel="006F1722">
          <w:commentReference w:id="291"/>
        </w:r>
      </w:del>
      <w:commentRangeEnd w:id="292"/>
      <w:r w:rsidR="006F1722">
        <w:commentReference w:id="292"/>
      </w:r>
      <w:del w:id="297" w:author="Jeffrey" w:date="2010-03-15T10:32:00Z">
        <w:r w:rsidR="00200CEE" w:rsidDel="006F1722">
          <w:delText xml:space="preserve">.  </w:delText>
        </w:r>
      </w:del>
      <w:r w:rsidR="00200CEE">
        <w:t>While the built-in view engine works well for most ASP.NET MVC application, we will explore one of the alternatives here.</w:t>
      </w:r>
      <w:r>
        <w:t xml:space="preserve"> Spark</w:t>
      </w:r>
      <w:ins w:id="298" w:author="Jeffrey" w:date="2010-03-15T10:39:00Z">
        <w:r w:rsidR="00B7102E">
          <w:fldChar w:fldCharType="begin"/>
        </w:r>
        <w:r w:rsidR="00B7102E">
          <w:instrText xml:space="preserve"> XE "</w:instrText>
        </w:r>
      </w:ins>
      <w:r w:rsidR="00B7102E" w:rsidRPr="00A15EEE">
        <w:instrText>Spark</w:instrText>
      </w:r>
      <w:ins w:id="299" w:author="Jeffrey" w:date="2010-03-15T10:39:00Z">
        <w:r w:rsidR="00B7102E">
          <w:instrText xml:space="preserve">" </w:instrText>
        </w:r>
        <w:r w:rsidR="00B7102E">
          <w:fldChar w:fldCharType="end"/>
        </w:r>
      </w:ins>
      <w:r>
        <w:t xml:space="preserve"> (</w:t>
      </w:r>
      <w:hyperlink r:id="rId13" w:history="1">
        <w:r w:rsidRPr="00B32AA2">
          <w:rPr>
            <w:rStyle w:val="Hyperlink"/>
          </w:rPr>
          <w:t>http://sparkviewengine.com/</w:t>
        </w:r>
      </w:hyperlink>
      <w:r>
        <w:t>)</w:t>
      </w:r>
      <w:r w:rsidR="00200CEE">
        <w:t xml:space="preserve"> is a view engine designed for ASP.NET MVC and MonoRail</w:t>
      </w:r>
      <w:r>
        <w:t>. Spark provides a unique blend of C# code in line with HTML, disguised as XML elements and attributes. There are disadvantages to some view engines, such as the lack of IntelliSense and a slightly less integrated feel in Visual Studio. Spark provides integration with Visual Studio, including IntelliSense and a view compiler. The view compiler ensures that at least we do not have to wait for runtime exceptions to expose typos and bugs in our views. In this section, we examine the major features of Spark to see the advantages it has over the default view engine. But first, we’ll walk through the installation and configuration process.</w:t>
      </w:r>
    </w:p>
    <w:p w:rsidR="00EA165D" w:rsidRDefault="007B1DE6" w:rsidP="00EA165D">
      <w:pPr>
        <w:pStyle w:val="Head2"/>
      </w:pPr>
      <w:bookmarkStart w:id="300" w:name="_Toc232326569"/>
      <w:bookmarkStart w:id="301" w:name="_Toc232326937"/>
      <w:r>
        <w:t>10</w:t>
      </w:r>
      <w:r w:rsidR="00EA165D">
        <w:t>.4.1 Installing and configuring Spark</w:t>
      </w:r>
      <w:bookmarkEnd w:id="300"/>
      <w:bookmarkEnd w:id="301"/>
      <w:ins w:id="302" w:author="Jeffrey" w:date="2010-03-15T10:39:00Z">
        <w:r w:rsidR="00B7102E">
          <w:fldChar w:fldCharType="begin"/>
        </w:r>
        <w:r w:rsidR="00B7102E">
          <w:instrText xml:space="preserve"> XE "</w:instrText>
        </w:r>
      </w:ins>
      <w:r w:rsidR="00B7102E" w:rsidRPr="00A15EEE">
        <w:instrText>Spark</w:instrText>
      </w:r>
      <w:ins w:id="303" w:author="Jeffrey" w:date="2010-03-15T10:39:00Z">
        <w:r w:rsidR="00B7102E">
          <w:instrText xml:space="preserve">" </w:instrText>
        </w:r>
        <w:r w:rsidR="00B7102E">
          <w:fldChar w:fldCharType="end"/>
        </w:r>
      </w:ins>
    </w:p>
    <w:p w:rsidR="00EA165D" w:rsidRDefault="00EA165D" w:rsidP="00EA165D">
      <w:pPr>
        <w:pStyle w:val="Body1"/>
      </w:pPr>
      <w:r>
        <w:t>The latest release can be found at Spark</w:t>
      </w:r>
      <w:ins w:id="304" w:author="Jeffrey" w:date="2010-03-15T10:39:00Z">
        <w:r w:rsidR="00B7102E">
          <w:fldChar w:fldCharType="begin"/>
        </w:r>
        <w:r w:rsidR="00B7102E">
          <w:instrText xml:space="preserve"> XE "</w:instrText>
        </w:r>
      </w:ins>
      <w:r w:rsidR="00B7102E" w:rsidRPr="00A15EEE">
        <w:instrText>Spark</w:instrText>
      </w:r>
      <w:ins w:id="305" w:author="Jeffrey" w:date="2010-03-15T10:39:00Z">
        <w:r w:rsidR="00B7102E">
          <w:instrText xml:space="preserve">" </w:instrText>
        </w:r>
        <w:r w:rsidR="00B7102E">
          <w:fldChar w:fldCharType="end"/>
        </w:r>
      </w:ins>
      <w:r>
        <w:t xml:space="preserve">’s CodePlex site, at </w:t>
      </w:r>
      <w:hyperlink r:id="rId14" w:history="1">
        <w:r w:rsidRPr="00B32AA2">
          <w:rPr>
            <w:rStyle w:val="Hyperlink"/>
          </w:rPr>
          <w:t>http://sparkviewengine.codeplex.com/</w:t>
        </w:r>
      </w:hyperlink>
      <w:r>
        <w:t>. The release includes:</w:t>
      </w:r>
    </w:p>
    <w:p w:rsidR="00EA165D" w:rsidRPr="00EA165D" w:rsidRDefault="00EA165D" w:rsidP="00EA165D">
      <w:pPr>
        <w:pStyle w:val="ListBullet"/>
      </w:pPr>
      <w:r>
        <w:t>The Spark</w:t>
      </w:r>
      <w:ins w:id="306" w:author="Jeffrey" w:date="2010-03-15T10:39:00Z">
        <w:r w:rsidR="00B7102E">
          <w:fldChar w:fldCharType="begin"/>
        </w:r>
        <w:r w:rsidR="00B7102E">
          <w:instrText xml:space="preserve"> XE "</w:instrText>
        </w:r>
      </w:ins>
      <w:r w:rsidR="00B7102E" w:rsidRPr="00A15EEE">
        <w:instrText>Spark</w:instrText>
      </w:r>
      <w:ins w:id="307" w:author="Jeffrey" w:date="2010-03-15T10:39:00Z">
        <w:r w:rsidR="00B7102E">
          <w:instrText xml:space="preserve">" </w:instrText>
        </w:r>
        <w:r w:rsidR="00B7102E">
          <w:fldChar w:fldCharType="end"/>
        </w:r>
      </w:ins>
      <w:r>
        <w:t xml:space="preserve"> assemblies we need in our MVC project</w:t>
      </w:r>
    </w:p>
    <w:p w:rsidR="00EA165D" w:rsidRPr="00EA165D" w:rsidRDefault="00EA165D" w:rsidP="00EA165D">
      <w:pPr>
        <w:pStyle w:val="ListBullet"/>
      </w:pPr>
      <w:r>
        <w:t>Documentation</w:t>
      </w:r>
    </w:p>
    <w:p w:rsidR="00EA165D" w:rsidRPr="00EA165D" w:rsidRDefault="00EA165D" w:rsidP="00EA165D">
      <w:pPr>
        <w:pStyle w:val="ListBullet"/>
      </w:pPr>
      <w:r>
        <w:t>Samples</w:t>
      </w:r>
    </w:p>
    <w:p w:rsidR="00EA165D" w:rsidRPr="00EA165D" w:rsidRDefault="00EA165D" w:rsidP="00EA165D">
      <w:pPr>
        <w:pStyle w:val="ListBullet"/>
      </w:pPr>
      <w:r>
        <w:t>Installer for Visual Studio IntelliSense</w:t>
      </w:r>
    </w:p>
    <w:p w:rsidR="00EA165D" w:rsidRDefault="00EA165D" w:rsidP="00EA165D">
      <w:pPr>
        <w:pStyle w:val="Body1"/>
      </w:pPr>
      <w:r>
        <w:t>To get Spark</w:t>
      </w:r>
      <w:ins w:id="308" w:author="Jeffrey" w:date="2010-03-15T10:39:00Z">
        <w:r w:rsidR="00B7102E">
          <w:fldChar w:fldCharType="begin"/>
        </w:r>
        <w:r w:rsidR="00B7102E">
          <w:instrText xml:space="preserve"> XE "</w:instrText>
        </w:r>
      </w:ins>
      <w:r w:rsidR="00B7102E" w:rsidRPr="00A15EEE">
        <w:instrText>Spark</w:instrText>
      </w:r>
      <w:ins w:id="309" w:author="Jeffrey" w:date="2010-03-15T10:39:00Z">
        <w:r w:rsidR="00B7102E">
          <w:instrText xml:space="preserve">" </w:instrText>
        </w:r>
        <w:r w:rsidR="00B7102E">
          <w:fldChar w:fldCharType="end"/>
        </w:r>
      </w:ins>
      <w:r>
        <w:t xml:space="preserve"> running in our MVC project, we need only the binaries. However, the IntelliSense is quite helpful, so we’ll run the installer before launching Visual Studio. Next, we add references to both the </w:t>
      </w:r>
      <w:r w:rsidRPr="00FC7727">
        <w:rPr>
          <w:rStyle w:val="CodeinText"/>
        </w:rPr>
        <w:t>Spark</w:t>
      </w:r>
      <w:r>
        <w:t xml:space="preserve"> and </w:t>
      </w:r>
      <w:r w:rsidRPr="00FC7727">
        <w:rPr>
          <w:rStyle w:val="CodeinText"/>
        </w:rPr>
        <w:t>Spark.Web.Mvc</w:t>
      </w:r>
      <w:r>
        <w:t xml:space="preserve"> assemblies, shown in figure 10.</w:t>
      </w:r>
      <w:r w:rsidR="006D68EC">
        <w:t>2</w:t>
      </w:r>
      <w:r>
        <w:t>.</w:t>
      </w:r>
    </w:p>
    <w:p w:rsidR="00EA165D" w:rsidRDefault="00EA165D" w:rsidP="00EA165D">
      <w:pPr>
        <w:pStyle w:val="Figure"/>
      </w:pPr>
      <w:r w:rsidRPr="00EA165D">
        <w:rPr>
          <w:noProof/>
        </w:rPr>
        <w:lastRenderedPageBreak/>
        <w:drawing>
          <wp:inline distT="0" distB="0" distL="0" distR="0">
            <wp:extent cx="2596515" cy="1776730"/>
            <wp:effectExtent l="19050" t="0" r="0" b="0"/>
            <wp:docPr id="1" name="Picture 16" descr="Fig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ure13"/>
                    <pic:cNvPicPr>
                      <a:picLocks noChangeAspect="1" noChangeArrowheads="1"/>
                    </pic:cNvPicPr>
                  </pic:nvPicPr>
                  <pic:blipFill>
                    <a:blip r:embed="rId15" cstate="print"/>
                    <a:srcRect/>
                    <a:stretch>
                      <a:fillRect/>
                    </a:stretch>
                  </pic:blipFill>
                  <pic:spPr bwMode="auto">
                    <a:xfrm>
                      <a:off x="0" y="0"/>
                      <a:ext cx="2596515" cy="1776730"/>
                    </a:xfrm>
                    <a:prstGeom prst="rect">
                      <a:avLst/>
                    </a:prstGeom>
                    <a:noFill/>
                    <a:ln w="9525">
                      <a:noFill/>
                      <a:miter lim="800000"/>
                      <a:headEnd/>
                      <a:tailEnd/>
                    </a:ln>
                  </pic:spPr>
                </pic:pic>
              </a:graphicData>
            </a:graphic>
          </wp:inline>
        </w:drawing>
      </w:r>
    </w:p>
    <w:p w:rsidR="00EA165D" w:rsidRDefault="00EA165D" w:rsidP="00EA165D">
      <w:pPr>
        <w:pStyle w:val="FigureCaption"/>
      </w:pPr>
      <w:r>
        <w:t>Figure 10.</w:t>
      </w:r>
      <w:r w:rsidR="006D68EC">
        <w:t>2</w:t>
      </w:r>
      <w:r>
        <w:t xml:space="preserve"> Adding the Spark</w:t>
      </w:r>
      <w:ins w:id="310" w:author="Jeffrey" w:date="2010-03-15T10:39:00Z">
        <w:r w:rsidR="00B7102E">
          <w:fldChar w:fldCharType="begin"/>
        </w:r>
        <w:r w:rsidR="00B7102E">
          <w:instrText xml:space="preserve"> XE "</w:instrText>
        </w:r>
      </w:ins>
      <w:r w:rsidR="00B7102E" w:rsidRPr="00A15EEE">
        <w:instrText>Spark</w:instrText>
      </w:r>
      <w:ins w:id="311" w:author="Jeffrey" w:date="2010-03-15T10:39:00Z">
        <w:r w:rsidR="00B7102E">
          <w:instrText xml:space="preserve">" </w:instrText>
        </w:r>
        <w:r w:rsidR="00B7102E">
          <w:fldChar w:fldCharType="end"/>
        </w:r>
      </w:ins>
      <w:r>
        <w:t xml:space="preserve"> assembly references to our project</w:t>
      </w:r>
    </w:p>
    <w:p w:rsidR="00EA165D" w:rsidRDefault="00EA165D" w:rsidP="00EA165D">
      <w:pPr>
        <w:pStyle w:val="Body1"/>
      </w:pPr>
      <w:r>
        <w:t>With our Spark</w:t>
      </w:r>
      <w:ins w:id="312" w:author="Jeffrey" w:date="2010-03-15T10:39:00Z">
        <w:r w:rsidR="00B7102E">
          <w:fldChar w:fldCharType="begin"/>
        </w:r>
        <w:r w:rsidR="00B7102E">
          <w:instrText xml:space="preserve"> XE "</w:instrText>
        </w:r>
      </w:ins>
      <w:r w:rsidR="00B7102E" w:rsidRPr="00A15EEE">
        <w:instrText>Spark</w:instrText>
      </w:r>
      <w:ins w:id="313" w:author="Jeffrey" w:date="2010-03-15T10:39:00Z">
        <w:r w:rsidR="00B7102E">
          <w:instrText xml:space="preserve">" </w:instrText>
        </w:r>
        <w:r w:rsidR="00B7102E">
          <w:fldChar w:fldCharType="end"/>
        </w:r>
      </w:ins>
      <w:r>
        <w:t xml:space="preserve"> assembly references added to our project, we can configure ASP.NET MVC to use Spark as our view engine</w:t>
      </w:r>
      <w:ins w:id="314" w:author="Jeffrey" w:date="2010-03-15T10:39:00Z">
        <w:r w:rsidR="00B7102E">
          <w:fldChar w:fldCharType="begin"/>
        </w:r>
        <w:r w:rsidR="00B7102E">
          <w:instrText xml:space="preserve"> XE "</w:instrText>
        </w:r>
      </w:ins>
      <w:r w:rsidR="00B7102E" w:rsidRPr="00E27130">
        <w:instrText>view engine</w:instrText>
      </w:r>
      <w:ins w:id="315" w:author="Jeffrey" w:date="2010-03-15T10:39:00Z">
        <w:r w:rsidR="00B7102E">
          <w:instrText xml:space="preserve">" </w:instrText>
        </w:r>
        <w:r w:rsidR="00B7102E">
          <w:fldChar w:fldCharType="end"/>
        </w:r>
      </w:ins>
      <w:r>
        <w:t xml:space="preserve">. Spark has additional configuration, which we can either place in our Web.config file or in code. For this example, we’ll configure Spark in code, but the Spark documentation has full examples of both options. Our Spark configuration is shown in listing </w:t>
      </w:r>
      <w:r w:rsidR="007B1DE6">
        <w:t>10</w:t>
      </w:r>
      <w:r>
        <w:t>.</w:t>
      </w:r>
      <w:r w:rsidR="006D68EC">
        <w:t>11</w:t>
      </w:r>
      <w:r>
        <w:t>.</w:t>
      </w:r>
    </w:p>
    <w:p w:rsidR="00EA165D" w:rsidRDefault="00EA165D" w:rsidP="00EA165D">
      <w:pPr>
        <w:pStyle w:val="CodeListingCaption"/>
      </w:pPr>
      <w:r>
        <w:t xml:space="preserve">Listing </w:t>
      </w:r>
      <w:r w:rsidR="007B1DE6">
        <w:t>10</w:t>
      </w:r>
      <w:r>
        <w:t>.</w:t>
      </w:r>
      <w:r w:rsidR="006D68EC">
        <w:t>11</w:t>
      </w:r>
      <w:r>
        <w:t xml:space="preserve"> Spark</w:t>
      </w:r>
      <w:ins w:id="316" w:author="Jeffrey" w:date="2010-03-15T10:39:00Z">
        <w:r w:rsidR="00B7102E">
          <w:fldChar w:fldCharType="begin"/>
        </w:r>
        <w:r w:rsidR="00B7102E">
          <w:instrText xml:space="preserve"> XE "</w:instrText>
        </w:r>
      </w:ins>
      <w:r w:rsidR="00B7102E" w:rsidRPr="00A15EEE">
        <w:instrText>Spark</w:instrText>
      </w:r>
      <w:ins w:id="317" w:author="Jeffrey" w:date="2010-03-15T10:39:00Z">
        <w:r w:rsidR="00B7102E">
          <w:instrText xml:space="preserve">" </w:instrText>
        </w:r>
        <w:r w:rsidR="00B7102E">
          <w:fldChar w:fldCharType="end"/>
        </w:r>
      </w:ins>
      <w:r>
        <w:t xml:space="preserve"> configuration code</w:t>
      </w:r>
    </w:p>
    <w:p w:rsidR="00EA165D" w:rsidRPr="00A9656C" w:rsidRDefault="00EA165D" w:rsidP="00EA165D">
      <w:pPr>
        <w:pStyle w:val="Code"/>
      </w:pPr>
      <w:r w:rsidRPr="00A9656C">
        <w:t>var settings = new SparkSettings()</w:t>
      </w:r>
    </w:p>
    <w:p w:rsidR="00EA165D" w:rsidRPr="00A9656C" w:rsidRDefault="00EA165D" w:rsidP="00EA165D">
      <w:pPr>
        <w:pStyle w:val="Code"/>
      </w:pPr>
      <w:r w:rsidRPr="00A9656C">
        <w:t xml:space="preserve">    .SetDebug(true)</w:t>
      </w:r>
    </w:p>
    <w:p w:rsidR="00EA165D" w:rsidRPr="00A9656C" w:rsidRDefault="00EA165D" w:rsidP="00EA165D">
      <w:pPr>
        <w:pStyle w:val="Code"/>
      </w:pPr>
      <w:r w:rsidRPr="00A9656C">
        <w:t xml:space="preserve">    .AddAssembly("SparkViewExample")</w:t>
      </w:r>
    </w:p>
    <w:p w:rsidR="00EA165D" w:rsidRPr="00A9656C" w:rsidRDefault="00EA165D" w:rsidP="00EA165D">
      <w:pPr>
        <w:pStyle w:val="Code"/>
      </w:pPr>
      <w:r w:rsidRPr="00A9656C">
        <w:t xml:space="preserve">    .AddNamespace("System")</w:t>
      </w:r>
    </w:p>
    <w:p w:rsidR="00EA165D" w:rsidRPr="00A9656C" w:rsidRDefault="00EA165D" w:rsidP="00EA165D">
      <w:pPr>
        <w:pStyle w:val="Code"/>
      </w:pPr>
      <w:r w:rsidRPr="00A9656C">
        <w:t xml:space="preserve">    .AddNamespace("System.Collections.Generic")</w:t>
      </w:r>
    </w:p>
    <w:p w:rsidR="00EA165D" w:rsidRPr="00A9656C" w:rsidRDefault="00EA165D" w:rsidP="00EA165D">
      <w:pPr>
        <w:pStyle w:val="Code"/>
      </w:pPr>
      <w:r w:rsidRPr="00A9656C">
        <w:t xml:space="preserve">    .AddNamespace("System.Linq")</w:t>
      </w:r>
    </w:p>
    <w:p w:rsidR="00EA165D" w:rsidRPr="00A9656C" w:rsidRDefault="00EA165D" w:rsidP="00EA165D">
      <w:pPr>
        <w:pStyle w:val="Code"/>
      </w:pPr>
      <w:r w:rsidRPr="00A9656C">
        <w:t xml:space="preserve">    .AddNamespace("System.Web.Mvc")</w:t>
      </w:r>
    </w:p>
    <w:p w:rsidR="00EA165D" w:rsidRPr="00A9656C" w:rsidRDefault="00EA165D" w:rsidP="00EA165D">
      <w:pPr>
        <w:pStyle w:val="Code"/>
      </w:pPr>
      <w:r w:rsidRPr="00A9656C">
        <w:t xml:space="preserve">    .AddNamespace("System.Web.Mvc.Html");</w:t>
      </w:r>
    </w:p>
    <w:p w:rsidR="00EA165D" w:rsidRPr="00A9656C" w:rsidRDefault="00EA165D" w:rsidP="00EA165D">
      <w:pPr>
        <w:pStyle w:val="Code"/>
      </w:pPr>
    </w:p>
    <w:p w:rsidR="00EA165D" w:rsidRDefault="00EA165D" w:rsidP="00EA165D">
      <w:pPr>
        <w:pStyle w:val="Code"/>
      </w:pPr>
      <w:r w:rsidRPr="00A9656C">
        <w:t>ViewEngines.Engines.Add(new SparkViewFactory</w:t>
      </w:r>
      <w:ins w:id="318" w:author="Jeffrey" w:date="2010-03-15T10:44:00Z">
        <w:r w:rsidR="006C099A">
          <w:fldChar w:fldCharType="begin"/>
        </w:r>
        <w:r w:rsidR="006C099A">
          <w:instrText xml:space="preserve"> XE "</w:instrText>
        </w:r>
      </w:ins>
      <w:r w:rsidR="006C099A" w:rsidRPr="008A78BC">
        <w:rPr>
          <w:rStyle w:val="CodeinText"/>
        </w:rPr>
        <w:instrText>SparkViewFactory</w:instrText>
      </w:r>
      <w:ins w:id="319" w:author="Jeffrey" w:date="2010-03-15T10:44:00Z">
        <w:r w:rsidR="006C099A">
          <w:instrText xml:space="preserve">" </w:instrText>
        </w:r>
        <w:r w:rsidR="006C099A">
          <w:fldChar w:fldCharType="end"/>
        </w:r>
      </w:ins>
      <w:r w:rsidRPr="00A9656C">
        <w:t>(settings));</w:t>
      </w:r>
    </w:p>
    <w:p w:rsidR="00EA165D" w:rsidRDefault="00EA165D" w:rsidP="00EA165D">
      <w:pPr>
        <w:pStyle w:val="Code"/>
      </w:pPr>
    </w:p>
    <w:p w:rsidR="00EA165D" w:rsidRDefault="00EA165D" w:rsidP="00EA165D">
      <w:pPr>
        <w:pStyle w:val="Body1"/>
      </w:pPr>
      <w:r>
        <w:t xml:space="preserve">We place the code into the </w:t>
      </w:r>
      <w:r w:rsidRPr="00A078D7">
        <w:rPr>
          <w:rStyle w:val="CodeinText"/>
        </w:rPr>
        <w:t>Application_Start</w:t>
      </w:r>
      <w:r>
        <w:t xml:space="preserve"> method in our Global.asax.cs file, as the Spark</w:t>
      </w:r>
      <w:ins w:id="320" w:author="Jeffrey" w:date="2010-03-15T10:39:00Z">
        <w:r w:rsidR="00B7102E">
          <w:fldChar w:fldCharType="begin"/>
        </w:r>
        <w:r w:rsidR="00B7102E">
          <w:instrText xml:space="preserve"> XE "</w:instrText>
        </w:r>
      </w:ins>
      <w:r w:rsidR="00B7102E" w:rsidRPr="00A15EEE">
        <w:instrText>Spark</w:instrText>
      </w:r>
      <w:ins w:id="321" w:author="Jeffrey" w:date="2010-03-15T10:39:00Z">
        <w:r w:rsidR="00B7102E">
          <w:instrText xml:space="preserve">" </w:instrText>
        </w:r>
        <w:r w:rsidR="00B7102E">
          <w:fldChar w:fldCharType="end"/>
        </w:r>
      </w:ins>
      <w:r>
        <w:t xml:space="preserve"> configuration and MVC view engine</w:t>
      </w:r>
      <w:ins w:id="322" w:author="Jeffrey" w:date="2010-03-15T10:39:00Z">
        <w:r w:rsidR="00B7102E">
          <w:fldChar w:fldCharType="begin"/>
        </w:r>
        <w:r w:rsidR="00B7102E">
          <w:instrText xml:space="preserve"> XE "</w:instrText>
        </w:r>
      </w:ins>
      <w:r w:rsidR="00B7102E" w:rsidRPr="00E27130">
        <w:instrText>view engine</w:instrText>
      </w:r>
      <w:ins w:id="323" w:author="Jeffrey" w:date="2010-03-15T10:39:00Z">
        <w:r w:rsidR="00B7102E">
          <w:instrText xml:space="preserve">" </w:instrText>
        </w:r>
        <w:r w:rsidR="00B7102E">
          <w:fldChar w:fldCharType="end"/>
        </w:r>
      </w:ins>
      <w:r>
        <w:t xml:space="preserve"> configuration only need to happen once per application domain. In the first section, we create a </w:t>
      </w:r>
      <w:r w:rsidRPr="001C54F6">
        <w:rPr>
          <w:rStyle w:val="CodeinText"/>
        </w:rPr>
        <w:t>SparkSettings</w:t>
      </w:r>
      <w:r>
        <w:t xml:space="preserve"> object, configuring the compilation mode, and adding our project assembly and various assemblies for compilation. This section should look similar to configuring the </w:t>
      </w:r>
      <w:r w:rsidRPr="001C54F6">
        <w:rPr>
          <w:rStyle w:val="CodeinText"/>
        </w:rPr>
        <w:t>WebFormViewEngine</w:t>
      </w:r>
      <w:ins w:id="324" w:author="Jeffrey" w:date="2010-03-15T10:43:00Z">
        <w:r w:rsidR="006C099A">
          <w:rPr>
            <w:rStyle w:val="CodeinText"/>
          </w:rPr>
          <w:fldChar w:fldCharType="begin"/>
        </w:r>
        <w:r w:rsidR="006C099A">
          <w:instrText xml:space="preserve"> XE "</w:instrText>
        </w:r>
      </w:ins>
      <w:r w:rsidR="006C099A" w:rsidRPr="00A44454">
        <w:rPr>
          <w:rStyle w:val="CodeinText"/>
        </w:rPr>
        <w:instrText>WebFormViewEngine</w:instrText>
      </w:r>
      <w:ins w:id="325" w:author="Jeffrey" w:date="2010-03-15T10:43:00Z">
        <w:r w:rsidR="006C099A">
          <w:instrText xml:space="preserve">" </w:instrText>
        </w:r>
        <w:r w:rsidR="006C099A">
          <w:rPr>
            <w:rStyle w:val="CodeinText"/>
          </w:rPr>
          <w:fldChar w:fldCharType="end"/>
        </w:r>
      </w:ins>
      <w:r>
        <w:t xml:space="preserve"> in our Web.config file. Next, we add a new </w:t>
      </w:r>
      <w:r w:rsidRPr="001C54F6">
        <w:rPr>
          <w:rStyle w:val="CodeinText"/>
        </w:rPr>
        <w:t>SparkViewFactory</w:t>
      </w:r>
      <w:ins w:id="326" w:author="Jeffrey" w:date="2010-03-15T10:44:00Z">
        <w:r w:rsidR="006C099A">
          <w:rPr>
            <w:rStyle w:val="CodeinText"/>
          </w:rPr>
          <w:fldChar w:fldCharType="begin"/>
        </w:r>
        <w:r w:rsidR="006C099A">
          <w:instrText xml:space="preserve"> XE "</w:instrText>
        </w:r>
      </w:ins>
      <w:r w:rsidR="006C099A" w:rsidRPr="008A78BC">
        <w:rPr>
          <w:rStyle w:val="CodeinText"/>
        </w:rPr>
        <w:instrText>SparkViewFactory</w:instrText>
      </w:r>
      <w:ins w:id="327" w:author="Jeffrey" w:date="2010-03-15T10:44:00Z">
        <w:r w:rsidR="006C099A">
          <w:instrText xml:space="preserve">" </w:instrText>
        </w:r>
        <w:r w:rsidR="006C099A">
          <w:rPr>
            <w:rStyle w:val="CodeinText"/>
          </w:rPr>
          <w:fldChar w:fldCharType="end"/>
        </w:r>
      </w:ins>
      <w:r>
        <w:t xml:space="preserve"> instance to the </w:t>
      </w:r>
      <w:r w:rsidRPr="001C54F6">
        <w:rPr>
          <w:rStyle w:val="CodeinText"/>
        </w:rPr>
        <w:t xml:space="preserve">System.Web.Mvc.ViewEngines.Engines </w:t>
      </w:r>
      <w:r>
        <w:t xml:space="preserve">collection. The </w:t>
      </w:r>
      <w:r w:rsidRPr="001C54F6">
        <w:rPr>
          <w:rStyle w:val="CodeinText"/>
        </w:rPr>
        <w:t>ViewEngines</w:t>
      </w:r>
      <w:r>
        <w:t xml:space="preserve"> class allows additional view engines to be configured for our application. To the </w:t>
      </w:r>
      <w:r w:rsidRPr="001C54F6">
        <w:rPr>
          <w:rStyle w:val="CodeinText"/>
        </w:rPr>
        <w:t>SparkViewFactory</w:t>
      </w:r>
      <w:r>
        <w:t xml:space="preserve"> instance we pass our </w:t>
      </w:r>
      <w:r w:rsidRPr="001C54F6">
        <w:rPr>
          <w:rStyle w:val="CodeinText"/>
        </w:rPr>
        <w:t>SparkSettings</w:t>
      </w:r>
      <w:r>
        <w:t xml:space="preserve"> object created earlier. That is all it takes to configure Spark! Now that Spark is configured, we can move on to creating views for our example.</w:t>
      </w:r>
    </w:p>
    <w:p w:rsidR="00EA165D" w:rsidRDefault="007B1DE6" w:rsidP="00EA165D">
      <w:pPr>
        <w:pStyle w:val="Head2"/>
      </w:pPr>
      <w:bookmarkStart w:id="328" w:name="_Toc232326570"/>
      <w:bookmarkStart w:id="329" w:name="_Toc232326938"/>
      <w:r>
        <w:lastRenderedPageBreak/>
        <w:t>10</w:t>
      </w:r>
      <w:r w:rsidR="00EA165D">
        <w:t>.4.2 Simple Spark</w:t>
      </w:r>
      <w:ins w:id="330" w:author="Jeffrey" w:date="2010-03-15T10:39:00Z">
        <w:r w:rsidR="00B7102E">
          <w:fldChar w:fldCharType="begin"/>
        </w:r>
        <w:r w:rsidR="00B7102E">
          <w:instrText xml:space="preserve"> XE "</w:instrText>
        </w:r>
      </w:ins>
      <w:r w:rsidR="00B7102E" w:rsidRPr="00A15EEE">
        <w:instrText>Spark</w:instrText>
      </w:r>
      <w:ins w:id="331" w:author="Jeffrey" w:date="2010-03-15T10:39:00Z">
        <w:r w:rsidR="00B7102E">
          <w:instrText xml:space="preserve">" </w:instrText>
        </w:r>
        <w:r w:rsidR="00B7102E">
          <w:fldChar w:fldCharType="end"/>
        </w:r>
      </w:ins>
      <w:r w:rsidR="00EA165D">
        <w:t xml:space="preserve"> view example</w:t>
      </w:r>
      <w:bookmarkEnd w:id="328"/>
      <w:bookmarkEnd w:id="329"/>
    </w:p>
    <w:p w:rsidR="00EA165D" w:rsidRDefault="00EA165D" w:rsidP="00EA165D">
      <w:pPr>
        <w:pStyle w:val="Body1"/>
      </w:pPr>
      <w:r>
        <w:t>On the controller and model pieces of our MVC application, we won't see any changes with our new view engine</w:t>
      </w:r>
      <w:ins w:id="332" w:author="Jeffrey" w:date="2010-03-15T10:39:00Z">
        <w:r w:rsidR="00B7102E">
          <w:fldChar w:fldCharType="begin"/>
        </w:r>
        <w:r w:rsidR="00B7102E">
          <w:instrText xml:space="preserve"> XE "</w:instrText>
        </w:r>
      </w:ins>
      <w:r w:rsidR="00B7102E" w:rsidRPr="00E27130">
        <w:instrText>view engine</w:instrText>
      </w:r>
      <w:ins w:id="333" w:author="Jeffrey" w:date="2010-03-15T10:39:00Z">
        <w:r w:rsidR="00B7102E">
          <w:instrText xml:space="preserve">" </w:instrText>
        </w:r>
        <w:r w:rsidR="00B7102E">
          <w:fldChar w:fldCharType="end"/>
        </w:r>
      </w:ins>
      <w:r>
        <w:t xml:space="preserve">. We want to show a list of </w:t>
      </w:r>
      <w:r w:rsidRPr="00DD279A">
        <w:rPr>
          <w:rStyle w:val="CodeinText"/>
        </w:rPr>
        <w:t>Product</w:t>
      </w:r>
      <w:r>
        <w:t xml:space="preserve"> model objects, shown in listing </w:t>
      </w:r>
      <w:r w:rsidR="007B1DE6">
        <w:t>10</w:t>
      </w:r>
      <w:r>
        <w:t>.</w:t>
      </w:r>
      <w:r w:rsidR="006D68EC">
        <w:t>12</w:t>
      </w:r>
      <w:r>
        <w:t>.</w:t>
      </w:r>
    </w:p>
    <w:p w:rsidR="00EA165D" w:rsidRDefault="00EA165D" w:rsidP="00EA165D">
      <w:pPr>
        <w:pStyle w:val="CodeListingCaption"/>
      </w:pPr>
      <w:r>
        <w:t>Listing 1</w:t>
      </w:r>
      <w:r w:rsidR="007B1DE6">
        <w:t>0</w:t>
      </w:r>
      <w:r>
        <w:t>.</w:t>
      </w:r>
      <w:r w:rsidR="006D68EC">
        <w:t>12</w:t>
      </w:r>
      <w:r>
        <w:t xml:space="preserve"> Simple </w:t>
      </w:r>
      <w:r w:rsidRPr="00DD279A">
        <w:rPr>
          <w:rStyle w:val="CodeinText"/>
        </w:rPr>
        <w:t>Product</w:t>
      </w:r>
      <w:r>
        <w:t xml:space="preserve"> model</w:t>
      </w:r>
    </w:p>
    <w:p w:rsidR="00EA165D" w:rsidRPr="00B20CDC" w:rsidRDefault="00EA165D" w:rsidP="00EA165D">
      <w:pPr>
        <w:pStyle w:val="Code"/>
      </w:pPr>
      <w:r w:rsidRPr="00B20CDC">
        <w:t>public class Product</w:t>
      </w:r>
    </w:p>
    <w:p w:rsidR="00EA165D" w:rsidRPr="00B20CDC" w:rsidRDefault="00EA165D" w:rsidP="00EA165D">
      <w:pPr>
        <w:pStyle w:val="Code"/>
      </w:pPr>
      <w:r w:rsidRPr="00B20CDC">
        <w:t>{</w:t>
      </w:r>
    </w:p>
    <w:p w:rsidR="00EA165D" w:rsidRPr="00B20CDC" w:rsidRDefault="00EA165D" w:rsidP="00EA165D">
      <w:pPr>
        <w:pStyle w:val="Code"/>
      </w:pPr>
      <w:r w:rsidRPr="00B20CDC">
        <w:t xml:space="preserve">    public string Name { get; set; }</w:t>
      </w:r>
    </w:p>
    <w:p w:rsidR="00EA165D" w:rsidRPr="00B20CDC" w:rsidRDefault="00EA165D" w:rsidP="00EA165D">
      <w:pPr>
        <w:pStyle w:val="Code"/>
      </w:pPr>
      <w:r w:rsidRPr="00B20CDC">
        <w:t xml:space="preserve">    public string Description { get; set; }</w:t>
      </w:r>
    </w:p>
    <w:p w:rsidR="00EA165D" w:rsidRPr="00B20CDC" w:rsidRDefault="00EA165D" w:rsidP="00EA165D">
      <w:pPr>
        <w:pStyle w:val="Code"/>
      </w:pPr>
      <w:r w:rsidRPr="00B20CDC">
        <w:t xml:space="preserve">    public decimal Price { get; set; }</w:t>
      </w:r>
    </w:p>
    <w:p w:rsidR="00EA165D" w:rsidRDefault="00EA165D" w:rsidP="00EA165D">
      <w:pPr>
        <w:pStyle w:val="Code"/>
      </w:pPr>
      <w:r w:rsidRPr="00B20CDC">
        <w:t>}</w:t>
      </w:r>
    </w:p>
    <w:p w:rsidR="00EA165D" w:rsidRDefault="00EA165D" w:rsidP="00EA165D">
      <w:pPr>
        <w:pStyle w:val="Body1"/>
      </w:pPr>
      <w:r>
        <w:t>Again, the Spark</w:t>
      </w:r>
      <w:ins w:id="334" w:author="Jeffrey" w:date="2010-03-15T10:39:00Z">
        <w:r w:rsidR="00B7102E">
          <w:fldChar w:fldCharType="begin"/>
        </w:r>
        <w:r w:rsidR="00B7102E">
          <w:instrText xml:space="preserve"> XE "</w:instrText>
        </w:r>
      </w:ins>
      <w:r w:rsidR="00B7102E" w:rsidRPr="00A15EEE">
        <w:instrText>Spark</w:instrText>
      </w:r>
      <w:ins w:id="335" w:author="Jeffrey" w:date="2010-03-15T10:39:00Z">
        <w:r w:rsidR="00B7102E">
          <w:instrText xml:space="preserve">" </w:instrText>
        </w:r>
        <w:r w:rsidR="00B7102E">
          <w:fldChar w:fldCharType="end"/>
        </w:r>
      </w:ins>
      <w:r>
        <w:t xml:space="preserve"> view engine</w:t>
      </w:r>
      <w:ins w:id="336" w:author="Jeffrey" w:date="2010-03-15T10:39:00Z">
        <w:r w:rsidR="00B7102E">
          <w:fldChar w:fldCharType="begin"/>
        </w:r>
        <w:r w:rsidR="00B7102E">
          <w:instrText xml:space="preserve"> XE "</w:instrText>
        </w:r>
      </w:ins>
      <w:r w:rsidR="00B7102E" w:rsidRPr="00E27130">
        <w:instrText>view engine</w:instrText>
      </w:r>
      <w:ins w:id="337" w:author="Jeffrey" w:date="2010-03-15T10:39:00Z">
        <w:r w:rsidR="00B7102E">
          <w:instrText xml:space="preserve">" </w:instrText>
        </w:r>
        <w:r w:rsidR="00B7102E">
          <w:fldChar w:fldCharType="end"/>
        </w:r>
      </w:ins>
      <w:r>
        <w:t xml:space="preserve"> places no specific constraints on our model, nor our controller action, shown in listing </w:t>
      </w:r>
      <w:r w:rsidR="007B1DE6">
        <w:t>10</w:t>
      </w:r>
      <w:r>
        <w:t>.</w:t>
      </w:r>
      <w:r w:rsidR="006D68EC">
        <w:t>13</w:t>
      </w:r>
      <w:r>
        <w:t>.</w:t>
      </w:r>
    </w:p>
    <w:p w:rsidR="00EA165D" w:rsidRDefault="00EA165D" w:rsidP="00EA165D">
      <w:pPr>
        <w:pStyle w:val="CodeListingCaption"/>
      </w:pPr>
      <w:r>
        <w:t xml:space="preserve">Listing </w:t>
      </w:r>
      <w:r w:rsidR="007B1DE6">
        <w:t>10</w:t>
      </w:r>
      <w:r>
        <w:t>.</w:t>
      </w:r>
      <w:r w:rsidR="006D68EC">
        <w:t>13</w:t>
      </w:r>
      <w:r>
        <w:t xml:space="preserve"> </w:t>
      </w:r>
      <w:r w:rsidRPr="00A72E64">
        <w:t xml:space="preserve">A </w:t>
      </w:r>
      <w:r w:rsidRPr="00DD279A">
        <w:rPr>
          <w:rStyle w:val="CodeinText"/>
        </w:rPr>
        <w:t>ProductController</w:t>
      </w:r>
      <w:r w:rsidRPr="00FC7727">
        <w:rPr>
          <w:rStyle w:val="CodeinText"/>
        </w:rPr>
        <w:t xml:space="preserve"> </w:t>
      </w:r>
      <w:r w:rsidRPr="002C70E3">
        <w:t>for displaying</w:t>
      </w:r>
      <w:r w:rsidRPr="00FC7727">
        <w:rPr>
          <w:rStyle w:val="CodeinText"/>
        </w:rPr>
        <w:t xml:space="preserve"> Product </w:t>
      </w:r>
      <w:r w:rsidRPr="002C70E3">
        <w:t>objects</w:t>
      </w:r>
    </w:p>
    <w:p w:rsidR="00EA165D" w:rsidRPr="00B20CDC" w:rsidRDefault="00EA165D" w:rsidP="00EA165D">
      <w:pPr>
        <w:pStyle w:val="Code"/>
      </w:pPr>
      <w:r w:rsidRPr="00B20CDC">
        <w:t>public class ProductController : Controller</w:t>
      </w:r>
    </w:p>
    <w:p w:rsidR="00EA165D" w:rsidRPr="00B20CDC" w:rsidRDefault="00EA165D" w:rsidP="00EA165D">
      <w:pPr>
        <w:pStyle w:val="Code"/>
      </w:pPr>
      <w:r w:rsidRPr="00B20CDC">
        <w:t>{</w:t>
      </w:r>
    </w:p>
    <w:p w:rsidR="00EA165D" w:rsidRPr="00B20CDC" w:rsidRDefault="00EA165D" w:rsidP="00EA165D">
      <w:pPr>
        <w:pStyle w:val="Code"/>
      </w:pPr>
      <w:r w:rsidRPr="00B20CDC">
        <w:t xml:space="preserve">    public ViewResult Index()</w:t>
      </w:r>
    </w:p>
    <w:p w:rsidR="00EA165D" w:rsidRPr="00B20CDC" w:rsidRDefault="00EA165D" w:rsidP="00EA165D">
      <w:pPr>
        <w:pStyle w:val="Code"/>
      </w:pPr>
      <w:r w:rsidRPr="00B20CDC">
        <w:t xml:space="preserve">    {</w:t>
      </w:r>
    </w:p>
    <w:p w:rsidR="00EA165D" w:rsidRPr="00B20CDC" w:rsidRDefault="00EA165D" w:rsidP="00EA165D">
      <w:pPr>
        <w:pStyle w:val="Code"/>
      </w:pPr>
      <w:r w:rsidRPr="00B20CDC">
        <w:t xml:space="preserve">        var products = new[]</w:t>
      </w:r>
      <w:r>
        <w:t xml:space="preserve">                              #A</w:t>
      </w:r>
    </w:p>
    <w:p w:rsidR="00EA165D" w:rsidRPr="00B20CDC" w:rsidRDefault="00EA165D" w:rsidP="00EA165D">
      <w:pPr>
        <w:pStyle w:val="Code"/>
      </w:pPr>
      <w:r w:rsidRPr="00B20CDC">
        <w:t xml:space="preserve">        {</w:t>
      </w:r>
    </w:p>
    <w:p w:rsidR="00EA165D" w:rsidRPr="00B20CDC" w:rsidRDefault="00EA165D" w:rsidP="00EA165D">
      <w:pPr>
        <w:pStyle w:val="Code"/>
      </w:pPr>
      <w:r w:rsidRPr="00B20CDC">
        <w:t xml:space="preserve">            new Product { </w:t>
      </w:r>
    </w:p>
    <w:p w:rsidR="00EA165D" w:rsidRPr="00B20CDC" w:rsidRDefault="00EA165D" w:rsidP="00EA165D">
      <w:pPr>
        <w:pStyle w:val="Code"/>
      </w:pPr>
      <w:r w:rsidRPr="00B20CDC">
        <w:t xml:space="preserve">                Name = "Toothbrush", </w:t>
      </w:r>
    </w:p>
    <w:p w:rsidR="00EA165D" w:rsidRPr="00B20CDC" w:rsidRDefault="00EA165D" w:rsidP="00EA165D">
      <w:pPr>
        <w:pStyle w:val="Code"/>
      </w:pPr>
      <w:r w:rsidRPr="00B20CDC">
        <w:t xml:space="preserve">                Description = "Cleans your teeth", </w:t>
      </w:r>
    </w:p>
    <w:p w:rsidR="00EA165D" w:rsidRPr="00B20CDC" w:rsidRDefault="00EA165D" w:rsidP="00EA165D">
      <w:pPr>
        <w:pStyle w:val="Code"/>
      </w:pPr>
      <w:r w:rsidRPr="00B20CDC">
        <w:t xml:space="preserve">                Price = 2.49m</w:t>
      </w:r>
    </w:p>
    <w:p w:rsidR="00EA165D" w:rsidRPr="00B20CDC" w:rsidRDefault="00EA165D" w:rsidP="00EA165D">
      <w:pPr>
        <w:pStyle w:val="Code"/>
      </w:pPr>
      <w:r w:rsidRPr="00B20CDC">
        <w:t xml:space="preserve">            },</w:t>
      </w:r>
    </w:p>
    <w:p w:rsidR="00EA165D" w:rsidRPr="00B20CDC" w:rsidRDefault="00EA165D" w:rsidP="00EA165D">
      <w:pPr>
        <w:pStyle w:val="Code"/>
      </w:pPr>
      <w:r w:rsidRPr="00B20CDC">
        <w:t xml:space="preserve">            new Product { </w:t>
      </w:r>
    </w:p>
    <w:p w:rsidR="00EA165D" w:rsidRPr="00B20CDC" w:rsidRDefault="00EA165D" w:rsidP="00EA165D">
      <w:pPr>
        <w:pStyle w:val="Code"/>
      </w:pPr>
      <w:r w:rsidRPr="00B20CDC">
        <w:t xml:space="preserve">                Name = "Hairbrush", </w:t>
      </w:r>
    </w:p>
    <w:p w:rsidR="00EA165D" w:rsidRPr="00B20CDC" w:rsidRDefault="00EA165D" w:rsidP="00EA165D">
      <w:pPr>
        <w:pStyle w:val="Code"/>
      </w:pPr>
      <w:r w:rsidRPr="00B20CDC">
        <w:t xml:space="preserve">                Description = "Styles your hair", </w:t>
      </w:r>
    </w:p>
    <w:p w:rsidR="00EA165D" w:rsidRPr="00B20CDC" w:rsidRDefault="00EA165D" w:rsidP="00EA165D">
      <w:pPr>
        <w:pStyle w:val="Code"/>
      </w:pPr>
      <w:r w:rsidRPr="00B20CDC">
        <w:t xml:space="preserve">                Price = 10.29m</w:t>
      </w:r>
    </w:p>
    <w:p w:rsidR="00EA165D" w:rsidRPr="00B20CDC" w:rsidRDefault="00EA165D" w:rsidP="00EA165D">
      <w:pPr>
        <w:pStyle w:val="Code"/>
      </w:pPr>
      <w:r w:rsidRPr="00B20CDC">
        <w:t xml:space="preserve">            },</w:t>
      </w:r>
    </w:p>
    <w:p w:rsidR="00EA165D" w:rsidRPr="00B20CDC" w:rsidRDefault="00EA165D" w:rsidP="00EA165D">
      <w:pPr>
        <w:pStyle w:val="Code"/>
      </w:pPr>
      <w:r w:rsidRPr="00B20CDC">
        <w:t xml:space="preserve">            new Product { </w:t>
      </w:r>
    </w:p>
    <w:p w:rsidR="00EA165D" w:rsidRPr="00B20CDC" w:rsidRDefault="00EA165D" w:rsidP="00EA165D">
      <w:pPr>
        <w:pStyle w:val="Code"/>
      </w:pPr>
      <w:r w:rsidRPr="00B20CDC">
        <w:t xml:space="preserve">                Name = "Shoes", </w:t>
      </w:r>
    </w:p>
    <w:p w:rsidR="00EA165D" w:rsidRPr="00B20CDC" w:rsidRDefault="00EA165D" w:rsidP="00EA165D">
      <w:pPr>
        <w:pStyle w:val="Code"/>
      </w:pPr>
      <w:r w:rsidRPr="00B20CDC">
        <w:t xml:space="preserve">                Description = "Protects your feet",</w:t>
      </w:r>
    </w:p>
    <w:p w:rsidR="00EA165D" w:rsidRPr="00B20CDC" w:rsidRDefault="00EA165D" w:rsidP="00EA165D">
      <w:pPr>
        <w:pStyle w:val="Code"/>
      </w:pPr>
      <w:r w:rsidRPr="00B20CDC">
        <w:t xml:space="preserve">                Price = 55.99m</w:t>
      </w:r>
    </w:p>
    <w:p w:rsidR="00EA165D" w:rsidRPr="00B20CDC" w:rsidRDefault="00EA165D" w:rsidP="00EA165D">
      <w:pPr>
        <w:pStyle w:val="Code"/>
      </w:pPr>
      <w:r w:rsidRPr="00B20CDC">
        <w:t xml:space="preserve">            },</w:t>
      </w:r>
    </w:p>
    <w:p w:rsidR="00EA165D" w:rsidRPr="00B20CDC" w:rsidRDefault="00EA165D" w:rsidP="00EA165D">
      <w:pPr>
        <w:pStyle w:val="Code"/>
      </w:pPr>
      <w:r w:rsidRPr="00B20CDC">
        <w:t xml:space="preserve">        };</w:t>
      </w:r>
    </w:p>
    <w:p w:rsidR="00EA165D" w:rsidRPr="00B20CDC" w:rsidRDefault="00EA165D" w:rsidP="00EA165D">
      <w:pPr>
        <w:pStyle w:val="Code"/>
      </w:pPr>
      <w:r w:rsidRPr="00B20CDC">
        <w:t xml:space="preserve">        return View(products);</w:t>
      </w:r>
      <w:r>
        <w:t xml:space="preserve">                            #B</w:t>
      </w:r>
    </w:p>
    <w:p w:rsidR="00EA165D" w:rsidRPr="00B20CDC" w:rsidRDefault="00EA165D" w:rsidP="00EA165D">
      <w:pPr>
        <w:pStyle w:val="Code"/>
      </w:pPr>
      <w:r w:rsidRPr="00B20CDC">
        <w:t xml:space="preserve">    }</w:t>
      </w:r>
    </w:p>
    <w:p w:rsidR="00EA165D" w:rsidRDefault="00EA165D" w:rsidP="00EA165D">
      <w:pPr>
        <w:pStyle w:val="Code"/>
      </w:pPr>
      <w:r w:rsidRPr="00B20CDC">
        <w:t>}</w:t>
      </w:r>
    </w:p>
    <w:p w:rsidR="00EA165D" w:rsidRDefault="00EA165D" w:rsidP="00EA165D">
      <w:pPr>
        <w:pStyle w:val="CodeAnnotation"/>
      </w:pPr>
    </w:p>
    <w:p w:rsidR="00EA165D" w:rsidRDefault="00EA165D" w:rsidP="00EA165D">
      <w:pPr>
        <w:pStyle w:val="CodeAnnotation"/>
      </w:pPr>
      <w:r>
        <w:t xml:space="preserve">#A Create dummy </w:t>
      </w:r>
      <w:r w:rsidRPr="00911A57">
        <w:t>products</w:t>
      </w:r>
    </w:p>
    <w:p w:rsidR="00EA165D" w:rsidRDefault="00EA165D" w:rsidP="00EA165D">
      <w:pPr>
        <w:pStyle w:val="CodeAnnotation"/>
      </w:pPr>
      <w:r>
        <w:t xml:space="preserve">#B Send </w:t>
      </w:r>
      <w:r w:rsidRPr="00911A57">
        <w:t>products to the view</w:t>
      </w:r>
    </w:p>
    <w:p w:rsidR="00EA165D" w:rsidRDefault="00EA165D" w:rsidP="00EA165D">
      <w:pPr>
        <w:pStyle w:val="Code"/>
      </w:pPr>
    </w:p>
    <w:p w:rsidR="00EA165D" w:rsidRDefault="00EA165D" w:rsidP="00EA165D">
      <w:pPr>
        <w:pStyle w:val="Body1"/>
      </w:pPr>
      <w:r>
        <w:t>We show only a dummy list of products for our Spark</w:t>
      </w:r>
      <w:ins w:id="338" w:author="Jeffrey" w:date="2010-03-15T10:39:00Z">
        <w:r w:rsidR="00B7102E">
          <w:fldChar w:fldCharType="begin"/>
        </w:r>
        <w:r w:rsidR="00B7102E">
          <w:instrText xml:space="preserve"> XE "</w:instrText>
        </w:r>
      </w:ins>
      <w:r w:rsidR="00B7102E" w:rsidRPr="00A15EEE">
        <w:instrText>Spark</w:instrText>
      </w:r>
      <w:ins w:id="339" w:author="Jeffrey" w:date="2010-03-15T10:39:00Z">
        <w:r w:rsidR="00B7102E">
          <w:instrText xml:space="preserve">" </w:instrText>
        </w:r>
        <w:r w:rsidR="00B7102E">
          <w:fldChar w:fldCharType="end"/>
        </w:r>
      </w:ins>
      <w:r>
        <w:t xml:space="preserve"> views to display. To create our Spark views, the folder structure is similar to our structure for other view engines. In the root Views folder, we create a Product folder to correspond to our </w:t>
      </w:r>
      <w:r w:rsidRPr="00AD4F17">
        <w:rPr>
          <w:rStyle w:val="CodeinText"/>
        </w:rPr>
        <w:t>ProductController</w:t>
      </w:r>
      <w:r>
        <w:t xml:space="preserve">. Additionally, we create a Layouts and Shared folder, as shown in figure </w:t>
      </w:r>
      <w:r w:rsidR="007B1DE6">
        <w:t>10</w:t>
      </w:r>
      <w:r>
        <w:t>.</w:t>
      </w:r>
      <w:r w:rsidR="006D68EC">
        <w:t>3</w:t>
      </w:r>
      <w:r>
        <w:t>.</w:t>
      </w:r>
    </w:p>
    <w:p w:rsidR="00EA165D" w:rsidRDefault="00EA165D" w:rsidP="00EA165D">
      <w:pPr>
        <w:pStyle w:val="Figure"/>
      </w:pPr>
      <w:r w:rsidRPr="00EA165D">
        <w:rPr>
          <w:noProof/>
        </w:rPr>
        <w:lastRenderedPageBreak/>
        <w:drawing>
          <wp:inline distT="0" distB="0" distL="0" distR="0">
            <wp:extent cx="1380490" cy="2449830"/>
            <wp:effectExtent l="19050" t="0" r="0" b="0"/>
            <wp:docPr id="2" name="Picture 17" descr="Fig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e13"/>
                    <pic:cNvPicPr>
                      <a:picLocks noChangeAspect="1" noChangeArrowheads="1"/>
                    </pic:cNvPicPr>
                  </pic:nvPicPr>
                  <pic:blipFill>
                    <a:blip r:embed="rId16" cstate="print"/>
                    <a:srcRect/>
                    <a:stretch>
                      <a:fillRect/>
                    </a:stretch>
                  </pic:blipFill>
                  <pic:spPr bwMode="auto">
                    <a:xfrm>
                      <a:off x="0" y="0"/>
                      <a:ext cx="1380490" cy="2449830"/>
                    </a:xfrm>
                    <a:prstGeom prst="rect">
                      <a:avLst/>
                    </a:prstGeom>
                    <a:noFill/>
                    <a:ln w="9525">
                      <a:noFill/>
                      <a:miter lim="800000"/>
                      <a:headEnd/>
                      <a:tailEnd/>
                    </a:ln>
                  </pic:spPr>
                </pic:pic>
              </a:graphicData>
            </a:graphic>
          </wp:inline>
        </w:drawing>
      </w:r>
    </w:p>
    <w:p w:rsidR="00EA165D" w:rsidRPr="00972069" w:rsidRDefault="006D68EC" w:rsidP="00EA165D">
      <w:pPr>
        <w:pStyle w:val="FigureCaption"/>
      </w:pPr>
      <w:r>
        <w:t>Figure 10.3</w:t>
      </w:r>
      <w:r w:rsidR="00EA165D">
        <w:t xml:space="preserve"> Complete folder structure for our Spark</w:t>
      </w:r>
      <w:ins w:id="340" w:author="Jeffrey" w:date="2010-03-15T10:39:00Z">
        <w:r w:rsidR="00B7102E">
          <w:fldChar w:fldCharType="begin"/>
        </w:r>
        <w:r w:rsidR="00B7102E">
          <w:instrText xml:space="preserve"> XE "</w:instrText>
        </w:r>
      </w:ins>
      <w:r w:rsidR="00B7102E" w:rsidRPr="00A15EEE">
        <w:instrText>Spark</w:instrText>
      </w:r>
      <w:ins w:id="341" w:author="Jeffrey" w:date="2010-03-15T10:39:00Z">
        <w:r w:rsidR="00B7102E">
          <w:instrText xml:space="preserve">" </w:instrText>
        </w:r>
        <w:r w:rsidR="00B7102E">
          <w:fldChar w:fldCharType="end"/>
        </w:r>
      </w:ins>
      <w:r w:rsidR="00EA165D">
        <w:t xml:space="preserve"> views</w:t>
      </w:r>
    </w:p>
    <w:p w:rsidR="00EA165D" w:rsidRDefault="00EA165D" w:rsidP="00EA165D">
      <w:pPr>
        <w:pStyle w:val="Body"/>
      </w:pPr>
      <w:r>
        <w:t>In Spark</w:t>
      </w:r>
      <w:ins w:id="342" w:author="Jeffrey" w:date="2010-03-15T10:39:00Z">
        <w:r w:rsidR="00B7102E">
          <w:fldChar w:fldCharType="begin"/>
        </w:r>
        <w:r w:rsidR="00B7102E">
          <w:instrText xml:space="preserve"> XE "</w:instrText>
        </w:r>
      </w:ins>
      <w:r w:rsidR="00B7102E" w:rsidRPr="00A15EEE">
        <w:instrText>Spark</w:instrText>
      </w:r>
      <w:ins w:id="343" w:author="Jeffrey" w:date="2010-03-15T10:39:00Z">
        <w:r w:rsidR="00B7102E">
          <w:instrText xml:space="preserve">" </w:instrText>
        </w:r>
        <w:r w:rsidR="00B7102E">
          <w:fldChar w:fldCharType="end"/>
        </w:r>
      </w:ins>
      <w:r>
        <w:t>, view files use the</w:t>
      </w:r>
      <w:r w:rsidR="00E358F6">
        <w:t xml:space="preserve"> "</w:t>
      </w:r>
      <w:r>
        <w:t>.spark</w:t>
      </w:r>
      <w:r w:rsidR="00E358F6">
        <w:t>"</w:t>
      </w:r>
      <w:r>
        <w:t xml:space="preserve"> file extension. This is mainly so that the file extension doesn’t conflict with other view engines in the IDE or at runtime.</w:t>
      </w:r>
    </w:p>
    <w:p w:rsidR="00EA165D" w:rsidRDefault="00EA165D" w:rsidP="00EA165D">
      <w:pPr>
        <w:pStyle w:val="Body"/>
      </w:pPr>
      <w:r>
        <w:t>Spark</w:t>
      </w:r>
      <w:ins w:id="344" w:author="Jeffrey" w:date="2010-03-15T10:39:00Z">
        <w:r w:rsidR="00B7102E">
          <w:fldChar w:fldCharType="begin"/>
        </w:r>
        <w:r w:rsidR="00B7102E">
          <w:instrText xml:space="preserve"> XE "</w:instrText>
        </w:r>
      </w:ins>
      <w:r w:rsidR="00B7102E" w:rsidRPr="00A15EEE">
        <w:instrText>Spark</w:instrText>
      </w:r>
      <w:ins w:id="345" w:author="Jeffrey" w:date="2010-03-15T10:39:00Z">
        <w:r w:rsidR="00B7102E">
          <w:instrText xml:space="preserve">" </w:instrText>
        </w:r>
        <w:r w:rsidR="00B7102E">
          <w:fldChar w:fldCharType="end"/>
        </w:r>
      </w:ins>
      <w:r>
        <w:t xml:space="preserve"> supports the concept of layouts</w:t>
      </w:r>
      <w:ins w:id="346" w:author="Jeffrey" w:date="2010-03-15T10:41:00Z">
        <w:r w:rsidR="00B7102E">
          <w:fldChar w:fldCharType="begin"/>
        </w:r>
        <w:r w:rsidR="00B7102E">
          <w:instrText xml:space="preserve"> XE "</w:instrText>
        </w:r>
      </w:ins>
      <w:r w:rsidR="00B7102E" w:rsidRPr="002D7388">
        <w:instrText>layouts</w:instrText>
      </w:r>
      <w:ins w:id="347" w:author="Jeffrey" w:date="2010-03-15T10:41:00Z">
        <w:r w:rsidR="00B7102E">
          <w:instrText xml:space="preserve">" </w:instrText>
        </w:r>
        <w:r w:rsidR="00B7102E">
          <w:fldChar w:fldCharType="end"/>
        </w:r>
      </w:ins>
      <w:r>
        <w:t>, which are similar in nature to the Web Forms Master Pages</w:t>
      </w:r>
      <w:ins w:id="348" w:author="Jeffrey" w:date="2010-03-15T10:40:00Z">
        <w:r w:rsidR="00B7102E">
          <w:fldChar w:fldCharType="begin"/>
        </w:r>
        <w:r w:rsidR="00B7102E">
          <w:instrText xml:space="preserve"> XE "</w:instrText>
        </w:r>
      </w:ins>
      <w:r w:rsidR="00B7102E" w:rsidRPr="00671018">
        <w:instrText>Master Pages</w:instrText>
      </w:r>
      <w:ins w:id="349" w:author="Jeffrey" w:date="2010-03-15T10:40:00Z">
        <w:r w:rsidR="00B7102E">
          <w:instrText xml:space="preserve">" </w:instrText>
        </w:r>
        <w:r w:rsidR="00B7102E">
          <w:fldChar w:fldCharType="end"/>
        </w:r>
      </w:ins>
      <w:r>
        <w:t xml:space="preserve">. By convention, the default layout name is Application.spark, found in either the Layouts or Shared folder. To start, we’ll create just a text file in Visual Studio named Application.spark (instead of a Web Form or other template). This is shown in figure </w:t>
      </w:r>
      <w:r w:rsidR="007B1DE6">
        <w:t>10</w:t>
      </w:r>
      <w:r>
        <w:t>.</w:t>
      </w:r>
      <w:r w:rsidR="006D68EC">
        <w:t>4</w:t>
      </w:r>
      <w:r>
        <w:t>.</w:t>
      </w:r>
    </w:p>
    <w:p w:rsidR="00EA165D" w:rsidRDefault="00EA165D" w:rsidP="00EA165D">
      <w:pPr>
        <w:pStyle w:val="Figure"/>
      </w:pPr>
      <w:r w:rsidRPr="00EA165D">
        <w:rPr>
          <w:noProof/>
        </w:rPr>
        <w:lastRenderedPageBreak/>
        <w:drawing>
          <wp:inline distT="0" distB="0" distL="0" distR="0">
            <wp:extent cx="3994150" cy="2398395"/>
            <wp:effectExtent l="19050" t="0" r="6350" b="0"/>
            <wp:docPr id="3" name="Picture 18" descr="Fig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gure13"/>
                    <pic:cNvPicPr>
                      <a:picLocks noChangeAspect="1" noChangeArrowheads="1"/>
                    </pic:cNvPicPr>
                  </pic:nvPicPr>
                  <pic:blipFill>
                    <a:blip r:embed="rId17" cstate="print"/>
                    <a:srcRect/>
                    <a:stretch>
                      <a:fillRect/>
                    </a:stretch>
                  </pic:blipFill>
                  <pic:spPr bwMode="auto">
                    <a:xfrm>
                      <a:off x="0" y="0"/>
                      <a:ext cx="3994150" cy="2398395"/>
                    </a:xfrm>
                    <a:prstGeom prst="rect">
                      <a:avLst/>
                    </a:prstGeom>
                    <a:noFill/>
                    <a:ln w="9525">
                      <a:noFill/>
                      <a:miter lim="800000"/>
                      <a:headEnd/>
                      <a:tailEnd/>
                    </a:ln>
                  </pic:spPr>
                </pic:pic>
              </a:graphicData>
            </a:graphic>
          </wp:inline>
        </w:drawing>
      </w:r>
    </w:p>
    <w:p w:rsidR="00EA165D" w:rsidRDefault="006D68EC" w:rsidP="00EA165D">
      <w:pPr>
        <w:pStyle w:val="FigureCaption"/>
      </w:pPr>
      <w:r>
        <w:t>Figure 10.4</w:t>
      </w:r>
      <w:r w:rsidR="00EA165D">
        <w:t xml:space="preserve"> Adding an Application.spark layout for our views</w:t>
      </w:r>
    </w:p>
    <w:p w:rsidR="00EA165D" w:rsidRDefault="00EA165D" w:rsidP="00EA165D">
      <w:pPr>
        <w:pStyle w:val="Body"/>
      </w:pPr>
      <w:r>
        <w:t>We choose the Text File template as we don't want any of the built-in functionality with something like a Web Form template; we need only a blank file. Inside our base layout, we need to place a couple of links</w:t>
      </w:r>
      <w:ins w:id="350" w:author="Jeffrey" w:date="2010-03-15T10:39:00Z">
        <w:r w:rsidR="00B7102E">
          <w:fldChar w:fldCharType="begin"/>
        </w:r>
        <w:r w:rsidR="00B7102E">
          <w:instrText xml:space="preserve"> XE "</w:instrText>
        </w:r>
      </w:ins>
      <w:r w:rsidR="00B7102E" w:rsidRPr="00764F52">
        <w:instrText>links</w:instrText>
      </w:r>
      <w:ins w:id="351" w:author="Jeffrey" w:date="2010-03-15T10:39:00Z">
        <w:r w:rsidR="00B7102E">
          <w:instrText xml:space="preserve">" </w:instrText>
        </w:r>
        <w:r w:rsidR="00B7102E">
          <w:fldChar w:fldCharType="end"/>
        </w:r>
      </w:ins>
      <w:r>
        <w:t xml:space="preserve"> as well as provide a placeholder for the actual child content. Our entire layout is shown in listing </w:t>
      </w:r>
      <w:r w:rsidR="007B1DE6">
        <w:t>10</w:t>
      </w:r>
      <w:r>
        <w:t>.</w:t>
      </w:r>
      <w:r w:rsidR="006D68EC">
        <w:t>14</w:t>
      </w:r>
      <w:r>
        <w:t>.</w:t>
      </w:r>
    </w:p>
    <w:p w:rsidR="00EA165D" w:rsidRDefault="00EA165D" w:rsidP="00EA165D">
      <w:pPr>
        <w:pStyle w:val="CodeListingCaption"/>
      </w:pPr>
      <w:r>
        <w:t xml:space="preserve">Listing </w:t>
      </w:r>
      <w:r w:rsidR="007B1DE6">
        <w:t>10</w:t>
      </w:r>
      <w:r>
        <w:t>.</w:t>
      </w:r>
      <w:r w:rsidR="006D68EC">
        <w:t>14</w:t>
      </w:r>
      <w:r>
        <w:t xml:space="preserve"> Entire Application.spark layout template</w:t>
      </w:r>
    </w:p>
    <w:p w:rsidR="00EA165D" w:rsidRPr="00851583" w:rsidRDefault="00EA165D" w:rsidP="00EA165D">
      <w:pPr>
        <w:pStyle w:val="Code"/>
      </w:pPr>
      <w:r w:rsidRPr="00851583">
        <w:t>&lt;!DOCTYPE html PUBLIC "-//W3C//DTD XHTML 1.0 Strict//EN" "http://www.w3.org/TR/xhtml1/DTD/xhtml1-strict.dtd"&gt;</w:t>
      </w:r>
    </w:p>
    <w:p w:rsidR="00EA165D" w:rsidRPr="00851583" w:rsidRDefault="00EA165D" w:rsidP="00EA165D">
      <w:pPr>
        <w:pStyle w:val="Code"/>
      </w:pPr>
      <w:r w:rsidRPr="00851583">
        <w:t>&lt;html xmlns="http://www.w3.org/1999/xhtml"&gt;</w:t>
      </w:r>
    </w:p>
    <w:p w:rsidR="00EA165D" w:rsidRPr="00851583" w:rsidRDefault="00EA165D" w:rsidP="00EA165D">
      <w:pPr>
        <w:pStyle w:val="Code"/>
      </w:pPr>
      <w:r w:rsidRPr="00851583">
        <w:t>&lt;head&gt;</w:t>
      </w:r>
    </w:p>
    <w:p w:rsidR="00EA165D" w:rsidRPr="00851583" w:rsidRDefault="00EA165D" w:rsidP="00EA165D">
      <w:pPr>
        <w:pStyle w:val="Code"/>
      </w:pPr>
      <w:r w:rsidRPr="00851583">
        <w:t xml:space="preserve">    &lt;title&gt;Spark</w:t>
      </w:r>
      <w:ins w:id="352" w:author="Jeffrey" w:date="2010-03-15T10:39:00Z">
        <w:r w:rsidR="00B7102E">
          <w:fldChar w:fldCharType="begin"/>
        </w:r>
        <w:r w:rsidR="00B7102E">
          <w:instrText xml:space="preserve"> XE "</w:instrText>
        </w:r>
      </w:ins>
      <w:r w:rsidR="00B7102E" w:rsidRPr="00A15EEE">
        <w:instrText>Spark</w:instrText>
      </w:r>
      <w:ins w:id="353" w:author="Jeffrey" w:date="2010-03-15T10:39:00Z">
        <w:r w:rsidR="00B7102E">
          <w:instrText xml:space="preserve">" </w:instrText>
        </w:r>
        <w:r w:rsidR="00B7102E">
          <w:fldChar w:fldCharType="end"/>
        </w:r>
      </w:ins>
      <w:r w:rsidRPr="00851583">
        <w:t xml:space="preserve"> View Example&lt;/title&gt;</w:t>
      </w:r>
    </w:p>
    <w:p w:rsidR="00EA165D" w:rsidRPr="00851583" w:rsidRDefault="00EA165D" w:rsidP="00EA165D">
      <w:pPr>
        <w:pStyle w:val="Code"/>
      </w:pPr>
      <w:r w:rsidRPr="00851583">
        <w:t xml:space="preserve">    &lt;link href="~/Content/Site.css" rel="stylesheet" type="text/css" /&gt;</w:t>
      </w:r>
    </w:p>
    <w:p w:rsidR="00EA165D" w:rsidRPr="00851583" w:rsidRDefault="00EA165D" w:rsidP="00EA165D">
      <w:pPr>
        <w:pStyle w:val="Code"/>
      </w:pPr>
      <w:r w:rsidRPr="00851583">
        <w:t>&lt;/head&gt;</w:t>
      </w:r>
    </w:p>
    <w:p w:rsidR="00EA165D" w:rsidRPr="00851583" w:rsidRDefault="00EA165D" w:rsidP="00EA165D">
      <w:pPr>
        <w:pStyle w:val="Code"/>
      </w:pPr>
      <w:r w:rsidRPr="00851583">
        <w:t>&lt;body&gt;</w:t>
      </w:r>
    </w:p>
    <w:p w:rsidR="00EA165D" w:rsidRPr="00851583" w:rsidRDefault="00EA165D" w:rsidP="00EA165D">
      <w:pPr>
        <w:pStyle w:val="Code"/>
      </w:pPr>
      <w:r w:rsidRPr="00851583">
        <w:t xml:space="preserve">    &lt;div class="page"&gt;</w:t>
      </w:r>
    </w:p>
    <w:p w:rsidR="00EA165D" w:rsidRPr="00851583" w:rsidRDefault="00EA165D" w:rsidP="00EA165D">
      <w:pPr>
        <w:pStyle w:val="Code"/>
      </w:pPr>
      <w:r w:rsidRPr="00851583">
        <w:t xml:space="preserve">        &lt;div id="header"&gt;</w:t>
      </w:r>
    </w:p>
    <w:p w:rsidR="00EA165D" w:rsidRPr="00851583" w:rsidRDefault="00EA165D" w:rsidP="00EA165D">
      <w:pPr>
        <w:pStyle w:val="Code"/>
      </w:pPr>
      <w:r w:rsidRPr="00851583">
        <w:t xml:space="preserve">            &lt;div id="title"&gt;</w:t>
      </w:r>
    </w:p>
    <w:p w:rsidR="00EA165D" w:rsidRPr="00851583" w:rsidRDefault="00EA165D" w:rsidP="00EA165D">
      <w:pPr>
        <w:pStyle w:val="Code"/>
      </w:pPr>
      <w:r w:rsidRPr="00851583">
        <w:t xml:space="preserve">                &lt;h1&gt;My MVC Application&lt;/h1&gt;</w:t>
      </w:r>
    </w:p>
    <w:p w:rsidR="00EA165D" w:rsidRPr="00851583" w:rsidRDefault="00EA165D" w:rsidP="00EA165D">
      <w:pPr>
        <w:pStyle w:val="Code"/>
      </w:pPr>
      <w:r w:rsidRPr="00851583">
        <w:t xml:space="preserve">            &lt;/div&gt;</w:t>
      </w:r>
    </w:p>
    <w:p w:rsidR="00EA165D" w:rsidRPr="00851583" w:rsidRDefault="00EA165D" w:rsidP="00EA165D">
      <w:pPr>
        <w:pStyle w:val="Code"/>
      </w:pPr>
      <w:r w:rsidRPr="00851583">
        <w:t xml:space="preserve">            &lt;div id="logindisplay"&gt;</w:t>
      </w:r>
    </w:p>
    <w:p w:rsidR="00EA165D" w:rsidRPr="00851583" w:rsidRDefault="00EA165D" w:rsidP="00EA165D">
      <w:pPr>
        <w:pStyle w:val="Code"/>
      </w:pPr>
      <w:r w:rsidRPr="00851583">
        <w:tab/>
      </w:r>
      <w:r w:rsidRPr="00851583">
        <w:tab/>
      </w:r>
      <w:r w:rsidRPr="00851583">
        <w:tab/>
      </w:r>
      <w:r w:rsidRPr="00851583">
        <w:tab/>
        <w:t>Welcome!</w:t>
      </w:r>
    </w:p>
    <w:p w:rsidR="00EA165D" w:rsidRPr="00851583" w:rsidRDefault="00EA165D" w:rsidP="00EA165D">
      <w:pPr>
        <w:pStyle w:val="Code"/>
      </w:pPr>
      <w:r w:rsidRPr="00851583">
        <w:t xml:space="preserve">            &lt;/div&gt; </w:t>
      </w:r>
    </w:p>
    <w:p w:rsidR="00EA165D" w:rsidRPr="00851583" w:rsidRDefault="00EA165D" w:rsidP="00EA165D">
      <w:pPr>
        <w:pStyle w:val="Code"/>
      </w:pPr>
      <w:r w:rsidRPr="00851583">
        <w:t xml:space="preserve">            &lt;div id="menucontainer"&gt;</w:t>
      </w:r>
    </w:p>
    <w:p w:rsidR="00EA165D" w:rsidRPr="00851583" w:rsidRDefault="00EA165D" w:rsidP="00EA165D">
      <w:pPr>
        <w:pStyle w:val="Code"/>
      </w:pPr>
      <w:r w:rsidRPr="00851583">
        <w:t xml:space="preserve">                &lt;ul id="menu"&gt;</w:t>
      </w:r>
    </w:p>
    <w:p w:rsidR="00EA165D" w:rsidRPr="00851583" w:rsidRDefault="00EA165D" w:rsidP="00EA165D">
      <w:pPr>
        <w:pStyle w:val="Code"/>
      </w:pPr>
      <w:commentRangeStart w:id="354"/>
      <w:commentRangeStart w:id="355"/>
      <w:r w:rsidRPr="00851583">
        <w:t xml:space="preserve">                    &lt;li&gt;${Html.ActionLink</w:t>
      </w:r>
      <w:ins w:id="356" w:author="Jeffrey" w:date="2010-03-15T10:43:00Z">
        <w:r w:rsidR="006C099A">
          <w:fldChar w:fldCharType="begin"/>
        </w:r>
        <w:r w:rsidR="006C099A">
          <w:instrText xml:space="preserve"> XE "</w:instrText>
        </w:r>
      </w:ins>
      <w:r w:rsidR="006C099A" w:rsidRPr="00BA2436">
        <w:rPr>
          <w:rStyle w:val="CodeinText"/>
        </w:rPr>
        <w:instrText>ActionLink</w:instrText>
      </w:r>
      <w:ins w:id="357" w:author="Jeffrey" w:date="2010-03-15T10:43:00Z">
        <w:r w:rsidR="006C099A">
          <w:instrText xml:space="preserve">" </w:instrText>
        </w:r>
        <w:r w:rsidR="006C099A">
          <w:fldChar w:fldCharType="end"/>
        </w:r>
      </w:ins>
      <w:r w:rsidRPr="00851583">
        <w:t>("Home", "Index", "</w:t>
      </w:r>
      <w:r w:rsidR="0085467E">
        <w:t>Product</w:t>
      </w:r>
      <w:r w:rsidRPr="00851583">
        <w:t>")}&lt;/li&gt;</w:t>
      </w:r>
    </w:p>
    <w:commentRangeEnd w:id="354"/>
    <w:p w:rsidR="00EA165D" w:rsidRPr="00851583" w:rsidRDefault="003526EC" w:rsidP="00EA165D">
      <w:pPr>
        <w:pStyle w:val="Code"/>
      </w:pPr>
      <w:r>
        <w:rPr>
          <w:rFonts w:ascii="Verdana" w:hAnsi="Verdana"/>
          <w:snapToGrid/>
        </w:rPr>
        <w:commentReference w:id="354"/>
      </w:r>
      <w:commentRangeEnd w:id="355"/>
      <w:r w:rsidR="006F1722">
        <w:rPr>
          <w:rFonts w:ascii="Verdana" w:hAnsi="Verdana"/>
          <w:snapToGrid/>
        </w:rPr>
        <w:commentReference w:id="355"/>
      </w:r>
      <w:r w:rsidR="00EA165D" w:rsidRPr="00851583">
        <w:t xml:space="preserve">                &lt;/ul&gt;</w:t>
      </w:r>
    </w:p>
    <w:p w:rsidR="00EA165D" w:rsidRPr="00851583" w:rsidRDefault="00EA165D" w:rsidP="00EA165D">
      <w:pPr>
        <w:pStyle w:val="Code"/>
      </w:pPr>
      <w:r w:rsidRPr="00851583">
        <w:t xml:space="preserve">            &lt;/div&gt;</w:t>
      </w:r>
    </w:p>
    <w:p w:rsidR="00EA165D" w:rsidRPr="00851583" w:rsidRDefault="00EA165D" w:rsidP="00EA165D">
      <w:pPr>
        <w:pStyle w:val="Code"/>
      </w:pPr>
      <w:r w:rsidRPr="00851583">
        <w:t xml:space="preserve">        &lt;/div&gt;</w:t>
      </w:r>
    </w:p>
    <w:p w:rsidR="00EA165D" w:rsidRPr="00851583" w:rsidRDefault="00EA165D" w:rsidP="00EA165D">
      <w:pPr>
        <w:pStyle w:val="Code"/>
      </w:pPr>
      <w:r w:rsidRPr="00851583">
        <w:lastRenderedPageBreak/>
        <w:t xml:space="preserve">        &lt;div id="main"&gt;</w:t>
      </w:r>
    </w:p>
    <w:p w:rsidR="00EA165D" w:rsidRPr="00851583" w:rsidRDefault="00EA165D" w:rsidP="00EA165D">
      <w:pPr>
        <w:pStyle w:val="Code"/>
      </w:pPr>
    </w:p>
    <w:p w:rsidR="00EA165D" w:rsidRPr="00851583" w:rsidRDefault="00EA165D" w:rsidP="00EA165D">
      <w:pPr>
        <w:pStyle w:val="Code"/>
      </w:pPr>
      <w:r w:rsidRPr="00851583">
        <w:t xml:space="preserve">            &lt;use content="view"/&gt;</w:t>
      </w:r>
    </w:p>
    <w:p w:rsidR="00EA165D" w:rsidRPr="00851583" w:rsidRDefault="00EA165D" w:rsidP="00EA165D">
      <w:pPr>
        <w:pStyle w:val="Code"/>
      </w:pPr>
    </w:p>
    <w:p w:rsidR="00EA165D" w:rsidRPr="00851583" w:rsidRDefault="00EA165D" w:rsidP="00EA165D">
      <w:pPr>
        <w:pStyle w:val="Code"/>
      </w:pPr>
      <w:r w:rsidRPr="00851583">
        <w:t xml:space="preserve">            &lt;div id="footer"&gt;</w:t>
      </w:r>
    </w:p>
    <w:p w:rsidR="00EA165D" w:rsidRPr="00851583" w:rsidRDefault="00EA165D" w:rsidP="00EA165D">
      <w:pPr>
        <w:pStyle w:val="Code"/>
      </w:pPr>
      <w:r w:rsidRPr="00851583">
        <w:t xml:space="preserve">            &lt;/div&gt;</w:t>
      </w:r>
    </w:p>
    <w:p w:rsidR="00EA165D" w:rsidRPr="00851583" w:rsidRDefault="00EA165D" w:rsidP="00EA165D">
      <w:pPr>
        <w:pStyle w:val="Code"/>
      </w:pPr>
      <w:r w:rsidRPr="00851583">
        <w:t xml:space="preserve">        &lt;/div&gt;</w:t>
      </w:r>
    </w:p>
    <w:p w:rsidR="00EA165D" w:rsidRPr="00851583" w:rsidRDefault="00EA165D" w:rsidP="00EA165D">
      <w:pPr>
        <w:pStyle w:val="Code"/>
      </w:pPr>
      <w:r w:rsidRPr="00851583">
        <w:t xml:space="preserve">    &lt;/div&gt;</w:t>
      </w:r>
    </w:p>
    <w:p w:rsidR="00EA165D" w:rsidRPr="00851583" w:rsidRDefault="00EA165D" w:rsidP="00EA165D">
      <w:pPr>
        <w:pStyle w:val="Code"/>
      </w:pPr>
      <w:r w:rsidRPr="00851583">
        <w:t>&lt;/body&gt;</w:t>
      </w:r>
    </w:p>
    <w:p w:rsidR="00EA165D" w:rsidRDefault="00EA165D" w:rsidP="00EA165D">
      <w:pPr>
        <w:pStyle w:val="Code"/>
      </w:pPr>
      <w:r w:rsidRPr="00851583">
        <w:t>&lt;/html&gt;</w:t>
      </w:r>
    </w:p>
    <w:p w:rsidR="00EA165D" w:rsidRDefault="00EA165D" w:rsidP="00EA165D">
      <w:pPr>
        <w:pStyle w:val="Body1"/>
      </w:pPr>
      <w:r>
        <w:t>The first interesting item is the “link” element linking to our CSS file. It uses the familiar tilde (“~”) notation to note the base directory of our website, instead of relative path notation (“..\..\”). We can rebase our website and redefine what the tilde means in our Spark</w:t>
      </w:r>
      <w:ins w:id="358" w:author="Jeffrey" w:date="2010-03-15T10:39:00Z">
        <w:r w:rsidR="00B7102E">
          <w:fldChar w:fldCharType="begin"/>
        </w:r>
        <w:r w:rsidR="00B7102E">
          <w:instrText xml:space="preserve"> XE "</w:instrText>
        </w:r>
      </w:ins>
      <w:r w:rsidR="00B7102E" w:rsidRPr="00A15EEE">
        <w:instrText>Spark</w:instrText>
      </w:r>
      <w:ins w:id="359" w:author="Jeffrey" w:date="2010-03-15T10:39:00Z">
        <w:r w:rsidR="00B7102E">
          <w:instrText xml:space="preserve">" </w:instrText>
        </w:r>
        <w:r w:rsidR="00B7102E">
          <w:fldChar w:fldCharType="end"/>
        </w:r>
      </w:ins>
      <w:r>
        <w:t xml:space="preserve"> configuration if need be. This method is helpful in web farm or Content-Delivery Network (CDN) scenarios. The next interesting item is our familiar </w:t>
      </w:r>
      <w:r w:rsidRPr="00754870">
        <w:rPr>
          <w:rStyle w:val="CodeinText"/>
        </w:rPr>
        <w:t>Html.ActionLink</w:t>
      </w:r>
      <w:ins w:id="360" w:author="Jeffrey" w:date="2010-03-15T10:43:00Z">
        <w:r w:rsidR="006C099A">
          <w:rPr>
            <w:rStyle w:val="CodeinText"/>
          </w:rPr>
          <w:fldChar w:fldCharType="begin"/>
        </w:r>
        <w:r w:rsidR="006C099A">
          <w:instrText xml:space="preserve"> XE "</w:instrText>
        </w:r>
      </w:ins>
      <w:r w:rsidR="006C099A" w:rsidRPr="00BA2436">
        <w:rPr>
          <w:rStyle w:val="CodeinText"/>
        </w:rPr>
        <w:instrText>ActionLink</w:instrText>
      </w:r>
      <w:ins w:id="361" w:author="Jeffrey" w:date="2010-03-15T10:43:00Z">
        <w:r w:rsidR="006C099A">
          <w:instrText xml:space="preserve">" </w:instrText>
        </w:r>
        <w:r w:rsidR="006C099A">
          <w:rPr>
            <w:rStyle w:val="CodeinText"/>
          </w:rPr>
          <w:fldChar w:fldCharType="end"/>
        </w:r>
      </w:ins>
      <w:r>
        <w:t xml:space="preserve"> calls, but this time, we enclose the code in the </w:t>
      </w:r>
      <w:r w:rsidRPr="00DD279A">
        <w:rPr>
          <w:rStyle w:val="CodeinText"/>
        </w:rPr>
        <w:t>${}</w:t>
      </w:r>
      <w:r>
        <w:t xml:space="preserve"> syntax. This syntax is synonymous with the </w:t>
      </w:r>
      <w:r w:rsidRPr="00DD279A">
        <w:rPr>
          <w:rStyle w:val="CodeinText"/>
        </w:rPr>
        <w:t>&lt;%= %&gt;</w:t>
      </w:r>
      <w:r>
        <w:t xml:space="preserve"> syntax of Web Forms. However, if we place an exclamation point after the dollar sign, using </w:t>
      </w:r>
      <w:r w:rsidRPr="00DD279A">
        <w:rPr>
          <w:rStyle w:val="CodeinText"/>
        </w:rPr>
        <w:t>$!{}</w:t>
      </w:r>
      <w:r>
        <w:t xml:space="preserve"> instead, any </w:t>
      </w:r>
      <w:r w:rsidRPr="00754870">
        <w:rPr>
          <w:rStyle w:val="CodeinText"/>
        </w:rPr>
        <w:t>NullReferenceExceptions</w:t>
      </w:r>
      <w:r>
        <w:t xml:space="preserve"> will have empty content, instead of an error screen. This is one advantage of Spark over Web Forms, where a null results in an error for the end user, even though missing values are normal. The last interesting piece of our layout is the </w:t>
      </w:r>
      <w:r w:rsidRPr="00DD279A">
        <w:rPr>
          <w:rStyle w:val="CodeinText"/>
        </w:rPr>
        <w:t>&lt;use content=</w:t>
      </w:r>
      <w:r>
        <w:rPr>
          <w:rStyle w:val="CodeinText"/>
        </w:rPr>
        <w:t>"</w:t>
      </w:r>
      <w:r w:rsidRPr="00DD279A">
        <w:rPr>
          <w:rStyle w:val="CodeinText"/>
        </w:rPr>
        <w:t>view</w:t>
      </w:r>
      <w:r>
        <w:rPr>
          <w:rStyle w:val="CodeinText"/>
        </w:rPr>
        <w:t>"</w:t>
      </w:r>
      <w:r w:rsidRPr="00DD279A">
        <w:rPr>
          <w:rStyle w:val="CodeinText"/>
        </w:rPr>
        <w:t>/&gt;</w:t>
      </w:r>
      <w:r>
        <w:t xml:space="preserve"> element. The named content section, “view,” defaults to the view name from our action. In our example, this would be an Index.spark file in a Product folder. We can create other named content sections, for a header, footer, sidebar, and anything else we might need in our base layout. Like master pages</w:t>
      </w:r>
      <w:ins w:id="362" w:author="Jeffrey" w:date="2010-03-15T10:38:00Z">
        <w:r w:rsidR="00B7102E">
          <w:fldChar w:fldCharType="begin"/>
        </w:r>
        <w:r w:rsidR="00B7102E">
          <w:instrText xml:space="preserve"> XE "</w:instrText>
        </w:r>
      </w:ins>
      <w:r w:rsidR="00B7102E" w:rsidRPr="0053562B">
        <w:instrText>master pages</w:instrText>
      </w:r>
      <w:ins w:id="363" w:author="Jeffrey" w:date="2010-03-15T10:38:00Z">
        <w:r w:rsidR="00B7102E">
          <w:instrText xml:space="preserve">" </w:instrText>
        </w:r>
        <w:r w:rsidR="00B7102E">
          <w:fldChar w:fldCharType="end"/>
        </w:r>
      </w:ins>
      <w:r>
        <w:t>, we can nest our layouts</w:t>
      </w:r>
      <w:ins w:id="364" w:author="Jeffrey" w:date="2010-03-15T10:41:00Z">
        <w:r w:rsidR="00B7102E">
          <w:fldChar w:fldCharType="begin"/>
        </w:r>
        <w:r w:rsidR="00B7102E">
          <w:instrText xml:space="preserve"> XE "</w:instrText>
        </w:r>
      </w:ins>
      <w:r w:rsidR="00B7102E" w:rsidRPr="002D7388">
        <w:instrText>layouts</w:instrText>
      </w:r>
      <w:ins w:id="365" w:author="Jeffrey" w:date="2010-03-15T10:41:00Z">
        <w:r w:rsidR="00B7102E">
          <w:instrText xml:space="preserve">" </w:instrText>
        </w:r>
        <w:r w:rsidR="00B7102E">
          <w:fldChar w:fldCharType="end"/>
        </w:r>
      </w:ins>
      <w:r>
        <w:t xml:space="preserve"> as much as our application demands.</w:t>
      </w:r>
    </w:p>
    <w:p w:rsidR="00EA165D" w:rsidRDefault="00EA165D" w:rsidP="00EA165D">
      <w:pPr>
        <w:pStyle w:val="Body"/>
      </w:pPr>
      <w:r>
        <w:t xml:space="preserve">With the layout in place, we can create our action-specific view, shown in listing </w:t>
      </w:r>
      <w:r w:rsidR="007B1DE6">
        <w:t>10</w:t>
      </w:r>
      <w:r>
        <w:t>.</w:t>
      </w:r>
      <w:r w:rsidR="006D68EC">
        <w:t>15</w:t>
      </w:r>
      <w:r>
        <w:t>.</w:t>
      </w:r>
    </w:p>
    <w:p w:rsidR="00EA165D" w:rsidRDefault="00EA165D" w:rsidP="00EA165D">
      <w:pPr>
        <w:pStyle w:val="CodeListingCaption"/>
      </w:pPr>
      <w:r>
        <w:t xml:space="preserve">Listing </w:t>
      </w:r>
      <w:r w:rsidR="007B1DE6">
        <w:t>10</w:t>
      </w:r>
      <w:r>
        <w:t>.</w:t>
      </w:r>
      <w:r w:rsidR="006D68EC">
        <w:t>15</w:t>
      </w:r>
      <w:r>
        <w:t xml:space="preserve"> Spark</w:t>
      </w:r>
      <w:ins w:id="366" w:author="Jeffrey" w:date="2010-03-15T10:39:00Z">
        <w:r w:rsidR="00B7102E">
          <w:fldChar w:fldCharType="begin"/>
        </w:r>
        <w:r w:rsidR="00B7102E">
          <w:instrText xml:space="preserve"> XE "</w:instrText>
        </w:r>
      </w:ins>
      <w:r w:rsidR="00B7102E" w:rsidRPr="00A15EEE">
        <w:instrText>Spark</w:instrText>
      </w:r>
      <w:ins w:id="367" w:author="Jeffrey" w:date="2010-03-15T10:39:00Z">
        <w:r w:rsidR="00B7102E">
          <w:instrText xml:space="preserve">" </w:instrText>
        </w:r>
        <w:r w:rsidR="00B7102E">
          <w:fldChar w:fldCharType="end"/>
        </w:r>
      </w:ins>
      <w:r>
        <w:t xml:space="preserve"> view for the </w:t>
      </w:r>
      <w:r w:rsidRPr="00DD279A">
        <w:rPr>
          <w:rStyle w:val="CodeinText"/>
        </w:rPr>
        <w:t>Index</w:t>
      </w:r>
      <w:r>
        <w:t xml:space="preserve"> action</w:t>
      </w:r>
    </w:p>
    <w:p w:rsidR="00EA165D" w:rsidRPr="00A428E8" w:rsidRDefault="00EA165D" w:rsidP="00EA165D">
      <w:pPr>
        <w:pStyle w:val="Code"/>
      </w:pPr>
      <w:r w:rsidRPr="00A428E8">
        <w:t>&lt;viewdata model="SparkViewExample.Models.Product[]" /&gt;</w:t>
      </w:r>
      <w:r w:rsidR="00EB189C">
        <w:t xml:space="preserve">       #2</w:t>
      </w:r>
    </w:p>
    <w:p w:rsidR="00EA165D" w:rsidRPr="00A428E8" w:rsidRDefault="00EA165D" w:rsidP="00EA165D">
      <w:pPr>
        <w:pStyle w:val="Code"/>
      </w:pPr>
      <w:r w:rsidRPr="00A428E8">
        <w:t>&lt;var styles="new [] {'even', 'odd'</w:t>
      </w:r>
      <w:commentRangeStart w:id="368"/>
      <w:commentRangeStart w:id="369"/>
      <w:r w:rsidRPr="00A428E8">
        <w:t xml:space="preserve">}" </w:t>
      </w:r>
      <w:commentRangeEnd w:id="368"/>
      <w:r w:rsidR="006D4FF5">
        <w:rPr>
          <w:rFonts w:ascii="Verdana" w:hAnsi="Verdana"/>
          <w:snapToGrid/>
        </w:rPr>
        <w:commentReference w:id="368"/>
      </w:r>
      <w:commentRangeEnd w:id="369"/>
      <w:r w:rsidR="006F1722">
        <w:rPr>
          <w:rFonts w:ascii="Verdana" w:hAnsi="Verdana"/>
          <w:snapToGrid/>
        </w:rPr>
        <w:commentReference w:id="369"/>
      </w:r>
      <w:r w:rsidRPr="00A428E8">
        <w:t>/&gt;</w:t>
      </w:r>
      <w:r w:rsidR="00EB189C">
        <w:t xml:space="preserve">     #3</w:t>
      </w:r>
    </w:p>
    <w:p w:rsidR="00EA165D" w:rsidRPr="00A428E8" w:rsidRDefault="00EA165D" w:rsidP="00EA165D">
      <w:pPr>
        <w:pStyle w:val="Code"/>
      </w:pPr>
      <w:r w:rsidRPr="00A428E8">
        <w:t>&lt;h2&gt;Products&lt;/h2&gt;</w:t>
      </w:r>
    </w:p>
    <w:p w:rsidR="00EA165D" w:rsidRPr="00A428E8" w:rsidRDefault="00EA165D" w:rsidP="00EA165D">
      <w:pPr>
        <w:pStyle w:val="Code"/>
      </w:pPr>
      <w:r w:rsidRPr="00A428E8">
        <w:t>&lt;table&gt;</w:t>
      </w:r>
    </w:p>
    <w:p w:rsidR="00EA165D" w:rsidRPr="00A428E8" w:rsidRDefault="00EA165D" w:rsidP="00EA165D">
      <w:pPr>
        <w:pStyle w:val="Code"/>
      </w:pPr>
      <w:r>
        <w:t xml:space="preserve">    </w:t>
      </w:r>
      <w:r w:rsidRPr="00A428E8">
        <w:t>&lt;tr&gt;</w:t>
      </w:r>
    </w:p>
    <w:p w:rsidR="00EA165D" w:rsidRPr="00A428E8" w:rsidRDefault="00EA165D" w:rsidP="00EA165D">
      <w:pPr>
        <w:pStyle w:val="Code"/>
      </w:pPr>
      <w:r>
        <w:t xml:space="preserve">        </w:t>
      </w:r>
      <w:r w:rsidRPr="00A428E8">
        <w:t>&lt;th&gt;Name&lt;/th&gt;</w:t>
      </w:r>
    </w:p>
    <w:p w:rsidR="00EA165D" w:rsidRPr="00A428E8" w:rsidRDefault="00EA165D" w:rsidP="00EA165D">
      <w:pPr>
        <w:pStyle w:val="Code"/>
      </w:pPr>
      <w:r>
        <w:t xml:space="preserve">        </w:t>
      </w:r>
      <w:r w:rsidRPr="00A428E8">
        <w:t>&lt;th&gt;Price&lt;/th&gt;</w:t>
      </w:r>
    </w:p>
    <w:p w:rsidR="00EA165D" w:rsidRPr="00A428E8" w:rsidRDefault="00EA165D" w:rsidP="00EA165D">
      <w:pPr>
        <w:pStyle w:val="Code"/>
      </w:pPr>
      <w:r>
        <w:t xml:space="preserve">        </w:t>
      </w:r>
      <w:r w:rsidRPr="00A428E8">
        <w:t>&lt;th&gt;Description&lt;/th&gt;</w:t>
      </w:r>
    </w:p>
    <w:p w:rsidR="00EA165D" w:rsidRPr="00A428E8" w:rsidRDefault="00EA165D" w:rsidP="00EA165D">
      <w:pPr>
        <w:pStyle w:val="Code"/>
      </w:pPr>
      <w:r>
        <w:t xml:space="preserve">    </w:t>
      </w:r>
      <w:r w:rsidRPr="00A428E8">
        <w:t>&lt;/tr&gt;</w:t>
      </w:r>
    </w:p>
    <w:p w:rsidR="00EA165D" w:rsidRPr="00A428E8" w:rsidRDefault="00EA165D" w:rsidP="00EA165D">
      <w:pPr>
        <w:pStyle w:val="Code"/>
      </w:pPr>
      <w:r>
        <w:t xml:space="preserve">    </w:t>
      </w:r>
      <w:r w:rsidRPr="00A428E8">
        <w:t>&lt;var i="0"&gt;</w:t>
      </w:r>
    </w:p>
    <w:p w:rsidR="00EA165D" w:rsidRPr="00A428E8" w:rsidRDefault="00EA165D" w:rsidP="00EA165D">
      <w:pPr>
        <w:pStyle w:val="Code"/>
      </w:pPr>
      <w:r>
        <w:t xml:space="preserve">    </w:t>
      </w:r>
      <w:r w:rsidRPr="00A428E8">
        <w:t>&lt;tr each="var product in ViewData</w:t>
      </w:r>
      <w:ins w:id="370" w:author="Jeffrey" w:date="2010-03-15T10:41:00Z">
        <w:r w:rsidR="00B7102E">
          <w:fldChar w:fldCharType="begin"/>
        </w:r>
        <w:r w:rsidR="00B7102E">
          <w:instrText xml:space="preserve"> XE "</w:instrText>
        </w:r>
      </w:ins>
      <w:r w:rsidR="00B7102E" w:rsidRPr="00E41651">
        <w:rPr>
          <w:rStyle w:val="CodeinText"/>
          <w:rPrChange w:id="371" w:author="Jeffrey" w:date="2010-03-15T10:41:00Z">
            <w:rPr/>
          </w:rPrChange>
        </w:rPr>
        <w:instrText>ViewData</w:instrText>
      </w:r>
      <w:ins w:id="372" w:author="Jeffrey" w:date="2010-03-15T10:41:00Z">
        <w:r w:rsidR="00B7102E">
          <w:instrText xml:space="preserve">" </w:instrText>
        </w:r>
        <w:r w:rsidR="00B7102E">
          <w:fldChar w:fldCharType="end"/>
        </w:r>
      </w:ins>
      <w:r w:rsidRPr="00A428E8">
        <w:t>.Model" class="${styles[i%2]}"&gt;</w:t>
      </w:r>
      <w:r w:rsidR="00E358F6">
        <w:t xml:space="preserve">  |#1</w:t>
      </w:r>
    </w:p>
    <w:p w:rsidR="00EA165D" w:rsidRPr="00A428E8" w:rsidRDefault="00EA165D" w:rsidP="00EA165D">
      <w:pPr>
        <w:pStyle w:val="Code"/>
      </w:pPr>
      <w:r>
        <w:t xml:space="preserve">        </w:t>
      </w:r>
      <w:r w:rsidRPr="00A428E8">
        <w:t>&lt;td&gt;${product.Name}&lt;/td&gt;</w:t>
      </w:r>
      <w:r w:rsidR="00E358F6">
        <w:t xml:space="preserve">                                     </w:t>
      </w:r>
      <w:r w:rsidR="00E358F6" w:rsidRPr="00E358F6">
        <w:t>|#1</w:t>
      </w:r>
    </w:p>
    <w:p w:rsidR="00EA165D" w:rsidRPr="00A428E8" w:rsidRDefault="00EA165D" w:rsidP="00EA165D">
      <w:pPr>
        <w:pStyle w:val="Code"/>
      </w:pPr>
      <w:r>
        <w:t xml:space="preserve">        </w:t>
      </w:r>
      <w:r w:rsidRPr="00A428E8">
        <w:t>&lt;td&gt;${product.Price}&lt;/td&gt;</w:t>
      </w:r>
      <w:r w:rsidR="00E358F6">
        <w:t xml:space="preserve">                                      </w:t>
      </w:r>
      <w:r w:rsidR="00E358F6" w:rsidRPr="00E358F6">
        <w:t>|#1</w:t>
      </w:r>
    </w:p>
    <w:p w:rsidR="00EA165D" w:rsidRPr="00A428E8" w:rsidRDefault="00EA165D" w:rsidP="00EA165D">
      <w:pPr>
        <w:pStyle w:val="Code"/>
      </w:pPr>
      <w:r>
        <w:t xml:space="preserve">        </w:t>
      </w:r>
      <w:r w:rsidRPr="00A428E8">
        <w:t>&lt;td&gt;${product.Description}&lt;/td&gt;</w:t>
      </w:r>
      <w:r w:rsidR="00E358F6">
        <w:t xml:space="preserve">                                </w:t>
      </w:r>
      <w:r w:rsidR="00E358F6" w:rsidRPr="00E358F6">
        <w:t>|#1</w:t>
      </w:r>
    </w:p>
    <w:p w:rsidR="00EA165D" w:rsidRPr="00A428E8" w:rsidRDefault="00EA165D" w:rsidP="00EA165D">
      <w:pPr>
        <w:pStyle w:val="Code"/>
      </w:pPr>
      <w:r>
        <w:t xml:space="preserve">        </w:t>
      </w:r>
      <w:r w:rsidRPr="00A428E8">
        <w:t>&lt;set i="i+1" /&gt;</w:t>
      </w:r>
      <w:r w:rsidR="00E358F6">
        <w:t xml:space="preserve">                                          </w:t>
      </w:r>
      <w:r w:rsidR="00E358F6" w:rsidRPr="00E358F6">
        <w:t>|#1</w:t>
      </w:r>
    </w:p>
    <w:p w:rsidR="00EA165D" w:rsidRPr="00A428E8" w:rsidRDefault="00EA165D" w:rsidP="00EA165D">
      <w:pPr>
        <w:pStyle w:val="Code"/>
      </w:pPr>
      <w:r>
        <w:t xml:space="preserve">    </w:t>
      </w:r>
      <w:r w:rsidRPr="00A428E8">
        <w:t>&lt;/tr&gt;</w:t>
      </w:r>
      <w:r w:rsidR="00E358F6">
        <w:t xml:space="preserve">                                           </w:t>
      </w:r>
      <w:r w:rsidR="00E358F6" w:rsidRPr="00E358F6">
        <w:t>|#1</w:t>
      </w:r>
    </w:p>
    <w:p w:rsidR="00EA165D" w:rsidRPr="00A428E8" w:rsidRDefault="00EA165D" w:rsidP="00EA165D">
      <w:pPr>
        <w:pStyle w:val="Code"/>
      </w:pPr>
      <w:r>
        <w:t xml:space="preserve">    </w:t>
      </w:r>
      <w:r w:rsidRPr="00A428E8">
        <w:t>&lt;/var&gt;</w:t>
      </w:r>
    </w:p>
    <w:p w:rsidR="00EA165D" w:rsidRDefault="00EA165D" w:rsidP="00EA165D">
      <w:pPr>
        <w:pStyle w:val="Code"/>
      </w:pPr>
      <w:r w:rsidRPr="00A428E8">
        <w:t>&lt;/table&gt;</w:t>
      </w:r>
    </w:p>
    <w:p w:rsidR="00EA165D" w:rsidRDefault="00EA165D" w:rsidP="00EA165D">
      <w:pPr>
        <w:pStyle w:val="Body1"/>
      </w:pPr>
      <w:r>
        <w:lastRenderedPageBreak/>
        <w:t>In the Index view, we want to loop</w:t>
      </w:r>
      <w:r w:rsidR="00EB189C">
        <w:t xml:space="preserve"> </w:t>
      </w:r>
      <w:r w:rsidR="00EB189C" w:rsidRPr="00EB189C">
        <w:rPr>
          <w:rStyle w:val="Bold"/>
        </w:rPr>
        <w:t>(1)</w:t>
      </w:r>
      <w:r>
        <w:t xml:space="preserve"> through all of the </w:t>
      </w:r>
      <w:r w:rsidRPr="00493CD8">
        <w:rPr>
          <w:rStyle w:val="CodeinText"/>
        </w:rPr>
        <w:t>Products</w:t>
      </w:r>
      <w:r>
        <w:t xml:space="preserve"> in the model, displaying a row for each </w:t>
      </w:r>
      <w:r w:rsidRPr="00493CD8">
        <w:rPr>
          <w:rStyle w:val="CodeinText"/>
        </w:rPr>
        <w:t>Product</w:t>
      </w:r>
      <w:r>
        <w:t xml:space="preserve">. With Web Forms, we would need to put in </w:t>
      </w:r>
      <w:r w:rsidRPr="00DD279A">
        <w:rPr>
          <w:rStyle w:val="CodeinText"/>
        </w:rPr>
        <w:t>&lt;% %&gt;</w:t>
      </w:r>
      <w:r>
        <w:t xml:space="preserve"> code blocks for our </w:t>
      </w:r>
      <w:r w:rsidRPr="00493CD8">
        <w:rPr>
          <w:rStyle w:val="CodeinText"/>
        </w:rPr>
        <w:t>for</w:t>
      </w:r>
      <w:r>
        <w:t xml:space="preserve"> loop. With Spark</w:t>
      </w:r>
      <w:ins w:id="373" w:author="Jeffrey" w:date="2010-03-15T10:39:00Z">
        <w:r w:rsidR="00B7102E">
          <w:fldChar w:fldCharType="begin"/>
        </w:r>
        <w:r w:rsidR="00B7102E">
          <w:instrText xml:space="preserve"> XE "</w:instrText>
        </w:r>
      </w:ins>
      <w:r w:rsidR="00B7102E" w:rsidRPr="00A15EEE">
        <w:instrText>Spark</w:instrText>
      </w:r>
      <w:ins w:id="374" w:author="Jeffrey" w:date="2010-03-15T10:39:00Z">
        <w:r w:rsidR="00B7102E">
          <w:instrText xml:space="preserve">" </w:instrText>
        </w:r>
        <w:r w:rsidR="00B7102E">
          <w:fldChar w:fldCharType="end"/>
        </w:r>
      </w:ins>
      <w:r>
        <w:t xml:space="preserve">, we have cleaner options. First, we use the </w:t>
      </w:r>
      <w:r w:rsidRPr="00493CD8">
        <w:rPr>
          <w:rStyle w:val="CodeinText"/>
        </w:rPr>
        <w:t>&lt;viewdata /&gt;</w:t>
      </w:r>
      <w:r w:rsidR="00EB189C">
        <w:rPr>
          <w:rStyle w:val="CodeinText"/>
        </w:rPr>
        <w:t xml:space="preserve"> </w:t>
      </w:r>
      <w:r w:rsidR="00EB189C" w:rsidRPr="00EB189C">
        <w:rPr>
          <w:rStyle w:val="Bold"/>
        </w:rPr>
        <w:t>(2)</w:t>
      </w:r>
      <w:r>
        <w:t xml:space="preserve"> element to tell Spark that we are using a strongly typed view, and our model type is an array of </w:t>
      </w:r>
      <w:r w:rsidRPr="00DD279A">
        <w:rPr>
          <w:rStyle w:val="CodeinText"/>
        </w:rPr>
        <w:t>Products</w:t>
      </w:r>
      <w:r>
        <w:t xml:space="preserve">. Spark also supports the key-based </w:t>
      </w:r>
      <w:r w:rsidRPr="00DD279A">
        <w:rPr>
          <w:rStyle w:val="CodeinText"/>
        </w:rPr>
        <w:t>ViewData</w:t>
      </w:r>
      <w:ins w:id="375" w:author="Jeffrey" w:date="2010-03-15T10:41:00Z">
        <w:r w:rsidR="00B7102E">
          <w:rPr>
            <w:rStyle w:val="CodeinText"/>
          </w:rPr>
          <w:fldChar w:fldCharType="begin"/>
        </w:r>
        <w:r w:rsidR="00B7102E">
          <w:instrText xml:space="preserve"> XE "</w:instrText>
        </w:r>
      </w:ins>
      <w:r w:rsidR="00B7102E" w:rsidRPr="00E41651">
        <w:rPr>
          <w:rStyle w:val="CodeinText"/>
          <w:rPrChange w:id="376" w:author="Jeffrey" w:date="2010-03-15T10:41:00Z">
            <w:rPr/>
          </w:rPrChange>
        </w:rPr>
        <w:instrText>ViewData</w:instrText>
      </w:r>
      <w:ins w:id="377" w:author="Jeffrey" w:date="2010-03-15T10:41:00Z">
        <w:r w:rsidR="00B7102E">
          <w:instrText xml:space="preserve">" </w:instrText>
        </w:r>
        <w:r w:rsidR="00B7102E">
          <w:rPr>
            <w:rStyle w:val="CodeinText"/>
          </w:rPr>
          <w:fldChar w:fldCharType="end"/>
        </w:r>
      </w:ins>
      <w:r>
        <w:t xml:space="preserve"> dictionary. Next, we create</w:t>
      </w:r>
      <w:r w:rsidR="006D4FF5">
        <w:t xml:space="preserve"> a</w:t>
      </w:r>
      <w:r>
        <w:t xml:space="preserve"> local </w:t>
      </w:r>
      <w:r w:rsidRPr="00493CD8">
        <w:rPr>
          <w:rStyle w:val="CodeinText"/>
        </w:rPr>
        <w:t>styles</w:t>
      </w:r>
      <w:r>
        <w:t xml:space="preserve"> </w:t>
      </w:r>
      <w:r w:rsidR="006D4FF5">
        <w:commentReference w:id="378"/>
      </w:r>
      <w:r w:rsidR="006F1722">
        <w:commentReference w:id="379"/>
      </w:r>
      <w:r>
        <w:t xml:space="preserve">variable with the </w:t>
      </w:r>
      <w:r w:rsidRPr="00493CD8">
        <w:rPr>
          <w:rStyle w:val="CodeinText"/>
        </w:rPr>
        <w:t>&lt;var /&gt;</w:t>
      </w:r>
      <w:r>
        <w:t xml:space="preserve"> element</w:t>
      </w:r>
      <w:r w:rsidR="006D4FF5">
        <w:t xml:space="preserve"> </w:t>
      </w:r>
      <w:r w:rsidR="006D4FF5" w:rsidRPr="00EB189C">
        <w:rPr>
          <w:rStyle w:val="Bold"/>
        </w:rPr>
        <w:t>(3)</w:t>
      </w:r>
      <w:r>
        <w:t>. Each attribute name becomes a new local variable, and the attribute value is the value assigned. These two variables will help us create alternating row styles.</w:t>
      </w:r>
    </w:p>
    <w:p w:rsidR="00EA165D" w:rsidRDefault="00EA165D" w:rsidP="00EA165D">
      <w:pPr>
        <w:pStyle w:val="Body"/>
      </w:pPr>
      <w:r>
        <w:t>Next, we put normal HTML in our view, including a header, table, and header row. With Spark</w:t>
      </w:r>
      <w:ins w:id="380" w:author="Jeffrey" w:date="2010-03-15T10:39:00Z">
        <w:r w:rsidR="00B7102E">
          <w:fldChar w:fldCharType="begin"/>
        </w:r>
        <w:r w:rsidR="00B7102E">
          <w:instrText xml:space="preserve"> XE "</w:instrText>
        </w:r>
      </w:ins>
      <w:r w:rsidR="00B7102E" w:rsidRPr="00A15EEE">
        <w:instrText>Spark</w:instrText>
      </w:r>
      <w:ins w:id="381" w:author="Jeffrey" w:date="2010-03-15T10:39:00Z">
        <w:r w:rsidR="00B7102E">
          <w:instrText xml:space="preserve">" </w:instrText>
        </w:r>
        <w:r w:rsidR="00B7102E">
          <w:fldChar w:fldCharType="end"/>
        </w:r>
      </w:ins>
      <w:r>
        <w:t xml:space="preserve">, special Spark XML elements are interspersed with HTML elements, making our view look cleaner without C#’s distracting angle brackets. After the header row, we create a </w:t>
      </w:r>
      <w:commentRangeStart w:id="382"/>
      <w:commentRangeStart w:id="383"/>
      <w:r>
        <w:t>counter variable to help in the alternating row styles</w:t>
      </w:r>
      <w:commentRangeEnd w:id="382"/>
      <w:r w:rsidR="00D914BD">
        <w:commentReference w:id="382"/>
      </w:r>
      <w:commentRangeEnd w:id="383"/>
      <w:r w:rsidR="006F1722">
        <w:commentReference w:id="383"/>
      </w:r>
      <w:r>
        <w:t>. We need to iterate through all the Products in our model, creating a row for each item.</w:t>
      </w:r>
      <w:ins w:id="384" w:author="Jeffrey" w:date="2010-03-15T10:33:00Z">
        <w:r w:rsidR="006F1722">
          <w:t xml:space="preserve"> </w:t>
        </w:r>
      </w:ins>
      <w:del w:id="385" w:author="Jeffrey" w:date="2010-03-15T10:34:00Z">
        <w:r w:rsidDel="006F1722">
          <w:delText xml:space="preserve"> </w:delText>
        </w:r>
      </w:del>
      <w:r>
        <w:t xml:space="preserve">In Web Forms, this is accomplished through a </w:t>
      </w:r>
      <w:r w:rsidRPr="002F07ED">
        <w:rPr>
          <w:rStyle w:val="CodeinText"/>
        </w:rPr>
        <w:t>foreach</w:t>
      </w:r>
      <w:r>
        <w:t xml:space="preserve"> loop. In Spark, we need only to add an </w:t>
      </w:r>
      <w:r w:rsidRPr="00DD279A">
        <w:rPr>
          <w:rStyle w:val="CodeinText"/>
        </w:rPr>
        <w:t>each</w:t>
      </w:r>
      <w:r>
        <w:t xml:space="preserve"> attribute to the HTML element we want to repeat, giving the snippet of C# code to iterate in each attribute’s value. The class element in our row element is set to an alternating style, using a counter to switch between odd and even styles.</w:t>
      </w:r>
    </w:p>
    <w:p w:rsidR="00EA165D" w:rsidRDefault="00EA165D" w:rsidP="00EA165D">
      <w:pPr>
        <w:pStyle w:val="Body"/>
      </w:pPr>
      <w:r>
        <w:t xml:space="preserve">Inside our row, we use the </w:t>
      </w:r>
      <w:r w:rsidRPr="00DD279A">
        <w:rPr>
          <w:rStyle w:val="CodeinText"/>
        </w:rPr>
        <w:t>${}</w:t>
      </w:r>
      <w:r>
        <w:t xml:space="preserve"> syntax to display each individual product. Because we installed the Spark</w:t>
      </w:r>
      <w:ins w:id="386" w:author="Jeffrey" w:date="2010-03-15T10:39:00Z">
        <w:r w:rsidR="00B7102E">
          <w:fldChar w:fldCharType="begin"/>
        </w:r>
        <w:r w:rsidR="00B7102E">
          <w:instrText xml:space="preserve"> XE "</w:instrText>
        </w:r>
      </w:ins>
      <w:r w:rsidR="00B7102E" w:rsidRPr="00A15EEE">
        <w:instrText>Spark</w:instrText>
      </w:r>
      <w:ins w:id="387" w:author="Jeffrey" w:date="2010-03-15T10:39:00Z">
        <w:r w:rsidR="00B7102E">
          <w:instrText xml:space="preserve">" </w:instrText>
        </w:r>
        <w:r w:rsidR="00B7102E">
          <w:fldChar w:fldCharType="end"/>
        </w:r>
      </w:ins>
      <w:r>
        <w:t xml:space="preserve"> Visual Studio integration</w:t>
      </w:r>
      <w:ins w:id="388" w:author="Jeffrey" w:date="2010-03-15T10:44:00Z">
        <w:r w:rsidR="00550A7E">
          <w:fldChar w:fldCharType="begin"/>
        </w:r>
        <w:r w:rsidR="00550A7E">
          <w:instrText xml:space="preserve"> XE "</w:instrText>
        </w:r>
      </w:ins>
      <w:r w:rsidR="00550A7E" w:rsidRPr="00132CB5">
        <w:instrText>Visual Studio integration</w:instrText>
      </w:r>
      <w:ins w:id="389" w:author="Jeffrey" w:date="2010-03-15T10:44:00Z">
        <w:r w:rsidR="00550A7E">
          <w:instrText xml:space="preserve">" </w:instrText>
        </w:r>
        <w:r w:rsidR="00550A7E">
          <w:fldChar w:fldCharType="end"/>
        </w:r>
      </w:ins>
      <w:r>
        <w:t xml:space="preserve">, we get IntelliSense in our views, as demonstrated in figure </w:t>
      </w:r>
      <w:r w:rsidR="007B1DE6">
        <w:t>10</w:t>
      </w:r>
      <w:r>
        <w:t>.</w:t>
      </w:r>
      <w:r w:rsidR="006D68EC">
        <w:t>5</w:t>
      </w:r>
      <w:r>
        <w:t>.</w:t>
      </w:r>
    </w:p>
    <w:p w:rsidR="00EA165D" w:rsidRDefault="00EA165D" w:rsidP="00EA165D">
      <w:pPr>
        <w:pStyle w:val="Figure"/>
      </w:pPr>
      <w:r w:rsidRPr="00EA165D">
        <w:rPr>
          <w:noProof/>
        </w:rPr>
        <w:drawing>
          <wp:inline distT="0" distB="0" distL="0" distR="0">
            <wp:extent cx="3226435" cy="1518285"/>
            <wp:effectExtent l="19050" t="0" r="0" b="0"/>
            <wp:docPr id="4" name="Picture 19" descr="Fig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gure13"/>
                    <pic:cNvPicPr>
                      <a:picLocks noChangeAspect="1" noChangeArrowheads="1"/>
                    </pic:cNvPicPr>
                  </pic:nvPicPr>
                  <pic:blipFill>
                    <a:blip r:embed="rId18" cstate="print"/>
                    <a:srcRect/>
                    <a:stretch>
                      <a:fillRect/>
                    </a:stretch>
                  </pic:blipFill>
                  <pic:spPr bwMode="auto">
                    <a:xfrm>
                      <a:off x="0" y="0"/>
                      <a:ext cx="3226435" cy="1518285"/>
                    </a:xfrm>
                    <a:prstGeom prst="rect">
                      <a:avLst/>
                    </a:prstGeom>
                    <a:noFill/>
                    <a:ln w="9525">
                      <a:noFill/>
                      <a:miter lim="800000"/>
                      <a:headEnd/>
                      <a:tailEnd/>
                    </a:ln>
                  </pic:spPr>
                </pic:pic>
              </a:graphicData>
            </a:graphic>
          </wp:inline>
        </w:drawing>
      </w:r>
    </w:p>
    <w:p w:rsidR="00EA165D" w:rsidRDefault="00EA165D" w:rsidP="00EA165D">
      <w:pPr>
        <w:pStyle w:val="FigureCaption"/>
      </w:pPr>
      <w:r>
        <w:t xml:space="preserve">Figure </w:t>
      </w:r>
      <w:r w:rsidR="007B1DE6">
        <w:t>10</w:t>
      </w:r>
      <w:r>
        <w:t>.</w:t>
      </w:r>
      <w:r w:rsidR="006D68EC">
        <w:t>5</w:t>
      </w:r>
      <w:r>
        <w:t xml:space="preserve"> IntelliSense in our Spark</w:t>
      </w:r>
      <w:ins w:id="390" w:author="Jeffrey" w:date="2010-03-15T10:39:00Z">
        <w:r w:rsidR="00B7102E">
          <w:fldChar w:fldCharType="begin"/>
        </w:r>
        <w:r w:rsidR="00B7102E">
          <w:instrText xml:space="preserve"> XE "</w:instrText>
        </w:r>
      </w:ins>
      <w:r w:rsidR="00B7102E" w:rsidRPr="00A15EEE">
        <w:instrText>Spark</w:instrText>
      </w:r>
      <w:ins w:id="391" w:author="Jeffrey" w:date="2010-03-15T10:39:00Z">
        <w:r w:rsidR="00B7102E">
          <w:instrText xml:space="preserve">" </w:instrText>
        </w:r>
        <w:r w:rsidR="00B7102E">
          <w:fldChar w:fldCharType="end"/>
        </w:r>
      </w:ins>
      <w:r>
        <w:t xml:space="preserve"> views is possible because of the Visual Studio add-in.</w:t>
      </w:r>
    </w:p>
    <w:p w:rsidR="00EA165D" w:rsidRDefault="00EA165D" w:rsidP="00EA165D">
      <w:pPr>
        <w:pStyle w:val="Body"/>
      </w:pPr>
      <w:r>
        <w:t xml:space="preserve">To complete the alternating row styles, we increment the count using the </w:t>
      </w:r>
      <w:r w:rsidRPr="00CC5D87">
        <w:rPr>
          <w:rStyle w:val="CodeinText"/>
        </w:rPr>
        <w:t>&lt;set /&gt;</w:t>
      </w:r>
      <w:r>
        <w:t xml:space="preserve"> element. This element lets us assign values to variables we created earlier in our view. In addition to the </w:t>
      </w:r>
      <w:r w:rsidRPr="00050376">
        <w:rPr>
          <w:rStyle w:val="CodeinText"/>
        </w:rPr>
        <w:t>each</w:t>
      </w:r>
      <w:r>
        <w:t xml:space="preserve"> attribute and </w:t>
      </w:r>
      <w:r w:rsidRPr="00CC5D87">
        <w:rPr>
          <w:rStyle w:val="CodeinText"/>
        </w:rPr>
        <w:t>&lt;set /&gt;</w:t>
      </w:r>
      <w:r>
        <w:t xml:space="preserve"> element, Spark</w:t>
      </w:r>
      <w:ins w:id="392" w:author="Jeffrey" w:date="2010-03-15T10:39:00Z">
        <w:r w:rsidR="00B7102E">
          <w:fldChar w:fldCharType="begin"/>
        </w:r>
        <w:r w:rsidR="00B7102E">
          <w:instrText xml:space="preserve"> XE "</w:instrText>
        </w:r>
      </w:ins>
      <w:r w:rsidR="00B7102E" w:rsidRPr="00A15EEE">
        <w:instrText>Spark</w:instrText>
      </w:r>
      <w:ins w:id="393" w:author="Jeffrey" w:date="2010-03-15T10:39:00Z">
        <w:r w:rsidR="00B7102E">
          <w:instrText xml:space="preserve">" </w:instrText>
        </w:r>
        <w:r w:rsidR="00B7102E">
          <w:fldChar w:fldCharType="end"/>
        </w:r>
      </w:ins>
      <w:r>
        <w:t xml:space="preserve"> provides complex expressions for conditional operators (</w:t>
      </w:r>
      <w:r w:rsidRPr="00050376">
        <w:rPr>
          <w:rStyle w:val="CodeinText"/>
        </w:rPr>
        <w:t>if</w:t>
      </w:r>
      <w:r>
        <w:t>…</w:t>
      </w:r>
      <w:r w:rsidRPr="00050376">
        <w:rPr>
          <w:rStyle w:val="CodeinText"/>
        </w:rPr>
        <w:t>else</w:t>
      </w:r>
      <w:r>
        <w:t xml:space="preserve">), macros, and more. With our Spark view complete, our view renders as expected in the browser, as shown in figure </w:t>
      </w:r>
      <w:r w:rsidR="007B1DE6">
        <w:t>10</w:t>
      </w:r>
      <w:r>
        <w:t>.</w:t>
      </w:r>
      <w:r w:rsidR="006D68EC">
        <w:t>6</w:t>
      </w:r>
      <w:r>
        <w:t>.</w:t>
      </w:r>
    </w:p>
    <w:p w:rsidR="00EA165D" w:rsidRDefault="00EA165D" w:rsidP="00EA165D">
      <w:pPr>
        <w:pStyle w:val="Figure"/>
      </w:pPr>
      <w:r w:rsidRPr="00EA165D">
        <w:rPr>
          <w:noProof/>
        </w:rPr>
        <w:lastRenderedPageBreak/>
        <w:drawing>
          <wp:inline distT="0" distB="0" distL="0" distR="0">
            <wp:extent cx="4839335" cy="3484880"/>
            <wp:effectExtent l="19050" t="0" r="0" b="0"/>
            <wp:docPr id="5" name="Picture 20" descr="Fig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gure13"/>
                    <pic:cNvPicPr>
                      <a:picLocks noChangeAspect="1" noChangeArrowheads="1"/>
                    </pic:cNvPicPr>
                  </pic:nvPicPr>
                  <pic:blipFill>
                    <a:blip r:embed="rId19" cstate="print"/>
                    <a:srcRect/>
                    <a:stretch>
                      <a:fillRect/>
                    </a:stretch>
                  </pic:blipFill>
                  <pic:spPr bwMode="auto">
                    <a:xfrm>
                      <a:off x="0" y="0"/>
                      <a:ext cx="4839335" cy="3484880"/>
                    </a:xfrm>
                    <a:prstGeom prst="rect">
                      <a:avLst/>
                    </a:prstGeom>
                    <a:noFill/>
                    <a:ln w="9525">
                      <a:noFill/>
                      <a:miter lim="800000"/>
                      <a:headEnd/>
                      <a:tailEnd/>
                    </a:ln>
                  </pic:spPr>
                </pic:pic>
              </a:graphicData>
            </a:graphic>
          </wp:inline>
        </w:drawing>
      </w:r>
    </w:p>
    <w:p w:rsidR="00EA165D" w:rsidRDefault="00EA165D" w:rsidP="00EA165D">
      <w:pPr>
        <w:pStyle w:val="FigureCaption"/>
      </w:pPr>
      <w:r>
        <w:t xml:space="preserve">Figure </w:t>
      </w:r>
      <w:r w:rsidR="007B1DE6">
        <w:t>10</w:t>
      </w:r>
      <w:r>
        <w:t>.</w:t>
      </w:r>
      <w:r w:rsidR="006D68EC">
        <w:t>6</w:t>
      </w:r>
      <w:r>
        <w:t xml:space="preserve"> Our running Spark</w:t>
      </w:r>
      <w:ins w:id="394" w:author="Jeffrey" w:date="2010-03-15T10:39:00Z">
        <w:r w:rsidR="00B7102E">
          <w:fldChar w:fldCharType="begin"/>
        </w:r>
        <w:r w:rsidR="00B7102E">
          <w:instrText xml:space="preserve"> XE "</w:instrText>
        </w:r>
      </w:ins>
      <w:r w:rsidR="00B7102E" w:rsidRPr="00A15EEE">
        <w:instrText>Spark</w:instrText>
      </w:r>
      <w:ins w:id="395" w:author="Jeffrey" w:date="2010-03-15T10:39:00Z">
        <w:r w:rsidR="00B7102E">
          <w:instrText xml:space="preserve">" </w:instrText>
        </w:r>
        <w:r w:rsidR="00B7102E">
          <w:fldChar w:fldCharType="end"/>
        </w:r>
      </w:ins>
      <w:r>
        <w:t xml:space="preserve"> application</w:t>
      </w:r>
    </w:p>
    <w:p w:rsidR="00EA165D" w:rsidRPr="00263FC5" w:rsidRDefault="00EA165D" w:rsidP="00EA165D">
      <w:pPr>
        <w:pStyle w:val="Body"/>
      </w:pPr>
      <w:r>
        <w:t>Because of the ASP.NET MVC architecture, we can swap out view engines without needing to change our controllers or actions. As we saw in this section with the Spark</w:t>
      </w:r>
      <w:ins w:id="396" w:author="Jeffrey" w:date="2010-03-15T10:39:00Z">
        <w:r w:rsidR="00B7102E">
          <w:fldChar w:fldCharType="begin"/>
        </w:r>
        <w:r w:rsidR="00B7102E">
          <w:instrText xml:space="preserve"> XE "</w:instrText>
        </w:r>
      </w:ins>
      <w:r w:rsidR="00B7102E" w:rsidRPr="00A15EEE">
        <w:instrText>Spark</w:instrText>
      </w:r>
      <w:ins w:id="397" w:author="Jeffrey" w:date="2010-03-15T10:39:00Z">
        <w:r w:rsidR="00B7102E">
          <w:instrText xml:space="preserve">" </w:instrText>
        </w:r>
        <w:r w:rsidR="00B7102E">
          <w:fldChar w:fldCharType="end"/>
        </w:r>
      </w:ins>
      <w:r>
        <w:t xml:space="preserve"> view engine</w:t>
      </w:r>
      <w:ins w:id="398" w:author="Jeffrey" w:date="2010-03-15T10:39:00Z">
        <w:r w:rsidR="00B7102E">
          <w:fldChar w:fldCharType="begin"/>
        </w:r>
        <w:r w:rsidR="00B7102E">
          <w:instrText xml:space="preserve"> XE "</w:instrText>
        </w:r>
      </w:ins>
      <w:r w:rsidR="00B7102E" w:rsidRPr="00E27130">
        <w:instrText>view engine</w:instrText>
      </w:r>
      <w:ins w:id="399" w:author="Jeffrey" w:date="2010-03-15T10:39:00Z">
        <w:r w:rsidR="00B7102E">
          <w:instrText xml:space="preserve">" </w:instrText>
        </w:r>
        <w:r w:rsidR="00B7102E">
          <w:fldChar w:fldCharType="end"/>
        </w:r>
      </w:ins>
      <w:r>
        <w:t xml:space="preserve">, many view engines provide a cleaner way to create views in our MVC application. The Spark view engine gives us a terser, more readable markup, blending code and HTML seamlessly. Because Spark supports compiling views and IntelliSense, we do not need to give up all the nice integration that Web Forms offers. The decision to choose a different view engine is still quite important, as it has long-term technical and non-technical ramifications. Alternative view engines should be another option to investigate for MVC applications, as they offer compelling alternatives to the default </w:t>
      </w:r>
      <w:r w:rsidRPr="000E7585">
        <w:rPr>
          <w:rStyle w:val="CodeinText"/>
        </w:rPr>
        <w:t>WebFormViewEngine</w:t>
      </w:r>
      <w:ins w:id="400" w:author="Jeffrey" w:date="2010-03-15T10:43:00Z">
        <w:r w:rsidR="006C099A">
          <w:rPr>
            <w:rStyle w:val="CodeinText"/>
          </w:rPr>
          <w:fldChar w:fldCharType="begin"/>
        </w:r>
        <w:r w:rsidR="006C099A">
          <w:instrText xml:space="preserve"> XE "</w:instrText>
        </w:r>
      </w:ins>
      <w:r w:rsidR="006C099A" w:rsidRPr="00A44454">
        <w:rPr>
          <w:rStyle w:val="CodeinText"/>
        </w:rPr>
        <w:instrText>WebFormViewEngine</w:instrText>
      </w:r>
      <w:ins w:id="401" w:author="Jeffrey" w:date="2010-03-15T10:43:00Z">
        <w:r w:rsidR="006C099A">
          <w:instrText xml:space="preserve">" </w:instrText>
        </w:r>
        <w:r w:rsidR="006C099A">
          <w:rPr>
            <w:rStyle w:val="CodeinText"/>
          </w:rPr>
          <w:fldChar w:fldCharType="end"/>
        </w:r>
      </w:ins>
      <w:r>
        <w:t>.</w:t>
      </w:r>
    </w:p>
    <w:p w:rsidR="00EA165D" w:rsidRPr="00EA165D" w:rsidRDefault="00EA165D" w:rsidP="00EA165D">
      <w:pPr>
        <w:pStyle w:val="Body1"/>
      </w:pPr>
    </w:p>
    <w:p w:rsidR="000A766E" w:rsidRDefault="00FC48BA" w:rsidP="000A766E">
      <w:pPr>
        <w:pStyle w:val="Head1"/>
      </w:pPr>
      <w:r>
        <w:t>10.</w:t>
      </w:r>
      <w:r w:rsidR="00EC1191">
        <w:t>4</w:t>
      </w:r>
      <w:r w:rsidR="000A766E">
        <w:t xml:space="preserve"> </w:t>
      </w:r>
      <w:r w:rsidR="00EC1191">
        <w:t>Summary</w:t>
      </w:r>
    </w:p>
    <w:p w:rsidR="00FB4DCD" w:rsidRDefault="003771C0" w:rsidP="00B12D0D">
      <w:pPr>
        <w:pStyle w:val="Body"/>
      </w:pPr>
      <w:r>
        <w:t>With the release of ASP.NET MVC 2 came several more options for organizing content in our views.  Child actions moved from the MVC Futures</w:t>
      </w:r>
      <w:ins w:id="402" w:author="Jeffrey" w:date="2010-03-15T10:45:00Z">
        <w:r w:rsidR="00550A7E">
          <w:fldChar w:fldCharType="begin"/>
        </w:r>
        <w:r w:rsidR="00550A7E">
          <w:instrText xml:space="preserve"> XE "</w:instrText>
        </w:r>
      </w:ins>
      <w:r w:rsidR="00550A7E" w:rsidRPr="001830C6">
        <w:instrText>MVC Futures</w:instrText>
      </w:r>
      <w:ins w:id="403" w:author="Jeffrey" w:date="2010-03-15T10:45:00Z">
        <w:r w:rsidR="00550A7E">
          <w:instrText xml:space="preserve">" </w:instrText>
        </w:r>
        <w:r w:rsidR="00550A7E">
          <w:fldChar w:fldCharType="end"/>
        </w:r>
      </w:ins>
      <w:r>
        <w:t xml:space="preserve"> assembly to a first-class citizen, and the addition of templates has allowed us to build standardized content </w:t>
      </w:r>
      <w:r>
        <w:lastRenderedPageBreak/>
        <w:t>in our views.  With master pages</w:t>
      </w:r>
      <w:ins w:id="404" w:author="Jeffrey" w:date="2010-03-15T10:38:00Z">
        <w:r w:rsidR="00B7102E">
          <w:fldChar w:fldCharType="begin"/>
        </w:r>
        <w:r w:rsidR="00B7102E">
          <w:instrText xml:space="preserve"> XE "</w:instrText>
        </w:r>
      </w:ins>
      <w:r w:rsidR="00B7102E" w:rsidRPr="0053562B">
        <w:instrText>master pages</w:instrText>
      </w:r>
      <w:ins w:id="405" w:author="Jeffrey" w:date="2010-03-15T10:38:00Z">
        <w:r w:rsidR="00B7102E">
          <w:instrText xml:space="preserve">" </w:instrText>
        </w:r>
        <w:r w:rsidR="00B7102E">
          <w:fldChar w:fldCharType="end"/>
        </w:r>
      </w:ins>
      <w:r>
        <w:t>, partials</w:t>
      </w:r>
      <w:ins w:id="406" w:author="Jeffrey" w:date="2010-03-15T10:39:00Z">
        <w:r w:rsidR="00B7102E">
          <w:fldChar w:fldCharType="begin"/>
        </w:r>
        <w:r w:rsidR="00B7102E">
          <w:instrText xml:space="preserve"> XE "</w:instrText>
        </w:r>
      </w:ins>
      <w:r w:rsidR="00B7102E" w:rsidRPr="0053562B">
        <w:instrText>partials</w:instrText>
      </w:r>
      <w:ins w:id="407" w:author="Jeffrey" w:date="2010-03-15T10:39:00Z">
        <w:r w:rsidR="00B7102E">
          <w:instrText xml:space="preserve">" </w:instrText>
        </w:r>
        <w:r w:rsidR="00B7102E">
          <w:fldChar w:fldCharType="end"/>
        </w:r>
      </w:ins>
      <w:r>
        <w:t>, child actions</w:t>
      </w:r>
      <w:ins w:id="408" w:author="Jeffrey" w:date="2010-03-15T10:39:00Z">
        <w:r w:rsidR="00B7102E">
          <w:fldChar w:fldCharType="begin"/>
        </w:r>
        <w:r w:rsidR="00B7102E">
          <w:instrText xml:space="preserve"> XE "</w:instrText>
        </w:r>
      </w:ins>
      <w:r w:rsidR="00B7102E" w:rsidRPr="00F276D5">
        <w:instrText>child actions</w:instrText>
      </w:r>
      <w:ins w:id="409" w:author="Jeffrey" w:date="2010-03-15T10:39:00Z">
        <w:r w:rsidR="00B7102E">
          <w:instrText xml:space="preserve">" </w:instrText>
        </w:r>
        <w:r w:rsidR="00B7102E">
          <w:fldChar w:fldCharType="end"/>
        </w:r>
      </w:ins>
      <w:r>
        <w:t xml:space="preserve">, templates and </w:t>
      </w:r>
      <w:r w:rsidR="00AB493D" w:rsidRPr="00AB493D">
        <w:rPr>
          <w:rStyle w:val="CodeinText"/>
        </w:rPr>
        <w:t>HtmlHelper</w:t>
      </w:r>
      <w:ins w:id="410" w:author="Jeffrey" w:date="2010-03-15T10:41:00Z">
        <w:r w:rsidR="00B7102E">
          <w:rPr>
            <w:rStyle w:val="CodeinText"/>
          </w:rPr>
          <w:fldChar w:fldCharType="begin"/>
        </w:r>
        <w:r w:rsidR="00B7102E">
          <w:instrText xml:space="preserve"> XE "</w:instrText>
        </w:r>
      </w:ins>
      <w:r w:rsidR="00B7102E" w:rsidRPr="009F257F">
        <w:rPr>
          <w:rStyle w:val="CodeinText"/>
          <w:rPrChange w:id="411" w:author="Jeffrey" w:date="2010-03-15T10:41:00Z">
            <w:rPr/>
          </w:rPrChange>
        </w:rPr>
        <w:instrText>HtmlHelper</w:instrText>
      </w:r>
      <w:ins w:id="412" w:author="Jeffrey" w:date="2010-03-15T10:41:00Z">
        <w:r w:rsidR="00B7102E">
          <w:instrText xml:space="preserve">" </w:instrText>
        </w:r>
        <w:r w:rsidR="00B7102E">
          <w:rPr>
            <w:rStyle w:val="CodeinText"/>
          </w:rPr>
          <w:fldChar w:fldCharType="end"/>
        </w:r>
      </w:ins>
      <w:r>
        <w:t xml:space="preserve"> extensions</w:t>
      </w:r>
      <w:ins w:id="413" w:author="Jeffrey" w:date="2010-03-15T10:40:00Z">
        <w:r w:rsidR="00B7102E">
          <w:fldChar w:fldCharType="begin"/>
        </w:r>
        <w:r w:rsidR="00B7102E">
          <w:instrText xml:space="preserve"> XE "</w:instrText>
        </w:r>
      </w:ins>
      <w:r w:rsidR="00B7102E" w:rsidRPr="002D7F52">
        <w:instrText>HtmlHelper extensions</w:instrText>
      </w:r>
      <w:ins w:id="414" w:author="Jeffrey" w:date="2010-03-15T10:40:00Z">
        <w:r w:rsidR="00B7102E">
          <w:instrText xml:space="preserve">" </w:instrText>
        </w:r>
        <w:r w:rsidR="00B7102E">
          <w:fldChar w:fldCharType="end"/>
        </w:r>
      </w:ins>
      <w:r>
        <w:t>, we have many options for rendering our views outside just a single page.  While each has their sweet spot, we can be assured that any duplication</w:t>
      </w:r>
      <w:ins w:id="415" w:author="Jeffrey" w:date="2010-03-15T10:40:00Z">
        <w:r w:rsidR="00B7102E">
          <w:fldChar w:fldCharType="begin"/>
        </w:r>
        <w:r w:rsidR="00B7102E">
          <w:instrText xml:space="preserve"> XE "</w:instrText>
        </w:r>
      </w:ins>
      <w:r w:rsidR="00B7102E" w:rsidRPr="00D124FE">
        <w:instrText>duplication</w:instrText>
      </w:r>
      <w:ins w:id="416" w:author="Jeffrey" w:date="2010-03-15T10:40:00Z">
        <w:r w:rsidR="00B7102E">
          <w:instrText xml:space="preserve">" </w:instrText>
        </w:r>
        <w:r w:rsidR="00B7102E">
          <w:fldChar w:fldCharType="end"/>
        </w:r>
      </w:ins>
      <w:r>
        <w:t xml:space="preserve"> we encounter in our views can be easily addressed.  The only question is how we want to address it.</w:t>
      </w:r>
      <w:r w:rsidR="00167B9A">
        <w:t xml:space="preserve">  A querystring parameter builder is one of these ways.</w:t>
      </w:r>
    </w:p>
    <w:p w:rsidR="0048022F" w:rsidRPr="0048022F" w:rsidRDefault="003771C0" w:rsidP="00B12D0D">
      <w:pPr>
        <w:pStyle w:val="Body"/>
      </w:pPr>
      <w:r>
        <w:t xml:space="preserve">  Because of the extensibility of ASP.NET MVC, we can also swap out our view engine</w:t>
      </w:r>
      <w:ins w:id="417" w:author="Jeffrey" w:date="2010-03-15T10:39:00Z">
        <w:r w:rsidR="00B7102E">
          <w:fldChar w:fldCharType="begin"/>
        </w:r>
        <w:r w:rsidR="00B7102E">
          <w:instrText xml:space="preserve"> XE "</w:instrText>
        </w:r>
      </w:ins>
      <w:r w:rsidR="00B7102E" w:rsidRPr="00E27130">
        <w:instrText>view engine</w:instrText>
      </w:r>
      <w:ins w:id="418" w:author="Jeffrey" w:date="2010-03-15T10:39:00Z">
        <w:r w:rsidR="00B7102E">
          <w:instrText xml:space="preserve">" </w:instrText>
        </w:r>
        <w:r w:rsidR="00B7102E">
          <w:fldChar w:fldCharType="end"/>
        </w:r>
      </w:ins>
      <w:r>
        <w:t xml:space="preserve"> without affecting our controllers.  The Spark</w:t>
      </w:r>
      <w:ins w:id="419" w:author="Jeffrey" w:date="2010-03-15T10:39:00Z">
        <w:r w:rsidR="00B7102E">
          <w:fldChar w:fldCharType="begin"/>
        </w:r>
        <w:r w:rsidR="00B7102E">
          <w:instrText xml:space="preserve"> XE "</w:instrText>
        </w:r>
      </w:ins>
      <w:r w:rsidR="00B7102E" w:rsidRPr="00A15EEE">
        <w:instrText>Spark</w:instrText>
      </w:r>
      <w:ins w:id="420" w:author="Jeffrey" w:date="2010-03-15T10:39:00Z">
        <w:r w:rsidR="00B7102E">
          <w:instrText xml:space="preserve">" </w:instrText>
        </w:r>
        <w:r w:rsidR="00B7102E">
          <w:fldChar w:fldCharType="end"/>
        </w:r>
      </w:ins>
      <w:r>
        <w:t xml:space="preserve"> view engine, optimized for code in markup, is a viable alternative to some of the ugliness that comes with mixing C# and markup in the traditional </w:t>
      </w:r>
      <w:r w:rsidR="00D44FF0">
        <w:t xml:space="preserve">Web Forms </w:t>
      </w:r>
      <w:r>
        <w:t>view engine.</w:t>
      </w:r>
      <w:r w:rsidR="009C3531">
        <w:t xml:space="preserve">  In the next chapter, we take a look at securing our MVC applications.</w:t>
      </w:r>
    </w:p>
    <w:sectPr w:rsidR="0048022F" w:rsidRPr="0048022F" w:rsidSect="00B92776">
      <w:headerReference w:type="even" r:id="rId20"/>
      <w:headerReference w:type="default" r:id="rId21"/>
      <w:footerReference w:type="even" r:id="rId22"/>
      <w:footerReference w:type="default" r:id="rId23"/>
      <w:footerReference w:type="first" r:id="rId24"/>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0" w:author="JSkinner" w:date="2010-03-01T18:03:00Z" w:initials="JS">
    <w:p w:rsidR="00550A7E" w:rsidRDefault="00550A7E">
      <w:r>
        <w:annotationRef/>
      </w:r>
      <w:r>
        <w:t xml:space="preserve">Replaced all occurrences of "WebForms" with "Web Forms" </w:t>
      </w:r>
    </w:p>
  </w:comment>
  <w:comment w:id="21" w:author="Jeffrey" w:date="2010-03-15T10:17:00Z" w:initials="J">
    <w:p w:rsidR="00550A7E" w:rsidRDefault="00550A7E">
      <w:r>
        <w:annotationRef/>
      </w:r>
      <w:r>
        <w:t>Thanks!</w:t>
      </w:r>
    </w:p>
  </w:comment>
  <w:comment w:id="81" w:author="JSkinner" w:date="2010-03-01T18:03:00Z" w:initials="JS">
    <w:p w:rsidR="00550A7E" w:rsidRDefault="00550A7E">
      <w:r>
        <w:annotationRef/>
      </w:r>
      <w:r>
        <w:t>Should these be code formatted?</w:t>
      </w:r>
    </w:p>
  </w:comment>
  <w:comment w:id="82" w:author="Jeffrey" w:date="2010-03-15T10:18:00Z" w:initials="J">
    <w:p w:rsidR="00550A7E" w:rsidRDefault="00550A7E">
      <w:r>
        <w:annotationRef/>
      </w:r>
      <w:r>
        <w:t>Yes</w:t>
      </w:r>
    </w:p>
  </w:comment>
  <w:comment w:id="106" w:author="Katharine Osborne" w:date="2010-03-01T18:03:00Z" w:initials="KO">
    <w:p w:rsidR="00550A7E" w:rsidRDefault="00550A7E">
      <w:pPr>
        <w:pStyle w:val="CommentText"/>
      </w:pPr>
      <w:r>
        <w:rPr>
          <w:rStyle w:val="CommentReference"/>
        </w:rPr>
        <w:annotationRef/>
      </w:r>
      <w:r>
        <w:t>This listing could benefit from cueballs.</w:t>
      </w:r>
    </w:p>
  </w:comment>
  <w:comment w:id="107" w:author="Jeffrey" w:date="2010-03-15T10:20:00Z" w:initials="J">
    <w:p w:rsidR="00550A7E" w:rsidRDefault="00550A7E">
      <w:r>
        <w:annotationRef/>
      </w:r>
      <w:r>
        <w:t>I added them</w:t>
      </w:r>
    </w:p>
  </w:comment>
  <w:comment w:id="108" w:author="Jeffrey" w:date="2010-03-01T18:03:00Z" w:initials="J">
    <w:p w:rsidR="00550A7E" w:rsidRDefault="00550A7E">
      <w:r>
        <w:annotationRef/>
      </w:r>
      <w:r>
        <w:t>Will add them.  Thanks.</w:t>
      </w:r>
    </w:p>
  </w:comment>
  <w:comment w:id="138" w:author="JSkinner" w:date="2010-03-01T18:03:00Z" w:initials="JS">
    <w:p w:rsidR="00550A7E" w:rsidRDefault="00550A7E">
      <w:r>
        <w:annotationRef/>
      </w:r>
      <w:r>
        <w:t>Might be worth mentioning you can now use &lt;%= Html.Partial() %&gt; instead of &lt;% Html.RenderPartial(); %&gt;</w:t>
      </w:r>
    </w:p>
  </w:comment>
  <w:comment w:id="139" w:author="Jeffrey" w:date="2010-03-15T10:21:00Z" w:initials="J">
    <w:p w:rsidR="00550A7E" w:rsidRDefault="00550A7E">
      <w:r>
        <w:annotationRef/>
      </w:r>
      <w:r>
        <w:t>Good idea.  done</w:t>
      </w:r>
    </w:p>
  </w:comment>
  <w:comment w:id="184" w:author="JSkinner" w:date="2010-03-01T18:03:00Z" w:initials="JS">
    <w:p w:rsidR="00550A7E" w:rsidRDefault="00550A7E">
      <w:r>
        <w:annotationRef/>
      </w:r>
      <w:r>
        <w:t xml:space="preserve">I changed uses of "RenderAction" to "Action" here to match the code listing. </w:t>
      </w:r>
    </w:p>
  </w:comment>
  <w:comment w:id="185" w:author="Jeffrey" w:date="2010-03-15T10:25:00Z" w:initials="J">
    <w:p w:rsidR="00550A7E" w:rsidRDefault="00550A7E">
      <w:r>
        <w:annotationRef/>
      </w:r>
      <w:r>
        <w:t>thanks</w:t>
      </w:r>
    </w:p>
  </w:comment>
  <w:comment w:id="193" w:author="JSkinner" w:date="2010-03-01T18:03:00Z" w:initials="JS">
    <w:p w:rsidR="00550A7E" w:rsidRDefault="00550A7E">
      <w:r>
        <w:annotationRef/>
      </w:r>
      <w:r>
        <w:t>I think this would sound better as "Because Action will create another request…"</w:t>
      </w:r>
    </w:p>
  </w:comment>
  <w:comment w:id="194" w:author="Jeffrey" w:date="2010-03-15T10:25:00Z" w:initials="J">
    <w:p w:rsidR="00550A7E" w:rsidRDefault="00550A7E">
      <w:r>
        <w:annotationRef/>
      </w:r>
      <w:r>
        <w:t>Good. done</w:t>
      </w:r>
    </w:p>
  </w:comment>
  <w:comment w:id="197" w:author="JSkinner" w:date="2010-03-15T10:26:00Z" w:initials="JS">
    <w:p w:rsidR="00550A7E" w:rsidRDefault="00550A7E">
      <w:r>
        <w:t xml:space="preserve"> </w:t>
      </w:r>
      <w:r>
        <w:annotationRef/>
      </w:r>
      <w:r>
        <w:t xml:space="preserve">There weren't any annotations for this listing so I added some cueballs. Please check that these are OK. </w:t>
      </w:r>
    </w:p>
  </w:comment>
  <w:comment w:id="198" w:author="Jeffrey" w:date="2010-03-15T10:26:00Z" w:initials="J">
    <w:p w:rsidR="00550A7E" w:rsidRDefault="00550A7E">
      <w:r>
        <w:annotationRef/>
      </w:r>
      <w:r>
        <w:t>Perfect.  Thanks</w:t>
      </w:r>
    </w:p>
  </w:comment>
  <w:comment w:id="205" w:author="JSkinner" w:date="2010-03-01T18:03:00Z" w:initials="JS">
    <w:p w:rsidR="00550A7E" w:rsidRDefault="00550A7E">
      <w:r>
        <w:annotationRef/>
      </w:r>
      <w:r>
        <w:t>I think this would be better as "…using the normal mechanism for locating views"</w:t>
      </w:r>
    </w:p>
  </w:comment>
  <w:comment w:id="206" w:author="Jeffrey" w:date="2010-03-15T10:27:00Z" w:initials="J">
    <w:p w:rsidR="00550A7E" w:rsidRDefault="00550A7E">
      <w:r>
        <w:annotationRef/>
      </w:r>
      <w:r>
        <w:t>done</w:t>
      </w:r>
    </w:p>
  </w:comment>
  <w:comment w:id="218" w:author="JSkinner" w:date="2010-03-01T19:20:00Z" w:initials="JS">
    <w:p w:rsidR="00550A7E" w:rsidRDefault="00550A7E" w:rsidP="00315818">
      <w:r>
        <w:annotationRef/>
      </w:r>
      <w:r>
        <w:t>Personally I think this section seems out of place. As far as I am aware, the technique used here is not something that is widely used and it seems a little odd to dedicate such a large section to it.</w:t>
      </w:r>
    </w:p>
    <w:p w:rsidR="00550A7E" w:rsidRDefault="00550A7E" w:rsidP="00315818"/>
    <w:p w:rsidR="00550A7E" w:rsidRDefault="00550A7E" w:rsidP="00315818">
      <w:r>
        <w:t>Might it make more sense to talk about other more common ways of generating strongly-typed URLs? T4MVC and the ActionLink&lt;T&gt; extensions from MVCFutures come to mind.</w:t>
      </w:r>
    </w:p>
  </w:comment>
  <w:comment w:id="219" w:author="Jeffrey" w:date="2010-03-15T10:28:00Z" w:initials="J">
    <w:p w:rsidR="00550A7E" w:rsidRDefault="00550A7E">
      <w:r>
        <w:annotationRef/>
      </w:r>
      <w:r>
        <w:t xml:space="preserve">I agree that this technique is not widely used, but by writing about it we hope that developers will benefit from it. </w:t>
      </w:r>
    </w:p>
  </w:comment>
  <w:comment w:id="227" w:author="JSkinner" w:date="2010-03-01T18:03:00Z" w:initials="JS">
    <w:p w:rsidR="00550A7E" w:rsidRDefault="00550A7E">
      <w:r>
        <w:annotationRef/>
      </w:r>
      <w:r>
        <w:t>Reformatted for readability</w:t>
      </w:r>
    </w:p>
  </w:comment>
  <w:comment w:id="228" w:author="Jeffrey" w:date="2010-03-15T10:28:00Z" w:initials="J">
    <w:p w:rsidR="00550A7E" w:rsidRDefault="00550A7E">
      <w:r>
        <w:annotationRef/>
      </w:r>
      <w:r>
        <w:t>Thanks!</w:t>
      </w:r>
    </w:p>
  </w:comment>
  <w:comment w:id="257" w:author="JSkinner" w:date="2010-03-01T19:10:00Z" w:initials="JS">
    <w:p w:rsidR="00550A7E" w:rsidRDefault="00550A7E">
      <w:r>
        <w:annotationRef/>
      </w:r>
      <w:r>
        <w:t xml:space="preserve">I removed the hasPermission stuff from the sample code because it gets in the way. It makes the sample app harder to use and isn't relevant to the example. </w:t>
      </w:r>
    </w:p>
  </w:comment>
  <w:comment w:id="258" w:author="Jeffrey" w:date="2010-03-15T10:30:00Z" w:initials="J">
    <w:p w:rsidR="00550A7E" w:rsidRDefault="00550A7E">
      <w:r>
        <w:annotationRef/>
      </w:r>
      <w:r>
        <w:t>Good call</w:t>
      </w:r>
    </w:p>
  </w:comment>
  <w:comment w:id="278" w:author="JSkinner" w:date="2010-03-01T19:22:00Z" w:initials="JS">
    <w:p w:rsidR="00550A7E" w:rsidRDefault="00550A7E">
      <w:r>
        <w:annotationRef/>
      </w:r>
      <w:r>
        <w:t xml:space="preserve">I would not recommend including Brail in this list. The MvcContrib port of brail is not actively maintained and is being deprecated after the MVC2 release. </w:t>
      </w:r>
    </w:p>
    <w:p w:rsidR="00550A7E" w:rsidRDefault="00550A7E"/>
    <w:p w:rsidR="00550A7E" w:rsidRDefault="00550A7E">
      <w:r>
        <w:t>I'd recommend just including Spark, NHaml and maybe NDJango.</w:t>
      </w:r>
    </w:p>
  </w:comment>
  <w:comment w:id="279" w:author="Jeffrey" w:date="2010-03-15T10:31:00Z" w:initials="J">
    <w:p w:rsidR="00550A7E" w:rsidRDefault="00550A7E">
      <w:r>
        <w:annotationRef/>
      </w:r>
      <w:r>
        <w:t>I removed Brail.  Thanks</w:t>
      </w:r>
    </w:p>
  </w:comment>
  <w:comment w:id="282" w:author="JSkinner" w:date="2010-03-01T19:23:00Z" w:initials="JS">
    <w:p w:rsidR="00550A7E" w:rsidRDefault="00550A7E">
      <w:r>
        <w:annotationRef/>
      </w:r>
      <w:r>
        <w:t xml:space="preserve">As with Brail, the MvcContrib port of NVelocity is no longer being actively maintained and I'm planning on deprecating it following the MVC2 release. </w:t>
      </w:r>
    </w:p>
  </w:comment>
  <w:comment w:id="283" w:author="Jeffrey" w:date="2010-03-15T10:32:00Z" w:initials="J">
    <w:p w:rsidR="00550A7E" w:rsidRDefault="00550A7E">
      <w:r>
        <w:annotationRef/>
      </w:r>
      <w:r>
        <w:t>Done.  Good idea</w:t>
      </w:r>
    </w:p>
  </w:comment>
  <w:comment w:id="291" w:author="JSkinner" w:date="2010-03-01T19:23:00Z" w:initials="JS">
    <w:p w:rsidR="00550A7E" w:rsidRDefault="00550A7E">
      <w:r>
        <w:annotationRef/>
      </w:r>
      <w:r>
        <w:t>See previous comments.</w:t>
      </w:r>
    </w:p>
  </w:comment>
  <w:comment w:id="292" w:author="Jeffrey" w:date="2010-03-15T10:32:00Z" w:initials="J">
    <w:p w:rsidR="00550A7E" w:rsidRDefault="00550A7E">
      <w:r>
        <w:annotationRef/>
      </w:r>
      <w:r>
        <w:t>Removed</w:t>
      </w:r>
    </w:p>
  </w:comment>
  <w:comment w:id="354" w:author="JSkinner" w:date="2010-03-01T19:29:00Z" w:initials="JS">
    <w:p w:rsidR="00550A7E" w:rsidRDefault="00550A7E">
      <w:r>
        <w:annotationRef/>
      </w:r>
      <w:r>
        <w:t>Changed to match sample app.</w:t>
      </w:r>
    </w:p>
  </w:comment>
  <w:comment w:id="355" w:author="Jeffrey" w:date="2010-03-15T10:32:00Z" w:initials="J">
    <w:p w:rsidR="00550A7E" w:rsidRDefault="00550A7E">
      <w:r>
        <w:annotationRef/>
      </w:r>
      <w:r>
        <w:t>Thanks</w:t>
      </w:r>
    </w:p>
  </w:comment>
  <w:comment w:id="368" w:author="JSkinner" w:date="2010-03-01T19:33:00Z" w:initials="JS">
    <w:p w:rsidR="00550A7E" w:rsidRDefault="00550A7E">
      <w:r>
        <w:annotationRef/>
      </w:r>
      <w:r>
        <w:t>Removed to match sample code (variable is unused)</w:t>
      </w:r>
    </w:p>
  </w:comment>
  <w:comment w:id="369" w:author="Jeffrey" w:date="2010-03-15T10:32:00Z" w:initials="J">
    <w:p w:rsidR="00550A7E" w:rsidRDefault="00550A7E">
      <w:r>
        <w:annotationRef/>
      </w:r>
      <w:r>
        <w:t>Thanks</w:t>
      </w:r>
    </w:p>
  </w:comment>
  <w:comment w:id="378" w:author="JSkinner" w:date="2010-03-01T19:33:00Z" w:initials="JS">
    <w:p w:rsidR="00550A7E" w:rsidRDefault="00550A7E">
      <w:r>
        <w:annotationRef/>
      </w:r>
      <w:r>
        <w:t>Removed to match sample code (variable is unused)</w:t>
      </w:r>
    </w:p>
  </w:comment>
  <w:comment w:id="379" w:author="Jeffrey" w:date="2010-03-15T10:32:00Z" w:initials="J">
    <w:p w:rsidR="00550A7E" w:rsidRDefault="00550A7E">
      <w:r>
        <w:annotationRef/>
      </w:r>
      <w:r>
        <w:t>thanks</w:t>
      </w:r>
    </w:p>
  </w:comment>
  <w:comment w:id="382" w:author="JSkinner" w:date="2010-03-15T10:34:00Z" w:initials="JS">
    <w:p w:rsidR="00550A7E" w:rsidRDefault="00550A7E">
      <w:r>
        <w:annotationRef/>
      </w:r>
      <w:r>
        <w:t>Might be worth mentioning that there's a cleaner way to do thirs with Spark's automatic loop variables:</w:t>
      </w:r>
    </w:p>
    <w:p w:rsidR="00550A7E" w:rsidRDefault="00550A7E"/>
    <w:p w:rsidR="00550A7E" w:rsidRDefault="00550A7E">
      <w:r>
        <w:t xml:space="preserve">class="${styles[productIndex%2]}" </w:t>
      </w:r>
    </w:p>
    <w:p w:rsidR="00550A7E" w:rsidRDefault="00550A7E"/>
    <w:p w:rsidR="00550A7E" w:rsidRDefault="00550A7E">
      <w:r>
        <w:t>…then there's no need for the counter.</w:t>
      </w:r>
    </w:p>
  </w:comment>
  <w:comment w:id="383" w:author="Jeffrey" w:date="2010-03-15T10:34:00Z" w:initials="J">
    <w:p w:rsidR="00550A7E" w:rsidRDefault="00550A7E">
      <w:r>
        <w:annotationRef/>
      </w:r>
      <w:r>
        <w:t>I started to put this in, but it didn't quite fit.  The goal is to introduce them to spark but not write comprehensively about it.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5CCB" w:rsidRDefault="00D15CCB">
      <w:r>
        <w:separator/>
      </w:r>
    </w:p>
    <w:p w:rsidR="00D15CCB" w:rsidRDefault="00D15CCB"/>
  </w:endnote>
  <w:endnote w:type="continuationSeparator" w:id="0">
    <w:p w:rsidR="00D15CCB" w:rsidRDefault="00D15CCB">
      <w:r>
        <w:continuationSeparator/>
      </w:r>
    </w:p>
    <w:p w:rsidR="00D15CCB" w:rsidRDefault="00D15CC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0A7E" w:rsidRPr="00553572" w:rsidRDefault="00550A7E" w:rsidP="00553572">
    <w:pPr>
      <w:pStyle w:val="Body1"/>
    </w:pPr>
    <w:r>
      <w:t xml:space="preserve">©Manning Publications Co. </w:t>
    </w:r>
    <w:r w:rsidRPr="00553572">
      <w:t>Please post comments or corrections to the Author Online forum:</w:t>
    </w:r>
  </w:p>
  <w:p w:rsidR="00550A7E" w:rsidRPr="00DB3E55" w:rsidRDefault="00550A7E"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0A7E" w:rsidRPr="00553572" w:rsidRDefault="00550A7E" w:rsidP="00553572">
    <w:pPr>
      <w:pStyle w:val="Body1"/>
    </w:pPr>
    <w:r>
      <w:t xml:space="preserve">©Manning Publications Co. </w:t>
    </w:r>
    <w:r w:rsidRPr="00553572">
      <w:t>Please post comments or corrections to the Author Online forum:</w:t>
    </w:r>
  </w:p>
  <w:p w:rsidR="00550A7E" w:rsidRPr="00DB3E55" w:rsidRDefault="00550A7E"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0A7E" w:rsidRDefault="00550A7E"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5CCB" w:rsidRDefault="00D15CCB">
      <w:r>
        <w:separator/>
      </w:r>
    </w:p>
    <w:p w:rsidR="00D15CCB" w:rsidRDefault="00D15CCB"/>
  </w:footnote>
  <w:footnote w:type="continuationSeparator" w:id="0">
    <w:p w:rsidR="00D15CCB" w:rsidRDefault="00D15CCB">
      <w:r>
        <w:continuationSeparator/>
      </w:r>
    </w:p>
    <w:p w:rsidR="00D15CCB" w:rsidRDefault="00D15CC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0A7E" w:rsidRPr="00553572" w:rsidRDefault="00550A7E" w:rsidP="00D97E72">
    <w:pPr>
      <w:pStyle w:val="Body1"/>
      <w:tabs>
        <w:tab w:val="center" w:pos="3600"/>
        <w:tab w:val="right" w:pos="7200"/>
      </w:tabs>
    </w:pPr>
    <w:fldSimple w:instr="PAGE  ">
      <w:r w:rsidR="0089650B">
        <w:rPr>
          <w:noProof/>
        </w:rPr>
        <w:t>18</w:t>
      </w:r>
    </w:fldSimple>
    <w:r w:rsidRPr="00553572">
      <w:tab/>
    </w:r>
    <w:r>
      <w:tab/>
    </w:r>
    <w:r w:rsidRPr="00553572">
      <w:rPr>
        <w:rStyle w:val="BoldItalics"/>
      </w:rPr>
      <w:t>Author</w:t>
    </w:r>
    <w:r w:rsidRPr="00553572">
      <w:t xml:space="preserve"> / </w:t>
    </w:r>
    <w:r w:rsidRPr="00553572">
      <w:rPr>
        <w:rStyle w:val="BoldItalics"/>
      </w:rPr>
      <w:t>Title</w:t>
    </w:r>
    <w:r w:rsidRPr="00553572">
      <w:tab/>
      <w:t xml:space="preserve">Last saved: </w:t>
    </w:r>
    <w:fldSimple w:instr=" SAVEDATE  \@ &quot;M/d/yyyy&quot;  \* MERGEFORMAT ">
      <w:ins w:id="421" w:author="Jeffrey" w:date="2010-03-15T10:35:00Z">
        <w:r>
          <w:rPr>
            <w:noProof/>
          </w:rPr>
          <w:t>3/15/2010</w:t>
        </w:r>
      </w:ins>
      <w:del w:id="422" w:author="Jeffrey" w:date="2010-03-15T10:35:00Z">
        <w:r w:rsidDel="00B7102E">
          <w:rPr>
            <w:noProof/>
          </w:rPr>
          <w:delText>3/1/2010</w:delText>
        </w:r>
      </w:del>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0A7E" w:rsidRPr="00553572" w:rsidRDefault="00550A7E" w:rsidP="00B92776">
    <w:pPr>
      <w:pStyle w:val="Body1"/>
      <w:tabs>
        <w:tab w:val="right" w:pos="360"/>
        <w:tab w:val="center" w:pos="4320"/>
        <w:tab w:val="left" w:pos="7200"/>
      </w:tabs>
    </w:pPr>
    <w:r>
      <w:t xml:space="preserve">Last saved: </w:t>
    </w:r>
    <w:fldSimple w:instr=" SAVEDATE  \@ &quot;M/d/yyyy&quot;  \* MERGEFORMAT ">
      <w:ins w:id="423" w:author="Jeffrey" w:date="2010-03-15T10:35:00Z">
        <w:r>
          <w:rPr>
            <w:noProof/>
          </w:rPr>
          <w:t>3/15/2010</w:t>
        </w:r>
      </w:ins>
      <w:del w:id="424" w:author="Jeffrey" w:date="2010-03-15T10:35:00Z">
        <w:r w:rsidDel="00B7102E">
          <w:rPr>
            <w:noProof/>
          </w:rPr>
          <w:delText>3/1/2010</w:delText>
        </w:r>
      </w:del>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89650B">
        <w:rPr>
          <w:noProof/>
        </w:rPr>
        <w:t>19</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 w:numId="38">
    <w:abstractNumId w:val="16"/>
    <w:lvlOverride w:ilvl="0">
      <w:startOverride w:val="1"/>
    </w:lvlOverride>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mirrorMargins/>
  <w:formsDesign/>
  <w:attachedTemplate r:id="rId1"/>
  <w:stylePaneFormatFilter w:val="3701"/>
  <w:trackRevisions/>
  <w:doNotTrackMoves/>
  <w:documentProtection w:formatting="1" w:enforcement="0"/>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14338"/>
  </w:hdrShapeDefaults>
  <w:footnotePr>
    <w:numRestart w:val="eachSect"/>
    <w:footnote w:id="-1"/>
    <w:footnote w:id="0"/>
  </w:footnotePr>
  <w:endnotePr>
    <w:endnote w:id="-1"/>
    <w:endnote w:id="0"/>
  </w:endnotePr>
  <w:compat/>
  <w:rsids>
    <w:rsidRoot w:val="0048022F"/>
    <w:rsid w:val="00011EF3"/>
    <w:rsid w:val="0001713C"/>
    <w:rsid w:val="0003082E"/>
    <w:rsid w:val="000367DF"/>
    <w:rsid w:val="00042567"/>
    <w:rsid w:val="00051CCD"/>
    <w:rsid w:val="00057E1E"/>
    <w:rsid w:val="000602CA"/>
    <w:rsid w:val="000616FF"/>
    <w:rsid w:val="00062749"/>
    <w:rsid w:val="00064A72"/>
    <w:rsid w:val="00064B30"/>
    <w:rsid w:val="00066200"/>
    <w:rsid w:val="000812E7"/>
    <w:rsid w:val="00085C8C"/>
    <w:rsid w:val="00091EB1"/>
    <w:rsid w:val="00092916"/>
    <w:rsid w:val="00093DF4"/>
    <w:rsid w:val="000A091E"/>
    <w:rsid w:val="000A766E"/>
    <w:rsid w:val="000B538B"/>
    <w:rsid w:val="000C7EEF"/>
    <w:rsid w:val="000E12BB"/>
    <w:rsid w:val="000E63C0"/>
    <w:rsid w:val="000E6D5F"/>
    <w:rsid w:val="000F0DEC"/>
    <w:rsid w:val="00103F76"/>
    <w:rsid w:val="0010772E"/>
    <w:rsid w:val="00107FD7"/>
    <w:rsid w:val="001152FB"/>
    <w:rsid w:val="00116A8C"/>
    <w:rsid w:val="001177C3"/>
    <w:rsid w:val="0012713F"/>
    <w:rsid w:val="001415B1"/>
    <w:rsid w:val="00142662"/>
    <w:rsid w:val="0014456E"/>
    <w:rsid w:val="001537C4"/>
    <w:rsid w:val="00154EBA"/>
    <w:rsid w:val="00155FBB"/>
    <w:rsid w:val="00157250"/>
    <w:rsid w:val="00160CEF"/>
    <w:rsid w:val="0016350A"/>
    <w:rsid w:val="00167B9A"/>
    <w:rsid w:val="001716E6"/>
    <w:rsid w:val="00182300"/>
    <w:rsid w:val="0018654A"/>
    <w:rsid w:val="00191A68"/>
    <w:rsid w:val="00194736"/>
    <w:rsid w:val="001A0B2C"/>
    <w:rsid w:val="001A179A"/>
    <w:rsid w:val="001B32A0"/>
    <w:rsid w:val="001B619E"/>
    <w:rsid w:val="001B76AB"/>
    <w:rsid w:val="001C1997"/>
    <w:rsid w:val="001C5C5B"/>
    <w:rsid w:val="001C6896"/>
    <w:rsid w:val="001C797E"/>
    <w:rsid w:val="001F53BD"/>
    <w:rsid w:val="00200CEE"/>
    <w:rsid w:val="00210213"/>
    <w:rsid w:val="00211EB3"/>
    <w:rsid w:val="00214673"/>
    <w:rsid w:val="0021551B"/>
    <w:rsid w:val="00215BF2"/>
    <w:rsid w:val="00224060"/>
    <w:rsid w:val="00227CF4"/>
    <w:rsid w:val="002315D6"/>
    <w:rsid w:val="00241537"/>
    <w:rsid w:val="00242879"/>
    <w:rsid w:val="00243323"/>
    <w:rsid w:val="0025094B"/>
    <w:rsid w:val="00252912"/>
    <w:rsid w:val="00263F76"/>
    <w:rsid w:val="00275591"/>
    <w:rsid w:val="002867B1"/>
    <w:rsid w:val="00290557"/>
    <w:rsid w:val="00291EEA"/>
    <w:rsid w:val="00294874"/>
    <w:rsid w:val="002B57AF"/>
    <w:rsid w:val="002B6FE6"/>
    <w:rsid w:val="002D24E6"/>
    <w:rsid w:val="002D28DB"/>
    <w:rsid w:val="002F1201"/>
    <w:rsid w:val="002F4001"/>
    <w:rsid w:val="002F4D34"/>
    <w:rsid w:val="00305BDC"/>
    <w:rsid w:val="0031190B"/>
    <w:rsid w:val="00315818"/>
    <w:rsid w:val="0031598E"/>
    <w:rsid w:val="003217CA"/>
    <w:rsid w:val="00326F66"/>
    <w:rsid w:val="00327B8E"/>
    <w:rsid w:val="00331DA7"/>
    <w:rsid w:val="003526EC"/>
    <w:rsid w:val="00360455"/>
    <w:rsid w:val="00363155"/>
    <w:rsid w:val="003662BC"/>
    <w:rsid w:val="00370BB0"/>
    <w:rsid w:val="00376157"/>
    <w:rsid w:val="003771C0"/>
    <w:rsid w:val="003848AA"/>
    <w:rsid w:val="0039369F"/>
    <w:rsid w:val="003A1EA1"/>
    <w:rsid w:val="003A36BE"/>
    <w:rsid w:val="003A3CE7"/>
    <w:rsid w:val="003C2391"/>
    <w:rsid w:val="003C4FE4"/>
    <w:rsid w:val="003E4AE2"/>
    <w:rsid w:val="003F3294"/>
    <w:rsid w:val="004216EF"/>
    <w:rsid w:val="0043349C"/>
    <w:rsid w:val="00453B8A"/>
    <w:rsid w:val="00471E42"/>
    <w:rsid w:val="00472589"/>
    <w:rsid w:val="0048007C"/>
    <w:rsid w:val="0048022F"/>
    <w:rsid w:val="00491541"/>
    <w:rsid w:val="00491BFB"/>
    <w:rsid w:val="00495AD7"/>
    <w:rsid w:val="00496FD1"/>
    <w:rsid w:val="004A38FF"/>
    <w:rsid w:val="004A44C7"/>
    <w:rsid w:val="004C330F"/>
    <w:rsid w:val="004C3FC2"/>
    <w:rsid w:val="004D4F25"/>
    <w:rsid w:val="005063F2"/>
    <w:rsid w:val="00511DEA"/>
    <w:rsid w:val="00511E7A"/>
    <w:rsid w:val="00516647"/>
    <w:rsid w:val="00517E4D"/>
    <w:rsid w:val="00520752"/>
    <w:rsid w:val="00550A7E"/>
    <w:rsid w:val="00553572"/>
    <w:rsid w:val="005613A5"/>
    <w:rsid w:val="005771B9"/>
    <w:rsid w:val="005A2A40"/>
    <w:rsid w:val="005A5837"/>
    <w:rsid w:val="005B1BA2"/>
    <w:rsid w:val="005C65A8"/>
    <w:rsid w:val="005D2F86"/>
    <w:rsid w:val="005D3A9F"/>
    <w:rsid w:val="005D7972"/>
    <w:rsid w:val="005E7ECC"/>
    <w:rsid w:val="005F1BFA"/>
    <w:rsid w:val="006024A5"/>
    <w:rsid w:val="00603948"/>
    <w:rsid w:val="006150B4"/>
    <w:rsid w:val="006155CC"/>
    <w:rsid w:val="006305BF"/>
    <w:rsid w:val="0064126F"/>
    <w:rsid w:val="00642DF5"/>
    <w:rsid w:val="00644D70"/>
    <w:rsid w:val="00652905"/>
    <w:rsid w:val="00656211"/>
    <w:rsid w:val="006664F9"/>
    <w:rsid w:val="00683071"/>
    <w:rsid w:val="00693F51"/>
    <w:rsid w:val="006A3B75"/>
    <w:rsid w:val="006B719F"/>
    <w:rsid w:val="006C099A"/>
    <w:rsid w:val="006C1AD6"/>
    <w:rsid w:val="006C619B"/>
    <w:rsid w:val="006D4FF5"/>
    <w:rsid w:val="006D68EC"/>
    <w:rsid w:val="006D70D7"/>
    <w:rsid w:val="006D7A63"/>
    <w:rsid w:val="006E1790"/>
    <w:rsid w:val="006E1E21"/>
    <w:rsid w:val="006E57C0"/>
    <w:rsid w:val="006E6B97"/>
    <w:rsid w:val="006F1722"/>
    <w:rsid w:val="0070096E"/>
    <w:rsid w:val="0070200F"/>
    <w:rsid w:val="00705CBB"/>
    <w:rsid w:val="00707D48"/>
    <w:rsid w:val="00712658"/>
    <w:rsid w:val="0073273E"/>
    <w:rsid w:val="00741D1C"/>
    <w:rsid w:val="00742644"/>
    <w:rsid w:val="0074588D"/>
    <w:rsid w:val="007537C4"/>
    <w:rsid w:val="00754508"/>
    <w:rsid w:val="007566B2"/>
    <w:rsid w:val="00766B65"/>
    <w:rsid w:val="00770EA8"/>
    <w:rsid w:val="00772212"/>
    <w:rsid w:val="0077483B"/>
    <w:rsid w:val="00776BAB"/>
    <w:rsid w:val="00782992"/>
    <w:rsid w:val="00786472"/>
    <w:rsid w:val="007955B0"/>
    <w:rsid w:val="007A35E6"/>
    <w:rsid w:val="007A72A8"/>
    <w:rsid w:val="007A7F95"/>
    <w:rsid w:val="007B1DE6"/>
    <w:rsid w:val="007B67BE"/>
    <w:rsid w:val="007C5907"/>
    <w:rsid w:val="007C64F8"/>
    <w:rsid w:val="007D26D5"/>
    <w:rsid w:val="007F4791"/>
    <w:rsid w:val="00802A1A"/>
    <w:rsid w:val="00826AB4"/>
    <w:rsid w:val="00830B86"/>
    <w:rsid w:val="0083123A"/>
    <w:rsid w:val="00840420"/>
    <w:rsid w:val="0084430D"/>
    <w:rsid w:val="00851DD9"/>
    <w:rsid w:val="0085467E"/>
    <w:rsid w:val="00855AF2"/>
    <w:rsid w:val="008564E4"/>
    <w:rsid w:val="008577DB"/>
    <w:rsid w:val="00860DFF"/>
    <w:rsid w:val="00861E69"/>
    <w:rsid w:val="0086249A"/>
    <w:rsid w:val="00866DF5"/>
    <w:rsid w:val="008819F2"/>
    <w:rsid w:val="0089650B"/>
    <w:rsid w:val="008A2F65"/>
    <w:rsid w:val="008B36B6"/>
    <w:rsid w:val="008B7248"/>
    <w:rsid w:val="008C5570"/>
    <w:rsid w:val="008E2729"/>
    <w:rsid w:val="008E447F"/>
    <w:rsid w:val="008E63C5"/>
    <w:rsid w:val="008E6F3E"/>
    <w:rsid w:val="0090208D"/>
    <w:rsid w:val="009127A1"/>
    <w:rsid w:val="0092458C"/>
    <w:rsid w:val="0093415A"/>
    <w:rsid w:val="009350E9"/>
    <w:rsid w:val="009354C8"/>
    <w:rsid w:val="009378B5"/>
    <w:rsid w:val="00957AA4"/>
    <w:rsid w:val="00970301"/>
    <w:rsid w:val="00976212"/>
    <w:rsid w:val="00977424"/>
    <w:rsid w:val="00992F78"/>
    <w:rsid w:val="00997295"/>
    <w:rsid w:val="009B68EE"/>
    <w:rsid w:val="009C1AA4"/>
    <w:rsid w:val="009C31BD"/>
    <w:rsid w:val="009C3531"/>
    <w:rsid w:val="009D4090"/>
    <w:rsid w:val="009E0D29"/>
    <w:rsid w:val="009E1DFE"/>
    <w:rsid w:val="009F0DB6"/>
    <w:rsid w:val="009F522C"/>
    <w:rsid w:val="00A12183"/>
    <w:rsid w:val="00A260AC"/>
    <w:rsid w:val="00A31B4E"/>
    <w:rsid w:val="00A34F3E"/>
    <w:rsid w:val="00A45365"/>
    <w:rsid w:val="00A60A34"/>
    <w:rsid w:val="00A74BA3"/>
    <w:rsid w:val="00A91048"/>
    <w:rsid w:val="00A91949"/>
    <w:rsid w:val="00A94B75"/>
    <w:rsid w:val="00A951A5"/>
    <w:rsid w:val="00AA4ED3"/>
    <w:rsid w:val="00AB0005"/>
    <w:rsid w:val="00AB493D"/>
    <w:rsid w:val="00AB5D6D"/>
    <w:rsid w:val="00AB690F"/>
    <w:rsid w:val="00AD0BF4"/>
    <w:rsid w:val="00AD39BC"/>
    <w:rsid w:val="00AD76A7"/>
    <w:rsid w:val="00AE2F5A"/>
    <w:rsid w:val="00AF3376"/>
    <w:rsid w:val="00B07495"/>
    <w:rsid w:val="00B1107D"/>
    <w:rsid w:val="00B12D0D"/>
    <w:rsid w:val="00B12E60"/>
    <w:rsid w:val="00B15E16"/>
    <w:rsid w:val="00B177F2"/>
    <w:rsid w:val="00B2213A"/>
    <w:rsid w:val="00B25193"/>
    <w:rsid w:val="00B252B7"/>
    <w:rsid w:val="00B41619"/>
    <w:rsid w:val="00B4677B"/>
    <w:rsid w:val="00B5680B"/>
    <w:rsid w:val="00B5796D"/>
    <w:rsid w:val="00B62E65"/>
    <w:rsid w:val="00B65AF3"/>
    <w:rsid w:val="00B7102E"/>
    <w:rsid w:val="00B819F4"/>
    <w:rsid w:val="00B92776"/>
    <w:rsid w:val="00BA72AD"/>
    <w:rsid w:val="00BB1AF0"/>
    <w:rsid w:val="00BC232F"/>
    <w:rsid w:val="00BC3385"/>
    <w:rsid w:val="00BD3DFF"/>
    <w:rsid w:val="00BD7ABB"/>
    <w:rsid w:val="00BE5771"/>
    <w:rsid w:val="00C06310"/>
    <w:rsid w:val="00C171E6"/>
    <w:rsid w:val="00C3434F"/>
    <w:rsid w:val="00C36CE7"/>
    <w:rsid w:val="00C37343"/>
    <w:rsid w:val="00C46759"/>
    <w:rsid w:val="00C516D0"/>
    <w:rsid w:val="00C5420C"/>
    <w:rsid w:val="00C813E5"/>
    <w:rsid w:val="00C8182A"/>
    <w:rsid w:val="00C83812"/>
    <w:rsid w:val="00C91BEB"/>
    <w:rsid w:val="00C962C1"/>
    <w:rsid w:val="00CA1A2B"/>
    <w:rsid w:val="00CA292E"/>
    <w:rsid w:val="00CA3424"/>
    <w:rsid w:val="00CA4769"/>
    <w:rsid w:val="00CA490D"/>
    <w:rsid w:val="00CA6157"/>
    <w:rsid w:val="00CB4ADA"/>
    <w:rsid w:val="00CB4B4B"/>
    <w:rsid w:val="00CD4688"/>
    <w:rsid w:val="00CD62CF"/>
    <w:rsid w:val="00CF17C9"/>
    <w:rsid w:val="00CF36AC"/>
    <w:rsid w:val="00D01048"/>
    <w:rsid w:val="00D02910"/>
    <w:rsid w:val="00D1232F"/>
    <w:rsid w:val="00D12D6F"/>
    <w:rsid w:val="00D15041"/>
    <w:rsid w:val="00D15CCB"/>
    <w:rsid w:val="00D20429"/>
    <w:rsid w:val="00D2421E"/>
    <w:rsid w:val="00D261F1"/>
    <w:rsid w:val="00D371E6"/>
    <w:rsid w:val="00D424E6"/>
    <w:rsid w:val="00D434D0"/>
    <w:rsid w:val="00D44FF0"/>
    <w:rsid w:val="00D45E94"/>
    <w:rsid w:val="00D50B0F"/>
    <w:rsid w:val="00D55113"/>
    <w:rsid w:val="00D6346A"/>
    <w:rsid w:val="00D67795"/>
    <w:rsid w:val="00D70240"/>
    <w:rsid w:val="00D72BCF"/>
    <w:rsid w:val="00D745A3"/>
    <w:rsid w:val="00D77F68"/>
    <w:rsid w:val="00D80579"/>
    <w:rsid w:val="00D854CB"/>
    <w:rsid w:val="00D914BD"/>
    <w:rsid w:val="00D917E3"/>
    <w:rsid w:val="00D93464"/>
    <w:rsid w:val="00D94802"/>
    <w:rsid w:val="00D97E72"/>
    <w:rsid w:val="00DB24BB"/>
    <w:rsid w:val="00DB3E55"/>
    <w:rsid w:val="00DB58B9"/>
    <w:rsid w:val="00DB760A"/>
    <w:rsid w:val="00DC3E18"/>
    <w:rsid w:val="00DC50C1"/>
    <w:rsid w:val="00DC53F5"/>
    <w:rsid w:val="00DC6A94"/>
    <w:rsid w:val="00DD2791"/>
    <w:rsid w:val="00DD521A"/>
    <w:rsid w:val="00DD5BFB"/>
    <w:rsid w:val="00DE4CBF"/>
    <w:rsid w:val="00E02F46"/>
    <w:rsid w:val="00E161B5"/>
    <w:rsid w:val="00E1667E"/>
    <w:rsid w:val="00E16B43"/>
    <w:rsid w:val="00E21A92"/>
    <w:rsid w:val="00E235F8"/>
    <w:rsid w:val="00E358F6"/>
    <w:rsid w:val="00E35BED"/>
    <w:rsid w:val="00E611BA"/>
    <w:rsid w:val="00E66CD8"/>
    <w:rsid w:val="00E80F79"/>
    <w:rsid w:val="00E83ABC"/>
    <w:rsid w:val="00E874F5"/>
    <w:rsid w:val="00EA165D"/>
    <w:rsid w:val="00EA7D43"/>
    <w:rsid w:val="00EB189C"/>
    <w:rsid w:val="00EC1191"/>
    <w:rsid w:val="00EE005A"/>
    <w:rsid w:val="00EE55F1"/>
    <w:rsid w:val="00EE7B2B"/>
    <w:rsid w:val="00EF0297"/>
    <w:rsid w:val="00EF1CFC"/>
    <w:rsid w:val="00F07E30"/>
    <w:rsid w:val="00F153CD"/>
    <w:rsid w:val="00F160C2"/>
    <w:rsid w:val="00F209DA"/>
    <w:rsid w:val="00F32017"/>
    <w:rsid w:val="00F33DBC"/>
    <w:rsid w:val="00F41D8D"/>
    <w:rsid w:val="00F46E62"/>
    <w:rsid w:val="00F50F58"/>
    <w:rsid w:val="00F51636"/>
    <w:rsid w:val="00F57524"/>
    <w:rsid w:val="00F94AEA"/>
    <w:rsid w:val="00F950B5"/>
    <w:rsid w:val="00F95804"/>
    <w:rsid w:val="00FA4E52"/>
    <w:rsid w:val="00FA5B73"/>
    <w:rsid w:val="00FA62EA"/>
    <w:rsid w:val="00FA73BB"/>
    <w:rsid w:val="00FB4DCD"/>
    <w:rsid w:val="00FB53EC"/>
    <w:rsid w:val="00FB7944"/>
    <w:rsid w:val="00FC09B8"/>
    <w:rsid w:val="00FC48BA"/>
    <w:rsid w:val="00FD4CF0"/>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 w:type="paragraph" w:styleId="Revision">
    <w:name w:val="Revision"/>
    <w:hidden/>
    <w:uiPriority w:val="99"/>
    <w:semiHidden/>
    <w:rsid w:val="0043349C"/>
    <w:rPr>
      <w:color w:val="000000"/>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parkviewengine.com/"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haml-lang.com/"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rkviewengin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2.xml"/><Relationship Id="rId10" Type="http://schemas.openxmlformats.org/officeDocument/2006/relationships/hyperlink" Target="http://mvccontrib.codeplex.com/wikipage?title=NHaml"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parkviewengine.codeplex.com/"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orking\mvc2inaction-master\guidancedocs\Manning%20template%2011010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8FA5A5-09CA-4A49-B7B8-1122E353D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Manning template 110107.dot</Template>
  <TotalTime>4996</TotalTime>
  <Pages>19</Pages>
  <Words>5647</Words>
  <Characters>32194</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37766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Jimmy Bogard</dc:creator>
  <cp:lastModifiedBy>Jeffrey</cp:lastModifiedBy>
  <cp:revision>73</cp:revision>
  <cp:lastPrinted>2001-01-25T15:37:00Z</cp:lastPrinted>
  <dcterms:created xsi:type="dcterms:W3CDTF">2010-01-03T22:18:00Z</dcterms:created>
  <dcterms:modified xsi:type="dcterms:W3CDTF">2010-03-15T15:45:00Z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